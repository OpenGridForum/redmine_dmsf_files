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05420" w14:textId="77777777" w:rsidR="00DD76FC" w:rsidRDefault="00DD76FC" w:rsidP="00CD5F96">
      <w:pPr>
        <w:rPr>
          <w:lang w:val="en-US"/>
        </w:rPr>
      </w:pPr>
    </w:p>
    <w:p w14:paraId="78384D47" w14:textId="77777777" w:rsidR="00CD5F96" w:rsidRPr="00CD5786" w:rsidRDefault="00F75F27" w:rsidP="00CD5F96">
      <w:pPr>
        <w:rPr>
          <w:lang w:val="en-US"/>
        </w:rPr>
      </w:pPr>
      <w:r w:rsidRPr="00CD5786">
        <w:rPr>
          <w:lang w:val="en-US"/>
        </w:rPr>
        <w:t xml:space="preserve">WS-Agreement Negotiation </w:t>
      </w:r>
      <w:r w:rsidR="009F31A8" w:rsidRPr="00CD5786">
        <w:rPr>
          <w:lang w:val="en-US"/>
        </w:rPr>
        <w:t xml:space="preserve">Version </w:t>
      </w:r>
      <w:r w:rsidRPr="00CD5786">
        <w:rPr>
          <w:lang w:val="en-US"/>
        </w:rPr>
        <w:t>1.0</w:t>
      </w:r>
    </w:p>
    <w:p w14:paraId="22F98E16" w14:textId="77777777" w:rsidR="00CD5F96" w:rsidRPr="00CD5786" w:rsidRDefault="00CD5F96" w:rsidP="00CD5F96">
      <w:pPr>
        <w:pStyle w:val="PreambleHeading"/>
        <w:rPr>
          <w:lang w:val="en-US"/>
        </w:rPr>
      </w:pPr>
      <w:r w:rsidRPr="00CD5786">
        <w:rPr>
          <w:lang w:val="en-US"/>
        </w:rPr>
        <w:t>Status of This Document</w:t>
      </w:r>
    </w:p>
    <w:p w14:paraId="5ACCAE0B" w14:textId="77777777" w:rsidR="00CD5F96" w:rsidRPr="00CD5786" w:rsidRDefault="00CD5F96" w:rsidP="00CD5F96">
      <w:pPr>
        <w:rPr>
          <w:lang w:val="en-US"/>
        </w:rPr>
      </w:pPr>
      <w:r w:rsidRPr="00CD5786">
        <w:rPr>
          <w:lang w:val="en-US"/>
        </w:rPr>
        <w:t xml:space="preserve">This document provides information to the Grid, Distributed Systems and Cloud Computing community about WS-Agreement </w:t>
      </w:r>
      <w:r w:rsidR="00F75F27" w:rsidRPr="00CD5786">
        <w:rPr>
          <w:lang w:val="en-US"/>
        </w:rPr>
        <w:t>Negotiation</w:t>
      </w:r>
      <w:r w:rsidRPr="00CD5786">
        <w:rPr>
          <w:lang w:val="en-US"/>
        </w:rPr>
        <w:t xml:space="preserve"> </w:t>
      </w:r>
      <w:ins w:id="0" w:author="Ph W" w:date="2011-07-15T23:27:00Z">
        <w:r w:rsidR="009D6B42">
          <w:rPr>
            <w:lang w:val="en-US"/>
          </w:rPr>
          <w:t>V</w:t>
        </w:r>
      </w:ins>
      <w:del w:id="1" w:author="Ph W" w:date="2011-07-15T23:27:00Z">
        <w:r w:rsidR="00F75F27" w:rsidRPr="00CD5786" w:rsidDel="009D6B42">
          <w:rPr>
            <w:lang w:val="en-US"/>
          </w:rPr>
          <w:delText>(v</w:delText>
        </w:r>
      </w:del>
      <w:r w:rsidRPr="00CD5786">
        <w:rPr>
          <w:lang w:val="en-US"/>
        </w:rPr>
        <w:t>ersion 1.0</w:t>
      </w:r>
      <w:del w:id="2" w:author="Ph W" w:date="2011-07-15T23:27:00Z">
        <w:r w:rsidR="00F75F27" w:rsidRPr="00CD5786" w:rsidDel="009D6B42">
          <w:rPr>
            <w:lang w:val="en-US"/>
          </w:rPr>
          <w:delText>)</w:delText>
        </w:r>
      </w:del>
      <w:r w:rsidRPr="00CD5786">
        <w:rPr>
          <w:lang w:val="en-US"/>
        </w:rPr>
        <w:t>. I</w:t>
      </w:r>
      <w:r w:rsidR="00051E28" w:rsidRPr="00CD5786">
        <w:rPr>
          <w:lang w:val="en-US"/>
        </w:rPr>
        <w:t>t</w:t>
      </w:r>
      <w:r w:rsidRPr="00CD5786">
        <w:rPr>
          <w:lang w:val="en-US"/>
        </w:rPr>
        <w:t xml:space="preserve"> describes </w:t>
      </w:r>
      <w:r w:rsidR="00F75F27" w:rsidRPr="00CD5786">
        <w:rPr>
          <w:lang w:val="en-US"/>
        </w:rPr>
        <w:t>WS-Agreement Negotiation</w:t>
      </w:r>
      <w:r w:rsidR="00051E28" w:rsidRPr="00CD5786">
        <w:rPr>
          <w:lang w:val="en-US"/>
        </w:rPr>
        <w:t>,</w:t>
      </w:r>
      <w:r w:rsidR="00F75F27" w:rsidRPr="00CD5786">
        <w:rPr>
          <w:lang w:val="en-US"/>
        </w:rPr>
        <w:t xml:space="preserve"> an extension to the WS-Agreement Specification Version 1 (GFD.107</w:t>
      </w:r>
      <w:ins w:id="3" w:author="Ph W" w:date="2011-07-15T23:27:00Z">
        <w:r w:rsidR="009D6B42">
          <w:rPr>
            <w:lang w:val="en-US"/>
          </w:rPr>
          <w:t xml:space="preserve"> </w:t>
        </w:r>
        <w:r w:rsidR="009D6B42" w:rsidRPr="00CD5786">
          <w:rPr>
            <w:lang w:val="en-US"/>
          </w:rPr>
          <w:t>[GFD107]</w:t>
        </w:r>
      </w:ins>
      <w:r w:rsidR="00F75F27" w:rsidRPr="00CD5786">
        <w:rPr>
          <w:lang w:val="en-US"/>
        </w:rPr>
        <w:t>)</w:t>
      </w:r>
      <w:r w:rsidRPr="00CD5786">
        <w:rPr>
          <w:lang w:val="en-US"/>
        </w:rPr>
        <w:t>. Distribution is unlimited.</w:t>
      </w:r>
    </w:p>
    <w:p w14:paraId="793DC3D8" w14:textId="77777777" w:rsidR="00CD5F96" w:rsidRPr="00CD5786" w:rsidRDefault="00CD5F96" w:rsidP="00CD5F96">
      <w:pPr>
        <w:pStyle w:val="PreambleHeading"/>
        <w:rPr>
          <w:lang w:val="en-US"/>
        </w:rPr>
      </w:pPr>
      <w:r w:rsidRPr="00CD5786">
        <w:rPr>
          <w:lang w:val="en-US"/>
        </w:rPr>
        <w:t>Copyright Notice</w:t>
      </w:r>
    </w:p>
    <w:p w14:paraId="518F2C3B" w14:textId="77777777" w:rsidR="00CD5F96" w:rsidRPr="00CD5786" w:rsidRDefault="00CD5F96" w:rsidP="00CD5F96">
      <w:pPr>
        <w:rPr>
          <w:lang w:val="en-US"/>
        </w:rPr>
      </w:pPr>
      <w:proofErr w:type="gramStart"/>
      <w:r w:rsidRPr="00CD5786">
        <w:rPr>
          <w:lang w:val="en-US"/>
        </w:rPr>
        <w:t>Cop</w:t>
      </w:r>
      <w:r w:rsidR="00F75F27" w:rsidRPr="00CD5786">
        <w:rPr>
          <w:lang w:val="en-US"/>
        </w:rPr>
        <w:t>yright © Open Grid Forum (</w:t>
      </w:r>
      <w:r w:rsidR="00142392" w:rsidRPr="00CD5786">
        <w:rPr>
          <w:lang w:val="en-US"/>
        </w:rPr>
        <w:t>201</w:t>
      </w:r>
      <w:r w:rsidR="009F31A8">
        <w:rPr>
          <w:lang w:val="en-US"/>
        </w:rPr>
        <w:t>1</w:t>
      </w:r>
      <w:r w:rsidRPr="00CD5786">
        <w:rPr>
          <w:lang w:val="en-US"/>
        </w:rPr>
        <w:t>).</w:t>
      </w:r>
      <w:proofErr w:type="gramEnd"/>
      <w:r w:rsidRPr="00CD5786">
        <w:rPr>
          <w:lang w:val="en-US"/>
        </w:rPr>
        <w:t xml:space="preserve"> All Rights Reserved.</w:t>
      </w:r>
    </w:p>
    <w:p w14:paraId="7CA0A986" w14:textId="77777777" w:rsidR="00CD5F96" w:rsidRPr="00CD5786" w:rsidRDefault="00CD5F96" w:rsidP="00CD5F96">
      <w:pPr>
        <w:pStyle w:val="PreambleHeading"/>
        <w:rPr>
          <w:lang w:val="en-US"/>
        </w:rPr>
      </w:pPr>
      <w:r w:rsidRPr="00CD5786">
        <w:rPr>
          <w:lang w:val="en-US"/>
        </w:rPr>
        <w:t>Trademark</w:t>
      </w:r>
    </w:p>
    <w:p w14:paraId="3A946E92" w14:textId="77777777" w:rsidR="00CD5F96" w:rsidRPr="00CD5786" w:rsidRDefault="00CD5F96" w:rsidP="00CD5F96">
      <w:pPr>
        <w:rPr>
          <w:lang w:val="en-US"/>
        </w:rPr>
      </w:pPr>
      <w:r w:rsidRPr="00CD5786">
        <w:rPr>
          <w:lang w:val="en-US"/>
        </w:rPr>
        <w:t>OGSA is a registered trademark and service mark of the Open Grid Forum.</w:t>
      </w:r>
    </w:p>
    <w:p w14:paraId="6B62984D" w14:textId="77777777" w:rsidR="00CD5F96" w:rsidRPr="00CD5786" w:rsidRDefault="00CD5F96" w:rsidP="00CD5F96">
      <w:pPr>
        <w:pStyle w:val="PreambleHeading"/>
        <w:rPr>
          <w:lang w:val="en-US"/>
        </w:rPr>
      </w:pPr>
      <w:bookmarkStart w:id="4" w:name="_Ref525097868"/>
      <w:r w:rsidRPr="00CD5786">
        <w:rPr>
          <w:lang w:val="en-US"/>
        </w:rPr>
        <w:t>Abstract</w:t>
      </w:r>
      <w:bookmarkEnd w:id="4"/>
    </w:p>
    <w:p w14:paraId="27B7B610" w14:textId="71F8A9C3" w:rsidR="00CC75EC" w:rsidRDefault="009F31A8" w:rsidP="00CD5F96">
      <w:pPr>
        <w:rPr>
          <w:ins w:id="5" w:author="Ph W" w:date="2011-07-15T23:31:00Z"/>
          <w:lang w:val="en-US"/>
        </w:rPr>
      </w:pPr>
      <w:r>
        <w:rPr>
          <w:lang w:val="en-US"/>
        </w:rPr>
        <w:t xml:space="preserve">This document describes </w:t>
      </w:r>
      <w:ins w:id="6" w:author="Ph W" w:date="2011-07-15T23:24:00Z">
        <w:r w:rsidR="009D6B42">
          <w:rPr>
            <w:lang w:val="en-US"/>
          </w:rPr>
          <w:t xml:space="preserve">the </w:t>
        </w:r>
      </w:ins>
      <w:r>
        <w:rPr>
          <w:lang w:val="en-US"/>
        </w:rPr>
        <w:t xml:space="preserve">Web Services Agreement Negotiation Specification (WS-Agreement Negotiation), a Web Services protocol for negotiating </w:t>
      </w:r>
      <w:del w:id="7" w:author="Ph W" w:date="2011-07-15T23:25:00Z">
        <w:r w:rsidDel="009D6B42">
          <w:rPr>
            <w:lang w:val="en-US"/>
          </w:rPr>
          <w:delText xml:space="preserve">a </w:delText>
        </w:r>
      </w:del>
      <w:del w:id="8" w:author="Ph W" w:date="2011-07-15T23:24:00Z">
        <w:r w:rsidDel="009D6B42">
          <w:rPr>
            <w:lang w:val="en-US"/>
          </w:rPr>
          <w:delText xml:space="preserve"> </w:delText>
        </w:r>
      </w:del>
      <w:del w:id="9" w:author="Ph W" w:date="2011-07-15T23:25:00Z">
        <w:r w:rsidDel="009D6B42">
          <w:rPr>
            <w:lang w:val="en-US"/>
          </w:rPr>
          <w:delText xml:space="preserve">valid </w:delText>
        </w:r>
      </w:del>
      <w:r>
        <w:rPr>
          <w:lang w:val="en-US"/>
        </w:rPr>
        <w:t>agreement offer</w:t>
      </w:r>
      <w:ins w:id="10" w:author="Ph W" w:date="2011-07-15T23:25:00Z">
        <w:r w:rsidR="009D6B42">
          <w:rPr>
            <w:lang w:val="en-US"/>
          </w:rPr>
          <w:t>s</w:t>
        </w:r>
      </w:ins>
      <w:r>
        <w:rPr>
          <w:lang w:val="en-US"/>
        </w:rPr>
        <w:t xml:space="preserve"> between two parties, such as between a service provider and </w:t>
      </w:r>
      <w:ins w:id="11" w:author="Ph W" w:date="2011-07-15T23:29:00Z">
        <w:r w:rsidR="005867F8">
          <w:rPr>
            <w:lang w:val="en-US"/>
          </w:rPr>
          <w:t xml:space="preserve">a service </w:t>
        </w:r>
      </w:ins>
      <w:r>
        <w:rPr>
          <w:lang w:val="en-US"/>
        </w:rPr>
        <w:t>consumer. A</w:t>
      </w:r>
      <w:ins w:id="12" w:author="Ph W" w:date="2011-07-15T23:29:00Z">
        <w:r w:rsidR="007F5B72">
          <w:rPr>
            <w:lang w:val="en-US"/>
          </w:rPr>
          <w:t>n</w:t>
        </w:r>
      </w:ins>
      <w:r>
        <w:rPr>
          <w:lang w:val="en-US"/>
        </w:rPr>
        <w:t xml:space="preserve"> </w:t>
      </w:r>
      <w:del w:id="13" w:author="Ph W" w:date="2011-07-15T23:29:00Z">
        <w:r w:rsidDel="007F5B72">
          <w:rPr>
            <w:lang w:val="en-US"/>
          </w:rPr>
          <w:delText xml:space="preserve">valid </w:delText>
        </w:r>
      </w:del>
      <w:r>
        <w:rPr>
          <w:lang w:val="en-US"/>
        </w:rPr>
        <w:t xml:space="preserve">agreement offer </w:t>
      </w:r>
      <w:ins w:id="14" w:author="Ph W" w:date="2011-07-15T23:33:00Z">
        <w:r w:rsidR="00CC75EC">
          <w:rPr>
            <w:lang w:val="en-US"/>
          </w:rPr>
          <w:t xml:space="preserve">negotiation </w:t>
        </w:r>
      </w:ins>
      <w:r>
        <w:rPr>
          <w:lang w:val="en-US"/>
        </w:rPr>
        <w:t xml:space="preserve">may then </w:t>
      </w:r>
      <w:del w:id="15" w:author="Ph W" w:date="2011-07-15T23:33:00Z">
        <w:r w:rsidDel="00CC75EC">
          <w:rPr>
            <w:lang w:val="en-US"/>
          </w:rPr>
          <w:delText xml:space="preserve">be </w:delText>
        </w:r>
      </w:del>
      <w:ins w:id="16" w:author="Ph W" w:date="2011-07-15T23:33:00Z">
        <w:r w:rsidR="00CC75EC">
          <w:rPr>
            <w:lang w:val="en-US"/>
          </w:rPr>
          <w:t xml:space="preserve">result in the </w:t>
        </w:r>
      </w:ins>
      <w:del w:id="17" w:author="Ph W" w:date="2011-07-15T23:33:00Z">
        <w:r w:rsidDel="00CC75EC">
          <w:rPr>
            <w:lang w:val="en-US"/>
          </w:rPr>
          <w:delText xml:space="preserve">input to </w:delText>
        </w:r>
      </w:del>
      <w:r>
        <w:rPr>
          <w:lang w:val="en-US"/>
        </w:rPr>
        <w:t>creat</w:t>
      </w:r>
      <w:ins w:id="18" w:author="Ph W" w:date="2011-07-15T23:33:00Z">
        <w:r w:rsidR="00CC75EC">
          <w:rPr>
            <w:lang w:val="en-US"/>
          </w:rPr>
          <w:t>ion</w:t>
        </w:r>
      </w:ins>
      <w:del w:id="19" w:author="Ph W" w:date="2011-07-15T23:33:00Z">
        <w:r w:rsidDel="00CC75EC">
          <w:rPr>
            <w:lang w:val="en-US"/>
          </w:rPr>
          <w:delText>e</w:delText>
        </w:r>
      </w:del>
      <w:r>
        <w:rPr>
          <w:lang w:val="en-US"/>
        </w:rPr>
        <w:t xml:space="preserve"> </w:t>
      </w:r>
      <w:ins w:id="20" w:author="Ph W" w:date="2011-07-15T23:34:00Z">
        <w:r w:rsidR="00CC75EC">
          <w:rPr>
            <w:lang w:val="en-US"/>
          </w:rPr>
          <w:t xml:space="preserve">of </w:t>
        </w:r>
      </w:ins>
      <w:r>
        <w:rPr>
          <w:lang w:val="en-US"/>
        </w:rPr>
        <w:t xml:space="preserve">an </w:t>
      </w:r>
      <w:r w:rsidR="00F14AF3">
        <w:rPr>
          <w:lang w:val="en-US"/>
        </w:rPr>
        <w:t>agreement using</w:t>
      </w:r>
      <w:ins w:id="21" w:author="Ph W" w:date="2011-07-15T23:29:00Z">
        <w:r w:rsidR="007F5B72">
          <w:rPr>
            <w:lang w:val="en-US"/>
          </w:rPr>
          <w:t xml:space="preserve"> the</w:t>
        </w:r>
      </w:ins>
      <w:r>
        <w:rPr>
          <w:lang w:val="en-US"/>
        </w:rPr>
        <w:t xml:space="preserve"> WS-Agreement </w:t>
      </w:r>
      <w:ins w:id="22" w:author="Ph W" w:date="2011-07-15T23:29:00Z">
        <w:r w:rsidR="007F5B72">
          <w:rPr>
            <w:lang w:val="en-US"/>
          </w:rPr>
          <w:t xml:space="preserve">specification </w:t>
        </w:r>
      </w:ins>
      <w:r>
        <w:rPr>
          <w:lang w:val="en-US"/>
        </w:rPr>
        <w:t>(</w:t>
      </w:r>
      <w:ins w:id="23" w:author="Ph W" w:date="2011-07-15T23:30:00Z">
        <w:r w:rsidR="007F5B72">
          <w:rPr>
            <w:lang w:val="en-US"/>
          </w:rPr>
          <w:t xml:space="preserve">published </w:t>
        </w:r>
      </w:ins>
      <w:ins w:id="24" w:author="Ph W" w:date="2011-07-15T23:29:00Z">
        <w:r w:rsidR="007F5B72">
          <w:rPr>
            <w:lang w:val="en-US"/>
          </w:rPr>
          <w:t xml:space="preserve">as </w:t>
        </w:r>
      </w:ins>
      <w:del w:id="25" w:author="Ph W" w:date="2011-07-15T23:30:00Z">
        <w:r w:rsidDel="007F5B72">
          <w:rPr>
            <w:lang w:val="en-US"/>
          </w:rPr>
          <w:delText xml:space="preserve">specified in </w:delText>
        </w:r>
      </w:del>
      <w:r>
        <w:rPr>
          <w:lang w:val="en-US"/>
        </w:rPr>
        <w:t>GFD.107</w:t>
      </w:r>
      <w:ins w:id="26" w:author="Ph W" w:date="2011-07-15T23:26:00Z">
        <w:r w:rsidR="009D6B42">
          <w:rPr>
            <w:lang w:val="en-US"/>
          </w:rPr>
          <w:t xml:space="preserve"> </w:t>
        </w:r>
        <w:r w:rsidR="009D6B42" w:rsidRPr="00CD5786">
          <w:rPr>
            <w:lang w:val="en-US"/>
          </w:rPr>
          <w:t>[GFD107]</w:t>
        </w:r>
      </w:ins>
      <w:r>
        <w:rPr>
          <w:lang w:val="en-US"/>
        </w:rPr>
        <w:t xml:space="preserve">). </w:t>
      </w:r>
      <w:r w:rsidR="005248AC">
        <w:rPr>
          <w:lang w:val="en-US"/>
        </w:rPr>
        <w:t>WS-Agreement Negotiation can also be used to renegotiate an existing agreement</w:t>
      </w:r>
      <w:del w:id="27" w:author="Ph W" w:date="2011-07-15T23:30:00Z">
        <w:r w:rsidR="005248AC" w:rsidDel="00CC75EC">
          <w:rPr>
            <w:lang w:val="en-US"/>
          </w:rPr>
          <w:delText xml:space="preserve"> that needs to be modified</w:delText>
        </w:r>
      </w:del>
      <w:r w:rsidR="005248AC">
        <w:rPr>
          <w:lang w:val="en-US"/>
        </w:rPr>
        <w:t>.</w:t>
      </w:r>
    </w:p>
    <w:p w14:paraId="4D0A6853" w14:textId="77777777" w:rsidR="00CC75EC" w:rsidRDefault="00CC75EC" w:rsidP="00CD5F96">
      <w:pPr>
        <w:rPr>
          <w:ins w:id="28" w:author="Ph W" w:date="2011-07-15T23:31:00Z"/>
          <w:lang w:val="en-US"/>
        </w:rPr>
      </w:pPr>
    </w:p>
    <w:p w14:paraId="4079A3D4" w14:textId="7FC1BE81" w:rsidR="00E9541A" w:rsidRDefault="005248AC" w:rsidP="00CD5F96">
      <w:pPr>
        <w:rPr>
          <w:lang w:val="en-US"/>
        </w:rPr>
      </w:pPr>
      <w:del w:id="29" w:author="Ph W" w:date="2011-07-15T23:31:00Z">
        <w:r w:rsidDel="00CC75EC">
          <w:rPr>
            <w:lang w:val="en-US"/>
          </w:rPr>
          <w:delText xml:space="preserve"> </w:delText>
        </w:r>
      </w:del>
      <w:del w:id="30" w:author="Ph W" w:date="2011-07-15T23:35:00Z">
        <w:r w:rsidR="009F31A8" w:rsidDel="00CF0CB0">
          <w:rPr>
            <w:lang w:val="en-US"/>
          </w:rPr>
          <w:delText xml:space="preserve">Thus, </w:delText>
        </w:r>
      </w:del>
      <w:bookmarkStart w:id="31" w:name="OLE_LINK1"/>
      <w:r w:rsidR="009F31A8">
        <w:rPr>
          <w:lang w:val="en-US"/>
        </w:rPr>
        <w:t xml:space="preserve">WS-Agreement Negotiation provides an additional layer </w:t>
      </w:r>
      <w:ins w:id="32" w:author="Ph W" w:date="2011-07-15T23:42:00Z">
        <w:r w:rsidR="00CF0CB0">
          <w:rPr>
            <w:lang w:val="en-US"/>
          </w:rPr>
          <w:t>to</w:t>
        </w:r>
      </w:ins>
      <w:del w:id="33" w:author="Ph W" w:date="2011-07-15T23:42:00Z">
        <w:r w:rsidR="00E9541A" w:rsidDel="00CF0CB0">
          <w:rPr>
            <w:lang w:val="en-US"/>
          </w:rPr>
          <w:delText>when</w:delText>
        </w:r>
      </w:del>
      <w:r w:rsidR="00E9541A">
        <w:rPr>
          <w:lang w:val="en-US"/>
        </w:rPr>
        <w:t xml:space="preserve"> </w:t>
      </w:r>
      <w:r w:rsidR="009F31A8">
        <w:rPr>
          <w:lang w:val="en-US"/>
        </w:rPr>
        <w:t>creat</w:t>
      </w:r>
      <w:ins w:id="34" w:author="Ph W" w:date="2011-07-15T23:42:00Z">
        <w:r w:rsidR="00CF0CB0">
          <w:rPr>
            <w:lang w:val="en-US"/>
          </w:rPr>
          <w:t xml:space="preserve">e </w:t>
        </w:r>
      </w:ins>
      <w:del w:id="35" w:author="Ph W" w:date="2011-07-15T23:42:00Z">
        <w:r w:rsidR="009F31A8" w:rsidDel="00CF0CB0">
          <w:rPr>
            <w:lang w:val="en-US"/>
          </w:rPr>
          <w:delText xml:space="preserve">ing </w:delText>
        </w:r>
      </w:del>
      <w:r w:rsidR="009F31A8">
        <w:rPr>
          <w:lang w:val="en-US"/>
        </w:rPr>
        <w:t>agreements with WS-Agreement</w:t>
      </w:r>
      <w:bookmarkEnd w:id="31"/>
      <w:r w:rsidR="009F31A8">
        <w:rPr>
          <w:lang w:val="en-US"/>
        </w:rPr>
        <w:t xml:space="preserve">. </w:t>
      </w:r>
      <w:ins w:id="36" w:author="Ph W" w:date="2011-07-15T23:41:00Z">
        <w:r w:rsidR="00BD510A">
          <w:rPr>
            <w:lang w:val="en-US"/>
          </w:rPr>
          <w:t xml:space="preserve">To </w:t>
        </w:r>
      </w:ins>
      <w:ins w:id="37" w:author="Ph W" w:date="2011-07-15T23:42:00Z">
        <w:r w:rsidR="00BD510A">
          <w:rPr>
            <w:lang w:val="en-US"/>
          </w:rPr>
          <w:t>achieve</w:t>
        </w:r>
      </w:ins>
      <w:ins w:id="38" w:author="Ph W" w:date="2011-07-15T23:41:00Z">
        <w:r w:rsidR="00BD510A">
          <w:rPr>
            <w:lang w:val="en-US"/>
          </w:rPr>
          <w:t xml:space="preserve"> this, </w:t>
        </w:r>
      </w:ins>
      <w:ins w:id="39" w:author="Ph W" w:date="2011-07-15T23:42:00Z">
        <w:r w:rsidR="00BD510A">
          <w:rPr>
            <w:lang w:val="en-US"/>
          </w:rPr>
          <w:t>i</w:t>
        </w:r>
      </w:ins>
      <w:ins w:id="40" w:author="Ph W" w:date="2011-07-15T23:41:00Z">
        <w:r w:rsidR="00CF0CB0">
          <w:rPr>
            <w:lang w:val="en-US"/>
          </w:rPr>
          <w:t xml:space="preserve">t </w:t>
        </w:r>
      </w:ins>
      <w:del w:id="41" w:author="Ph W" w:date="2011-07-15T23:35:00Z">
        <w:r w:rsidR="00E9541A" w:rsidDel="00CF0CB0">
          <w:rPr>
            <w:lang w:val="en-US"/>
          </w:rPr>
          <w:delText xml:space="preserve">WS-Agreement Negotiation provides an additional layer when creating agreements with WS-Agreement </w:delText>
        </w:r>
      </w:del>
      <w:del w:id="42" w:author="Ph W" w:date="2011-07-15T23:42:00Z">
        <w:r w:rsidR="00E9541A" w:rsidDel="00BD510A">
          <w:rPr>
            <w:lang w:val="en-US"/>
          </w:rPr>
          <w:delText xml:space="preserve">is </w:delText>
        </w:r>
      </w:del>
      <w:del w:id="43" w:author="Ph W" w:date="2011-07-15T23:43:00Z">
        <w:r w:rsidR="009F31A8" w:rsidDel="00BD510A">
          <w:rPr>
            <w:lang w:val="en-US"/>
          </w:rPr>
          <w:delText>using</w:delText>
        </w:r>
      </w:del>
      <w:ins w:id="44" w:author="Ph W" w:date="2011-07-15T23:43:00Z">
        <w:r w:rsidR="00BD510A">
          <w:rPr>
            <w:lang w:val="en-US"/>
          </w:rPr>
          <w:t>defines</w:t>
        </w:r>
      </w:ins>
      <w:r w:rsidR="009F31A8">
        <w:rPr>
          <w:lang w:val="en-US"/>
        </w:rPr>
        <w:t xml:space="preserve"> an extensible XML language for specifying</w:t>
      </w:r>
      <w:del w:id="45" w:author="Ph W" w:date="2011-07-15T23:44:00Z">
        <w:r w:rsidR="009F31A8" w:rsidDel="00DA51A1">
          <w:rPr>
            <w:lang w:val="en-US"/>
          </w:rPr>
          <w:delText xml:space="preserve"> the nature of</w:delText>
        </w:r>
      </w:del>
      <w:r w:rsidR="009F31A8">
        <w:rPr>
          <w:lang w:val="en-US"/>
        </w:rPr>
        <w:t xml:space="preserve"> </w:t>
      </w:r>
      <w:del w:id="46" w:author="Ph W" w:date="2011-07-15T23:41:00Z">
        <w:r w:rsidR="009F31A8" w:rsidDel="00CF0CB0">
          <w:rPr>
            <w:lang w:val="en-US"/>
          </w:rPr>
          <w:delText xml:space="preserve">the </w:delText>
        </w:r>
      </w:del>
      <w:r w:rsidR="009F31A8">
        <w:rPr>
          <w:lang w:val="en-US"/>
        </w:rPr>
        <w:t>agreement</w:t>
      </w:r>
      <w:r w:rsidR="00E9541A">
        <w:rPr>
          <w:lang w:val="en-US"/>
        </w:rPr>
        <w:t xml:space="preserve"> offers</w:t>
      </w:r>
      <w:del w:id="47" w:author="Ph W" w:date="2011-07-15T23:41:00Z">
        <w:r w:rsidR="009F31A8" w:rsidDel="00CF0CB0">
          <w:rPr>
            <w:lang w:val="en-US"/>
          </w:rPr>
          <w:delText>,</w:delText>
        </w:r>
      </w:del>
      <w:r w:rsidR="009F31A8">
        <w:rPr>
          <w:lang w:val="en-US"/>
        </w:rPr>
        <w:t xml:space="preserve"> and agreement templates</w:t>
      </w:r>
      <w:ins w:id="48" w:author="Ph W" w:date="2011-07-15T23:45:00Z">
        <w:r w:rsidR="00DA51A1">
          <w:rPr>
            <w:lang w:val="en-US"/>
          </w:rPr>
          <w:t>.</w:t>
        </w:r>
      </w:ins>
      <w:del w:id="49" w:author="Ph W" w:date="2011-07-15T23:46:00Z">
        <w:r w:rsidR="009F31A8" w:rsidDel="00DA51A1">
          <w:rPr>
            <w:lang w:val="en-US"/>
          </w:rPr>
          <w:delText xml:space="preserve"> to facilitate discovery o</w:delText>
        </w:r>
        <w:r w:rsidR="00E9541A" w:rsidDel="00DA51A1">
          <w:rPr>
            <w:lang w:val="en-US"/>
          </w:rPr>
          <w:delText>f compatible agreement parties</w:delText>
        </w:r>
        <w:r w:rsidDel="00DA51A1">
          <w:rPr>
            <w:lang w:val="en-US"/>
          </w:rPr>
          <w:delText xml:space="preserve"> and ease the process of creating valid agreement offers</w:delText>
        </w:r>
        <w:r w:rsidR="00E9541A" w:rsidDel="00DA51A1">
          <w:rPr>
            <w:lang w:val="en-US"/>
          </w:rPr>
          <w:delText>.</w:delText>
        </w:r>
      </w:del>
      <w:r w:rsidR="00E9541A">
        <w:rPr>
          <w:lang w:val="en-US"/>
        </w:rPr>
        <w:t xml:space="preserve"> </w:t>
      </w:r>
      <w:del w:id="50" w:author="Ph W" w:date="2011-07-15T23:47:00Z">
        <w:r w:rsidR="00E9541A" w:rsidDel="00DA51A1">
          <w:rPr>
            <w:lang w:val="en-US"/>
          </w:rPr>
          <w:delText>Agreement</w:delText>
        </w:r>
      </w:del>
      <w:ins w:id="51" w:author="Ph W" w:date="2011-07-15T23:47:00Z">
        <w:r w:rsidR="00DA51A1">
          <w:rPr>
            <w:lang w:val="en-US"/>
          </w:rPr>
          <w:t>These</w:t>
        </w:r>
      </w:ins>
      <w:r w:rsidR="00E9541A">
        <w:rPr>
          <w:lang w:val="en-US"/>
        </w:rPr>
        <w:t xml:space="preserve"> templates </w:t>
      </w:r>
      <w:ins w:id="52" w:author="Ph W" w:date="2011-07-15T23:47:00Z">
        <w:r w:rsidR="00DA51A1">
          <w:rPr>
            <w:lang w:val="en-US"/>
          </w:rPr>
          <w:t>are</w:t>
        </w:r>
      </w:ins>
      <w:del w:id="53" w:author="Ph W" w:date="2011-07-15T23:47:00Z">
        <w:r w:rsidR="00E9541A" w:rsidDel="00DA51A1">
          <w:rPr>
            <w:lang w:val="en-US"/>
          </w:rPr>
          <w:delText>conforming</w:delText>
        </w:r>
      </w:del>
      <w:r w:rsidR="00E9541A">
        <w:rPr>
          <w:lang w:val="en-US"/>
        </w:rPr>
        <w:t xml:space="preserve"> </w:t>
      </w:r>
      <w:del w:id="54" w:author="Ph W" w:date="2011-07-15T23:47:00Z">
        <w:r w:rsidR="00E9541A" w:rsidDel="00DA51A1">
          <w:rPr>
            <w:lang w:val="en-US"/>
          </w:rPr>
          <w:delText xml:space="preserve">to the </w:delText>
        </w:r>
      </w:del>
      <w:r w:rsidR="00E9541A">
        <w:rPr>
          <w:lang w:val="en-US"/>
        </w:rPr>
        <w:t>WS-Agreement</w:t>
      </w:r>
      <w:ins w:id="55" w:author="Ph W" w:date="2011-07-15T23:47:00Z">
        <w:r w:rsidR="00DA51A1">
          <w:rPr>
            <w:lang w:val="en-US"/>
          </w:rPr>
          <w:t>-compliant</w:t>
        </w:r>
      </w:ins>
      <w:r w:rsidR="00E9541A">
        <w:rPr>
          <w:lang w:val="en-US"/>
        </w:rPr>
        <w:t xml:space="preserve"> </w:t>
      </w:r>
      <w:del w:id="56" w:author="Ph W" w:date="2011-07-15T23:47:00Z">
        <w:r w:rsidR="00E9541A" w:rsidDel="00DA51A1">
          <w:rPr>
            <w:lang w:val="en-US"/>
          </w:rPr>
          <w:delText xml:space="preserve">specification </w:delText>
        </w:r>
      </w:del>
      <w:ins w:id="57" w:author="Ph W" w:date="2011-07-15T23:47:00Z">
        <w:r w:rsidR="00DA51A1">
          <w:rPr>
            <w:lang w:val="en-US"/>
          </w:rPr>
          <w:t xml:space="preserve">and </w:t>
        </w:r>
      </w:ins>
      <w:r w:rsidR="00E9541A">
        <w:rPr>
          <w:lang w:val="en-US"/>
        </w:rPr>
        <w:t>includ</w:t>
      </w:r>
      <w:ins w:id="58" w:author="Ph W" w:date="2011-07-15T23:47:00Z">
        <w:r w:rsidR="00DA51A1">
          <w:rPr>
            <w:lang w:val="en-US"/>
          </w:rPr>
          <w:t>e</w:t>
        </w:r>
      </w:ins>
      <w:del w:id="59" w:author="Ph W" w:date="2011-07-15T23:48:00Z">
        <w:r w:rsidR="00E9541A" w:rsidDel="00DA51A1">
          <w:rPr>
            <w:lang w:val="en-US"/>
          </w:rPr>
          <w:delText>ing</w:delText>
        </w:r>
      </w:del>
      <w:r w:rsidR="00E9541A">
        <w:rPr>
          <w:lang w:val="en-US"/>
        </w:rPr>
        <w:t xml:space="preserve"> a negotiation context and a set of negotiation constraints </w:t>
      </w:r>
      <w:ins w:id="60" w:author="Ph W" w:date="2011-07-15T23:48:00Z">
        <w:r w:rsidR="00DA51A1">
          <w:rPr>
            <w:lang w:val="en-US"/>
          </w:rPr>
          <w:t xml:space="preserve">that </w:t>
        </w:r>
      </w:ins>
      <w:r w:rsidR="00E9541A">
        <w:rPr>
          <w:lang w:val="en-US"/>
        </w:rPr>
        <w:t xml:space="preserve">are used for the negotiation. </w:t>
      </w:r>
      <w:r w:rsidR="009F31A8">
        <w:rPr>
          <w:lang w:val="en-US"/>
        </w:rPr>
        <w:t xml:space="preserve">The specification </w:t>
      </w:r>
      <w:del w:id="61" w:author="Ph W" w:date="2011-07-15T23:48:00Z">
        <w:r w:rsidR="009F31A8" w:rsidDel="00DA51A1">
          <w:rPr>
            <w:lang w:val="en-US"/>
          </w:rPr>
          <w:delText>consists of</w:delText>
        </w:r>
      </w:del>
      <w:ins w:id="62" w:author="Ph W" w:date="2011-07-15T23:48:00Z">
        <w:r w:rsidR="00DA51A1">
          <w:rPr>
            <w:lang w:val="en-US"/>
          </w:rPr>
          <w:t>includes</w:t>
        </w:r>
      </w:ins>
      <w:r w:rsidR="009F31A8">
        <w:rPr>
          <w:lang w:val="en-US"/>
        </w:rPr>
        <w:t xml:space="preserve"> </w:t>
      </w:r>
      <w:r w:rsidR="00E9541A">
        <w:rPr>
          <w:lang w:val="en-US"/>
        </w:rPr>
        <w:t xml:space="preserve">all </w:t>
      </w:r>
      <w:r>
        <w:rPr>
          <w:lang w:val="en-US"/>
        </w:rPr>
        <w:t>schemas</w:t>
      </w:r>
      <w:r w:rsidR="00963DE3">
        <w:rPr>
          <w:lang w:val="en-US"/>
        </w:rPr>
        <w:t xml:space="preserve"> required</w:t>
      </w:r>
      <w:r w:rsidR="009F31A8">
        <w:rPr>
          <w:lang w:val="en-US"/>
        </w:rPr>
        <w:t xml:space="preserve"> for </w:t>
      </w:r>
      <w:r w:rsidR="00E9541A">
        <w:rPr>
          <w:lang w:val="en-US"/>
        </w:rPr>
        <w:t xml:space="preserve">the negotiation </w:t>
      </w:r>
      <w:r w:rsidR="00963DE3">
        <w:rPr>
          <w:lang w:val="en-US"/>
        </w:rPr>
        <w:t>and the necessary port types.</w:t>
      </w:r>
    </w:p>
    <w:p w14:paraId="2D16DE24" w14:textId="77777777" w:rsidR="00CF0CB0" w:rsidRDefault="00CF0CB0" w:rsidP="00CD5F96">
      <w:pPr>
        <w:rPr>
          <w:ins w:id="63" w:author="Ph W" w:date="2011-07-15T23:41:00Z"/>
          <w:lang w:val="en-US"/>
        </w:rPr>
      </w:pPr>
    </w:p>
    <w:p w14:paraId="158EDE8D" w14:textId="74EDF5D9" w:rsidR="00CD5F96" w:rsidRPr="00CD5786" w:rsidRDefault="00E9541A" w:rsidP="00CD5F96">
      <w:pPr>
        <w:rPr>
          <w:lang w:val="en-US"/>
        </w:rPr>
      </w:pPr>
      <w:r>
        <w:rPr>
          <w:lang w:val="en-US"/>
        </w:rPr>
        <w:t>All information for creating</w:t>
      </w:r>
      <w:r w:rsidR="00511E32">
        <w:rPr>
          <w:lang w:val="en-US"/>
        </w:rPr>
        <w:t>,</w:t>
      </w:r>
      <w:r w:rsidR="00511E32" w:rsidRPr="00511E32">
        <w:rPr>
          <w:lang w:val="en-US"/>
        </w:rPr>
        <w:t xml:space="preserve"> </w:t>
      </w:r>
      <w:r w:rsidR="00511E32">
        <w:rPr>
          <w:lang w:val="en-US"/>
        </w:rPr>
        <w:t>managing</w:t>
      </w:r>
      <w:ins w:id="64" w:author="Ph W" w:date="2011-07-15T23:49:00Z">
        <w:r w:rsidR="003D527A">
          <w:rPr>
            <w:lang w:val="en-US"/>
          </w:rPr>
          <w:t>,</w:t>
        </w:r>
      </w:ins>
      <w:r w:rsidR="00511E32">
        <w:rPr>
          <w:lang w:val="en-US"/>
        </w:rPr>
        <w:t xml:space="preserve"> and monitoring</w:t>
      </w:r>
      <w:r>
        <w:rPr>
          <w:lang w:val="en-US"/>
        </w:rPr>
        <w:t xml:space="preserve"> </w:t>
      </w:r>
      <w:r w:rsidR="00511E32">
        <w:rPr>
          <w:lang w:val="en-US"/>
        </w:rPr>
        <w:t>an agreement</w:t>
      </w:r>
      <w:del w:id="65" w:author="Ph W" w:date="2011-07-15T23:49:00Z">
        <w:r w:rsidR="00511E32" w:rsidDel="003D527A">
          <w:rPr>
            <w:lang w:val="en-US"/>
          </w:rPr>
          <w:delText xml:space="preserve">, </w:delText>
        </w:r>
        <w:r w:rsidDel="003D527A">
          <w:rPr>
            <w:lang w:val="en-US"/>
          </w:rPr>
          <w:delText>based on a valid negotiated agreement offer</w:delText>
        </w:r>
      </w:del>
      <w:r>
        <w:rPr>
          <w:lang w:val="en-US"/>
        </w:rPr>
        <w:t xml:space="preserve"> is not described in this </w:t>
      </w:r>
      <w:del w:id="66" w:author="Ph W" w:date="2011-07-15T23:49:00Z">
        <w:r w:rsidDel="003D527A">
          <w:rPr>
            <w:lang w:val="en-US"/>
          </w:rPr>
          <w:delText xml:space="preserve">specification </w:delText>
        </w:r>
      </w:del>
      <w:ins w:id="67" w:author="Ph W" w:date="2011-07-15T23:49:00Z">
        <w:r w:rsidR="003D527A">
          <w:rPr>
            <w:lang w:val="en-US"/>
          </w:rPr>
          <w:t xml:space="preserve">document </w:t>
        </w:r>
      </w:ins>
      <w:r>
        <w:rPr>
          <w:lang w:val="en-US"/>
        </w:rPr>
        <w:t xml:space="preserve">but in the </w:t>
      </w:r>
      <w:del w:id="68" w:author="Ph W" w:date="2011-07-15T23:50:00Z">
        <w:r w:rsidDel="003D527A">
          <w:rPr>
            <w:lang w:val="en-US"/>
          </w:rPr>
          <w:delText xml:space="preserve">specification of </w:delText>
        </w:r>
      </w:del>
      <w:r>
        <w:rPr>
          <w:lang w:val="en-US"/>
        </w:rPr>
        <w:t>WS-Agree</w:t>
      </w:r>
      <w:r w:rsidR="00511E32">
        <w:rPr>
          <w:lang w:val="en-US"/>
        </w:rPr>
        <w:t>ment</w:t>
      </w:r>
      <w:ins w:id="69" w:author="Ph W" w:date="2011-07-15T23:50:00Z">
        <w:r w:rsidR="003D527A">
          <w:rPr>
            <w:lang w:val="en-US"/>
          </w:rPr>
          <w:t xml:space="preserve"> specification</w:t>
        </w:r>
      </w:ins>
      <w:r w:rsidR="00511E32">
        <w:rPr>
          <w:lang w:val="en-US"/>
        </w:rPr>
        <w:t>.</w:t>
      </w:r>
    </w:p>
    <w:p w14:paraId="24FC753B" w14:textId="77777777" w:rsidR="0062261B" w:rsidRPr="00CD5786" w:rsidRDefault="0062261B" w:rsidP="00CD5F96">
      <w:pPr>
        <w:rPr>
          <w:lang w:val="en-US"/>
        </w:rPr>
      </w:pPr>
    </w:p>
    <w:p w14:paraId="042A2025" w14:textId="77777777" w:rsidR="00CD5F96" w:rsidRPr="00CD5786" w:rsidRDefault="00CD5F96" w:rsidP="00CD5F96">
      <w:pPr>
        <w:pStyle w:val="PreambleHeading"/>
        <w:pageBreakBefore/>
        <w:rPr>
          <w:lang w:val="en-US"/>
        </w:rPr>
        <w:sectPr w:rsidR="00CD5F96" w:rsidRPr="00CD5786">
          <w:headerReference w:type="default" r:id="rId9"/>
          <w:footerReference w:type="default" r:id="rId10"/>
          <w:headerReference w:type="first" r:id="rId11"/>
          <w:footnotePr>
            <w:pos w:val="beneathText"/>
          </w:footnotePr>
          <w:pgSz w:w="11899" w:h="16837"/>
          <w:pgMar w:top="1440" w:right="1800" w:bottom="1440" w:left="1800" w:header="720" w:footer="720" w:gutter="0"/>
          <w:cols w:space="720"/>
          <w:titlePg/>
          <w:docGrid w:linePitch="360"/>
        </w:sectPr>
      </w:pPr>
      <w:r w:rsidRPr="00CD5786">
        <w:rPr>
          <w:lang w:val="en-US"/>
        </w:rPr>
        <w:lastRenderedPageBreak/>
        <w:t>Contents</w:t>
      </w:r>
    </w:p>
    <w:p w14:paraId="5F1FD866" w14:textId="77777777" w:rsidR="00860C49" w:rsidRPr="00CD5786" w:rsidRDefault="007E76AA">
      <w:pPr>
        <w:pStyle w:val="Verzeichnis1"/>
        <w:rPr>
          <w:rFonts w:asciiTheme="minorHAnsi" w:eastAsiaTheme="minorEastAsia" w:hAnsiTheme="minorHAnsi" w:cstheme="minorBidi"/>
          <w:sz w:val="22"/>
          <w:szCs w:val="22"/>
          <w:lang w:val="en-US"/>
        </w:rPr>
      </w:pPr>
      <w:r w:rsidRPr="00CD5786">
        <w:rPr>
          <w:lang w:val="en-US"/>
        </w:rPr>
        <w:lastRenderedPageBreak/>
        <w:fldChar w:fldCharType="begin"/>
      </w:r>
      <w:r w:rsidR="00CD5F96" w:rsidRPr="00CD5786">
        <w:rPr>
          <w:lang w:val="en-US"/>
        </w:rPr>
        <w:instrText xml:space="preserve"> TOC \o "1-9" \t "Überschrift 9;9;Überschrift 8;8;Überschrift 7;7;Überschrift 6;6;Überschrift 5;5;Überschrift 4;4;Überschrift 3;3;Überschrift 2;2;Überschrift 1;1;Titel;1;Untertitel;2" \h</w:instrText>
      </w:r>
      <w:r w:rsidRPr="00CD5786">
        <w:rPr>
          <w:lang w:val="en-US"/>
        </w:rPr>
        <w:fldChar w:fldCharType="separate"/>
      </w:r>
      <w:hyperlink w:anchor="_Toc280115229" w:history="1">
        <w:r w:rsidR="00860C49" w:rsidRPr="00CD5786">
          <w:rPr>
            <w:rStyle w:val="Link"/>
            <w:lang w:val="en-US"/>
          </w:rPr>
          <w:t>1</w:t>
        </w:r>
        <w:r w:rsidR="00860C49" w:rsidRPr="00CD5786">
          <w:rPr>
            <w:rFonts w:asciiTheme="minorHAnsi" w:eastAsiaTheme="minorEastAsia" w:hAnsiTheme="minorHAnsi" w:cstheme="minorBidi"/>
            <w:sz w:val="22"/>
            <w:szCs w:val="22"/>
            <w:lang w:val="en-US"/>
          </w:rPr>
          <w:tab/>
        </w:r>
        <w:r w:rsidR="00860C49" w:rsidRPr="00CD5786">
          <w:rPr>
            <w:rStyle w:val="Link"/>
            <w:lang w:val="en-US"/>
          </w:rPr>
          <w:t>Introduction</w:t>
        </w:r>
        <w:r w:rsidR="00860C49" w:rsidRPr="00CD5786">
          <w:rPr>
            <w:lang w:val="en-US"/>
          </w:rPr>
          <w:tab/>
        </w:r>
        <w:r w:rsidRPr="00CD5786">
          <w:rPr>
            <w:lang w:val="en-US"/>
          </w:rPr>
          <w:fldChar w:fldCharType="begin"/>
        </w:r>
        <w:r w:rsidR="00860C49" w:rsidRPr="00CD5786">
          <w:rPr>
            <w:lang w:val="en-US"/>
          </w:rPr>
          <w:instrText xml:space="preserve"> PAGEREF _Toc280115229 \h </w:instrText>
        </w:r>
        <w:r w:rsidRPr="00CD5786">
          <w:rPr>
            <w:lang w:val="en-US"/>
          </w:rPr>
        </w:r>
        <w:r w:rsidRPr="00CD5786">
          <w:rPr>
            <w:lang w:val="en-US"/>
          </w:rPr>
          <w:fldChar w:fldCharType="separate"/>
        </w:r>
        <w:r w:rsidR="00BC2FC9">
          <w:rPr>
            <w:lang w:val="en-US"/>
          </w:rPr>
          <w:t>4</w:t>
        </w:r>
        <w:r w:rsidRPr="00CD5786">
          <w:rPr>
            <w:lang w:val="en-US"/>
          </w:rPr>
          <w:fldChar w:fldCharType="end"/>
        </w:r>
      </w:hyperlink>
    </w:p>
    <w:p w14:paraId="63BD9A4B"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30" w:history="1">
        <w:r w:rsidR="00860C49" w:rsidRPr="00CD5786">
          <w:rPr>
            <w:rStyle w:val="Link"/>
            <w:noProof/>
            <w:lang w:val="en-US"/>
          </w:rPr>
          <w:t>1.1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Goals and Requirements</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_Toc280115230 \h </w:instrText>
        </w:r>
        <w:r w:rsidR="007E76AA" w:rsidRPr="00CD5786">
          <w:rPr>
            <w:noProof/>
            <w:lang w:val="en-US"/>
          </w:rPr>
        </w:r>
        <w:r w:rsidR="007E76AA" w:rsidRPr="00CD5786">
          <w:rPr>
            <w:noProof/>
            <w:lang w:val="en-US"/>
          </w:rPr>
          <w:fldChar w:fldCharType="separate"/>
        </w:r>
        <w:r w:rsidR="00BC2FC9">
          <w:rPr>
            <w:noProof/>
            <w:lang w:val="en-US"/>
          </w:rPr>
          <w:t>5</w:t>
        </w:r>
        <w:r w:rsidR="007E76AA" w:rsidRPr="00CD5786">
          <w:rPr>
            <w:noProof/>
            <w:lang w:val="en-US"/>
          </w:rPr>
          <w:fldChar w:fldCharType="end"/>
        </w:r>
      </w:hyperlink>
    </w:p>
    <w:p w14:paraId="7BD515E5"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31" w:history="1">
        <w:r w:rsidR="00860C49" w:rsidRPr="00CD5786">
          <w:rPr>
            <w:rStyle w:val="Link"/>
            <w:noProof/>
            <w:lang w:val="en-US"/>
          </w:rPr>
          <w:t>1.2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Notational Conventions and Terminology</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_Toc280115231 \h </w:instrText>
        </w:r>
        <w:r w:rsidR="007E76AA" w:rsidRPr="00CD5786">
          <w:rPr>
            <w:noProof/>
            <w:lang w:val="en-US"/>
          </w:rPr>
        </w:r>
        <w:r w:rsidR="007E76AA" w:rsidRPr="00CD5786">
          <w:rPr>
            <w:noProof/>
            <w:lang w:val="en-US"/>
          </w:rPr>
          <w:fldChar w:fldCharType="separate"/>
        </w:r>
        <w:r w:rsidR="00BC2FC9">
          <w:rPr>
            <w:noProof/>
            <w:lang w:val="en-US"/>
          </w:rPr>
          <w:t>7</w:t>
        </w:r>
        <w:r w:rsidR="007E76AA" w:rsidRPr="00CD5786">
          <w:rPr>
            <w:noProof/>
            <w:lang w:val="en-US"/>
          </w:rPr>
          <w:fldChar w:fldCharType="end"/>
        </w:r>
      </w:hyperlink>
    </w:p>
    <w:p w14:paraId="38B5EC8D"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32" w:history="1">
        <w:r w:rsidR="00860C49" w:rsidRPr="00CD5786">
          <w:rPr>
            <w:rStyle w:val="Link"/>
            <w:noProof/>
            <w:lang w:val="en-US"/>
          </w:rPr>
          <w:t>1.3</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Namespaces</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_Toc280115232 \h </w:instrText>
        </w:r>
        <w:r w:rsidR="007E76AA" w:rsidRPr="00CD5786">
          <w:rPr>
            <w:noProof/>
            <w:lang w:val="en-US"/>
          </w:rPr>
        </w:r>
        <w:r w:rsidR="007E76AA" w:rsidRPr="00CD5786">
          <w:rPr>
            <w:noProof/>
            <w:lang w:val="en-US"/>
          </w:rPr>
          <w:fldChar w:fldCharType="separate"/>
        </w:r>
        <w:r w:rsidR="00BC2FC9">
          <w:rPr>
            <w:noProof/>
            <w:lang w:val="en-US"/>
          </w:rPr>
          <w:t>9</w:t>
        </w:r>
        <w:r w:rsidR="007E76AA" w:rsidRPr="00CD5786">
          <w:rPr>
            <w:noProof/>
            <w:lang w:val="en-US"/>
          </w:rPr>
          <w:fldChar w:fldCharType="end"/>
        </w:r>
      </w:hyperlink>
    </w:p>
    <w:p w14:paraId="3640A887" w14:textId="77777777" w:rsidR="00860C49" w:rsidRPr="00CD5786" w:rsidRDefault="00CF0CB0">
      <w:pPr>
        <w:pStyle w:val="Verzeichnis1"/>
        <w:rPr>
          <w:rFonts w:asciiTheme="minorHAnsi" w:eastAsiaTheme="minorEastAsia" w:hAnsiTheme="minorHAnsi" w:cstheme="minorBidi"/>
          <w:sz w:val="22"/>
          <w:szCs w:val="22"/>
          <w:lang w:val="en-US"/>
        </w:rPr>
      </w:pPr>
      <w:hyperlink w:anchor="_Toc280115233" w:history="1">
        <w:r w:rsidR="00860C49" w:rsidRPr="00CD5786">
          <w:rPr>
            <w:rStyle w:val="Link"/>
            <w:lang w:val="en-US"/>
          </w:rPr>
          <w:t>2</w:t>
        </w:r>
        <w:r w:rsidR="00860C49" w:rsidRPr="00CD5786">
          <w:rPr>
            <w:rFonts w:asciiTheme="minorHAnsi" w:eastAsiaTheme="minorEastAsia" w:hAnsiTheme="minorHAnsi" w:cstheme="minorBidi"/>
            <w:sz w:val="22"/>
            <w:szCs w:val="22"/>
            <w:lang w:val="en-US"/>
          </w:rPr>
          <w:tab/>
        </w:r>
        <w:r w:rsidR="00860C49" w:rsidRPr="00CD5786">
          <w:rPr>
            <w:rStyle w:val="Link"/>
            <w:lang w:val="en-US"/>
          </w:rPr>
          <w:t>Use Cases</w:t>
        </w:r>
        <w:r w:rsidR="00860C49" w:rsidRPr="00CD5786">
          <w:rPr>
            <w:lang w:val="en-US"/>
          </w:rPr>
          <w:tab/>
        </w:r>
        <w:r w:rsidR="007E76AA" w:rsidRPr="00CD5786">
          <w:rPr>
            <w:lang w:val="en-US"/>
          </w:rPr>
          <w:fldChar w:fldCharType="begin"/>
        </w:r>
        <w:r w:rsidR="00860C49" w:rsidRPr="00CD5786">
          <w:rPr>
            <w:lang w:val="en-US"/>
          </w:rPr>
          <w:instrText xml:space="preserve"> PAGEREF _Toc280115233 \h </w:instrText>
        </w:r>
        <w:r w:rsidR="007E76AA" w:rsidRPr="00CD5786">
          <w:rPr>
            <w:lang w:val="en-US"/>
          </w:rPr>
        </w:r>
        <w:r w:rsidR="007E76AA" w:rsidRPr="00CD5786">
          <w:rPr>
            <w:lang w:val="en-US"/>
          </w:rPr>
          <w:fldChar w:fldCharType="separate"/>
        </w:r>
        <w:r w:rsidR="00BC2FC9">
          <w:rPr>
            <w:lang w:val="en-US"/>
          </w:rPr>
          <w:t>9</w:t>
        </w:r>
        <w:r w:rsidR="007E76AA" w:rsidRPr="00CD5786">
          <w:rPr>
            <w:lang w:val="en-US"/>
          </w:rPr>
          <w:fldChar w:fldCharType="end"/>
        </w:r>
      </w:hyperlink>
    </w:p>
    <w:p w14:paraId="698E0B92"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34" w:history="1">
        <w:r w:rsidR="00860C49" w:rsidRPr="00CD5786">
          <w:rPr>
            <w:rStyle w:val="Link"/>
            <w:noProof/>
            <w:lang w:val="en-US"/>
          </w:rPr>
          <w:t>2.1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 xml:space="preserve">Advance Reservation of Compute Resources </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_Toc280115234 \h </w:instrText>
        </w:r>
        <w:r w:rsidR="007E76AA" w:rsidRPr="00CD5786">
          <w:rPr>
            <w:noProof/>
            <w:lang w:val="en-US"/>
          </w:rPr>
        </w:r>
        <w:r w:rsidR="007E76AA" w:rsidRPr="00CD5786">
          <w:rPr>
            <w:noProof/>
            <w:lang w:val="en-US"/>
          </w:rPr>
          <w:fldChar w:fldCharType="separate"/>
        </w:r>
        <w:r w:rsidR="00BC2FC9">
          <w:rPr>
            <w:noProof/>
            <w:lang w:val="en-US"/>
          </w:rPr>
          <w:t>9</w:t>
        </w:r>
        <w:r w:rsidR="007E76AA" w:rsidRPr="00CD5786">
          <w:rPr>
            <w:noProof/>
            <w:lang w:val="en-US"/>
          </w:rPr>
          <w:fldChar w:fldCharType="end"/>
        </w:r>
      </w:hyperlink>
    </w:p>
    <w:p w14:paraId="095ED9A7" w14:textId="77777777" w:rsidR="00860C49" w:rsidRPr="00CD5786" w:rsidRDefault="00CF0CB0">
      <w:pPr>
        <w:pStyle w:val="Verzeichnis1"/>
        <w:rPr>
          <w:rFonts w:asciiTheme="minorHAnsi" w:eastAsiaTheme="minorEastAsia" w:hAnsiTheme="minorHAnsi" w:cstheme="minorBidi"/>
          <w:sz w:val="22"/>
          <w:szCs w:val="22"/>
          <w:lang w:val="en-US"/>
        </w:rPr>
      </w:pPr>
      <w:hyperlink w:anchor="_Toc280115235" w:history="1">
        <w:r w:rsidR="00860C49" w:rsidRPr="00CD5786">
          <w:rPr>
            <w:rStyle w:val="Link"/>
            <w:lang w:val="en-US"/>
          </w:rPr>
          <w:t>3</w:t>
        </w:r>
        <w:r w:rsidR="00860C49" w:rsidRPr="00CD5786">
          <w:rPr>
            <w:rFonts w:asciiTheme="minorHAnsi" w:eastAsiaTheme="minorEastAsia" w:hAnsiTheme="minorHAnsi" w:cstheme="minorBidi"/>
            <w:sz w:val="22"/>
            <w:szCs w:val="22"/>
            <w:lang w:val="en-US"/>
          </w:rPr>
          <w:tab/>
        </w:r>
        <w:r w:rsidR="00860C49" w:rsidRPr="00CD5786">
          <w:rPr>
            <w:rStyle w:val="Link"/>
            <w:lang w:val="en-US"/>
          </w:rPr>
          <w:t>WS-Agreement Negotiation Model</w:t>
        </w:r>
        <w:r w:rsidR="00860C49" w:rsidRPr="00CD5786">
          <w:rPr>
            <w:lang w:val="en-US"/>
          </w:rPr>
          <w:tab/>
        </w:r>
        <w:r w:rsidR="007E76AA" w:rsidRPr="00CD5786">
          <w:rPr>
            <w:lang w:val="en-US"/>
          </w:rPr>
          <w:fldChar w:fldCharType="begin"/>
        </w:r>
        <w:r w:rsidR="00860C49" w:rsidRPr="00CD5786">
          <w:rPr>
            <w:lang w:val="en-US"/>
          </w:rPr>
          <w:instrText xml:space="preserve"> PAGEREF _Toc280115235 \h </w:instrText>
        </w:r>
        <w:r w:rsidR="007E76AA" w:rsidRPr="00CD5786">
          <w:rPr>
            <w:lang w:val="en-US"/>
          </w:rPr>
        </w:r>
        <w:r w:rsidR="007E76AA" w:rsidRPr="00CD5786">
          <w:rPr>
            <w:lang w:val="en-US"/>
          </w:rPr>
          <w:fldChar w:fldCharType="separate"/>
        </w:r>
        <w:r w:rsidR="00BC2FC9">
          <w:rPr>
            <w:lang w:val="en-US"/>
          </w:rPr>
          <w:t>10</w:t>
        </w:r>
        <w:r w:rsidR="007E76AA" w:rsidRPr="00CD5786">
          <w:rPr>
            <w:lang w:val="en-US"/>
          </w:rPr>
          <w:fldChar w:fldCharType="end"/>
        </w:r>
      </w:hyperlink>
    </w:p>
    <w:p w14:paraId="16D08794"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36" w:history="1">
        <w:r w:rsidR="00860C49" w:rsidRPr="00CD5786">
          <w:rPr>
            <w:rStyle w:val="Link"/>
            <w:noProof/>
            <w:lang w:val="en-US"/>
          </w:rPr>
          <w:t>3.1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Offer/Counter Offer model</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_Toc280115236 \h </w:instrText>
        </w:r>
        <w:r w:rsidR="007E76AA" w:rsidRPr="00CD5786">
          <w:rPr>
            <w:noProof/>
            <w:lang w:val="en-US"/>
          </w:rPr>
        </w:r>
        <w:r w:rsidR="007E76AA" w:rsidRPr="00CD5786">
          <w:rPr>
            <w:noProof/>
            <w:lang w:val="en-US"/>
          </w:rPr>
          <w:fldChar w:fldCharType="separate"/>
        </w:r>
        <w:r w:rsidR="00BC2FC9">
          <w:rPr>
            <w:noProof/>
            <w:lang w:val="en-US"/>
          </w:rPr>
          <w:t>11</w:t>
        </w:r>
        <w:r w:rsidR="007E76AA" w:rsidRPr="00CD5786">
          <w:rPr>
            <w:noProof/>
            <w:lang w:val="en-US"/>
          </w:rPr>
          <w:fldChar w:fldCharType="end"/>
        </w:r>
      </w:hyperlink>
    </w:p>
    <w:p w14:paraId="58EDFD2D"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37" w:history="1">
        <w:r w:rsidR="00860C49" w:rsidRPr="00CD5786">
          <w:rPr>
            <w:rStyle w:val="Link"/>
            <w:noProof/>
            <w:lang w:val="en-US"/>
          </w:rPr>
          <w:t>3.2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Layered architectural Model</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_Toc280115237 \h </w:instrText>
        </w:r>
        <w:r w:rsidR="007E76AA" w:rsidRPr="00CD5786">
          <w:rPr>
            <w:noProof/>
            <w:lang w:val="en-US"/>
          </w:rPr>
        </w:r>
        <w:r w:rsidR="007E76AA" w:rsidRPr="00CD5786">
          <w:rPr>
            <w:noProof/>
            <w:lang w:val="en-US"/>
          </w:rPr>
          <w:fldChar w:fldCharType="separate"/>
        </w:r>
        <w:r w:rsidR="00BC2FC9">
          <w:rPr>
            <w:noProof/>
            <w:lang w:val="en-US"/>
          </w:rPr>
          <w:t>13</w:t>
        </w:r>
        <w:r w:rsidR="007E76AA" w:rsidRPr="00CD5786">
          <w:rPr>
            <w:noProof/>
            <w:lang w:val="en-US"/>
          </w:rPr>
          <w:fldChar w:fldCharType="end"/>
        </w:r>
      </w:hyperlink>
    </w:p>
    <w:p w14:paraId="3D167AF8" w14:textId="77777777" w:rsidR="00860C49" w:rsidRPr="00CD5786" w:rsidRDefault="00CF0CB0">
      <w:pPr>
        <w:pStyle w:val="Verzeichnis1"/>
        <w:rPr>
          <w:rFonts w:asciiTheme="minorHAnsi" w:eastAsiaTheme="minorEastAsia" w:hAnsiTheme="minorHAnsi" w:cstheme="minorBidi"/>
          <w:sz w:val="22"/>
          <w:szCs w:val="22"/>
          <w:lang w:val="en-US"/>
        </w:rPr>
      </w:pPr>
      <w:hyperlink w:anchor="_Toc280115238" w:history="1">
        <w:r w:rsidR="00860C49" w:rsidRPr="00CD5786">
          <w:rPr>
            <w:rStyle w:val="Link"/>
            <w:lang w:val="en-US"/>
          </w:rPr>
          <w:t>4</w:t>
        </w:r>
        <w:r w:rsidR="00860C49" w:rsidRPr="00CD5786">
          <w:rPr>
            <w:rFonts w:asciiTheme="minorHAnsi" w:eastAsiaTheme="minorEastAsia" w:hAnsiTheme="minorHAnsi" w:cstheme="minorBidi"/>
            <w:sz w:val="22"/>
            <w:szCs w:val="22"/>
            <w:lang w:val="en-US"/>
          </w:rPr>
          <w:tab/>
        </w:r>
        <w:r w:rsidR="00860C49" w:rsidRPr="00CD5786">
          <w:rPr>
            <w:rStyle w:val="Link"/>
            <w:lang w:val="en-US"/>
          </w:rPr>
          <w:t>Negotiation</w:t>
        </w:r>
        <w:r w:rsidR="00860C49" w:rsidRPr="00CD5786">
          <w:rPr>
            <w:lang w:val="en-US"/>
          </w:rPr>
          <w:tab/>
        </w:r>
        <w:r w:rsidR="007E76AA" w:rsidRPr="00CD5786">
          <w:rPr>
            <w:lang w:val="en-US"/>
          </w:rPr>
          <w:fldChar w:fldCharType="begin"/>
        </w:r>
        <w:r w:rsidR="00860C49" w:rsidRPr="00CD5786">
          <w:rPr>
            <w:lang w:val="en-US"/>
          </w:rPr>
          <w:instrText xml:space="preserve"> PAGEREF _Toc280115238 \h </w:instrText>
        </w:r>
        <w:r w:rsidR="007E76AA" w:rsidRPr="00CD5786">
          <w:rPr>
            <w:lang w:val="en-US"/>
          </w:rPr>
        </w:r>
        <w:r w:rsidR="007E76AA" w:rsidRPr="00CD5786">
          <w:rPr>
            <w:lang w:val="en-US"/>
          </w:rPr>
          <w:fldChar w:fldCharType="separate"/>
        </w:r>
        <w:r w:rsidR="00BC2FC9">
          <w:rPr>
            <w:lang w:val="en-US"/>
          </w:rPr>
          <w:t>15</w:t>
        </w:r>
        <w:r w:rsidR="007E76AA" w:rsidRPr="00CD5786">
          <w:rPr>
            <w:lang w:val="en-US"/>
          </w:rPr>
          <w:fldChar w:fldCharType="end"/>
        </w:r>
      </w:hyperlink>
    </w:p>
    <w:p w14:paraId="22784AD8"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39" w:history="1">
        <w:r w:rsidR="00860C49" w:rsidRPr="00CD5786">
          <w:rPr>
            <w:rStyle w:val="Link"/>
            <w:noProof/>
            <w:lang w:val="en-US"/>
          </w:rPr>
          <w:t>4.1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Context</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_Toc280115239 \h </w:instrText>
        </w:r>
        <w:r w:rsidR="007E76AA" w:rsidRPr="00CD5786">
          <w:rPr>
            <w:noProof/>
            <w:lang w:val="en-US"/>
          </w:rPr>
        </w:r>
        <w:r w:rsidR="007E76AA" w:rsidRPr="00CD5786">
          <w:rPr>
            <w:noProof/>
            <w:lang w:val="en-US"/>
          </w:rPr>
          <w:fldChar w:fldCharType="separate"/>
        </w:r>
        <w:r w:rsidR="00BC2FC9">
          <w:rPr>
            <w:noProof/>
            <w:lang w:val="en-US"/>
          </w:rPr>
          <w:t>15</w:t>
        </w:r>
        <w:r w:rsidR="007E76AA" w:rsidRPr="00CD5786">
          <w:rPr>
            <w:noProof/>
            <w:lang w:val="en-US"/>
          </w:rPr>
          <w:fldChar w:fldCharType="end"/>
        </w:r>
      </w:hyperlink>
    </w:p>
    <w:p w14:paraId="7BDC16A2" w14:textId="77777777" w:rsidR="00860C49" w:rsidRPr="00CD5786" w:rsidRDefault="00CF0CB0">
      <w:pPr>
        <w:pStyle w:val="Verzeichnis3"/>
        <w:tabs>
          <w:tab w:val="left" w:pos="1320"/>
          <w:tab w:val="right" w:leader="dot" w:pos="8289"/>
        </w:tabs>
        <w:rPr>
          <w:rFonts w:asciiTheme="minorHAnsi" w:eastAsiaTheme="minorEastAsia" w:hAnsiTheme="minorHAnsi" w:cstheme="minorBidi"/>
          <w:noProof/>
          <w:sz w:val="22"/>
          <w:szCs w:val="22"/>
          <w:lang w:val="en-US"/>
        </w:rPr>
      </w:pPr>
      <w:hyperlink w:anchor="_Toc280115240" w:history="1">
        <w:r w:rsidR="00860C49" w:rsidRPr="00CD5786">
          <w:rPr>
            <w:rStyle w:val="Link"/>
            <w:noProof/>
            <w:lang w:val="en-US"/>
          </w:rPr>
          <w:t>4.1.1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Type</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_Toc280115240 \h </w:instrText>
        </w:r>
        <w:r w:rsidR="007E76AA" w:rsidRPr="00CD5786">
          <w:rPr>
            <w:noProof/>
            <w:lang w:val="en-US"/>
          </w:rPr>
        </w:r>
        <w:r w:rsidR="007E76AA" w:rsidRPr="00CD5786">
          <w:rPr>
            <w:noProof/>
            <w:lang w:val="en-US"/>
          </w:rPr>
          <w:fldChar w:fldCharType="separate"/>
        </w:r>
        <w:r w:rsidR="00BC2FC9">
          <w:rPr>
            <w:noProof/>
            <w:lang w:val="en-US"/>
          </w:rPr>
          <w:t>17</w:t>
        </w:r>
        <w:r w:rsidR="007E76AA" w:rsidRPr="00CD5786">
          <w:rPr>
            <w:noProof/>
            <w:lang w:val="en-US"/>
          </w:rPr>
          <w:fldChar w:fldCharType="end"/>
        </w:r>
      </w:hyperlink>
    </w:p>
    <w:p w14:paraId="455D40B5" w14:textId="77777777" w:rsidR="00860C49" w:rsidRPr="00CD5786" w:rsidRDefault="00CF0CB0">
      <w:pPr>
        <w:pStyle w:val="Verzeichnis1"/>
        <w:rPr>
          <w:rFonts w:asciiTheme="minorHAnsi" w:eastAsiaTheme="minorEastAsia" w:hAnsiTheme="minorHAnsi" w:cstheme="minorBidi"/>
          <w:sz w:val="22"/>
          <w:szCs w:val="22"/>
          <w:lang w:val="en-US"/>
        </w:rPr>
      </w:pPr>
      <w:hyperlink w:anchor="_Toc280115241" w:history="1">
        <w:r w:rsidR="00860C49" w:rsidRPr="00CD5786">
          <w:rPr>
            <w:rStyle w:val="Link"/>
            <w:lang w:val="en-US"/>
          </w:rPr>
          <w:t>5</w:t>
        </w:r>
        <w:r w:rsidR="00860C49" w:rsidRPr="00CD5786">
          <w:rPr>
            <w:rFonts w:asciiTheme="minorHAnsi" w:eastAsiaTheme="minorEastAsia" w:hAnsiTheme="minorHAnsi" w:cstheme="minorBidi"/>
            <w:sz w:val="22"/>
            <w:szCs w:val="22"/>
            <w:lang w:val="en-US"/>
          </w:rPr>
          <w:tab/>
        </w:r>
        <w:r w:rsidR="00860C49" w:rsidRPr="00CD5786">
          <w:rPr>
            <w:rStyle w:val="Link"/>
            <w:lang w:val="en-US"/>
          </w:rPr>
          <w:t>Negotiation Offer</w:t>
        </w:r>
        <w:r w:rsidR="00860C49" w:rsidRPr="00CD5786">
          <w:rPr>
            <w:lang w:val="en-US"/>
          </w:rPr>
          <w:tab/>
        </w:r>
        <w:r w:rsidR="007E76AA" w:rsidRPr="00CD5786">
          <w:rPr>
            <w:lang w:val="en-US"/>
          </w:rPr>
          <w:fldChar w:fldCharType="begin"/>
        </w:r>
        <w:r w:rsidR="00860C49" w:rsidRPr="00CD5786">
          <w:rPr>
            <w:lang w:val="en-US"/>
          </w:rPr>
          <w:instrText xml:space="preserve"> PAGEREF _Toc280115241 \h </w:instrText>
        </w:r>
        <w:r w:rsidR="007E76AA" w:rsidRPr="00CD5786">
          <w:rPr>
            <w:lang w:val="en-US"/>
          </w:rPr>
        </w:r>
        <w:r w:rsidR="007E76AA" w:rsidRPr="00CD5786">
          <w:rPr>
            <w:lang w:val="en-US"/>
          </w:rPr>
          <w:fldChar w:fldCharType="separate"/>
        </w:r>
        <w:r w:rsidR="00BC2FC9">
          <w:rPr>
            <w:lang w:val="en-US"/>
          </w:rPr>
          <w:t>19</w:t>
        </w:r>
        <w:r w:rsidR="007E76AA" w:rsidRPr="00CD5786">
          <w:rPr>
            <w:lang w:val="en-US"/>
          </w:rPr>
          <w:fldChar w:fldCharType="end"/>
        </w:r>
      </w:hyperlink>
    </w:p>
    <w:p w14:paraId="25884356"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42" w:history="1">
        <w:r w:rsidR="00860C49" w:rsidRPr="00CD5786">
          <w:rPr>
            <w:rStyle w:val="Link"/>
            <w:noProof/>
            <w:lang w:val="en-US"/>
          </w:rPr>
          <w:t>5.1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Offer Structure</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_Toc280115242 \h </w:instrText>
        </w:r>
        <w:r w:rsidR="007E76AA" w:rsidRPr="00CD5786">
          <w:rPr>
            <w:noProof/>
            <w:lang w:val="en-US"/>
          </w:rPr>
        </w:r>
        <w:r w:rsidR="007E76AA" w:rsidRPr="00CD5786">
          <w:rPr>
            <w:noProof/>
            <w:lang w:val="en-US"/>
          </w:rPr>
          <w:fldChar w:fldCharType="separate"/>
        </w:r>
        <w:r w:rsidR="00BC2FC9">
          <w:rPr>
            <w:noProof/>
            <w:lang w:val="en-US"/>
          </w:rPr>
          <w:t>19</w:t>
        </w:r>
        <w:r w:rsidR="007E76AA" w:rsidRPr="00CD5786">
          <w:rPr>
            <w:noProof/>
            <w:lang w:val="en-US"/>
          </w:rPr>
          <w:fldChar w:fldCharType="end"/>
        </w:r>
      </w:hyperlink>
    </w:p>
    <w:p w14:paraId="778BFD13"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43" w:history="1">
        <w:r w:rsidR="00860C49" w:rsidRPr="00CD5786">
          <w:rPr>
            <w:rStyle w:val="Link"/>
            <w:noProof/>
            <w:lang w:val="en-US"/>
          </w:rPr>
          <w:t>5.2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Offer Context</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_Toc280115243 \h </w:instrText>
        </w:r>
        <w:r w:rsidR="007E76AA" w:rsidRPr="00CD5786">
          <w:rPr>
            <w:noProof/>
            <w:lang w:val="en-US"/>
          </w:rPr>
        </w:r>
        <w:r w:rsidR="007E76AA" w:rsidRPr="00CD5786">
          <w:rPr>
            <w:noProof/>
            <w:lang w:val="en-US"/>
          </w:rPr>
          <w:fldChar w:fldCharType="separate"/>
        </w:r>
        <w:r w:rsidR="00BC2FC9">
          <w:rPr>
            <w:noProof/>
            <w:lang w:val="en-US"/>
          </w:rPr>
          <w:t>22</w:t>
        </w:r>
        <w:r w:rsidR="007E76AA" w:rsidRPr="00CD5786">
          <w:rPr>
            <w:noProof/>
            <w:lang w:val="en-US"/>
          </w:rPr>
          <w:fldChar w:fldCharType="end"/>
        </w:r>
      </w:hyperlink>
    </w:p>
    <w:p w14:paraId="5078C301"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44" w:history="1">
        <w:r w:rsidR="00860C49" w:rsidRPr="00CD5786">
          <w:rPr>
            <w:rStyle w:val="Link"/>
            <w:noProof/>
            <w:lang w:val="en-US"/>
          </w:rPr>
          <w:t>5.3</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Offer States</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_Toc280115244 \h </w:instrText>
        </w:r>
        <w:r w:rsidR="007E76AA" w:rsidRPr="00CD5786">
          <w:rPr>
            <w:noProof/>
            <w:lang w:val="en-US"/>
          </w:rPr>
        </w:r>
        <w:r w:rsidR="007E76AA" w:rsidRPr="00CD5786">
          <w:rPr>
            <w:noProof/>
            <w:lang w:val="en-US"/>
          </w:rPr>
          <w:fldChar w:fldCharType="separate"/>
        </w:r>
        <w:r w:rsidR="00BC2FC9">
          <w:rPr>
            <w:noProof/>
            <w:lang w:val="en-US"/>
          </w:rPr>
          <w:t>23</w:t>
        </w:r>
        <w:r w:rsidR="007E76AA" w:rsidRPr="00CD5786">
          <w:rPr>
            <w:noProof/>
            <w:lang w:val="en-US"/>
          </w:rPr>
          <w:fldChar w:fldCharType="end"/>
        </w:r>
      </w:hyperlink>
    </w:p>
    <w:p w14:paraId="43DDD601"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45" w:history="1">
        <w:r w:rsidR="00860C49" w:rsidRPr="00CD5786">
          <w:rPr>
            <w:rStyle w:val="Link"/>
            <w:noProof/>
            <w:lang w:val="en-US"/>
          </w:rPr>
          <w:t>5.4</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Offer State Transitions</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_Toc280115245 \h </w:instrText>
        </w:r>
        <w:r w:rsidR="007E76AA" w:rsidRPr="00CD5786">
          <w:rPr>
            <w:noProof/>
            <w:lang w:val="en-US"/>
          </w:rPr>
        </w:r>
        <w:r w:rsidR="007E76AA" w:rsidRPr="00CD5786">
          <w:rPr>
            <w:noProof/>
            <w:lang w:val="en-US"/>
          </w:rPr>
          <w:fldChar w:fldCharType="separate"/>
        </w:r>
        <w:r w:rsidR="00BC2FC9">
          <w:rPr>
            <w:noProof/>
            <w:lang w:val="en-US"/>
          </w:rPr>
          <w:t>25</w:t>
        </w:r>
        <w:r w:rsidR="007E76AA" w:rsidRPr="00CD5786">
          <w:rPr>
            <w:noProof/>
            <w:lang w:val="en-US"/>
          </w:rPr>
          <w:fldChar w:fldCharType="end"/>
        </w:r>
      </w:hyperlink>
    </w:p>
    <w:p w14:paraId="3067B9A2" w14:textId="77777777" w:rsidR="00860C49" w:rsidRPr="00CD5786" w:rsidRDefault="00CF0CB0">
      <w:pPr>
        <w:pStyle w:val="Verzeichnis1"/>
        <w:rPr>
          <w:rFonts w:asciiTheme="minorHAnsi" w:eastAsiaTheme="minorEastAsia" w:hAnsiTheme="minorHAnsi" w:cstheme="minorBidi"/>
          <w:sz w:val="22"/>
          <w:szCs w:val="22"/>
          <w:lang w:val="en-US"/>
        </w:rPr>
      </w:pPr>
      <w:hyperlink w:anchor="_Toc280115246" w:history="1">
        <w:r w:rsidR="00860C49" w:rsidRPr="00CD5786">
          <w:rPr>
            <w:rStyle w:val="Link"/>
            <w:lang w:val="en-US"/>
          </w:rPr>
          <w:t>6</w:t>
        </w:r>
        <w:r w:rsidR="00860C49" w:rsidRPr="00CD5786">
          <w:rPr>
            <w:rFonts w:asciiTheme="minorHAnsi" w:eastAsiaTheme="minorEastAsia" w:hAnsiTheme="minorHAnsi" w:cstheme="minorBidi"/>
            <w:sz w:val="22"/>
            <w:szCs w:val="22"/>
            <w:lang w:val="en-US"/>
          </w:rPr>
          <w:tab/>
        </w:r>
        <w:r w:rsidR="00860C49" w:rsidRPr="00CD5786">
          <w:rPr>
            <w:rStyle w:val="Link"/>
            <w:lang w:val="en-US"/>
          </w:rPr>
          <w:t>Creation of Negotiated and Renegotiated Agreements</w:t>
        </w:r>
        <w:r w:rsidR="00860C49" w:rsidRPr="00CD5786">
          <w:rPr>
            <w:lang w:val="en-US"/>
          </w:rPr>
          <w:tab/>
        </w:r>
        <w:r w:rsidR="007E76AA" w:rsidRPr="00CD5786">
          <w:rPr>
            <w:lang w:val="en-US"/>
          </w:rPr>
          <w:fldChar w:fldCharType="begin"/>
        </w:r>
        <w:r w:rsidR="00860C49" w:rsidRPr="00CD5786">
          <w:rPr>
            <w:lang w:val="en-US"/>
          </w:rPr>
          <w:instrText xml:space="preserve"> PAGEREF _Toc280115246 \h </w:instrText>
        </w:r>
        <w:r w:rsidR="007E76AA" w:rsidRPr="00CD5786">
          <w:rPr>
            <w:lang w:val="en-US"/>
          </w:rPr>
        </w:r>
        <w:r w:rsidR="007E76AA" w:rsidRPr="00CD5786">
          <w:rPr>
            <w:lang w:val="en-US"/>
          </w:rPr>
          <w:fldChar w:fldCharType="separate"/>
        </w:r>
        <w:r w:rsidR="00BC2FC9">
          <w:rPr>
            <w:lang w:val="en-US"/>
          </w:rPr>
          <w:t>27</w:t>
        </w:r>
        <w:r w:rsidR="007E76AA" w:rsidRPr="00CD5786">
          <w:rPr>
            <w:lang w:val="en-US"/>
          </w:rPr>
          <w:fldChar w:fldCharType="end"/>
        </w:r>
      </w:hyperlink>
    </w:p>
    <w:p w14:paraId="16494A74"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47" w:history="1">
        <w:r w:rsidR="00860C49" w:rsidRPr="00CD5786">
          <w:rPr>
            <w:rStyle w:val="Link"/>
            <w:noProof/>
            <w:lang w:val="en-US"/>
          </w:rPr>
          <w:t>6.1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Extension Document</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_Toc280115247 \h </w:instrText>
        </w:r>
        <w:r w:rsidR="007E76AA" w:rsidRPr="00CD5786">
          <w:rPr>
            <w:noProof/>
            <w:lang w:val="en-US"/>
          </w:rPr>
        </w:r>
        <w:r w:rsidR="007E76AA" w:rsidRPr="00CD5786">
          <w:rPr>
            <w:noProof/>
            <w:lang w:val="en-US"/>
          </w:rPr>
          <w:fldChar w:fldCharType="separate"/>
        </w:r>
        <w:r w:rsidR="00BC2FC9">
          <w:rPr>
            <w:noProof/>
            <w:lang w:val="en-US"/>
          </w:rPr>
          <w:t>28</w:t>
        </w:r>
        <w:r w:rsidR="007E76AA" w:rsidRPr="00CD5786">
          <w:rPr>
            <w:noProof/>
            <w:lang w:val="en-US"/>
          </w:rPr>
          <w:fldChar w:fldCharType="end"/>
        </w:r>
      </w:hyperlink>
    </w:p>
    <w:p w14:paraId="14BA0C60"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48" w:history="1">
        <w:r w:rsidR="00860C49" w:rsidRPr="00CD5786">
          <w:rPr>
            <w:rStyle w:val="Link"/>
            <w:noProof/>
            <w:lang w:val="en-US"/>
          </w:rPr>
          <w:t>6.2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Renegotiation Extension Document</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_Toc280115248 \h </w:instrText>
        </w:r>
        <w:r w:rsidR="007E76AA" w:rsidRPr="00CD5786">
          <w:rPr>
            <w:noProof/>
            <w:lang w:val="en-US"/>
          </w:rPr>
        </w:r>
        <w:r w:rsidR="007E76AA" w:rsidRPr="00CD5786">
          <w:rPr>
            <w:noProof/>
            <w:lang w:val="en-US"/>
          </w:rPr>
          <w:fldChar w:fldCharType="separate"/>
        </w:r>
        <w:r w:rsidR="00BC2FC9">
          <w:rPr>
            <w:noProof/>
            <w:lang w:val="en-US"/>
          </w:rPr>
          <w:t>29</w:t>
        </w:r>
        <w:r w:rsidR="007E76AA" w:rsidRPr="00CD5786">
          <w:rPr>
            <w:noProof/>
            <w:lang w:val="en-US"/>
          </w:rPr>
          <w:fldChar w:fldCharType="end"/>
        </w:r>
      </w:hyperlink>
    </w:p>
    <w:p w14:paraId="4079763F" w14:textId="77777777" w:rsidR="00860C49" w:rsidRPr="00CD5786" w:rsidRDefault="00CF0CB0">
      <w:pPr>
        <w:pStyle w:val="Verzeichnis1"/>
        <w:rPr>
          <w:rFonts w:asciiTheme="minorHAnsi" w:eastAsiaTheme="minorEastAsia" w:hAnsiTheme="minorHAnsi" w:cstheme="minorBidi"/>
          <w:sz w:val="22"/>
          <w:szCs w:val="22"/>
          <w:lang w:val="en-US"/>
        </w:rPr>
      </w:pPr>
      <w:hyperlink w:anchor="_Toc280115249" w:history="1">
        <w:r w:rsidR="00860C49" w:rsidRPr="00CD5786">
          <w:rPr>
            <w:rStyle w:val="Link"/>
            <w:lang w:val="en-US"/>
          </w:rPr>
          <w:t>7</w:t>
        </w:r>
        <w:r w:rsidR="00860C49" w:rsidRPr="00CD5786">
          <w:rPr>
            <w:rFonts w:asciiTheme="minorHAnsi" w:eastAsiaTheme="minorEastAsia" w:hAnsiTheme="minorHAnsi" w:cstheme="minorBidi"/>
            <w:sz w:val="22"/>
            <w:szCs w:val="22"/>
            <w:lang w:val="en-US"/>
          </w:rPr>
          <w:tab/>
        </w:r>
        <w:r w:rsidR="00860C49" w:rsidRPr="00CD5786">
          <w:rPr>
            <w:rStyle w:val="Link"/>
            <w:lang w:val="en-US"/>
          </w:rPr>
          <w:t>Negotiation Port Types and Operation</w:t>
        </w:r>
        <w:r w:rsidR="00860C49" w:rsidRPr="00CD5786">
          <w:rPr>
            <w:lang w:val="en-US"/>
          </w:rPr>
          <w:tab/>
        </w:r>
        <w:r w:rsidR="007E76AA" w:rsidRPr="00CD5786">
          <w:rPr>
            <w:lang w:val="en-US"/>
          </w:rPr>
          <w:fldChar w:fldCharType="begin"/>
        </w:r>
        <w:r w:rsidR="00860C49" w:rsidRPr="00CD5786">
          <w:rPr>
            <w:lang w:val="en-US"/>
          </w:rPr>
          <w:instrText xml:space="preserve"> PAGEREF _Toc280115249 \h </w:instrText>
        </w:r>
        <w:r w:rsidR="007E76AA" w:rsidRPr="00CD5786">
          <w:rPr>
            <w:lang w:val="en-US"/>
          </w:rPr>
        </w:r>
        <w:r w:rsidR="007E76AA" w:rsidRPr="00CD5786">
          <w:rPr>
            <w:lang w:val="en-US"/>
          </w:rPr>
          <w:fldChar w:fldCharType="separate"/>
        </w:r>
        <w:r w:rsidR="00BC2FC9">
          <w:rPr>
            <w:lang w:val="en-US"/>
          </w:rPr>
          <w:t>30</w:t>
        </w:r>
        <w:r w:rsidR="007E76AA" w:rsidRPr="00CD5786">
          <w:rPr>
            <w:lang w:val="en-US"/>
          </w:rPr>
          <w:fldChar w:fldCharType="end"/>
        </w:r>
      </w:hyperlink>
    </w:p>
    <w:p w14:paraId="0EBA31A5"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50" w:history="1">
        <w:r w:rsidR="00860C49" w:rsidRPr="00CD5786">
          <w:rPr>
            <w:rStyle w:val="Link"/>
            <w:noProof/>
            <w:lang w:val="en-US"/>
          </w:rPr>
          <w:t>7.1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Simple Client-Server Negotiation</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_Toc280115250 \h </w:instrText>
        </w:r>
        <w:r w:rsidR="007E76AA" w:rsidRPr="00CD5786">
          <w:rPr>
            <w:noProof/>
            <w:lang w:val="en-US"/>
          </w:rPr>
        </w:r>
        <w:r w:rsidR="007E76AA" w:rsidRPr="00CD5786">
          <w:rPr>
            <w:noProof/>
            <w:lang w:val="en-US"/>
          </w:rPr>
          <w:fldChar w:fldCharType="separate"/>
        </w:r>
        <w:r w:rsidR="00BC2FC9">
          <w:rPr>
            <w:noProof/>
            <w:lang w:val="en-US"/>
          </w:rPr>
          <w:t>31</w:t>
        </w:r>
        <w:r w:rsidR="007E76AA" w:rsidRPr="00CD5786">
          <w:rPr>
            <w:noProof/>
            <w:lang w:val="en-US"/>
          </w:rPr>
          <w:fldChar w:fldCharType="end"/>
        </w:r>
      </w:hyperlink>
    </w:p>
    <w:p w14:paraId="180F49DB"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51" w:history="1">
        <w:r w:rsidR="00860C49" w:rsidRPr="00CD5786">
          <w:rPr>
            <w:rStyle w:val="Link"/>
            <w:noProof/>
            <w:lang w:val="en-US"/>
          </w:rPr>
          <w:t>7.2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Bilateral Negotiation with Asymmetric Agreement Layer</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_Toc280115251 \h </w:instrText>
        </w:r>
        <w:r w:rsidR="007E76AA" w:rsidRPr="00CD5786">
          <w:rPr>
            <w:noProof/>
            <w:lang w:val="en-US"/>
          </w:rPr>
        </w:r>
        <w:r w:rsidR="007E76AA" w:rsidRPr="00CD5786">
          <w:rPr>
            <w:noProof/>
            <w:lang w:val="en-US"/>
          </w:rPr>
          <w:fldChar w:fldCharType="separate"/>
        </w:r>
        <w:r w:rsidR="00BC2FC9">
          <w:rPr>
            <w:noProof/>
            <w:lang w:val="en-US"/>
          </w:rPr>
          <w:t>32</w:t>
        </w:r>
        <w:r w:rsidR="007E76AA" w:rsidRPr="00CD5786">
          <w:rPr>
            <w:noProof/>
            <w:lang w:val="en-US"/>
          </w:rPr>
          <w:fldChar w:fldCharType="end"/>
        </w:r>
      </w:hyperlink>
    </w:p>
    <w:p w14:paraId="1D9111E7"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52" w:history="1">
        <w:r w:rsidR="00860C49" w:rsidRPr="00CD5786">
          <w:rPr>
            <w:rStyle w:val="Link"/>
            <w:noProof/>
            <w:lang w:val="en-US"/>
          </w:rPr>
          <w:t>7.3</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Re-Negotiation of Existing Agreements</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_Toc280115252 \h </w:instrText>
        </w:r>
        <w:r w:rsidR="007E76AA" w:rsidRPr="00CD5786">
          <w:rPr>
            <w:noProof/>
            <w:lang w:val="en-US"/>
          </w:rPr>
        </w:r>
        <w:r w:rsidR="007E76AA" w:rsidRPr="00CD5786">
          <w:rPr>
            <w:noProof/>
            <w:lang w:val="en-US"/>
          </w:rPr>
          <w:fldChar w:fldCharType="separate"/>
        </w:r>
        <w:r w:rsidR="00BC2FC9">
          <w:rPr>
            <w:noProof/>
            <w:lang w:val="en-US"/>
          </w:rPr>
          <w:t>33</w:t>
        </w:r>
        <w:r w:rsidR="007E76AA" w:rsidRPr="00CD5786">
          <w:rPr>
            <w:noProof/>
            <w:lang w:val="en-US"/>
          </w:rPr>
          <w:fldChar w:fldCharType="end"/>
        </w:r>
      </w:hyperlink>
    </w:p>
    <w:p w14:paraId="61689F5C"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53" w:history="1">
        <w:r w:rsidR="00860C49" w:rsidRPr="00CD5786">
          <w:rPr>
            <w:rStyle w:val="Link"/>
            <w:noProof/>
            <w:lang w:val="en-US"/>
          </w:rPr>
          <w:t>7.4</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Factory Port Type</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_Toc280115253 \h </w:instrText>
        </w:r>
        <w:r w:rsidR="007E76AA" w:rsidRPr="00CD5786">
          <w:rPr>
            <w:noProof/>
            <w:lang w:val="en-US"/>
          </w:rPr>
        </w:r>
        <w:r w:rsidR="007E76AA" w:rsidRPr="00CD5786">
          <w:rPr>
            <w:noProof/>
            <w:lang w:val="en-US"/>
          </w:rPr>
          <w:fldChar w:fldCharType="separate"/>
        </w:r>
        <w:r w:rsidR="00BC2FC9">
          <w:rPr>
            <w:noProof/>
            <w:lang w:val="en-US"/>
          </w:rPr>
          <w:t>35</w:t>
        </w:r>
        <w:r w:rsidR="007E76AA" w:rsidRPr="00CD5786">
          <w:rPr>
            <w:noProof/>
            <w:lang w:val="en-US"/>
          </w:rPr>
          <w:fldChar w:fldCharType="end"/>
        </w:r>
      </w:hyperlink>
    </w:p>
    <w:p w14:paraId="05B68177" w14:textId="77777777" w:rsidR="00860C49" w:rsidRPr="00CD5786" w:rsidRDefault="00CF0CB0">
      <w:pPr>
        <w:pStyle w:val="Verzeichnis3"/>
        <w:tabs>
          <w:tab w:val="left" w:pos="1320"/>
          <w:tab w:val="right" w:leader="dot" w:pos="8289"/>
        </w:tabs>
        <w:rPr>
          <w:rFonts w:asciiTheme="minorHAnsi" w:eastAsiaTheme="minorEastAsia" w:hAnsiTheme="minorHAnsi" w:cstheme="minorBidi"/>
          <w:noProof/>
          <w:sz w:val="22"/>
          <w:szCs w:val="22"/>
          <w:lang w:val="en-US"/>
        </w:rPr>
      </w:pPr>
      <w:hyperlink w:anchor="_Toc280115254" w:history="1">
        <w:r w:rsidR="00860C49" w:rsidRPr="00CD5786">
          <w:rPr>
            <w:rStyle w:val="Link"/>
            <w:noProof/>
            <w:lang w:val="en-US"/>
          </w:rPr>
          <w:t>7.4.1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Operation wsag-neg:InitiateNegotiation</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_Toc280115254 \h </w:instrText>
        </w:r>
        <w:r w:rsidR="007E76AA" w:rsidRPr="00CD5786">
          <w:rPr>
            <w:noProof/>
            <w:lang w:val="en-US"/>
          </w:rPr>
        </w:r>
        <w:r w:rsidR="007E76AA" w:rsidRPr="00CD5786">
          <w:rPr>
            <w:noProof/>
            <w:lang w:val="en-US"/>
          </w:rPr>
          <w:fldChar w:fldCharType="separate"/>
        </w:r>
        <w:r w:rsidR="00BC2FC9">
          <w:rPr>
            <w:noProof/>
            <w:lang w:val="en-US"/>
          </w:rPr>
          <w:t>35</w:t>
        </w:r>
        <w:r w:rsidR="007E76AA" w:rsidRPr="00CD5786">
          <w:rPr>
            <w:noProof/>
            <w:lang w:val="en-US"/>
          </w:rPr>
          <w:fldChar w:fldCharType="end"/>
        </w:r>
      </w:hyperlink>
    </w:p>
    <w:p w14:paraId="45915B11" w14:textId="77777777" w:rsidR="00860C49" w:rsidRPr="00CD5786" w:rsidRDefault="00CF0CB0">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55" w:history="1">
        <w:r w:rsidR="00860C49" w:rsidRPr="00CD5786">
          <w:rPr>
            <w:rStyle w:val="Link"/>
            <w:noProof/>
            <w:lang w:val="en-US"/>
          </w:rPr>
          <w:t>7.4.1.1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Input</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_Toc280115255 \h </w:instrText>
        </w:r>
        <w:r w:rsidR="007E76AA" w:rsidRPr="00CD5786">
          <w:rPr>
            <w:noProof/>
            <w:lang w:val="en-US"/>
          </w:rPr>
        </w:r>
        <w:r w:rsidR="007E76AA" w:rsidRPr="00CD5786">
          <w:rPr>
            <w:noProof/>
            <w:lang w:val="en-US"/>
          </w:rPr>
          <w:fldChar w:fldCharType="separate"/>
        </w:r>
        <w:r w:rsidR="00BC2FC9">
          <w:rPr>
            <w:noProof/>
            <w:lang w:val="en-US"/>
          </w:rPr>
          <w:t>35</w:t>
        </w:r>
        <w:r w:rsidR="007E76AA" w:rsidRPr="00CD5786">
          <w:rPr>
            <w:noProof/>
            <w:lang w:val="en-US"/>
          </w:rPr>
          <w:fldChar w:fldCharType="end"/>
        </w:r>
      </w:hyperlink>
    </w:p>
    <w:p w14:paraId="745F74CA" w14:textId="77777777" w:rsidR="00860C49" w:rsidRPr="00CD5786" w:rsidRDefault="00CF0CB0">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56" w:history="1">
        <w:r w:rsidR="00860C49" w:rsidRPr="00CD5786">
          <w:rPr>
            <w:rStyle w:val="Link"/>
            <w:noProof/>
            <w:lang w:val="en-US"/>
          </w:rPr>
          <w:t>7.4.1.2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Result</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_Toc280115256 \h </w:instrText>
        </w:r>
        <w:r w:rsidR="007E76AA" w:rsidRPr="00CD5786">
          <w:rPr>
            <w:noProof/>
            <w:lang w:val="en-US"/>
          </w:rPr>
        </w:r>
        <w:r w:rsidR="007E76AA" w:rsidRPr="00CD5786">
          <w:rPr>
            <w:noProof/>
            <w:lang w:val="en-US"/>
          </w:rPr>
          <w:fldChar w:fldCharType="separate"/>
        </w:r>
        <w:r w:rsidR="00BC2FC9">
          <w:rPr>
            <w:noProof/>
            <w:lang w:val="en-US"/>
          </w:rPr>
          <w:t>36</w:t>
        </w:r>
        <w:r w:rsidR="007E76AA" w:rsidRPr="00CD5786">
          <w:rPr>
            <w:noProof/>
            <w:lang w:val="en-US"/>
          </w:rPr>
          <w:fldChar w:fldCharType="end"/>
        </w:r>
      </w:hyperlink>
    </w:p>
    <w:p w14:paraId="0D104C84" w14:textId="77777777" w:rsidR="00860C49" w:rsidRPr="00CD5786" w:rsidRDefault="00CF0CB0">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57" w:history="1">
        <w:r w:rsidR="00860C49" w:rsidRPr="00CD5786">
          <w:rPr>
            <w:rStyle w:val="Link"/>
            <w:noProof/>
            <w:lang w:val="en-US"/>
          </w:rPr>
          <w:t>7.4.1.3</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Faults</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_Toc280115257 \h </w:instrText>
        </w:r>
        <w:r w:rsidR="007E76AA" w:rsidRPr="00CD5786">
          <w:rPr>
            <w:noProof/>
            <w:lang w:val="en-US"/>
          </w:rPr>
        </w:r>
        <w:r w:rsidR="007E76AA" w:rsidRPr="00CD5786">
          <w:rPr>
            <w:noProof/>
            <w:lang w:val="en-US"/>
          </w:rPr>
          <w:fldChar w:fldCharType="separate"/>
        </w:r>
        <w:r w:rsidR="00BC2FC9">
          <w:rPr>
            <w:noProof/>
            <w:lang w:val="en-US"/>
          </w:rPr>
          <w:t>36</w:t>
        </w:r>
        <w:r w:rsidR="007E76AA" w:rsidRPr="00CD5786">
          <w:rPr>
            <w:noProof/>
            <w:lang w:val="en-US"/>
          </w:rPr>
          <w:fldChar w:fldCharType="end"/>
        </w:r>
      </w:hyperlink>
    </w:p>
    <w:p w14:paraId="4554236B"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58" w:history="1">
        <w:r w:rsidR="00860C49" w:rsidRPr="00CD5786">
          <w:rPr>
            <w:rStyle w:val="Link"/>
            <w:noProof/>
            <w:lang w:val="en-US"/>
          </w:rPr>
          <w:t>7.5</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Port Type</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_Toc280115258 \h </w:instrText>
        </w:r>
        <w:r w:rsidR="007E76AA" w:rsidRPr="00CD5786">
          <w:rPr>
            <w:noProof/>
            <w:lang w:val="en-US"/>
          </w:rPr>
        </w:r>
        <w:r w:rsidR="007E76AA" w:rsidRPr="00CD5786">
          <w:rPr>
            <w:noProof/>
            <w:lang w:val="en-US"/>
          </w:rPr>
          <w:fldChar w:fldCharType="separate"/>
        </w:r>
        <w:r w:rsidR="00BC2FC9">
          <w:rPr>
            <w:noProof/>
            <w:lang w:val="en-US"/>
          </w:rPr>
          <w:t>37</w:t>
        </w:r>
        <w:r w:rsidR="007E76AA" w:rsidRPr="00CD5786">
          <w:rPr>
            <w:noProof/>
            <w:lang w:val="en-US"/>
          </w:rPr>
          <w:fldChar w:fldCharType="end"/>
        </w:r>
      </w:hyperlink>
    </w:p>
    <w:p w14:paraId="47DF93F1" w14:textId="77777777" w:rsidR="00860C49" w:rsidRPr="00CD5786" w:rsidRDefault="00CF0CB0">
      <w:pPr>
        <w:pStyle w:val="Verzeichnis3"/>
        <w:tabs>
          <w:tab w:val="left" w:pos="1320"/>
          <w:tab w:val="right" w:leader="dot" w:pos="8289"/>
        </w:tabs>
        <w:rPr>
          <w:rFonts w:asciiTheme="minorHAnsi" w:eastAsiaTheme="minorEastAsia" w:hAnsiTheme="minorHAnsi" w:cstheme="minorBidi"/>
          <w:noProof/>
          <w:sz w:val="22"/>
          <w:szCs w:val="22"/>
          <w:lang w:val="en-US"/>
        </w:rPr>
      </w:pPr>
      <w:hyperlink w:anchor="_Toc280115259" w:history="1">
        <w:r w:rsidR="00860C49" w:rsidRPr="00CD5786">
          <w:rPr>
            <w:rStyle w:val="Link"/>
            <w:noProof/>
            <w:lang w:val="en-US"/>
          </w:rPr>
          <w:t>7.5.1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Operation wsag-neg:Negotiate</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_Toc280115259 \h </w:instrText>
        </w:r>
        <w:r w:rsidR="007E76AA" w:rsidRPr="00CD5786">
          <w:rPr>
            <w:noProof/>
            <w:lang w:val="en-US"/>
          </w:rPr>
        </w:r>
        <w:r w:rsidR="007E76AA" w:rsidRPr="00CD5786">
          <w:rPr>
            <w:noProof/>
            <w:lang w:val="en-US"/>
          </w:rPr>
          <w:fldChar w:fldCharType="separate"/>
        </w:r>
        <w:r w:rsidR="00BC2FC9">
          <w:rPr>
            <w:noProof/>
            <w:lang w:val="en-US"/>
          </w:rPr>
          <w:t>37</w:t>
        </w:r>
        <w:r w:rsidR="007E76AA" w:rsidRPr="00CD5786">
          <w:rPr>
            <w:noProof/>
            <w:lang w:val="en-US"/>
          </w:rPr>
          <w:fldChar w:fldCharType="end"/>
        </w:r>
      </w:hyperlink>
    </w:p>
    <w:p w14:paraId="673B56BF" w14:textId="77777777" w:rsidR="00860C49" w:rsidRPr="00CD5786" w:rsidRDefault="00CF0CB0">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60" w:history="1">
        <w:r w:rsidR="00860C49" w:rsidRPr="00CD5786">
          <w:rPr>
            <w:rStyle w:val="Link"/>
            <w:noProof/>
            <w:lang w:val="en-US"/>
          </w:rPr>
          <w:t>7.5.1.1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Input</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_Toc280115260 \h </w:instrText>
        </w:r>
        <w:r w:rsidR="007E76AA" w:rsidRPr="00CD5786">
          <w:rPr>
            <w:noProof/>
            <w:lang w:val="en-US"/>
          </w:rPr>
        </w:r>
        <w:r w:rsidR="007E76AA" w:rsidRPr="00CD5786">
          <w:rPr>
            <w:noProof/>
            <w:lang w:val="en-US"/>
          </w:rPr>
          <w:fldChar w:fldCharType="separate"/>
        </w:r>
        <w:r w:rsidR="00BC2FC9">
          <w:rPr>
            <w:noProof/>
            <w:lang w:val="en-US"/>
          </w:rPr>
          <w:t>37</w:t>
        </w:r>
        <w:r w:rsidR="007E76AA" w:rsidRPr="00CD5786">
          <w:rPr>
            <w:noProof/>
            <w:lang w:val="en-US"/>
          </w:rPr>
          <w:fldChar w:fldCharType="end"/>
        </w:r>
      </w:hyperlink>
    </w:p>
    <w:p w14:paraId="6A7BC130" w14:textId="77777777" w:rsidR="00860C49" w:rsidRPr="00CD5786" w:rsidRDefault="00CF0CB0">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61" w:history="1">
        <w:r w:rsidR="00860C49" w:rsidRPr="00CD5786">
          <w:rPr>
            <w:rStyle w:val="Link"/>
            <w:noProof/>
            <w:lang w:val="en-US"/>
          </w:rPr>
          <w:t>7.5.1.2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Result</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_Toc280115261 \h </w:instrText>
        </w:r>
        <w:r w:rsidR="007E76AA" w:rsidRPr="00CD5786">
          <w:rPr>
            <w:noProof/>
            <w:lang w:val="en-US"/>
          </w:rPr>
        </w:r>
        <w:r w:rsidR="007E76AA" w:rsidRPr="00CD5786">
          <w:rPr>
            <w:noProof/>
            <w:lang w:val="en-US"/>
          </w:rPr>
          <w:fldChar w:fldCharType="separate"/>
        </w:r>
        <w:r w:rsidR="00BC2FC9">
          <w:rPr>
            <w:noProof/>
            <w:lang w:val="en-US"/>
          </w:rPr>
          <w:t>37</w:t>
        </w:r>
        <w:r w:rsidR="007E76AA" w:rsidRPr="00CD5786">
          <w:rPr>
            <w:noProof/>
            <w:lang w:val="en-US"/>
          </w:rPr>
          <w:fldChar w:fldCharType="end"/>
        </w:r>
      </w:hyperlink>
    </w:p>
    <w:p w14:paraId="28AF4C8B" w14:textId="77777777" w:rsidR="00860C49" w:rsidRPr="00CD5786" w:rsidRDefault="00CF0CB0">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62" w:history="1">
        <w:r w:rsidR="00860C49" w:rsidRPr="00CD5786">
          <w:rPr>
            <w:rStyle w:val="Link"/>
            <w:noProof/>
            <w:lang w:val="en-US"/>
          </w:rPr>
          <w:t>7.5.1.3</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Faults</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_Toc280115262 \h </w:instrText>
        </w:r>
        <w:r w:rsidR="007E76AA" w:rsidRPr="00CD5786">
          <w:rPr>
            <w:noProof/>
            <w:lang w:val="en-US"/>
          </w:rPr>
        </w:r>
        <w:r w:rsidR="007E76AA" w:rsidRPr="00CD5786">
          <w:rPr>
            <w:noProof/>
            <w:lang w:val="en-US"/>
          </w:rPr>
          <w:fldChar w:fldCharType="separate"/>
        </w:r>
        <w:r w:rsidR="00BC2FC9">
          <w:rPr>
            <w:noProof/>
            <w:lang w:val="en-US"/>
          </w:rPr>
          <w:t>38</w:t>
        </w:r>
        <w:r w:rsidR="007E76AA" w:rsidRPr="00CD5786">
          <w:rPr>
            <w:noProof/>
            <w:lang w:val="en-US"/>
          </w:rPr>
          <w:fldChar w:fldCharType="end"/>
        </w:r>
      </w:hyperlink>
    </w:p>
    <w:p w14:paraId="68183EDE" w14:textId="77777777" w:rsidR="00860C49" w:rsidRPr="00CD5786" w:rsidRDefault="00CF0CB0">
      <w:pPr>
        <w:pStyle w:val="Verzeichnis3"/>
        <w:tabs>
          <w:tab w:val="left" w:pos="1320"/>
          <w:tab w:val="right" w:leader="dot" w:pos="8289"/>
        </w:tabs>
        <w:rPr>
          <w:rFonts w:asciiTheme="minorHAnsi" w:eastAsiaTheme="minorEastAsia" w:hAnsiTheme="minorHAnsi" w:cstheme="minorBidi"/>
          <w:noProof/>
          <w:sz w:val="22"/>
          <w:szCs w:val="22"/>
          <w:lang w:val="en-US"/>
        </w:rPr>
      </w:pPr>
      <w:hyperlink w:anchor="_Toc280115263" w:history="1">
        <w:r w:rsidR="00860C49" w:rsidRPr="00CD5786">
          <w:rPr>
            <w:rStyle w:val="Link"/>
            <w:noProof/>
            <w:lang w:val="en-US"/>
          </w:rPr>
          <w:t>7.5.2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Operation wsag-neg:Terminate</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_Toc280115263 \h </w:instrText>
        </w:r>
        <w:r w:rsidR="007E76AA" w:rsidRPr="00CD5786">
          <w:rPr>
            <w:noProof/>
            <w:lang w:val="en-US"/>
          </w:rPr>
        </w:r>
        <w:r w:rsidR="007E76AA" w:rsidRPr="00CD5786">
          <w:rPr>
            <w:noProof/>
            <w:lang w:val="en-US"/>
          </w:rPr>
          <w:fldChar w:fldCharType="separate"/>
        </w:r>
        <w:r w:rsidR="00BC2FC9">
          <w:rPr>
            <w:noProof/>
            <w:lang w:val="en-US"/>
          </w:rPr>
          <w:t>38</w:t>
        </w:r>
        <w:r w:rsidR="007E76AA" w:rsidRPr="00CD5786">
          <w:rPr>
            <w:noProof/>
            <w:lang w:val="en-US"/>
          </w:rPr>
          <w:fldChar w:fldCharType="end"/>
        </w:r>
      </w:hyperlink>
    </w:p>
    <w:p w14:paraId="0530CAB4" w14:textId="77777777" w:rsidR="00860C49" w:rsidRPr="00CD5786" w:rsidRDefault="00CF0CB0">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64" w:history="1">
        <w:r w:rsidR="00860C49" w:rsidRPr="00CD5786">
          <w:rPr>
            <w:rStyle w:val="Link"/>
            <w:noProof/>
            <w:lang w:val="en-US"/>
          </w:rPr>
          <w:t>7.5.2.1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Input</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_Toc280115264 \h </w:instrText>
        </w:r>
        <w:r w:rsidR="007E76AA" w:rsidRPr="00CD5786">
          <w:rPr>
            <w:noProof/>
            <w:lang w:val="en-US"/>
          </w:rPr>
        </w:r>
        <w:r w:rsidR="007E76AA" w:rsidRPr="00CD5786">
          <w:rPr>
            <w:noProof/>
            <w:lang w:val="en-US"/>
          </w:rPr>
          <w:fldChar w:fldCharType="separate"/>
        </w:r>
        <w:r w:rsidR="00BC2FC9">
          <w:rPr>
            <w:noProof/>
            <w:lang w:val="en-US"/>
          </w:rPr>
          <w:t>38</w:t>
        </w:r>
        <w:r w:rsidR="007E76AA" w:rsidRPr="00CD5786">
          <w:rPr>
            <w:noProof/>
            <w:lang w:val="en-US"/>
          </w:rPr>
          <w:fldChar w:fldCharType="end"/>
        </w:r>
      </w:hyperlink>
    </w:p>
    <w:p w14:paraId="3BDD1F20" w14:textId="77777777" w:rsidR="00860C49" w:rsidRPr="00CD5786" w:rsidRDefault="00CF0CB0">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65" w:history="1">
        <w:r w:rsidR="00860C49" w:rsidRPr="00CD5786">
          <w:rPr>
            <w:rStyle w:val="Link"/>
            <w:noProof/>
            <w:lang w:val="en-US"/>
          </w:rPr>
          <w:t>7.5.2.2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Result</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_Toc280115265 \h </w:instrText>
        </w:r>
        <w:r w:rsidR="007E76AA" w:rsidRPr="00CD5786">
          <w:rPr>
            <w:noProof/>
            <w:lang w:val="en-US"/>
          </w:rPr>
        </w:r>
        <w:r w:rsidR="007E76AA" w:rsidRPr="00CD5786">
          <w:rPr>
            <w:noProof/>
            <w:lang w:val="en-US"/>
          </w:rPr>
          <w:fldChar w:fldCharType="separate"/>
        </w:r>
        <w:r w:rsidR="00BC2FC9">
          <w:rPr>
            <w:noProof/>
            <w:lang w:val="en-US"/>
          </w:rPr>
          <w:t>38</w:t>
        </w:r>
        <w:r w:rsidR="007E76AA" w:rsidRPr="00CD5786">
          <w:rPr>
            <w:noProof/>
            <w:lang w:val="en-US"/>
          </w:rPr>
          <w:fldChar w:fldCharType="end"/>
        </w:r>
      </w:hyperlink>
    </w:p>
    <w:p w14:paraId="2CFFF042" w14:textId="77777777" w:rsidR="00860C49" w:rsidRPr="00CD5786" w:rsidRDefault="00CF0CB0">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66" w:history="1">
        <w:r w:rsidR="00860C49" w:rsidRPr="00CD5786">
          <w:rPr>
            <w:rStyle w:val="Link"/>
            <w:noProof/>
            <w:lang w:val="en-US"/>
          </w:rPr>
          <w:t>7.5.2.3</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Faults</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_Toc280115266 \h </w:instrText>
        </w:r>
        <w:r w:rsidR="007E76AA" w:rsidRPr="00CD5786">
          <w:rPr>
            <w:noProof/>
            <w:lang w:val="en-US"/>
          </w:rPr>
        </w:r>
        <w:r w:rsidR="007E76AA" w:rsidRPr="00CD5786">
          <w:rPr>
            <w:noProof/>
            <w:lang w:val="en-US"/>
          </w:rPr>
          <w:fldChar w:fldCharType="separate"/>
        </w:r>
        <w:r w:rsidR="00BC2FC9">
          <w:rPr>
            <w:noProof/>
            <w:lang w:val="en-US"/>
          </w:rPr>
          <w:t>38</w:t>
        </w:r>
        <w:r w:rsidR="007E76AA" w:rsidRPr="00CD5786">
          <w:rPr>
            <w:noProof/>
            <w:lang w:val="en-US"/>
          </w:rPr>
          <w:fldChar w:fldCharType="end"/>
        </w:r>
      </w:hyperlink>
    </w:p>
    <w:p w14:paraId="71B0E173" w14:textId="77777777" w:rsidR="00860C49" w:rsidRPr="00CD5786" w:rsidRDefault="00CF0CB0">
      <w:pPr>
        <w:pStyle w:val="Verzeichnis3"/>
        <w:tabs>
          <w:tab w:val="left" w:pos="1320"/>
          <w:tab w:val="right" w:leader="dot" w:pos="8289"/>
        </w:tabs>
        <w:rPr>
          <w:rFonts w:asciiTheme="minorHAnsi" w:eastAsiaTheme="minorEastAsia" w:hAnsiTheme="minorHAnsi" w:cstheme="minorBidi"/>
          <w:noProof/>
          <w:sz w:val="22"/>
          <w:szCs w:val="22"/>
          <w:lang w:val="en-US"/>
        </w:rPr>
      </w:pPr>
      <w:hyperlink w:anchor="_Toc280115267" w:history="1">
        <w:r w:rsidR="00860C49" w:rsidRPr="00CD5786">
          <w:rPr>
            <w:rStyle w:val="Link"/>
            <w:noProof/>
            <w:lang w:val="en-US"/>
          </w:rPr>
          <w:t>7.5.3</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Resource Property wsag-neg:NegotiationContext</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_Toc280115267 \h </w:instrText>
        </w:r>
        <w:r w:rsidR="007E76AA" w:rsidRPr="00CD5786">
          <w:rPr>
            <w:noProof/>
            <w:lang w:val="en-US"/>
          </w:rPr>
        </w:r>
        <w:r w:rsidR="007E76AA" w:rsidRPr="00CD5786">
          <w:rPr>
            <w:noProof/>
            <w:lang w:val="en-US"/>
          </w:rPr>
          <w:fldChar w:fldCharType="separate"/>
        </w:r>
        <w:r w:rsidR="00BC2FC9">
          <w:rPr>
            <w:noProof/>
            <w:lang w:val="en-US"/>
          </w:rPr>
          <w:t>38</w:t>
        </w:r>
        <w:r w:rsidR="007E76AA" w:rsidRPr="00CD5786">
          <w:rPr>
            <w:noProof/>
            <w:lang w:val="en-US"/>
          </w:rPr>
          <w:fldChar w:fldCharType="end"/>
        </w:r>
      </w:hyperlink>
    </w:p>
    <w:p w14:paraId="29C5F1F0" w14:textId="77777777" w:rsidR="00860C49" w:rsidRPr="00CD5786" w:rsidRDefault="00CF0CB0">
      <w:pPr>
        <w:pStyle w:val="Verzeichnis3"/>
        <w:tabs>
          <w:tab w:val="left" w:pos="1320"/>
          <w:tab w:val="right" w:leader="dot" w:pos="8289"/>
        </w:tabs>
        <w:rPr>
          <w:rFonts w:asciiTheme="minorHAnsi" w:eastAsiaTheme="minorEastAsia" w:hAnsiTheme="minorHAnsi" w:cstheme="minorBidi"/>
          <w:noProof/>
          <w:sz w:val="22"/>
          <w:szCs w:val="22"/>
          <w:lang w:val="en-US"/>
        </w:rPr>
      </w:pPr>
      <w:hyperlink w:anchor="_Toc280115268" w:history="1">
        <w:r w:rsidR="00860C49" w:rsidRPr="00CD5786">
          <w:rPr>
            <w:rStyle w:val="Link"/>
            <w:noProof/>
            <w:lang w:val="en-US"/>
          </w:rPr>
          <w:t>7.5.4</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Resource Property wsag-neg:NegotiationOfferTemplate</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_Toc280115268 \h </w:instrText>
        </w:r>
        <w:r w:rsidR="007E76AA" w:rsidRPr="00CD5786">
          <w:rPr>
            <w:noProof/>
            <w:lang w:val="en-US"/>
          </w:rPr>
        </w:r>
        <w:r w:rsidR="007E76AA" w:rsidRPr="00CD5786">
          <w:rPr>
            <w:noProof/>
            <w:lang w:val="en-US"/>
          </w:rPr>
          <w:fldChar w:fldCharType="separate"/>
        </w:r>
        <w:r w:rsidR="00BC2FC9">
          <w:rPr>
            <w:noProof/>
            <w:lang w:val="en-US"/>
          </w:rPr>
          <w:t>38</w:t>
        </w:r>
        <w:r w:rsidR="007E76AA" w:rsidRPr="00CD5786">
          <w:rPr>
            <w:noProof/>
            <w:lang w:val="en-US"/>
          </w:rPr>
          <w:fldChar w:fldCharType="end"/>
        </w:r>
      </w:hyperlink>
    </w:p>
    <w:p w14:paraId="29DF5317" w14:textId="77777777" w:rsidR="00860C49" w:rsidRPr="00CD5786" w:rsidRDefault="00CF0CB0">
      <w:pPr>
        <w:pStyle w:val="Verzeichnis3"/>
        <w:tabs>
          <w:tab w:val="left" w:pos="1320"/>
          <w:tab w:val="right" w:leader="dot" w:pos="8289"/>
        </w:tabs>
        <w:rPr>
          <w:rFonts w:asciiTheme="minorHAnsi" w:eastAsiaTheme="minorEastAsia" w:hAnsiTheme="minorHAnsi" w:cstheme="minorBidi"/>
          <w:noProof/>
          <w:sz w:val="22"/>
          <w:szCs w:val="22"/>
          <w:lang w:val="en-US"/>
        </w:rPr>
      </w:pPr>
      <w:hyperlink w:anchor="_Toc280115269" w:history="1">
        <w:r w:rsidR="00860C49" w:rsidRPr="00CD5786">
          <w:rPr>
            <w:rStyle w:val="Link"/>
            <w:noProof/>
            <w:lang w:val="en-US"/>
          </w:rPr>
          <w:t>7.5.5</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Resource Property wsag-neg:NegotiationOffer</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_Toc280115269 \h </w:instrText>
        </w:r>
        <w:r w:rsidR="007E76AA" w:rsidRPr="00CD5786">
          <w:rPr>
            <w:noProof/>
            <w:lang w:val="en-US"/>
          </w:rPr>
        </w:r>
        <w:r w:rsidR="007E76AA" w:rsidRPr="00CD5786">
          <w:rPr>
            <w:noProof/>
            <w:lang w:val="en-US"/>
          </w:rPr>
          <w:fldChar w:fldCharType="separate"/>
        </w:r>
        <w:r w:rsidR="00BC2FC9">
          <w:rPr>
            <w:noProof/>
            <w:lang w:val="en-US"/>
          </w:rPr>
          <w:t>38</w:t>
        </w:r>
        <w:r w:rsidR="007E76AA" w:rsidRPr="00CD5786">
          <w:rPr>
            <w:noProof/>
            <w:lang w:val="en-US"/>
          </w:rPr>
          <w:fldChar w:fldCharType="end"/>
        </w:r>
      </w:hyperlink>
    </w:p>
    <w:p w14:paraId="77835718"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270" w:history="1">
        <w:r w:rsidR="00860C49" w:rsidRPr="00CD5786">
          <w:rPr>
            <w:rStyle w:val="Link"/>
            <w:noProof/>
            <w:lang w:val="en-US"/>
          </w:rPr>
          <w:t>7.6</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Offer Advertisement Port Type</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_Toc280115270 \h </w:instrText>
        </w:r>
        <w:r w:rsidR="007E76AA" w:rsidRPr="00CD5786">
          <w:rPr>
            <w:noProof/>
            <w:lang w:val="en-US"/>
          </w:rPr>
        </w:r>
        <w:r w:rsidR="007E76AA" w:rsidRPr="00CD5786">
          <w:rPr>
            <w:noProof/>
            <w:lang w:val="en-US"/>
          </w:rPr>
          <w:fldChar w:fldCharType="separate"/>
        </w:r>
        <w:r w:rsidR="00BC2FC9">
          <w:rPr>
            <w:noProof/>
            <w:lang w:val="en-US"/>
          </w:rPr>
          <w:t>39</w:t>
        </w:r>
        <w:r w:rsidR="007E76AA" w:rsidRPr="00CD5786">
          <w:rPr>
            <w:noProof/>
            <w:lang w:val="en-US"/>
          </w:rPr>
          <w:fldChar w:fldCharType="end"/>
        </w:r>
      </w:hyperlink>
    </w:p>
    <w:p w14:paraId="04B12756" w14:textId="77777777" w:rsidR="00860C49" w:rsidRPr="00CD5786" w:rsidRDefault="00CF0CB0">
      <w:pPr>
        <w:pStyle w:val="Verzeichnis3"/>
        <w:tabs>
          <w:tab w:val="left" w:pos="1320"/>
          <w:tab w:val="right" w:leader="dot" w:pos="8289"/>
        </w:tabs>
        <w:rPr>
          <w:rFonts w:asciiTheme="minorHAnsi" w:eastAsiaTheme="minorEastAsia" w:hAnsiTheme="minorHAnsi" w:cstheme="minorBidi"/>
          <w:noProof/>
          <w:sz w:val="22"/>
          <w:szCs w:val="22"/>
          <w:lang w:val="en-US"/>
        </w:rPr>
      </w:pPr>
      <w:hyperlink w:anchor="_Toc280115271" w:history="1">
        <w:r w:rsidR="00860C49" w:rsidRPr="00CD5786">
          <w:rPr>
            <w:rStyle w:val="Link"/>
            <w:noProof/>
            <w:lang w:val="en-US"/>
          </w:rPr>
          <w:t>7.6.1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Operation wsag-neg:Advertise</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_Toc280115271 \h </w:instrText>
        </w:r>
        <w:r w:rsidR="007E76AA" w:rsidRPr="00CD5786">
          <w:rPr>
            <w:noProof/>
            <w:lang w:val="en-US"/>
          </w:rPr>
        </w:r>
        <w:r w:rsidR="007E76AA" w:rsidRPr="00CD5786">
          <w:rPr>
            <w:noProof/>
            <w:lang w:val="en-US"/>
          </w:rPr>
          <w:fldChar w:fldCharType="separate"/>
        </w:r>
        <w:r w:rsidR="00BC2FC9">
          <w:rPr>
            <w:noProof/>
            <w:lang w:val="en-US"/>
          </w:rPr>
          <w:t>39</w:t>
        </w:r>
        <w:r w:rsidR="007E76AA" w:rsidRPr="00CD5786">
          <w:rPr>
            <w:noProof/>
            <w:lang w:val="en-US"/>
          </w:rPr>
          <w:fldChar w:fldCharType="end"/>
        </w:r>
      </w:hyperlink>
    </w:p>
    <w:p w14:paraId="1B3ECC36" w14:textId="77777777" w:rsidR="00860C49" w:rsidRPr="00CD5786" w:rsidRDefault="00CF0CB0">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72" w:history="1">
        <w:r w:rsidR="00860C49" w:rsidRPr="00CD5786">
          <w:rPr>
            <w:rStyle w:val="Link"/>
            <w:noProof/>
            <w:lang w:val="en-US"/>
          </w:rPr>
          <w:t>7.6.1.1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Input</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_Toc280115272 \h </w:instrText>
        </w:r>
        <w:r w:rsidR="007E76AA" w:rsidRPr="00CD5786">
          <w:rPr>
            <w:noProof/>
            <w:lang w:val="en-US"/>
          </w:rPr>
        </w:r>
        <w:r w:rsidR="007E76AA" w:rsidRPr="00CD5786">
          <w:rPr>
            <w:noProof/>
            <w:lang w:val="en-US"/>
          </w:rPr>
          <w:fldChar w:fldCharType="separate"/>
        </w:r>
        <w:r w:rsidR="00BC2FC9">
          <w:rPr>
            <w:noProof/>
            <w:lang w:val="en-US"/>
          </w:rPr>
          <w:t>39</w:t>
        </w:r>
        <w:r w:rsidR="007E76AA" w:rsidRPr="00CD5786">
          <w:rPr>
            <w:noProof/>
            <w:lang w:val="en-US"/>
          </w:rPr>
          <w:fldChar w:fldCharType="end"/>
        </w:r>
      </w:hyperlink>
    </w:p>
    <w:p w14:paraId="532CEF69" w14:textId="77777777" w:rsidR="00860C49" w:rsidRPr="00CD5786" w:rsidRDefault="00CF0CB0">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73" w:history="1">
        <w:r w:rsidR="00860C49" w:rsidRPr="00CD5786">
          <w:rPr>
            <w:rStyle w:val="Link"/>
            <w:noProof/>
            <w:lang w:val="en-US"/>
          </w:rPr>
          <w:t>7.6.1.2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Result</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_Toc280115273 \h </w:instrText>
        </w:r>
        <w:r w:rsidR="007E76AA" w:rsidRPr="00CD5786">
          <w:rPr>
            <w:noProof/>
            <w:lang w:val="en-US"/>
          </w:rPr>
        </w:r>
        <w:r w:rsidR="007E76AA" w:rsidRPr="00CD5786">
          <w:rPr>
            <w:noProof/>
            <w:lang w:val="en-US"/>
          </w:rPr>
          <w:fldChar w:fldCharType="separate"/>
        </w:r>
        <w:r w:rsidR="00BC2FC9">
          <w:rPr>
            <w:noProof/>
            <w:lang w:val="en-US"/>
          </w:rPr>
          <w:t>39</w:t>
        </w:r>
        <w:r w:rsidR="007E76AA" w:rsidRPr="00CD5786">
          <w:rPr>
            <w:noProof/>
            <w:lang w:val="en-US"/>
          </w:rPr>
          <w:fldChar w:fldCharType="end"/>
        </w:r>
      </w:hyperlink>
    </w:p>
    <w:p w14:paraId="7DE96708" w14:textId="77777777" w:rsidR="00860C49" w:rsidRPr="00CD5786" w:rsidRDefault="00CF0CB0">
      <w:pPr>
        <w:pStyle w:val="Verzeichnis4"/>
        <w:tabs>
          <w:tab w:val="left" w:pos="1760"/>
          <w:tab w:val="right" w:leader="dot" w:pos="8289"/>
        </w:tabs>
        <w:rPr>
          <w:rFonts w:asciiTheme="minorHAnsi" w:eastAsiaTheme="minorEastAsia" w:hAnsiTheme="minorHAnsi" w:cstheme="minorBidi"/>
          <w:noProof/>
          <w:sz w:val="22"/>
          <w:szCs w:val="22"/>
          <w:lang w:val="en-US"/>
        </w:rPr>
      </w:pPr>
      <w:hyperlink w:anchor="_Toc280115274" w:history="1">
        <w:r w:rsidR="00860C49" w:rsidRPr="00CD5786">
          <w:rPr>
            <w:rStyle w:val="Link"/>
            <w:noProof/>
            <w:lang w:val="en-US"/>
          </w:rPr>
          <w:t>7.6.1.3</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Faults</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_Toc280115274 \h </w:instrText>
        </w:r>
        <w:r w:rsidR="007E76AA" w:rsidRPr="00CD5786">
          <w:rPr>
            <w:noProof/>
            <w:lang w:val="en-US"/>
          </w:rPr>
        </w:r>
        <w:r w:rsidR="007E76AA" w:rsidRPr="00CD5786">
          <w:rPr>
            <w:noProof/>
            <w:lang w:val="en-US"/>
          </w:rPr>
          <w:fldChar w:fldCharType="separate"/>
        </w:r>
        <w:r w:rsidR="00BC2FC9">
          <w:rPr>
            <w:noProof/>
            <w:lang w:val="en-US"/>
          </w:rPr>
          <w:t>39</w:t>
        </w:r>
        <w:r w:rsidR="007E76AA" w:rsidRPr="00CD5786">
          <w:rPr>
            <w:noProof/>
            <w:lang w:val="en-US"/>
          </w:rPr>
          <w:fldChar w:fldCharType="end"/>
        </w:r>
      </w:hyperlink>
    </w:p>
    <w:p w14:paraId="7E22A094" w14:textId="77777777" w:rsidR="00860C49" w:rsidRPr="00CD5786" w:rsidRDefault="00CF0CB0">
      <w:pPr>
        <w:pStyle w:val="Verzeichnis1"/>
        <w:rPr>
          <w:rFonts w:asciiTheme="minorHAnsi" w:eastAsiaTheme="minorEastAsia" w:hAnsiTheme="minorHAnsi" w:cstheme="minorBidi"/>
          <w:sz w:val="22"/>
          <w:szCs w:val="22"/>
          <w:lang w:val="en-US"/>
        </w:rPr>
      </w:pPr>
      <w:hyperlink w:anchor="_Toc280115275" w:history="1">
        <w:r w:rsidR="00860C49" w:rsidRPr="00CD5786">
          <w:rPr>
            <w:rStyle w:val="Link"/>
            <w:lang w:val="en-US"/>
          </w:rPr>
          <w:t>8</w:t>
        </w:r>
        <w:r w:rsidR="00860C49" w:rsidRPr="00CD5786">
          <w:rPr>
            <w:rFonts w:asciiTheme="minorHAnsi" w:eastAsiaTheme="minorEastAsia" w:hAnsiTheme="minorHAnsi" w:cstheme="minorBidi"/>
            <w:sz w:val="22"/>
            <w:szCs w:val="22"/>
            <w:lang w:val="en-US"/>
          </w:rPr>
          <w:tab/>
        </w:r>
        <w:r w:rsidR="00860C49" w:rsidRPr="00CD5786">
          <w:rPr>
            <w:rStyle w:val="Link"/>
            <w:lang w:val="en-US"/>
          </w:rPr>
          <w:t>Contributors</w:t>
        </w:r>
        <w:r w:rsidR="00860C49" w:rsidRPr="00CD5786">
          <w:rPr>
            <w:lang w:val="en-US"/>
          </w:rPr>
          <w:tab/>
        </w:r>
        <w:r w:rsidR="007E76AA" w:rsidRPr="00CD5786">
          <w:rPr>
            <w:lang w:val="en-US"/>
          </w:rPr>
          <w:fldChar w:fldCharType="begin"/>
        </w:r>
        <w:r w:rsidR="00860C49" w:rsidRPr="00CD5786">
          <w:rPr>
            <w:lang w:val="en-US"/>
          </w:rPr>
          <w:instrText xml:space="preserve"> PAGEREF _Toc280115275 \h </w:instrText>
        </w:r>
        <w:r w:rsidR="007E76AA" w:rsidRPr="00CD5786">
          <w:rPr>
            <w:lang w:val="en-US"/>
          </w:rPr>
        </w:r>
        <w:r w:rsidR="007E76AA" w:rsidRPr="00CD5786">
          <w:rPr>
            <w:lang w:val="en-US"/>
          </w:rPr>
          <w:fldChar w:fldCharType="separate"/>
        </w:r>
        <w:r w:rsidR="00BC2FC9">
          <w:rPr>
            <w:lang w:val="en-US"/>
          </w:rPr>
          <w:t>40</w:t>
        </w:r>
        <w:r w:rsidR="007E76AA" w:rsidRPr="00CD5786">
          <w:rPr>
            <w:lang w:val="en-US"/>
          </w:rPr>
          <w:fldChar w:fldCharType="end"/>
        </w:r>
      </w:hyperlink>
    </w:p>
    <w:p w14:paraId="11774594" w14:textId="77777777" w:rsidR="00860C49" w:rsidRPr="00CD5786" w:rsidRDefault="00CF0CB0">
      <w:pPr>
        <w:pStyle w:val="Verzeichnis1"/>
        <w:rPr>
          <w:rFonts w:asciiTheme="minorHAnsi" w:eastAsiaTheme="minorEastAsia" w:hAnsiTheme="minorHAnsi" w:cstheme="minorBidi"/>
          <w:sz w:val="22"/>
          <w:szCs w:val="22"/>
          <w:lang w:val="en-US"/>
        </w:rPr>
      </w:pPr>
      <w:hyperlink w:anchor="_Toc280115276" w:history="1">
        <w:r w:rsidR="00860C49" w:rsidRPr="00CD5786">
          <w:rPr>
            <w:rStyle w:val="Link"/>
            <w:lang w:val="en-US"/>
          </w:rPr>
          <w:t>9</w:t>
        </w:r>
        <w:r w:rsidR="00860C49" w:rsidRPr="00CD5786">
          <w:rPr>
            <w:rFonts w:asciiTheme="minorHAnsi" w:eastAsiaTheme="minorEastAsia" w:hAnsiTheme="minorHAnsi" w:cstheme="minorBidi"/>
            <w:sz w:val="22"/>
            <w:szCs w:val="22"/>
            <w:lang w:val="en-US"/>
          </w:rPr>
          <w:tab/>
        </w:r>
        <w:r w:rsidR="00860C49" w:rsidRPr="00CD5786">
          <w:rPr>
            <w:rStyle w:val="Link"/>
            <w:lang w:val="en-US"/>
          </w:rPr>
          <w:t>Intellectual Property Statement</w:t>
        </w:r>
        <w:r w:rsidR="00860C49" w:rsidRPr="00CD5786">
          <w:rPr>
            <w:lang w:val="en-US"/>
          </w:rPr>
          <w:tab/>
        </w:r>
        <w:r w:rsidR="007E76AA" w:rsidRPr="00CD5786">
          <w:rPr>
            <w:lang w:val="en-US"/>
          </w:rPr>
          <w:fldChar w:fldCharType="begin"/>
        </w:r>
        <w:r w:rsidR="00860C49" w:rsidRPr="00CD5786">
          <w:rPr>
            <w:lang w:val="en-US"/>
          </w:rPr>
          <w:instrText xml:space="preserve"> PAGEREF _Toc280115276 \h </w:instrText>
        </w:r>
        <w:r w:rsidR="007E76AA" w:rsidRPr="00CD5786">
          <w:rPr>
            <w:lang w:val="en-US"/>
          </w:rPr>
        </w:r>
        <w:r w:rsidR="007E76AA" w:rsidRPr="00CD5786">
          <w:rPr>
            <w:lang w:val="en-US"/>
          </w:rPr>
          <w:fldChar w:fldCharType="separate"/>
        </w:r>
        <w:r w:rsidR="00BC2FC9">
          <w:rPr>
            <w:lang w:val="en-US"/>
          </w:rPr>
          <w:t>41</w:t>
        </w:r>
        <w:r w:rsidR="007E76AA" w:rsidRPr="00CD5786">
          <w:rPr>
            <w:lang w:val="en-US"/>
          </w:rPr>
          <w:fldChar w:fldCharType="end"/>
        </w:r>
      </w:hyperlink>
    </w:p>
    <w:p w14:paraId="27B50354" w14:textId="77777777" w:rsidR="00860C49" w:rsidRPr="00CD5786" w:rsidRDefault="00CF0CB0">
      <w:pPr>
        <w:pStyle w:val="Verzeichnis1"/>
        <w:rPr>
          <w:rFonts w:asciiTheme="minorHAnsi" w:eastAsiaTheme="minorEastAsia" w:hAnsiTheme="minorHAnsi" w:cstheme="minorBidi"/>
          <w:sz w:val="22"/>
          <w:szCs w:val="22"/>
          <w:lang w:val="en-US"/>
        </w:rPr>
      </w:pPr>
      <w:hyperlink w:anchor="_Toc280115277" w:history="1">
        <w:r w:rsidR="00860C49" w:rsidRPr="00CD5786">
          <w:rPr>
            <w:rStyle w:val="Link"/>
            <w:lang w:val="en-US"/>
          </w:rPr>
          <w:t>10</w:t>
        </w:r>
        <w:r w:rsidR="00860C49" w:rsidRPr="00CD5786">
          <w:rPr>
            <w:rFonts w:asciiTheme="minorHAnsi" w:eastAsiaTheme="minorEastAsia" w:hAnsiTheme="minorHAnsi" w:cstheme="minorBidi"/>
            <w:sz w:val="22"/>
            <w:szCs w:val="22"/>
            <w:lang w:val="en-US"/>
          </w:rPr>
          <w:tab/>
        </w:r>
        <w:r w:rsidR="00860C49" w:rsidRPr="00CD5786">
          <w:rPr>
            <w:rStyle w:val="Link"/>
            <w:lang w:val="en-US"/>
          </w:rPr>
          <w:t>Disclaimer</w:t>
        </w:r>
        <w:r w:rsidR="00860C49" w:rsidRPr="00CD5786">
          <w:rPr>
            <w:lang w:val="en-US"/>
          </w:rPr>
          <w:tab/>
        </w:r>
        <w:r w:rsidR="007E76AA" w:rsidRPr="00CD5786">
          <w:rPr>
            <w:lang w:val="en-US"/>
          </w:rPr>
          <w:fldChar w:fldCharType="begin"/>
        </w:r>
        <w:r w:rsidR="00860C49" w:rsidRPr="00CD5786">
          <w:rPr>
            <w:lang w:val="en-US"/>
          </w:rPr>
          <w:instrText xml:space="preserve"> PAGEREF _Toc280115277 \h </w:instrText>
        </w:r>
        <w:r w:rsidR="007E76AA" w:rsidRPr="00CD5786">
          <w:rPr>
            <w:lang w:val="en-US"/>
          </w:rPr>
        </w:r>
        <w:r w:rsidR="007E76AA" w:rsidRPr="00CD5786">
          <w:rPr>
            <w:lang w:val="en-US"/>
          </w:rPr>
          <w:fldChar w:fldCharType="separate"/>
        </w:r>
        <w:r w:rsidR="00BC2FC9">
          <w:rPr>
            <w:lang w:val="en-US"/>
          </w:rPr>
          <w:t>42</w:t>
        </w:r>
        <w:r w:rsidR="007E76AA" w:rsidRPr="00CD5786">
          <w:rPr>
            <w:lang w:val="en-US"/>
          </w:rPr>
          <w:fldChar w:fldCharType="end"/>
        </w:r>
      </w:hyperlink>
    </w:p>
    <w:p w14:paraId="664D68B5" w14:textId="77777777" w:rsidR="00860C49" w:rsidRPr="00CD5786" w:rsidRDefault="00CF0CB0">
      <w:pPr>
        <w:pStyle w:val="Verzeichnis1"/>
        <w:rPr>
          <w:rFonts w:asciiTheme="minorHAnsi" w:eastAsiaTheme="minorEastAsia" w:hAnsiTheme="minorHAnsi" w:cstheme="minorBidi"/>
          <w:sz w:val="22"/>
          <w:szCs w:val="22"/>
          <w:lang w:val="en-US"/>
        </w:rPr>
      </w:pPr>
      <w:hyperlink w:anchor="_Toc280115278" w:history="1">
        <w:r w:rsidR="00860C49" w:rsidRPr="00CD5786">
          <w:rPr>
            <w:rStyle w:val="Link"/>
            <w:lang w:val="en-US"/>
          </w:rPr>
          <w:t>11</w:t>
        </w:r>
        <w:r w:rsidR="00860C49" w:rsidRPr="00CD5786">
          <w:rPr>
            <w:rFonts w:asciiTheme="minorHAnsi" w:eastAsiaTheme="minorEastAsia" w:hAnsiTheme="minorHAnsi" w:cstheme="minorBidi"/>
            <w:sz w:val="22"/>
            <w:szCs w:val="22"/>
            <w:lang w:val="en-US"/>
          </w:rPr>
          <w:tab/>
        </w:r>
        <w:r w:rsidR="00860C49" w:rsidRPr="00CD5786">
          <w:rPr>
            <w:rStyle w:val="Link"/>
            <w:lang w:val="en-US"/>
          </w:rPr>
          <w:t>Full Copyright Notice</w:t>
        </w:r>
        <w:r w:rsidR="00860C49" w:rsidRPr="00CD5786">
          <w:rPr>
            <w:lang w:val="en-US"/>
          </w:rPr>
          <w:tab/>
        </w:r>
        <w:r w:rsidR="007E76AA" w:rsidRPr="00CD5786">
          <w:rPr>
            <w:lang w:val="en-US"/>
          </w:rPr>
          <w:fldChar w:fldCharType="begin"/>
        </w:r>
        <w:r w:rsidR="00860C49" w:rsidRPr="00CD5786">
          <w:rPr>
            <w:lang w:val="en-US"/>
          </w:rPr>
          <w:instrText xml:space="preserve"> PAGEREF _Toc280115278 \h </w:instrText>
        </w:r>
        <w:r w:rsidR="007E76AA" w:rsidRPr="00CD5786">
          <w:rPr>
            <w:lang w:val="en-US"/>
          </w:rPr>
        </w:r>
        <w:r w:rsidR="007E76AA" w:rsidRPr="00CD5786">
          <w:rPr>
            <w:lang w:val="en-US"/>
          </w:rPr>
          <w:fldChar w:fldCharType="separate"/>
        </w:r>
        <w:r w:rsidR="00BC2FC9">
          <w:rPr>
            <w:lang w:val="en-US"/>
          </w:rPr>
          <w:t>43</w:t>
        </w:r>
        <w:r w:rsidR="007E76AA" w:rsidRPr="00CD5786">
          <w:rPr>
            <w:lang w:val="en-US"/>
          </w:rPr>
          <w:fldChar w:fldCharType="end"/>
        </w:r>
      </w:hyperlink>
    </w:p>
    <w:p w14:paraId="42B6D4A0" w14:textId="77777777" w:rsidR="00860C49" w:rsidRPr="00CD5786" w:rsidRDefault="00CF0CB0">
      <w:pPr>
        <w:pStyle w:val="Verzeichnis1"/>
        <w:rPr>
          <w:rFonts w:asciiTheme="minorHAnsi" w:eastAsiaTheme="minorEastAsia" w:hAnsiTheme="minorHAnsi" w:cstheme="minorBidi"/>
          <w:sz w:val="22"/>
          <w:szCs w:val="22"/>
          <w:lang w:val="en-US"/>
        </w:rPr>
      </w:pPr>
      <w:hyperlink w:anchor="_Toc280115279" w:history="1">
        <w:r w:rsidR="00860C49" w:rsidRPr="00CD5786">
          <w:rPr>
            <w:rStyle w:val="Link"/>
            <w:lang w:val="en-US"/>
          </w:rPr>
          <w:t>12</w:t>
        </w:r>
        <w:r w:rsidR="00860C49" w:rsidRPr="00CD5786">
          <w:rPr>
            <w:rFonts w:asciiTheme="minorHAnsi" w:eastAsiaTheme="minorEastAsia" w:hAnsiTheme="minorHAnsi" w:cstheme="minorBidi"/>
            <w:sz w:val="22"/>
            <w:szCs w:val="22"/>
            <w:lang w:val="en-US"/>
          </w:rPr>
          <w:tab/>
        </w:r>
        <w:r w:rsidR="00860C49" w:rsidRPr="00CD5786">
          <w:rPr>
            <w:rStyle w:val="Link"/>
            <w:lang w:val="en-US"/>
          </w:rPr>
          <w:t>Reference</w:t>
        </w:r>
        <w:r w:rsidR="00860C49" w:rsidRPr="00CD5786">
          <w:rPr>
            <w:rStyle w:val="Link"/>
            <w:lang w:val="en-US"/>
          </w:rPr>
          <w:t>s</w:t>
        </w:r>
        <w:r w:rsidR="00860C49" w:rsidRPr="00CD5786">
          <w:rPr>
            <w:lang w:val="en-US"/>
          </w:rPr>
          <w:tab/>
        </w:r>
        <w:r w:rsidR="007E76AA" w:rsidRPr="00CD5786">
          <w:rPr>
            <w:lang w:val="en-US"/>
          </w:rPr>
          <w:fldChar w:fldCharType="begin"/>
        </w:r>
        <w:r w:rsidR="00860C49" w:rsidRPr="00CD5786">
          <w:rPr>
            <w:lang w:val="en-US"/>
          </w:rPr>
          <w:instrText xml:space="preserve"> PAGEREF _Toc280115279 \h </w:instrText>
        </w:r>
        <w:r w:rsidR="007E76AA" w:rsidRPr="00CD5786">
          <w:rPr>
            <w:lang w:val="en-US"/>
          </w:rPr>
        </w:r>
        <w:r w:rsidR="007E76AA" w:rsidRPr="00CD5786">
          <w:rPr>
            <w:lang w:val="en-US"/>
          </w:rPr>
          <w:fldChar w:fldCharType="separate"/>
        </w:r>
        <w:r w:rsidR="00BC2FC9">
          <w:rPr>
            <w:lang w:val="en-US"/>
          </w:rPr>
          <w:t>44</w:t>
        </w:r>
        <w:r w:rsidR="007E76AA" w:rsidRPr="00CD5786">
          <w:rPr>
            <w:lang w:val="en-US"/>
          </w:rPr>
          <w:fldChar w:fldCharType="end"/>
        </w:r>
      </w:hyperlink>
    </w:p>
    <w:p w14:paraId="7B07D50A" w14:textId="77777777" w:rsidR="00860C49" w:rsidRPr="00CD5786" w:rsidRDefault="00CF0CB0">
      <w:pPr>
        <w:pStyle w:val="Verzeichnis1"/>
        <w:rPr>
          <w:rFonts w:asciiTheme="minorHAnsi" w:eastAsiaTheme="minorEastAsia" w:hAnsiTheme="minorHAnsi" w:cstheme="minorBidi"/>
          <w:sz w:val="22"/>
          <w:szCs w:val="22"/>
          <w:lang w:val="en-US"/>
        </w:rPr>
      </w:pPr>
      <w:hyperlink w:anchor="_Toc280115281" w:history="1">
        <w:r w:rsidR="00860C49" w:rsidRPr="00CD5786">
          <w:rPr>
            <w:rStyle w:val="Link"/>
            <w:lang w:val="en-US"/>
          </w:rPr>
          <w:t>13</w:t>
        </w:r>
        <w:r w:rsidR="00860C49" w:rsidRPr="00CD5786">
          <w:rPr>
            <w:rFonts w:asciiTheme="minorHAnsi" w:eastAsiaTheme="minorEastAsia" w:hAnsiTheme="minorHAnsi" w:cstheme="minorBidi"/>
            <w:sz w:val="22"/>
            <w:szCs w:val="22"/>
            <w:lang w:val="en-US"/>
          </w:rPr>
          <w:tab/>
        </w:r>
        <w:r w:rsidR="00860C49" w:rsidRPr="00CD5786">
          <w:rPr>
            <w:rStyle w:val="Link"/>
            <w:lang w:val="en-US"/>
          </w:rPr>
          <w:t>Appendix 1: XML Schema and WSDL</w:t>
        </w:r>
        <w:r w:rsidR="00860C49" w:rsidRPr="00CD5786">
          <w:rPr>
            <w:lang w:val="en-US"/>
          </w:rPr>
          <w:tab/>
        </w:r>
        <w:r w:rsidR="007E76AA" w:rsidRPr="00CD5786">
          <w:rPr>
            <w:lang w:val="en-US"/>
          </w:rPr>
          <w:fldChar w:fldCharType="begin"/>
        </w:r>
        <w:r w:rsidR="00860C49" w:rsidRPr="00CD5786">
          <w:rPr>
            <w:lang w:val="en-US"/>
          </w:rPr>
          <w:instrText xml:space="preserve"> PAGEREF _Toc280115281 \h </w:instrText>
        </w:r>
        <w:r w:rsidR="007E76AA" w:rsidRPr="00CD5786">
          <w:rPr>
            <w:lang w:val="en-US"/>
          </w:rPr>
        </w:r>
        <w:r w:rsidR="007E76AA" w:rsidRPr="00CD5786">
          <w:rPr>
            <w:lang w:val="en-US"/>
          </w:rPr>
          <w:fldChar w:fldCharType="separate"/>
        </w:r>
        <w:r w:rsidR="00BC2FC9">
          <w:rPr>
            <w:lang w:val="en-US"/>
          </w:rPr>
          <w:t>45</w:t>
        </w:r>
        <w:r w:rsidR="007E76AA" w:rsidRPr="00CD5786">
          <w:rPr>
            <w:lang w:val="en-US"/>
          </w:rPr>
          <w:fldChar w:fldCharType="end"/>
        </w:r>
      </w:hyperlink>
    </w:p>
    <w:p w14:paraId="7684D571"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735" w:history="1">
        <w:r w:rsidR="00860C49" w:rsidRPr="00CD5786">
          <w:rPr>
            <w:rStyle w:val="Link"/>
            <w:noProof/>
            <w:lang w:val="en-US"/>
          </w:rPr>
          <w:t>13.1</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Types Schema</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_Toc280115735 \h </w:instrText>
        </w:r>
        <w:r w:rsidR="007E76AA" w:rsidRPr="00CD5786">
          <w:rPr>
            <w:noProof/>
            <w:lang w:val="en-US"/>
          </w:rPr>
        </w:r>
        <w:r w:rsidR="007E76AA" w:rsidRPr="00CD5786">
          <w:rPr>
            <w:noProof/>
            <w:lang w:val="en-US"/>
          </w:rPr>
          <w:fldChar w:fldCharType="separate"/>
        </w:r>
        <w:r w:rsidR="00BC2FC9">
          <w:rPr>
            <w:noProof/>
            <w:lang w:val="en-US"/>
          </w:rPr>
          <w:t>45</w:t>
        </w:r>
        <w:r w:rsidR="007E76AA" w:rsidRPr="00CD5786">
          <w:rPr>
            <w:noProof/>
            <w:lang w:val="en-US"/>
          </w:rPr>
          <w:fldChar w:fldCharType="end"/>
        </w:r>
      </w:hyperlink>
    </w:p>
    <w:p w14:paraId="60FD5725"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736" w:history="1">
        <w:r w:rsidR="00860C49" w:rsidRPr="00CD5786">
          <w:rPr>
            <w:rStyle w:val="Link"/>
            <w:noProof/>
            <w:lang w:val="en-US"/>
          </w:rPr>
          <w:t>13.2</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Factory WSDL</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_Toc280115736 \h </w:instrText>
        </w:r>
        <w:r w:rsidR="007E76AA" w:rsidRPr="00CD5786">
          <w:rPr>
            <w:noProof/>
            <w:lang w:val="en-US"/>
          </w:rPr>
        </w:r>
        <w:r w:rsidR="007E76AA" w:rsidRPr="00CD5786">
          <w:rPr>
            <w:noProof/>
            <w:lang w:val="en-US"/>
          </w:rPr>
          <w:fldChar w:fldCharType="separate"/>
        </w:r>
        <w:r w:rsidR="00BC2FC9">
          <w:rPr>
            <w:noProof/>
            <w:lang w:val="en-US"/>
          </w:rPr>
          <w:t>51</w:t>
        </w:r>
        <w:r w:rsidR="007E76AA" w:rsidRPr="00CD5786">
          <w:rPr>
            <w:noProof/>
            <w:lang w:val="en-US"/>
          </w:rPr>
          <w:fldChar w:fldCharType="end"/>
        </w:r>
      </w:hyperlink>
    </w:p>
    <w:p w14:paraId="72051376"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737" w:history="1">
        <w:r w:rsidR="00860C49" w:rsidRPr="00CD5786">
          <w:rPr>
            <w:rStyle w:val="Link"/>
            <w:noProof/>
            <w:lang w:val="en-US"/>
          </w:rPr>
          <w:t>13.3</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Negotiation WSDL</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_Toc280115737 \h </w:instrText>
        </w:r>
        <w:r w:rsidR="007E76AA" w:rsidRPr="00CD5786">
          <w:rPr>
            <w:noProof/>
            <w:lang w:val="en-US"/>
          </w:rPr>
        </w:r>
        <w:r w:rsidR="007E76AA" w:rsidRPr="00CD5786">
          <w:rPr>
            <w:noProof/>
            <w:lang w:val="en-US"/>
          </w:rPr>
          <w:fldChar w:fldCharType="separate"/>
        </w:r>
        <w:r w:rsidR="00BC2FC9">
          <w:rPr>
            <w:noProof/>
            <w:lang w:val="en-US"/>
          </w:rPr>
          <w:t>54</w:t>
        </w:r>
        <w:r w:rsidR="007E76AA" w:rsidRPr="00CD5786">
          <w:rPr>
            <w:noProof/>
            <w:lang w:val="en-US"/>
          </w:rPr>
          <w:fldChar w:fldCharType="end"/>
        </w:r>
      </w:hyperlink>
    </w:p>
    <w:p w14:paraId="47C87AB8" w14:textId="77777777" w:rsidR="00860C49" w:rsidRPr="00CD5786" w:rsidRDefault="00CF0CB0">
      <w:pPr>
        <w:pStyle w:val="Verzeichnis2"/>
        <w:tabs>
          <w:tab w:val="left" w:pos="960"/>
          <w:tab w:val="right" w:leader="dot" w:pos="8289"/>
        </w:tabs>
        <w:rPr>
          <w:rFonts w:asciiTheme="minorHAnsi" w:eastAsiaTheme="minorEastAsia" w:hAnsiTheme="minorHAnsi" w:cstheme="minorBidi"/>
          <w:noProof/>
          <w:sz w:val="22"/>
          <w:szCs w:val="22"/>
          <w:lang w:val="en-US"/>
        </w:rPr>
      </w:pPr>
      <w:hyperlink w:anchor="_Toc280115738" w:history="1">
        <w:r w:rsidR="00860C49" w:rsidRPr="00CD5786">
          <w:rPr>
            <w:rStyle w:val="Link"/>
            <w:noProof/>
            <w:lang w:val="en-US"/>
          </w:rPr>
          <w:t>13.4</w:t>
        </w:r>
        <w:r w:rsidR="00860C49" w:rsidRPr="00CD5786">
          <w:rPr>
            <w:rFonts w:asciiTheme="minorHAnsi" w:eastAsiaTheme="minorEastAsia" w:hAnsiTheme="minorHAnsi" w:cstheme="minorBidi"/>
            <w:noProof/>
            <w:sz w:val="22"/>
            <w:szCs w:val="22"/>
            <w:lang w:val="en-US"/>
          </w:rPr>
          <w:tab/>
        </w:r>
        <w:r w:rsidR="00860C49" w:rsidRPr="00CD5786">
          <w:rPr>
            <w:rStyle w:val="Link"/>
            <w:noProof/>
            <w:lang w:val="en-US"/>
          </w:rPr>
          <w:t>Advertisement WSDL</w:t>
        </w:r>
        <w:r w:rsidR="00860C49" w:rsidRPr="00CD5786">
          <w:rPr>
            <w:noProof/>
            <w:lang w:val="en-US"/>
          </w:rPr>
          <w:tab/>
        </w:r>
        <w:r w:rsidR="007E76AA" w:rsidRPr="00CD5786">
          <w:rPr>
            <w:noProof/>
            <w:lang w:val="en-US"/>
          </w:rPr>
          <w:fldChar w:fldCharType="begin"/>
        </w:r>
        <w:r w:rsidR="00860C49" w:rsidRPr="00CD5786">
          <w:rPr>
            <w:noProof/>
            <w:lang w:val="en-US"/>
          </w:rPr>
          <w:instrText xml:space="preserve"> PAGEREF _Toc280115738 \h </w:instrText>
        </w:r>
        <w:r w:rsidR="007E76AA" w:rsidRPr="00CD5786">
          <w:rPr>
            <w:noProof/>
            <w:lang w:val="en-US"/>
          </w:rPr>
        </w:r>
        <w:r w:rsidR="007E76AA" w:rsidRPr="00CD5786">
          <w:rPr>
            <w:noProof/>
            <w:lang w:val="en-US"/>
          </w:rPr>
          <w:fldChar w:fldCharType="separate"/>
        </w:r>
        <w:r w:rsidR="00BC2FC9">
          <w:rPr>
            <w:noProof/>
            <w:lang w:val="en-US"/>
          </w:rPr>
          <w:t>59</w:t>
        </w:r>
        <w:r w:rsidR="007E76AA" w:rsidRPr="00CD5786">
          <w:rPr>
            <w:noProof/>
            <w:lang w:val="en-US"/>
          </w:rPr>
          <w:fldChar w:fldCharType="end"/>
        </w:r>
      </w:hyperlink>
    </w:p>
    <w:p w14:paraId="7118D190" w14:textId="77777777" w:rsidR="00EB73BA" w:rsidRPr="00CD5786" w:rsidRDefault="007E76AA" w:rsidP="00EB73BA">
      <w:pPr>
        <w:widowControl/>
        <w:suppressAutoHyphens w:val="0"/>
        <w:rPr>
          <w:lang w:val="en-US"/>
        </w:rPr>
        <w:sectPr w:rsidR="00EB73BA" w:rsidRPr="00CD5786">
          <w:headerReference w:type="even" r:id="rId12"/>
          <w:footerReference w:type="even" r:id="rId13"/>
          <w:footerReference w:type="default" r:id="rId14"/>
          <w:headerReference w:type="first" r:id="rId15"/>
          <w:footerReference w:type="first" r:id="rId16"/>
          <w:footnotePr>
            <w:pos w:val="beneathText"/>
          </w:footnotePr>
          <w:type w:val="continuous"/>
          <w:pgSz w:w="11899" w:h="16837"/>
          <w:pgMar w:top="1440" w:right="1800" w:bottom="1440" w:left="1800" w:header="720" w:footer="720" w:gutter="0"/>
          <w:cols w:space="720"/>
          <w:docGrid w:linePitch="360"/>
        </w:sectPr>
      </w:pPr>
      <w:r w:rsidRPr="00CD5786">
        <w:rPr>
          <w:lang w:val="en-US"/>
        </w:rPr>
        <w:fldChar w:fldCharType="end"/>
      </w:r>
    </w:p>
    <w:p w14:paraId="602C70A8" w14:textId="77777777" w:rsidR="00543A3D" w:rsidRPr="00CD5786" w:rsidRDefault="00543A3D" w:rsidP="00051549">
      <w:pPr>
        <w:pStyle w:val="berschrift1"/>
        <w:rPr>
          <w:lang w:val="en-US"/>
        </w:rPr>
      </w:pPr>
      <w:bookmarkStart w:id="76" w:name="_Toc280115229"/>
      <w:r w:rsidRPr="00CD5786">
        <w:rPr>
          <w:lang w:val="en-US"/>
        </w:rPr>
        <w:lastRenderedPageBreak/>
        <w:t>Introduction</w:t>
      </w:r>
      <w:bookmarkEnd w:id="76"/>
    </w:p>
    <w:p w14:paraId="23EAB3E0" w14:textId="77777777" w:rsidR="00EB73BA" w:rsidRDefault="00EB73BA" w:rsidP="00EB73BA">
      <w:pPr>
        <w:jc w:val="both"/>
        <w:rPr>
          <w:ins w:id="77" w:author="Ph W" w:date="2011-07-15T23:53:00Z"/>
          <w:lang w:val="en-US"/>
        </w:rPr>
      </w:pPr>
      <w:r w:rsidRPr="00CD5786">
        <w:rPr>
          <w:lang w:val="en-US"/>
        </w:rPr>
        <w:t xml:space="preserve">In distributed service-oriented systems different services are offered by service providers and used by service consumers. Service consumers use these services as they </w:t>
      </w:r>
      <w:r w:rsidR="003E3378">
        <w:rPr>
          <w:lang w:val="en-US"/>
        </w:rPr>
        <w:t xml:space="preserve">are </w:t>
      </w:r>
      <w:r w:rsidRPr="00CD5786">
        <w:rPr>
          <w:lang w:val="en-US"/>
        </w:rPr>
        <w:t>or compose</w:t>
      </w:r>
      <w:r w:rsidR="003E3378">
        <w:rPr>
          <w:lang w:val="en-US"/>
        </w:rPr>
        <w:t xml:space="preserve"> (mash)</w:t>
      </w:r>
      <w:r w:rsidRPr="00CD5786">
        <w:rPr>
          <w:lang w:val="en-US"/>
        </w:rPr>
        <w:t xml:space="preserve"> them in order to provide new services with added functionality. Since services are often acquired on demand, service consumers need to predict the behavior of these services before they actually acquire them. This problem leads to a situation in which service consumers do not only have functional requirements for a service, but also demand</w:t>
      </w:r>
      <w:del w:id="78" w:author="Ph W" w:date="2011-07-15T23:53:00Z">
        <w:r w:rsidRPr="00CD5786" w:rsidDel="00190F34">
          <w:rPr>
            <w:lang w:val="en-US"/>
          </w:rPr>
          <w:delText>s</w:delText>
        </w:r>
      </w:del>
      <w:r w:rsidRPr="00CD5786">
        <w:rPr>
          <w:lang w:val="en-US"/>
        </w:rPr>
        <w:t xml:space="preserve"> regarding to the non-functional service properties, such as the average response time of a service, the service availability, or the average recovery time in case of failure. They need standardized ways of defining the required service properties, and guarantees of the service provider to deliver a service with the defined quality, capabilities to monitor the service properties at provisioning time, and enforcement mechanisms in case a service was not provided with the agreed service quality. Service level agreements are one approach to solve this problem. They are bilateral contracts between a service provider and a service consumer that describe the service to </w:t>
      </w:r>
      <w:r w:rsidR="00610EDF">
        <w:rPr>
          <w:lang w:val="en-US"/>
        </w:rPr>
        <w:t xml:space="preserve">be </w:t>
      </w:r>
      <w:r w:rsidRPr="00CD5786">
        <w:rPr>
          <w:lang w:val="en-US"/>
        </w:rPr>
        <w:t>provide</w:t>
      </w:r>
      <w:r w:rsidR="00610EDF">
        <w:rPr>
          <w:lang w:val="en-US"/>
        </w:rPr>
        <w:t>d</w:t>
      </w:r>
      <w:r w:rsidRPr="00CD5786">
        <w:rPr>
          <w:lang w:val="en-US"/>
        </w:rPr>
        <w:t xml:space="preserve"> and define guarantees regarding the quality this service is provided</w:t>
      </w:r>
      <w:r w:rsidR="00610EDF">
        <w:rPr>
          <w:lang w:val="en-US"/>
        </w:rPr>
        <w:t xml:space="preserve"> with</w:t>
      </w:r>
      <w:r w:rsidRPr="00CD5786">
        <w:rPr>
          <w:lang w:val="en-US"/>
        </w:rPr>
        <w:t xml:space="preserve">. </w:t>
      </w:r>
    </w:p>
    <w:p w14:paraId="5D391A90" w14:textId="77777777" w:rsidR="00190F34" w:rsidRPr="00CD5786" w:rsidRDefault="00190F34" w:rsidP="00EB73BA">
      <w:pPr>
        <w:jc w:val="both"/>
        <w:rPr>
          <w:lang w:val="en-US"/>
        </w:rPr>
      </w:pPr>
    </w:p>
    <w:p w14:paraId="7E035FDA" w14:textId="77777777" w:rsidR="00EB73BA" w:rsidRPr="00CD5786" w:rsidRDefault="00EB73BA" w:rsidP="00EB73BA">
      <w:pPr>
        <w:jc w:val="both"/>
        <w:rPr>
          <w:lang w:val="en-US"/>
        </w:rPr>
      </w:pPr>
      <w:r w:rsidRPr="00CD5786">
        <w:rPr>
          <w:lang w:val="en-US"/>
        </w:rPr>
        <w:t>WS-Agreement is one approach for using service level agreements in distributed service-oriented environments. It allows service consumers to dynamically create service level agreements with service providers in order to acquire services with a well-defined quality of service. Moreover, it defines the basic mechanisms to monitor the state of an agreement and to evaluate the guarantees that are associated with an agreement. WS-Agreement supports the agreement creation over a template mechanism. Service providers can offer their services in the form of agreement templates. These template</w:t>
      </w:r>
      <w:r w:rsidR="0095205C">
        <w:rPr>
          <w:lang w:val="en-US"/>
        </w:rPr>
        <w:t>s</w:t>
      </w:r>
      <w:r w:rsidRPr="00CD5786">
        <w:rPr>
          <w:lang w:val="en-US"/>
        </w:rPr>
        <w:t xml:space="preserve"> guide service consumers in the process of creating valid agreement offers. An agreement template may, for example, contain a number of alternative service descriptions, where each service description offers the same service with a different service quality. In that way the same service </w:t>
      </w:r>
      <w:r w:rsidR="0095205C">
        <w:rPr>
          <w:lang w:val="en-US"/>
        </w:rPr>
        <w:t>may be</w:t>
      </w:r>
      <w:r w:rsidR="0095205C" w:rsidRPr="00CD5786">
        <w:rPr>
          <w:lang w:val="en-US"/>
        </w:rPr>
        <w:t xml:space="preserve"> </w:t>
      </w:r>
      <w:r w:rsidRPr="00CD5786">
        <w:rPr>
          <w:lang w:val="en-US"/>
        </w:rPr>
        <w:t>offered with 99.9%, 99% and 98% availability</w:t>
      </w:r>
      <w:r w:rsidR="0095205C">
        <w:rPr>
          <w:lang w:val="en-US"/>
        </w:rPr>
        <w:t xml:space="preserve"> </w:t>
      </w:r>
      <w:r w:rsidR="0095205C" w:rsidRPr="00CD5786">
        <w:rPr>
          <w:lang w:val="en-US"/>
        </w:rPr>
        <w:t>for example</w:t>
      </w:r>
      <w:r w:rsidRPr="00CD5786">
        <w:rPr>
          <w:lang w:val="en-US"/>
        </w:rPr>
        <w:t xml:space="preserve">. The service consumer can choose the service offering that fulfills its requirements best and create a new agreement with the service provider. This approach is comparable to a super-market, where consumers choose the desired product out of a set of available products. Even though the template approach is sufficient for a wide range of application scenarios, there are still a number of scenarios that require more flexible and dynamic negotiation capabilities, for instance multi-round negotiation capabilities. A typical example </w:t>
      </w:r>
      <w:r w:rsidR="0095205C">
        <w:rPr>
          <w:lang w:val="en-US"/>
        </w:rPr>
        <w:t>being</w:t>
      </w:r>
      <w:r w:rsidR="0095205C" w:rsidRPr="00CD5786">
        <w:rPr>
          <w:lang w:val="en-US"/>
        </w:rPr>
        <w:t xml:space="preserve"> </w:t>
      </w:r>
      <w:r w:rsidRPr="00CD5786">
        <w:rPr>
          <w:lang w:val="en-US"/>
        </w:rPr>
        <w:t xml:space="preserve">the negotiation of a service provisioning time in co-allocation scenarios, the renegotiation of existing agreements in order to cope with peaks in a service usage, or the negotiation of related service parameters such as the number of resources that </w:t>
      </w:r>
      <w:r w:rsidR="0095205C">
        <w:rPr>
          <w:lang w:val="en-US"/>
        </w:rPr>
        <w:t>are</w:t>
      </w:r>
      <w:r w:rsidRPr="00CD5786">
        <w:rPr>
          <w:lang w:val="en-US"/>
        </w:rPr>
        <w:t xml:space="preserve"> provided by a service and the price of the service. WS-Agreement Negotiation adds the required functionality for agreement negotiation on top of the WS-Agreement specification. It can therefore be used in conjunction with WS-Agreement without breaking existing systems. </w:t>
      </w:r>
    </w:p>
    <w:p w14:paraId="62813956" w14:textId="77777777" w:rsidR="00EB73BA" w:rsidRPr="00CD5786" w:rsidRDefault="00EB73BA" w:rsidP="00EB73BA">
      <w:pPr>
        <w:jc w:val="both"/>
        <w:rPr>
          <w:lang w:val="en-US"/>
        </w:rPr>
      </w:pPr>
    </w:p>
    <w:p w14:paraId="12817DEC" w14:textId="70E622D2" w:rsidR="00EB73BA" w:rsidRPr="00CD5786" w:rsidRDefault="00EB73BA" w:rsidP="00EB73BA">
      <w:pPr>
        <w:jc w:val="both"/>
        <w:rPr>
          <w:lang w:val="en-US"/>
        </w:rPr>
      </w:pPr>
      <w:r w:rsidRPr="00CD5786">
        <w:rPr>
          <w:lang w:val="en-US"/>
        </w:rPr>
        <w:t xml:space="preserve">In the WS-Agreement Negotiation model negotiation is done in the context of a separate negotiation process. A negotiation process represents a </w:t>
      </w:r>
      <w:r w:rsidRPr="00CD5786">
        <w:rPr>
          <w:lang w:val="en-US"/>
        </w:rPr>
        <w:lastRenderedPageBreak/>
        <w:t>relationship between a service consumer and a service provider in order to dynamically exchange information with the goal of creating a valid agreement offer that subsequently leads to an agreement.</w:t>
      </w:r>
      <w:ins w:id="79" w:author="Ph W" w:date="2011-07-16T17:45:00Z">
        <w:r w:rsidR="00E80467">
          <w:rPr>
            <w:lang w:val="en-US"/>
          </w:rPr>
          <w:t xml:space="preserve"> As such, differentiating between negotiation and renegotiation, </w:t>
        </w:r>
      </w:ins>
      <w:ins w:id="80" w:author="Ph W" w:date="2011-07-16T17:48:00Z">
        <w:r w:rsidR="00E80467">
          <w:rPr>
            <w:lang w:val="en-US"/>
          </w:rPr>
          <w:t>negotiation</w:t>
        </w:r>
      </w:ins>
      <w:ins w:id="81" w:author="Ph W" w:date="2011-07-16T17:45:00Z">
        <w:r w:rsidR="00E80467">
          <w:rPr>
            <w:lang w:val="en-US"/>
          </w:rPr>
          <w:t xml:space="preserve"> </w:t>
        </w:r>
      </w:ins>
      <w:ins w:id="82" w:author="Ph W" w:date="2011-07-16T17:48:00Z">
        <w:r w:rsidR="00E80467">
          <w:rPr>
            <w:lang w:val="en-US"/>
          </w:rPr>
          <w:t xml:space="preserve">and the subsequent agreement creation </w:t>
        </w:r>
      </w:ins>
      <w:ins w:id="83" w:author="Ph W" w:date="2011-07-16T17:49:00Z">
        <w:r w:rsidR="00E80467">
          <w:rPr>
            <w:lang w:val="en-US"/>
          </w:rPr>
          <w:t xml:space="preserve">in general takes place prior to service execution, while renegotiation most likely is a reaction of one </w:t>
        </w:r>
      </w:ins>
      <w:ins w:id="84" w:author="Ph W" w:date="2011-07-16T17:50:00Z">
        <w:r w:rsidR="00E80467">
          <w:rPr>
            <w:lang w:val="en-US"/>
          </w:rPr>
          <w:t xml:space="preserve">of the </w:t>
        </w:r>
      </w:ins>
      <w:ins w:id="85" w:author="Ph W" w:date="2011-07-16T17:49:00Z">
        <w:r w:rsidR="00E80467">
          <w:rPr>
            <w:lang w:val="en-US"/>
          </w:rPr>
          <w:t xml:space="preserve">parties </w:t>
        </w:r>
      </w:ins>
      <w:ins w:id="86" w:author="Ph W" w:date="2011-07-16T17:50:00Z">
        <w:r w:rsidR="00E80467">
          <w:rPr>
            <w:lang w:val="en-US"/>
          </w:rPr>
          <w:t xml:space="preserve">on </w:t>
        </w:r>
      </w:ins>
      <w:ins w:id="87" w:author="Ph W" w:date="2011-07-16T17:51:00Z">
        <w:r w:rsidR="00E80467">
          <w:rPr>
            <w:lang w:val="en-US"/>
          </w:rPr>
          <w:t>the actual performance of the service execution. Process-wise</w:t>
        </w:r>
        <w:r w:rsidR="007246F5">
          <w:rPr>
            <w:lang w:val="en-US"/>
          </w:rPr>
          <w:t>, (re)</w:t>
        </w:r>
      </w:ins>
      <w:del w:id="88" w:author="Ph W" w:date="2011-07-16T17:45:00Z">
        <w:r w:rsidRPr="00CD5786" w:rsidDel="00E80467">
          <w:rPr>
            <w:lang w:val="en-US"/>
          </w:rPr>
          <w:delText xml:space="preserve"> </w:delText>
        </w:r>
      </w:del>
      <w:ins w:id="89" w:author="Ph W" w:date="2011-07-16T17:51:00Z">
        <w:r w:rsidR="007246F5">
          <w:rPr>
            <w:lang w:val="en-US"/>
          </w:rPr>
          <w:t>n</w:t>
        </w:r>
      </w:ins>
      <w:del w:id="90" w:author="Ph W" w:date="2011-07-16T17:51:00Z">
        <w:r w:rsidRPr="00CD5786" w:rsidDel="007246F5">
          <w:rPr>
            <w:lang w:val="en-US"/>
          </w:rPr>
          <w:delText>N</w:delText>
        </w:r>
      </w:del>
      <w:r w:rsidRPr="00CD5786">
        <w:rPr>
          <w:lang w:val="en-US"/>
        </w:rPr>
        <w:t xml:space="preserve">egotiation processes are created by a </w:t>
      </w:r>
      <w:r w:rsidRPr="00CD5786">
        <w:rPr>
          <w:i/>
          <w:lang w:val="en-US"/>
        </w:rPr>
        <w:t>Negotiation Factory</w:t>
      </w:r>
      <w:r w:rsidRPr="00CD5786">
        <w:rPr>
          <w:lang w:val="en-US"/>
        </w:rPr>
        <w:t xml:space="preserve">, which implements the </w:t>
      </w:r>
      <w:r w:rsidRPr="00CD5786">
        <w:rPr>
          <w:i/>
          <w:lang w:val="en-US"/>
        </w:rPr>
        <w:t>Negotiation Factory Port Type</w:t>
      </w:r>
      <w:r w:rsidRPr="00CD5786">
        <w:rPr>
          <w:lang w:val="en-US"/>
        </w:rPr>
        <w:t xml:space="preserve">. A negotiation process is represented by a </w:t>
      </w:r>
      <w:r w:rsidRPr="00CD5786">
        <w:rPr>
          <w:i/>
          <w:lang w:val="en-US"/>
        </w:rPr>
        <w:t>Negotiation Instance</w:t>
      </w:r>
      <w:r w:rsidRPr="00CD5786">
        <w:rPr>
          <w:lang w:val="en-US"/>
        </w:rPr>
        <w:t xml:space="preserve">, which implements the </w:t>
      </w:r>
      <w:r w:rsidRPr="00CD5786">
        <w:rPr>
          <w:i/>
          <w:lang w:val="en-US"/>
        </w:rPr>
        <w:t>Negotiation Port Type</w:t>
      </w:r>
      <w:r w:rsidRPr="00CD5786">
        <w:rPr>
          <w:lang w:val="en-US"/>
        </w:rPr>
        <w:t xml:space="preserve"> and optionally the </w:t>
      </w:r>
      <w:r w:rsidRPr="00CD5786">
        <w:rPr>
          <w:i/>
          <w:lang w:val="en-US"/>
        </w:rPr>
        <w:t>Advertisement Port Type</w:t>
      </w:r>
      <w:r w:rsidRPr="00CD5786">
        <w:rPr>
          <w:lang w:val="en-US"/>
        </w:rPr>
        <w:t xml:space="preserve">. The negotiation port type defines the basic properties of a negotiation </w:t>
      </w:r>
      <w:proofErr w:type="gramStart"/>
      <w:r w:rsidRPr="00CD5786">
        <w:rPr>
          <w:lang w:val="en-US"/>
        </w:rPr>
        <w:t>instance,</w:t>
      </w:r>
      <w:proofErr w:type="gramEnd"/>
      <w:r w:rsidRPr="00CD5786">
        <w:rPr>
          <w:lang w:val="en-US"/>
        </w:rPr>
        <w:t xml:space="preserve"> a method for exchanging offers and counter offers, and a method to terminate the negotiation process. The advertisement port type additionally specifies a method to notify a negotiation </w:t>
      </w:r>
      <w:r w:rsidR="00813156">
        <w:rPr>
          <w:lang w:val="en-US"/>
        </w:rPr>
        <w:t>participant</w:t>
      </w:r>
      <w:r w:rsidRPr="00CD5786">
        <w:rPr>
          <w:lang w:val="en-US"/>
        </w:rPr>
        <w:t xml:space="preserve"> of a specific offer. The basic components involved in a negotiation process are depicted in </w:t>
      </w:r>
      <w:r w:rsidR="007E76AA" w:rsidRPr="00CD5786">
        <w:rPr>
          <w:lang w:val="en-US"/>
        </w:rPr>
        <w:fldChar w:fldCharType="begin"/>
      </w:r>
      <w:r w:rsidRPr="00CD5786">
        <w:rPr>
          <w:lang w:val="en-US"/>
        </w:rPr>
        <w:instrText xml:space="preserve"> REF _Ref279758926 \h </w:instrText>
      </w:r>
      <w:r w:rsidR="007E76AA" w:rsidRPr="00CD5786">
        <w:rPr>
          <w:lang w:val="en-US"/>
        </w:rPr>
      </w:r>
      <w:r w:rsidR="007E76AA" w:rsidRPr="00CD5786">
        <w:rPr>
          <w:lang w:val="en-US"/>
        </w:rPr>
        <w:fldChar w:fldCharType="separate"/>
      </w:r>
      <w:r w:rsidR="00BC2FC9" w:rsidRPr="00CD5786">
        <w:rPr>
          <w:lang w:val="en-US"/>
        </w:rPr>
        <w:t xml:space="preserve">Figure </w:t>
      </w:r>
      <w:r w:rsidR="00BC2FC9">
        <w:rPr>
          <w:noProof/>
          <w:lang w:val="en-US"/>
        </w:rPr>
        <w:t>1</w:t>
      </w:r>
      <w:r w:rsidR="007E76AA" w:rsidRPr="00CD5786">
        <w:rPr>
          <w:lang w:val="en-US"/>
        </w:rPr>
        <w:fldChar w:fldCharType="end"/>
      </w:r>
      <w:r w:rsidRPr="00CD5786">
        <w:rPr>
          <w:lang w:val="en-US"/>
        </w:rPr>
        <w:t>.</w:t>
      </w:r>
    </w:p>
    <w:p w14:paraId="0CC88CDF" w14:textId="77777777" w:rsidR="00EB73BA" w:rsidRPr="00CD5786" w:rsidRDefault="00EB73BA" w:rsidP="00EB73BA">
      <w:pPr>
        <w:jc w:val="both"/>
        <w:rPr>
          <w:lang w:val="en-US"/>
        </w:rPr>
      </w:pPr>
    </w:p>
    <w:p w14:paraId="04D0FB17" w14:textId="77777777" w:rsidR="00EB73BA" w:rsidRPr="00CD5786" w:rsidRDefault="00EB73BA" w:rsidP="00EB73BA">
      <w:pPr>
        <w:keepNext/>
        <w:jc w:val="center"/>
        <w:rPr>
          <w:lang w:val="en-US"/>
        </w:rPr>
      </w:pPr>
      <w:r w:rsidRPr="00CD5786">
        <w:rPr>
          <w:noProof/>
          <w:lang w:val="de-DE" w:eastAsia="de-DE"/>
        </w:rPr>
        <w:drawing>
          <wp:inline distT="0" distB="0" distL="0" distR="0" wp14:anchorId="2631F36F" wp14:editId="6554A916">
            <wp:extent cx="5210023" cy="2520839"/>
            <wp:effectExtent l="0" t="0" r="0" b="0"/>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34086" cy="2532482"/>
                    </a:xfrm>
                    <a:prstGeom prst="rect">
                      <a:avLst/>
                    </a:prstGeom>
                    <a:noFill/>
                  </pic:spPr>
                </pic:pic>
              </a:graphicData>
            </a:graphic>
          </wp:inline>
        </w:drawing>
      </w:r>
    </w:p>
    <w:p w14:paraId="603D5E0C" w14:textId="77777777" w:rsidR="00EB73BA" w:rsidRPr="00CD5786" w:rsidRDefault="00EB73BA" w:rsidP="00EB73BA">
      <w:pPr>
        <w:pStyle w:val="Beschriftung"/>
        <w:rPr>
          <w:lang w:val="en-US"/>
        </w:rPr>
      </w:pPr>
      <w:bookmarkStart w:id="91" w:name="_Ref279758926"/>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1</w:t>
      </w:r>
      <w:r w:rsidR="007E76AA" w:rsidRPr="00CD5786">
        <w:rPr>
          <w:noProof/>
          <w:lang w:val="en-US"/>
        </w:rPr>
        <w:fldChar w:fldCharType="end"/>
      </w:r>
      <w:bookmarkEnd w:id="91"/>
      <w:r w:rsidRPr="00CD5786">
        <w:rPr>
          <w:lang w:val="en-US"/>
        </w:rPr>
        <w:t>: Overview of the WS-Agreement Negotiation components.</w:t>
      </w:r>
    </w:p>
    <w:p w14:paraId="2D4DD125" w14:textId="77777777" w:rsidR="00EB73BA" w:rsidRPr="00CD5786" w:rsidRDefault="00EB73BA" w:rsidP="00051549">
      <w:pPr>
        <w:rPr>
          <w:lang w:val="en-US"/>
        </w:rPr>
      </w:pPr>
    </w:p>
    <w:p w14:paraId="1D5D49AB" w14:textId="77777777" w:rsidR="00EB73BA" w:rsidRPr="00CD5786" w:rsidRDefault="00EB73BA" w:rsidP="00EB73BA">
      <w:pPr>
        <w:jc w:val="both"/>
        <w:rPr>
          <w:lang w:val="en-US"/>
        </w:rPr>
      </w:pPr>
      <w:r w:rsidRPr="00CD5786">
        <w:rPr>
          <w:lang w:val="en-US"/>
        </w:rPr>
        <w:t xml:space="preserve">The remainder of this document is structured as follows. In section </w:t>
      </w:r>
      <w:r w:rsidR="007E76AA" w:rsidRPr="00CD5786">
        <w:rPr>
          <w:lang w:val="en-US"/>
        </w:rPr>
        <w:fldChar w:fldCharType="begin"/>
      </w:r>
      <w:r w:rsidRPr="00CD5786">
        <w:rPr>
          <w:lang w:val="en-US"/>
        </w:rPr>
        <w:instrText xml:space="preserve"> REF _Ref280109056 \n \h </w:instrText>
      </w:r>
      <w:r w:rsidR="007E76AA" w:rsidRPr="00CD5786">
        <w:rPr>
          <w:lang w:val="en-US"/>
        </w:rPr>
      </w:r>
      <w:r w:rsidR="007E76AA" w:rsidRPr="00CD5786">
        <w:rPr>
          <w:lang w:val="en-US"/>
        </w:rPr>
        <w:fldChar w:fldCharType="separate"/>
      </w:r>
      <w:r w:rsidR="00BC2FC9">
        <w:rPr>
          <w:lang w:val="en-US"/>
        </w:rPr>
        <w:t>1.1</w:t>
      </w:r>
      <w:r w:rsidR="007E76AA" w:rsidRPr="00CD5786">
        <w:rPr>
          <w:lang w:val="en-US"/>
        </w:rPr>
        <w:fldChar w:fldCharType="end"/>
      </w:r>
      <w:r w:rsidRPr="00CD5786">
        <w:rPr>
          <w:lang w:val="en-US"/>
        </w:rPr>
        <w:t xml:space="preserve"> the goals and non-goals of WS-Agreement Negotiation are described. Section </w:t>
      </w:r>
      <w:r w:rsidR="007E76AA" w:rsidRPr="00CD5786">
        <w:rPr>
          <w:lang w:val="en-US"/>
        </w:rPr>
        <w:fldChar w:fldCharType="begin"/>
      </w:r>
      <w:r w:rsidRPr="00CD5786">
        <w:rPr>
          <w:lang w:val="en-US"/>
        </w:rPr>
        <w:instrText xml:space="preserve"> REF _Ref280109163 \n \h </w:instrText>
      </w:r>
      <w:r w:rsidR="007E76AA" w:rsidRPr="00CD5786">
        <w:rPr>
          <w:lang w:val="en-US"/>
        </w:rPr>
      </w:r>
      <w:r w:rsidR="007E76AA" w:rsidRPr="00CD5786">
        <w:rPr>
          <w:lang w:val="en-US"/>
        </w:rPr>
        <w:fldChar w:fldCharType="separate"/>
      </w:r>
      <w:r w:rsidR="00BC2FC9">
        <w:rPr>
          <w:lang w:val="en-US"/>
        </w:rPr>
        <w:t>1.2</w:t>
      </w:r>
      <w:r w:rsidR="007E76AA" w:rsidRPr="00CD5786">
        <w:rPr>
          <w:lang w:val="en-US"/>
        </w:rPr>
        <w:fldChar w:fldCharType="end"/>
      </w:r>
      <w:r w:rsidRPr="00CD5786">
        <w:rPr>
          <w:lang w:val="en-US"/>
        </w:rPr>
        <w:t xml:space="preserve"> introduces the terms used in the specification and section </w:t>
      </w:r>
      <w:r w:rsidR="007E76AA" w:rsidRPr="00CD5786">
        <w:rPr>
          <w:lang w:val="en-US"/>
        </w:rPr>
        <w:fldChar w:fldCharType="begin"/>
      </w:r>
      <w:r w:rsidRPr="00CD5786">
        <w:rPr>
          <w:lang w:val="en-US"/>
        </w:rPr>
        <w:instrText xml:space="preserve"> REF _Ref280109346 \n \h </w:instrText>
      </w:r>
      <w:r w:rsidR="007E76AA" w:rsidRPr="00CD5786">
        <w:rPr>
          <w:lang w:val="en-US"/>
        </w:rPr>
      </w:r>
      <w:r w:rsidR="007E76AA" w:rsidRPr="00CD5786">
        <w:rPr>
          <w:lang w:val="en-US"/>
        </w:rPr>
        <w:fldChar w:fldCharType="separate"/>
      </w:r>
      <w:r w:rsidR="00BC2FC9">
        <w:rPr>
          <w:lang w:val="en-US"/>
        </w:rPr>
        <w:t>2</w:t>
      </w:r>
      <w:r w:rsidR="007E76AA" w:rsidRPr="00CD5786">
        <w:rPr>
          <w:lang w:val="en-US"/>
        </w:rPr>
        <w:fldChar w:fldCharType="end"/>
      </w:r>
      <w:r w:rsidRPr="00CD5786">
        <w:rPr>
          <w:lang w:val="en-US"/>
        </w:rPr>
        <w:t xml:space="preserve"> describes a set of negotiation use cases in more detail. The negotiation model is described in section </w:t>
      </w:r>
      <w:r w:rsidR="007E76AA" w:rsidRPr="00CD5786">
        <w:rPr>
          <w:lang w:val="en-US"/>
        </w:rPr>
        <w:fldChar w:fldCharType="begin"/>
      </w:r>
      <w:r w:rsidRPr="00CD5786">
        <w:rPr>
          <w:lang w:val="en-US"/>
        </w:rPr>
        <w:instrText xml:space="preserve"> REF _Ref280109404 \n \h </w:instrText>
      </w:r>
      <w:r w:rsidR="007E76AA" w:rsidRPr="00CD5786">
        <w:rPr>
          <w:lang w:val="en-US"/>
        </w:rPr>
      </w:r>
      <w:r w:rsidR="007E76AA" w:rsidRPr="00CD5786">
        <w:rPr>
          <w:lang w:val="en-US"/>
        </w:rPr>
        <w:fldChar w:fldCharType="separate"/>
      </w:r>
      <w:r w:rsidR="00BC2FC9">
        <w:rPr>
          <w:lang w:val="en-US"/>
        </w:rPr>
        <w:t>3</w:t>
      </w:r>
      <w:r w:rsidR="007E76AA" w:rsidRPr="00CD5786">
        <w:rPr>
          <w:lang w:val="en-US"/>
        </w:rPr>
        <w:fldChar w:fldCharType="end"/>
      </w:r>
      <w:r w:rsidRPr="00CD5786">
        <w:rPr>
          <w:lang w:val="en-US"/>
        </w:rPr>
        <w:t xml:space="preserve">. It consists of two parts, the description of the negotiation offer/counter offer model and the description of the layered negotiation model. In section </w:t>
      </w:r>
      <w:r w:rsidR="007E76AA" w:rsidRPr="00CD5786">
        <w:rPr>
          <w:lang w:val="en-US"/>
        </w:rPr>
        <w:fldChar w:fldCharType="begin"/>
      </w:r>
      <w:r w:rsidRPr="00CD5786">
        <w:rPr>
          <w:lang w:val="en-US"/>
        </w:rPr>
        <w:instrText xml:space="preserve"> REF _Ref255227341 \n \h </w:instrText>
      </w:r>
      <w:r w:rsidR="007E76AA" w:rsidRPr="00CD5786">
        <w:rPr>
          <w:lang w:val="en-US"/>
        </w:rPr>
      </w:r>
      <w:r w:rsidR="007E76AA" w:rsidRPr="00CD5786">
        <w:rPr>
          <w:lang w:val="en-US"/>
        </w:rPr>
        <w:fldChar w:fldCharType="separate"/>
      </w:r>
      <w:r w:rsidR="00BC2FC9">
        <w:rPr>
          <w:lang w:val="en-US"/>
        </w:rPr>
        <w:t>4</w:t>
      </w:r>
      <w:r w:rsidR="007E76AA" w:rsidRPr="00CD5786">
        <w:rPr>
          <w:lang w:val="en-US"/>
        </w:rPr>
        <w:fldChar w:fldCharType="end"/>
      </w:r>
      <w:r w:rsidRPr="00CD5786">
        <w:rPr>
          <w:lang w:val="en-US"/>
        </w:rPr>
        <w:t xml:space="preserve"> the properties of the negotiation instance are described. The structure of negotiation offers and counter offers is then described in section </w:t>
      </w:r>
      <w:r w:rsidR="007E76AA" w:rsidRPr="00CD5786">
        <w:rPr>
          <w:lang w:val="en-US"/>
        </w:rPr>
        <w:fldChar w:fldCharType="begin"/>
      </w:r>
      <w:r w:rsidRPr="00CD5786">
        <w:rPr>
          <w:lang w:val="en-US"/>
        </w:rPr>
        <w:instrText xml:space="preserve"> REF _Ref280109591 \n \h </w:instrText>
      </w:r>
      <w:r w:rsidR="007E76AA" w:rsidRPr="00CD5786">
        <w:rPr>
          <w:lang w:val="en-US"/>
        </w:rPr>
      </w:r>
      <w:r w:rsidR="007E76AA" w:rsidRPr="00CD5786">
        <w:rPr>
          <w:lang w:val="en-US"/>
        </w:rPr>
        <w:fldChar w:fldCharType="separate"/>
      </w:r>
      <w:r w:rsidR="00BC2FC9">
        <w:rPr>
          <w:lang w:val="en-US"/>
        </w:rPr>
        <w:t>5</w:t>
      </w:r>
      <w:r w:rsidR="007E76AA" w:rsidRPr="00CD5786">
        <w:rPr>
          <w:lang w:val="en-US"/>
        </w:rPr>
        <w:fldChar w:fldCharType="end"/>
      </w:r>
      <w:r w:rsidRPr="00CD5786">
        <w:rPr>
          <w:lang w:val="en-US"/>
        </w:rPr>
        <w:t xml:space="preserve">. Section </w:t>
      </w:r>
      <w:r w:rsidR="007E76AA" w:rsidRPr="00CD5786">
        <w:rPr>
          <w:lang w:val="en-US"/>
        </w:rPr>
        <w:fldChar w:fldCharType="begin"/>
      </w:r>
      <w:r w:rsidRPr="00CD5786">
        <w:rPr>
          <w:lang w:val="en-US"/>
        </w:rPr>
        <w:instrText xml:space="preserve"> REF _Ref280109632 \n \h </w:instrText>
      </w:r>
      <w:r w:rsidR="007E76AA" w:rsidRPr="00CD5786">
        <w:rPr>
          <w:lang w:val="en-US"/>
        </w:rPr>
      </w:r>
      <w:r w:rsidR="007E76AA" w:rsidRPr="00CD5786">
        <w:rPr>
          <w:lang w:val="en-US"/>
        </w:rPr>
        <w:fldChar w:fldCharType="separate"/>
      </w:r>
      <w:r w:rsidR="00BC2FC9">
        <w:rPr>
          <w:lang w:val="en-US"/>
        </w:rPr>
        <w:t>6</w:t>
      </w:r>
      <w:r w:rsidR="007E76AA" w:rsidRPr="00CD5786">
        <w:rPr>
          <w:lang w:val="en-US"/>
        </w:rPr>
        <w:fldChar w:fldCharType="end"/>
      </w:r>
      <w:r w:rsidRPr="00CD5786">
        <w:rPr>
          <w:lang w:val="en-US"/>
        </w:rPr>
        <w:t xml:space="preserve"> describes how the negotiation layer is finally coupled with the agreement layer and the creation process of negotiated and renegotiated agreements. Section </w:t>
      </w:r>
      <w:r w:rsidR="007E76AA" w:rsidRPr="00CD5786">
        <w:rPr>
          <w:lang w:val="en-US"/>
        </w:rPr>
        <w:fldChar w:fldCharType="begin"/>
      </w:r>
      <w:r w:rsidRPr="00CD5786">
        <w:rPr>
          <w:lang w:val="en-US"/>
        </w:rPr>
        <w:instrText xml:space="preserve"> REF _Ref280109789 \n \h </w:instrText>
      </w:r>
      <w:r w:rsidR="007E76AA" w:rsidRPr="00CD5786">
        <w:rPr>
          <w:lang w:val="en-US"/>
        </w:rPr>
      </w:r>
      <w:r w:rsidR="007E76AA" w:rsidRPr="00CD5786">
        <w:rPr>
          <w:lang w:val="en-US"/>
        </w:rPr>
        <w:fldChar w:fldCharType="separate"/>
      </w:r>
      <w:r w:rsidR="00BC2FC9">
        <w:rPr>
          <w:lang w:val="en-US"/>
        </w:rPr>
        <w:t>7</w:t>
      </w:r>
      <w:r w:rsidR="007E76AA" w:rsidRPr="00CD5786">
        <w:rPr>
          <w:lang w:val="en-US"/>
        </w:rPr>
        <w:fldChar w:fldCharType="end"/>
      </w:r>
      <w:r w:rsidRPr="00CD5786">
        <w:rPr>
          <w:lang w:val="en-US"/>
        </w:rPr>
        <w:t xml:space="preserve"> finally specifies the relevant port types and operations. </w:t>
      </w:r>
    </w:p>
    <w:p w14:paraId="1EDFD4B4" w14:textId="77777777" w:rsidR="00EB73BA" w:rsidRPr="00CD5786" w:rsidRDefault="00EB73BA" w:rsidP="00051549">
      <w:pPr>
        <w:pStyle w:val="berschrift2"/>
        <w:rPr>
          <w:lang w:val="en-US"/>
        </w:rPr>
      </w:pPr>
      <w:bookmarkStart w:id="92" w:name="_Ref280109056"/>
      <w:bookmarkStart w:id="93" w:name="_Toc280115230"/>
      <w:r w:rsidRPr="00CD5786">
        <w:rPr>
          <w:lang w:val="en-US"/>
        </w:rPr>
        <w:t>Goals and Requirements</w:t>
      </w:r>
      <w:bookmarkEnd w:id="92"/>
      <w:bookmarkEnd w:id="93"/>
    </w:p>
    <w:p w14:paraId="0BEFBDFB" w14:textId="77777777" w:rsidR="00EB73BA" w:rsidRPr="00CD5786" w:rsidRDefault="00EB73BA" w:rsidP="00EB73BA">
      <w:pPr>
        <w:jc w:val="both"/>
        <w:rPr>
          <w:lang w:val="en-US"/>
        </w:rPr>
      </w:pPr>
      <w:r w:rsidRPr="00CD5786">
        <w:rPr>
          <w:lang w:val="en-US"/>
        </w:rPr>
        <w:t>The WS-Agreement Negotiation defines a set of requirements that are covered by the specification as well as a set of non-goals that are out of scope. The requirements and non-goals are described below:</w:t>
      </w:r>
    </w:p>
    <w:p w14:paraId="07580FB1" w14:textId="77777777" w:rsidR="00EB73BA" w:rsidRPr="00CD5786" w:rsidRDefault="00EB73BA" w:rsidP="00EB73BA">
      <w:pPr>
        <w:jc w:val="both"/>
        <w:rPr>
          <w:lang w:val="en-US"/>
        </w:rPr>
      </w:pPr>
    </w:p>
    <w:p w14:paraId="585EB40B" w14:textId="77777777" w:rsidR="00EB73BA" w:rsidRPr="00CD5786" w:rsidRDefault="00EB73BA" w:rsidP="00EB73BA">
      <w:pPr>
        <w:keepNext/>
        <w:rPr>
          <w:b/>
          <w:i/>
          <w:lang w:val="en-US"/>
        </w:rPr>
      </w:pPr>
      <w:r w:rsidRPr="00CD5786">
        <w:rPr>
          <w:b/>
          <w:i/>
          <w:lang w:val="en-US"/>
        </w:rPr>
        <w:t>Requirements</w:t>
      </w:r>
    </w:p>
    <w:p w14:paraId="442DF36C" w14:textId="77777777" w:rsidR="00EB73BA" w:rsidRPr="00CD5786" w:rsidRDefault="00EB73BA" w:rsidP="00EB73BA">
      <w:pPr>
        <w:keepNext/>
        <w:rPr>
          <w:b/>
          <w:i/>
          <w:lang w:val="en-US"/>
        </w:rPr>
      </w:pPr>
    </w:p>
    <w:p w14:paraId="31E03F84" w14:textId="77777777" w:rsidR="00EB73BA" w:rsidRPr="00CD5786" w:rsidRDefault="00EB73BA" w:rsidP="00051549">
      <w:pPr>
        <w:pStyle w:val="Listenabsatz"/>
        <w:keepNext/>
        <w:keepLines/>
        <w:widowControl/>
        <w:numPr>
          <w:ilvl w:val="0"/>
          <w:numId w:val="37"/>
        </w:numPr>
        <w:suppressAutoHyphens w:val="0"/>
        <w:spacing w:after="120" w:line="240" w:lineRule="auto"/>
        <w:ind w:left="357" w:hanging="357"/>
        <w:contextualSpacing/>
        <w:rPr>
          <w:rFonts w:ascii="Arial" w:eastAsia="Times New Roman" w:hAnsi="Arial"/>
          <w:i/>
          <w:sz w:val="24"/>
          <w:szCs w:val="24"/>
          <w:lang w:val="en-US"/>
        </w:rPr>
      </w:pPr>
      <w:r w:rsidRPr="00CD5786">
        <w:rPr>
          <w:rFonts w:ascii="Arial" w:eastAsia="Times New Roman" w:hAnsi="Arial"/>
          <w:i/>
          <w:sz w:val="24"/>
          <w:szCs w:val="24"/>
          <w:lang w:val="en-US"/>
        </w:rPr>
        <w:t>Must build on top of the WS-Agreement specification</w:t>
      </w:r>
    </w:p>
    <w:p w14:paraId="02F17729" w14:textId="77777777" w:rsidR="00EB73BA" w:rsidRPr="00CD5786" w:rsidRDefault="00EB73BA" w:rsidP="00EB73BA">
      <w:pPr>
        <w:ind w:left="360"/>
        <w:jc w:val="both"/>
        <w:rPr>
          <w:lang w:val="en-US"/>
        </w:rPr>
      </w:pPr>
      <w:r w:rsidRPr="00CD5786">
        <w:rPr>
          <w:lang w:val="en-US"/>
        </w:rPr>
        <w:t xml:space="preserve">WS-Agreement Negotiation must work seamlessly with WS-Agreement. Therefore, the WS-Agreement language must be used to define </w:t>
      </w:r>
      <w:r w:rsidR="0095205C">
        <w:rPr>
          <w:lang w:val="en-US"/>
        </w:rPr>
        <w:t>negotiation and re</w:t>
      </w:r>
      <w:r w:rsidRPr="00CD5786">
        <w:rPr>
          <w:lang w:val="en-US"/>
        </w:rPr>
        <w:t>negotiation offers and to express negotiation constraints. Moreover, the protocol must be defined as an extension to the WS-Agreement protocol. It must still be possible to use other negotiation protocols with an agreement factory.</w:t>
      </w:r>
    </w:p>
    <w:p w14:paraId="047508F6" w14:textId="77777777" w:rsidR="00EB73BA" w:rsidRPr="00CD5786" w:rsidRDefault="00EB73BA" w:rsidP="00EB73BA">
      <w:pPr>
        <w:ind w:left="360"/>
        <w:jc w:val="both"/>
        <w:rPr>
          <w:lang w:val="en-US"/>
        </w:rPr>
      </w:pPr>
    </w:p>
    <w:p w14:paraId="18E5672A" w14:textId="77777777" w:rsidR="00EB73BA" w:rsidRPr="00CD5786" w:rsidRDefault="00EB73BA" w:rsidP="00051549">
      <w:pPr>
        <w:pStyle w:val="Listenabsatz"/>
        <w:keepNext/>
        <w:keepLines/>
        <w:widowControl/>
        <w:numPr>
          <w:ilvl w:val="0"/>
          <w:numId w:val="37"/>
        </w:numPr>
        <w:suppressAutoHyphens w:val="0"/>
        <w:spacing w:after="120" w:line="240" w:lineRule="auto"/>
        <w:ind w:left="357" w:hanging="357"/>
        <w:contextualSpacing/>
        <w:rPr>
          <w:rFonts w:ascii="Arial" w:eastAsia="Times New Roman" w:hAnsi="Arial"/>
          <w:i/>
          <w:sz w:val="24"/>
          <w:szCs w:val="24"/>
          <w:lang w:val="en-US"/>
        </w:rPr>
      </w:pPr>
      <w:r w:rsidRPr="00CD5786">
        <w:rPr>
          <w:rFonts w:ascii="Arial" w:eastAsia="Times New Roman" w:hAnsi="Arial"/>
          <w:i/>
          <w:sz w:val="24"/>
          <w:szCs w:val="24"/>
          <w:lang w:val="en-US"/>
        </w:rPr>
        <w:t>Must allow negotiation of new and renegotiation of existing agreements</w:t>
      </w:r>
    </w:p>
    <w:p w14:paraId="33B37DA8" w14:textId="77777777" w:rsidR="00EB73BA" w:rsidRPr="00CD5786" w:rsidRDefault="00EB73BA" w:rsidP="00EB73BA">
      <w:pPr>
        <w:ind w:left="360"/>
        <w:jc w:val="both"/>
        <w:rPr>
          <w:lang w:val="en-US"/>
        </w:rPr>
      </w:pPr>
      <w:r w:rsidRPr="00CD5786">
        <w:rPr>
          <w:lang w:val="en-US"/>
        </w:rPr>
        <w:t>The protocol must specify the required interfaces to negotiate new and to renegotiate existing agreements. In the context of this specification, (re</w:t>
      </w:r>
      <w:del w:id="94" w:author="Ph W" w:date="2011-07-16T17:59:00Z">
        <w:r w:rsidRPr="00CD5786" w:rsidDel="004879FF">
          <w:rPr>
            <w:lang w:val="en-US"/>
          </w:rPr>
          <w:noBreakHyphen/>
        </w:r>
      </w:del>
      <w:proofErr w:type="gramStart"/>
      <w:r w:rsidRPr="00CD5786">
        <w:rPr>
          <w:lang w:val="en-US"/>
        </w:rPr>
        <w:t>)negotiation</w:t>
      </w:r>
      <w:proofErr w:type="gramEnd"/>
      <w:r w:rsidRPr="00CD5786">
        <w:rPr>
          <w:lang w:val="en-US"/>
        </w:rPr>
        <w:t xml:space="preserve"> of agreements is considered to be a bilateral process, which results in a (re</w:t>
      </w:r>
      <w:del w:id="95" w:author="Ph W" w:date="2011-07-16T17:59:00Z">
        <w:r w:rsidRPr="00CD5786" w:rsidDel="004879FF">
          <w:rPr>
            <w:lang w:val="en-US"/>
          </w:rPr>
          <w:noBreakHyphen/>
        </w:r>
      </w:del>
      <w:r w:rsidRPr="00CD5786">
        <w:rPr>
          <w:lang w:val="en-US"/>
        </w:rPr>
        <w:t>)negotiated agreement. The specification must define the basic capabilities to create (re</w:t>
      </w:r>
      <w:del w:id="96" w:author="Ph W" w:date="2011-07-16T17:59:00Z">
        <w:r w:rsidRPr="00CD5786" w:rsidDel="004879FF">
          <w:rPr>
            <w:lang w:val="en-US"/>
          </w:rPr>
          <w:noBreakHyphen/>
        </w:r>
      </w:del>
      <w:proofErr w:type="gramStart"/>
      <w:r w:rsidRPr="00CD5786">
        <w:rPr>
          <w:lang w:val="en-US"/>
        </w:rPr>
        <w:t>)negotiated</w:t>
      </w:r>
      <w:proofErr w:type="gramEnd"/>
      <w:r w:rsidRPr="00CD5786">
        <w:rPr>
          <w:lang w:val="en-US"/>
        </w:rPr>
        <w:t xml:space="preserve"> agreements based on (re</w:t>
      </w:r>
      <w:del w:id="97" w:author="Ph W" w:date="2011-07-16T17:59:00Z">
        <w:r w:rsidRPr="00CD5786" w:rsidDel="004879FF">
          <w:rPr>
            <w:lang w:val="en-US"/>
          </w:rPr>
          <w:noBreakHyphen/>
        </w:r>
      </w:del>
      <w:r w:rsidRPr="00CD5786">
        <w:rPr>
          <w:lang w:val="en-US"/>
        </w:rPr>
        <w:t>)negotiation offers.</w:t>
      </w:r>
    </w:p>
    <w:p w14:paraId="07E86499" w14:textId="77777777" w:rsidR="00EB73BA" w:rsidRPr="00CD5786" w:rsidRDefault="00EB73BA" w:rsidP="00EB73BA">
      <w:pPr>
        <w:ind w:left="360"/>
        <w:jc w:val="both"/>
        <w:rPr>
          <w:lang w:val="en-US"/>
        </w:rPr>
      </w:pPr>
    </w:p>
    <w:p w14:paraId="7967F325" w14:textId="77777777" w:rsidR="00EB73BA" w:rsidRPr="00CD5786" w:rsidRDefault="00EB73BA" w:rsidP="00051549">
      <w:pPr>
        <w:pStyle w:val="Listenabsatz"/>
        <w:keepNext/>
        <w:keepLines/>
        <w:widowControl/>
        <w:numPr>
          <w:ilvl w:val="0"/>
          <w:numId w:val="37"/>
        </w:numPr>
        <w:suppressAutoHyphens w:val="0"/>
        <w:spacing w:after="120" w:line="240" w:lineRule="auto"/>
        <w:ind w:left="357" w:hanging="357"/>
        <w:contextualSpacing/>
        <w:rPr>
          <w:rFonts w:ascii="Arial" w:eastAsia="Times New Roman" w:hAnsi="Arial"/>
          <w:i/>
          <w:sz w:val="24"/>
          <w:szCs w:val="24"/>
          <w:lang w:val="en-US"/>
        </w:rPr>
      </w:pPr>
      <w:r w:rsidRPr="00CD5786">
        <w:rPr>
          <w:rFonts w:ascii="Arial" w:eastAsia="Times New Roman" w:hAnsi="Arial"/>
          <w:i/>
          <w:sz w:val="24"/>
          <w:szCs w:val="24"/>
          <w:lang w:val="en-US"/>
        </w:rPr>
        <w:t xml:space="preserve">Must provide </w:t>
      </w:r>
      <w:r w:rsidR="00F732A3">
        <w:rPr>
          <w:rFonts w:ascii="Arial" w:eastAsia="Times New Roman" w:hAnsi="Arial"/>
          <w:i/>
          <w:sz w:val="24"/>
          <w:szCs w:val="24"/>
          <w:lang w:val="en-US"/>
        </w:rPr>
        <w:t xml:space="preserve">both </w:t>
      </w:r>
      <w:r w:rsidRPr="00CD5786">
        <w:rPr>
          <w:rFonts w:ascii="Arial" w:eastAsia="Times New Roman" w:hAnsi="Arial"/>
          <w:i/>
          <w:sz w:val="24"/>
          <w:szCs w:val="24"/>
          <w:lang w:val="en-US"/>
        </w:rPr>
        <w:t xml:space="preserve">a symmetric </w:t>
      </w:r>
      <w:r w:rsidR="00F732A3">
        <w:rPr>
          <w:rFonts w:ascii="Arial" w:eastAsia="Times New Roman" w:hAnsi="Arial"/>
          <w:i/>
          <w:sz w:val="24"/>
          <w:szCs w:val="24"/>
          <w:lang w:val="en-US"/>
        </w:rPr>
        <w:t xml:space="preserve">and an asymmetric </w:t>
      </w:r>
      <w:r w:rsidRPr="00CD5786">
        <w:rPr>
          <w:rFonts w:ascii="Arial" w:eastAsia="Times New Roman" w:hAnsi="Arial"/>
          <w:i/>
          <w:sz w:val="24"/>
          <w:szCs w:val="24"/>
          <w:lang w:val="en-US"/>
        </w:rPr>
        <w:t>protocol</w:t>
      </w:r>
    </w:p>
    <w:p w14:paraId="23E7C56C" w14:textId="77777777" w:rsidR="00EB73BA" w:rsidRPr="00CD5786" w:rsidRDefault="00EB73BA" w:rsidP="00EB73BA">
      <w:pPr>
        <w:ind w:left="360"/>
        <w:jc w:val="both"/>
        <w:rPr>
          <w:lang w:val="en-US"/>
        </w:rPr>
      </w:pPr>
      <w:r w:rsidRPr="00CD5786">
        <w:rPr>
          <w:lang w:val="en-US"/>
        </w:rPr>
        <w:t xml:space="preserve">There </w:t>
      </w:r>
      <w:proofErr w:type="gramStart"/>
      <w:r w:rsidR="00DA46FD">
        <w:rPr>
          <w:lang w:val="en-US"/>
        </w:rPr>
        <w:t>is</w:t>
      </w:r>
      <w:proofErr w:type="gramEnd"/>
      <w:r w:rsidR="00DA46FD" w:rsidRPr="00CD5786">
        <w:rPr>
          <w:lang w:val="en-US"/>
        </w:rPr>
        <w:t xml:space="preserve"> </w:t>
      </w:r>
      <w:r w:rsidRPr="00CD5786">
        <w:rPr>
          <w:lang w:val="en-US"/>
        </w:rPr>
        <w:t xml:space="preserve">a wide number of negotiation scenarios, depending on whether a service consumer or a provider initiates the negotiation process, which party creates the negotiated agreement, and where the resulting agreement state is hosted. The same applies to renegotiation scenarios. The interfaces defined in this specification must therefore support symmetric and asymmetric protocol layouts in order to support various usage scenarios. </w:t>
      </w:r>
    </w:p>
    <w:p w14:paraId="0D8D7C8E" w14:textId="77777777" w:rsidR="00EB73BA" w:rsidRPr="00CD5786" w:rsidRDefault="00EB73BA" w:rsidP="00EB73BA">
      <w:pPr>
        <w:ind w:left="360"/>
        <w:jc w:val="both"/>
        <w:rPr>
          <w:lang w:val="en-US"/>
        </w:rPr>
      </w:pPr>
    </w:p>
    <w:p w14:paraId="07F00F88" w14:textId="77777777" w:rsidR="00EB73BA" w:rsidRPr="00CD5786" w:rsidRDefault="00EB73BA" w:rsidP="00051549">
      <w:pPr>
        <w:pStyle w:val="Listenabsatz"/>
        <w:keepNext/>
        <w:keepLines/>
        <w:widowControl/>
        <w:numPr>
          <w:ilvl w:val="0"/>
          <w:numId w:val="37"/>
        </w:numPr>
        <w:suppressAutoHyphens w:val="0"/>
        <w:spacing w:after="120" w:line="240" w:lineRule="auto"/>
        <w:ind w:left="357" w:hanging="357"/>
        <w:contextualSpacing/>
        <w:rPr>
          <w:rFonts w:ascii="Arial" w:eastAsia="Times New Roman" w:hAnsi="Arial"/>
          <w:i/>
          <w:sz w:val="24"/>
          <w:szCs w:val="24"/>
          <w:lang w:val="en-US"/>
        </w:rPr>
      </w:pPr>
      <w:r w:rsidRPr="00CD5786">
        <w:rPr>
          <w:rFonts w:ascii="Arial" w:eastAsia="Times New Roman" w:hAnsi="Arial"/>
          <w:i/>
          <w:sz w:val="24"/>
          <w:szCs w:val="24"/>
          <w:lang w:val="en-US"/>
        </w:rPr>
        <w:t>Must provide a simple negotiation state machine</w:t>
      </w:r>
    </w:p>
    <w:p w14:paraId="1F9093DF" w14:textId="77777777" w:rsidR="00EB73BA" w:rsidRPr="00CD5786" w:rsidRDefault="00EB73BA" w:rsidP="00EB73BA">
      <w:pPr>
        <w:ind w:left="360"/>
        <w:jc w:val="both"/>
        <w:rPr>
          <w:rFonts w:eastAsia="MS Mincho"/>
          <w:lang w:val="en-US"/>
        </w:rPr>
      </w:pPr>
      <w:r w:rsidRPr="00CD5786">
        <w:rPr>
          <w:rFonts w:eastAsia="MS Mincho"/>
          <w:lang w:val="en-US"/>
        </w:rPr>
        <w:t xml:space="preserve">The specification must provide a simple state machine that describes valid state transitions of negotiation/renegotiation offers. </w:t>
      </w:r>
    </w:p>
    <w:p w14:paraId="0885A616" w14:textId="77777777" w:rsidR="00EB73BA" w:rsidRPr="00CD5786" w:rsidRDefault="00EB73BA" w:rsidP="00EB73BA">
      <w:pPr>
        <w:ind w:left="360"/>
        <w:jc w:val="both"/>
        <w:rPr>
          <w:rFonts w:eastAsia="MS Mincho"/>
          <w:lang w:val="en-US"/>
        </w:rPr>
      </w:pPr>
    </w:p>
    <w:p w14:paraId="0A4145D4" w14:textId="77777777" w:rsidR="00EB73BA" w:rsidRPr="00CD5786" w:rsidRDefault="00EB73BA" w:rsidP="00051549">
      <w:pPr>
        <w:pStyle w:val="Listenabsatz"/>
        <w:keepNext/>
        <w:keepLines/>
        <w:widowControl/>
        <w:numPr>
          <w:ilvl w:val="0"/>
          <w:numId w:val="37"/>
        </w:numPr>
        <w:suppressAutoHyphens w:val="0"/>
        <w:spacing w:after="120" w:line="240" w:lineRule="auto"/>
        <w:ind w:left="357" w:hanging="357"/>
        <w:contextualSpacing/>
        <w:rPr>
          <w:rFonts w:ascii="Arial" w:eastAsia="Times New Roman" w:hAnsi="Arial"/>
          <w:i/>
          <w:sz w:val="24"/>
          <w:szCs w:val="24"/>
          <w:lang w:val="en-US"/>
        </w:rPr>
      </w:pPr>
      <w:r w:rsidRPr="00CD5786">
        <w:rPr>
          <w:rFonts w:ascii="Arial" w:eastAsia="Times New Roman" w:hAnsi="Arial"/>
          <w:i/>
          <w:sz w:val="24"/>
          <w:szCs w:val="24"/>
          <w:lang w:val="en-US"/>
        </w:rPr>
        <w:t>Must support binding and non-binding negotiations</w:t>
      </w:r>
    </w:p>
    <w:p w14:paraId="05209376" w14:textId="12B64188" w:rsidR="00EB73BA" w:rsidRPr="00CD5786" w:rsidRDefault="00EB73BA" w:rsidP="00EB73BA">
      <w:pPr>
        <w:ind w:left="360"/>
        <w:jc w:val="both"/>
        <w:rPr>
          <w:lang w:val="en-US"/>
        </w:rPr>
      </w:pPr>
      <w:r w:rsidRPr="00CD5786">
        <w:rPr>
          <w:lang w:val="en-US"/>
        </w:rPr>
        <w:t>The specification must be usable in binding and non-binding (re</w:t>
      </w:r>
      <w:del w:id="98" w:author="Ph W" w:date="2011-07-16T18:00:00Z">
        <w:r w:rsidRPr="00CD5786" w:rsidDel="007F4818">
          <w:rPr>
            <w:lang w:val="en-US"/>
          </w:rPr>
          <w:noBreakHyphen/>
        </w:r>
      </w:del>
      <w:proofErr w:type="gramStart"/>
      <w:r w:rsidRPr="00CD5786">
        <w:rPr>
          <w:lang w:val="en-US"/>
        </w:rPr>
        <w:t>)negotiation</w:t>
      </w:r>
      <w:proofErr w:type="gramEnd"/>
      <w:r w:rsidRPr="00CD5786">
        <w:rPr>
          <w:lang w:val="en-US"/>
        </w:rPr>
        <w:t xml:space="preserve"> scenarios. By default, this specification treats (re</w:t>
      </w:r>
      <w:del w:id="99" w:author="Ph W" w:date="2011-07-16T18:00:00Z">
        <w:r w:rsidRPr="00CD5786" w:rsidDel="007F4818">
          <w:rPr>
            <w:lang w:val="en-US"/>
          </w:rPr>
          <w:noBreakHyphen/>
        </w:r>
      </w:del>
      <w:proofErr w:type="gramStart"/>
      <w:r w:rsidRPr="00CD5786">
        <w:rPr>
          <w:lang w:val="en-US"/>
        </w:rPr>
        <w:t>)negotiation</w:t>
      </w:r>
      <w:proofErr w:type="gramEnd"/>
      <w:r w:rsidRPr="00CD5786">
        <w:rPr>
          <w:lang w:val="en-US"/>
        </w:rPr>
        <w:t xml:space="preserve"> as a non-binding process</w:t>
      </w:r>
      <w:r w:rsidR="00F732A3">
        <w:rPr>
          <w:lang w:val="en-US"/>
        </w:rPr>
        <w:t xml:space="preserve"> (in case of renegotiation the agreement being renegotiated remains in force until </w:t>
      </w:r>
      <w:del w:id="100" w:author="Ph W" w:date="2011-07-16T18:00:00Z">
        <w:r w:rsidR="00F732A3" w:rsidDel="004879FF">
          <w:rPr>
            <w:lang w:val="en-US"/>
          </w:rPr>
          <w:delText>superceeded</w:delText>
        </w:r>
      </w:del>
      <w:ins w:id="101" w:author="Ph W" w:date="2011-07-16T18:00:00Z">
        <w:r w:rsidR="004879FF">
          <w:rPr>
            <w:lang w:val="en-US"/>
          </w:rPr>
          <w:t>superseded</w:t>
        </w:r>
      </w:ins>
      <w:r w:rsidR="00F732A3">
        <w:rPr>
          <w:lang w:val="en-US"/>
        </w:rPr>
        <w:t xml:space="preserve"> by the renegotiated one)</w:t>
      </w:r>
      <w:r w:rsidRPr="00CD5786">
        <w:rPr>
          <w:lang w:val="en-US"/>
        </w:rPr>
        <w:t xml:space="preserve">. Binding negotiations </w:t>
      </w:r>
      <w:proofErr w:type="gramStart"/>
      <w:r w:rsidRPr="00CD5786">
        <w:rPr>
          <w:lang w:val="en-US"/>
        </w:rPr>
        <w:t>are expected to be defined</w:t>
      </w:r>
      <w:proofErr w:type="gramEnd"/>
      <w:r w:rsidRPr="00CD5786">
        <w:rPr>
          <w:lang w:val="en-US"/>
        </w:rPr>
        <w:t xml:space="preserve"> as an extension to this specification.</w:t>
      </w:r>
    </w:p>
    <w:p w14:paraId="4DC5C73F" w14:textId="77777777" w:rsidR="00EB73BA" w:rsidRPr="00CD5786" w:rsidRDefault="00EB73BA" w:rsidP="00EB73BA">
      <w:pPr>
        <w:ind w:left="360"/>
        <w:jc w:val="both"/>
        <w:rPr>
          <w:lang w:val="en-US"/>
        </w:rPr>
      </w:pPr>
    </w:p>
    <w:p w14:paraId="37798A43" w14:textId="77777777" w:rsidR="00EB73BA" w:rsidRPr="00CD5786" w:rsidRDefault="00EB73BA" w:rsidP="00EB73BA">
      <w:pPr>
        <w:keepNext/>
        <w:keepLines/>
        <w:rPr>
          <w:b/>
          <w:i/>
          <w:lang w:val="en-US"/>
        </w:rPr>
      </w:pPr>
      <w:r w:rsidRPr="00CD5786">
        <w:rPr>
          <w:b/>
          <w:i/>
          <w:lang w:val="en-US"/>
        </w:rPr>
        <w:t>Out of Scope</w:t>
      </w:r>
    </w:p>
    <w:p w14:paraId="4CBA0607" w14:textId="77777777" w:rsidR="00EB73BA" w:rsidRPr="00CD5786" w:rsidRDefault="00EB73BA" w:rsidP="00EB73BA">
      <w:pPr>
        <w:keepNext/>
        <w:keepLines/>
        <w:rPr>
          <w:b/>
          <w:i/>
          <w:lang w:val="en-US"/>
        </w:rPr>
      </w:pPr>
    </w:p>
    <w:p w14:paraId="178624A5" w14:textId="77777777" w:rsidR="00EB73BA" w:rsidRPr="00CD5786" w:rsidRDefault="00EB73BA" w:rsidP="00EB73BA">
      <w:pPr>
        <w:pStyle w:val="Listenabsatz"/>
        <w:keepNext/>
        <w:keepLines/>
        <w:widowControl/>
        <w:numPr>
          <w:ilvl w:val="0"/>
          <w:numId w:val="37"/>
        </w:numPr>
        <w:suppressAutoHyphens w:val="0"/>
        <w:spacing w:after="120" w:line="240" w:lineRule="auto"/>
        <w:ind w:left="357" w:hanging="357"/>
        <w:contextualSpacing/>
        <w:rPr>
          <w:rFonts w:ascii="Arial" w:eastAsia="Times New Roman" w:hAnsi="Arial"/>
          <w:i/>
          <w:sz w:val="24"/>
          <w:szCs w:val="24"/>
          <w:lang w:val="en-US"/>
        </w:rPr>
      </w:pPr>
      <w:r w:rsidRPr="00CD5786">
        <w:rPr>
          <w:rFonts w:ascii="Arial" w:eastAsia="Times New Roman" w:hAnsi="Arial"/>
          <w:i/>
          <w:sz w:val="24"/>
          <w:szCs w:val="24"/>
          <w:lang w:val="en-US"/>
        </w:rPr>
        <w:t>Definition of compensation methods for negotiated offers</w:t>
      </w:r>
    </w:p>
    <w:p w14:paraId="10388937" w14:textId="77777777" w:rsidR="00EB73BA" w:rsidRPr="00CD5786" w:rsidRDefault="00EB73BA" w:rsidP="00EB73BA">
      <w:pPr>
        <w:ind w:left="357"/>
        <w:jc w:val="both"/>
        <w:rPr>
          <w:lang w:val="en-US"/>
        </w:rPr>
      </w:pPr>
      <w:r w:rsidRPr="00CD5786">
        <w:rPr>
          <w:lang w:val="en-US"/>
        </w:rPr>
        <w:t>Even though binding (re</w:t>
      </w:r>
      <w:del w:id="102" w:author="Ph W" w:date="2011-07-16T18:00:00Z">
        <w:r w:rsidRPr="00CD5786" w:rsidDel="007F4818">
          <w:rPr>
            <w:lang w:val="en-US"/>
          </w:rPr>
          <w:delText>-</w:delText>
        </w:r>
      </w:del>
      <w:proofErr w:type="gramStart"/>
      <w:r w:rsidRPr="00CD5786">
        <w:rPr>
          <w:lang w:val="en-US"/>
        </w:rPr>
        <w:t>)negotiation</w:t>
      </w:r>
      <w:proofErr w:type="gramEnd"/>
      <w:r w:rsidRPr="00CD5786">
        <w:rPr>
          <w:lang w:val="en-US"/>
        </w:rPr>
        <w:t xml:space="preserve"> of agreements is in principle foreseen by this specification, there is no compensation model defined for this type of negotiation. It is expected that such models will appear as domain specific extension to this specification.</w:t>
      </w:r>
    </w:p>
    <w:p w14:paraId="63F4AA17" w14:textId="77777777" w:rsidR="00EB73BA" w:rsidRPr="00CD5786" w:rsidRDefault="00EB73BA" w:rsidP="00EB73BA">
      <w:pPr>
        <w:ind w:left="357"/>
        <w:jc w:val="both"/>
        <w:rPr>
          <w:lang w:val="en-US"/>
        </w:rPr>
      </w:pPr>
    </w:p>
    <w:p w14:paraId="3C2E2D84" w14:textId="77777777" w:rsidR="00EB73BA" w:rsidRPr="00CD5786" w:rsidRDefault="00EB73BA" w:rsidP="00EB73BA">
      <w:pPr>
        <w:pStyle w:val="Listenabsatz"/>
        <w:keepNext/>
        <w:widowControl/>
        <w:numPr>
          <w:ilvl w:val="0"/>
          <w:numId w:val="37"/>
        </w:numPr>
        <w:suppressAutoHyphens w:val="0"/>
        <w:spacing w:after="120" w:line="240" w:lineRule="auto"/>
        <w:ind w:left="357" w:hanging="357"/>
        <w:contextualSpacing/>
        <w:jc w:val="both"/>
        <w:rPr>
          <w:rFonts w:ascii="Arial" w:eastAsia="Times New Roman" w:hAnsi="Arial"/>
          <w:i/>
          <w:sz w:val="24"/>
          <w:szCs w:val="24"/>
          <w:lang w:val="en-US"/>
        </w:rPr>
      </w:pPr>
      <w:r w:rsidRPr="00CD5786">
        <w:rPr>
          <w:rFonts w:ascii="Arial" w:eastAsia="Times New Roman" w:hAnsi="Arial"/>
          <w:i/>
          <w:sz w:val="24"/>
          <w:szCs w:val="24"/>
          <w:lang w:val="en-US"/>
        </w:rPr>
        <w:t>Definition of Auction Protocols</w:t>
      </w:r>
    </w:p>
    <w:p w14:paraId="5294EFC7" w14:textId="77777777" w:rsidR="00EB73BA" w:rsidRPr="00CD5786" w:rsidRDefault="00EB73BA" w:rsidP="00051549">
      <w:pPr>
        <w:keepLines/>
        <w:ind w:left="357"/>
        <w:rPr>
          <w:lang w:val="en-US"/>
        </w:rPr>
      </w:pPr>
      <w:r w:rsidRPr="00CD5786">
        <w:rPr>
          <w:lang w:val="en-US"/>
        </w:rPr>
        <w:t>This specification focuses on the bilateral (re</w:t>
      </w:r>
      <w:del w:id="103" w:author="Ph W" w:date="2011-07-16T17:52:00Z">
        <w:r w:rsidRPr="00CD5786" w:rsidDel="0009530A">
          <w:rPr>
            <w:lang w:val="en-US"/>
          </w:rPr>
          <w:delText>-</w:delText>
        </w:r>
      </w:del>
      <w:proofErr w:type="gramStart"/>
      <w:r w:rsidRPr="00CD5786">
        <w:rPr>
          <w:lang w:val="en-US"/>
        </w:rPr>
        <w:t>)negotiation</w:t>
      </w:r>
      <w:proofErr w:type="gramEnd"/>
      <w:r w:rsidRPr="00CD5786">
        <w:rPr>
          <w:lang w:val="en-US"/>
        </w:rPr>
        <w:t xml:space="preserve"> of agreements. Since auction protocols are one-to-many negotiations they are regarded as alternative negotiation approach.</w:t>
      </w:r>
    </w:p>
    <w:p w14:paraId="36BF826E" w14:textId="77777777" w:rsidR="00EB73BA" w:rsidRPr="00CD5786" w:rsidRDefault="00EB73BA" w:rsidP="00051549">
      <w:pPr>
        <w:pStyle w:val="berschrift2"/>
        <w:rPr>
          <w:lang w:val="en-US"/>
        </w:rPr>
      </w:pPr>
      <w:bookmarkStart w:id="104" w:name="_Toc263952952"/>
      <w:bookmarkStart w:id="105" w:name="_Toc264032837"/>
      <w:bookmarkStart w:id="106" w:name="_Toc264032963"/>
      <w:bookmarkStart w:id="107" w:name="_Toc264039080"/>
      <w:bookmarkStart w:id="108" w:name="_Toc264039304"/>
      <w:bookmarkStart w:id="109" w:name="_Toc264040615"/>
      <w:bookmarkStart w:id="110" w:name="_Toc264050233"/>
      <w:bookmarkStart w:id="111" w:name="_Toc268098894"/>
      <w:bookmarkStart w:id="112" w:name="_Toc268251298"/>
      <w:bookmarkStart w:id="113" w:name="_Toc269380207"/>
      <w:bookmarkStart w:id="114" w:name="_Toc278894188"/>
      <w:bookmarkStart w:id="115" w:name="_Ref280109163"/>
      <w:bookmarkStart w:id="116" w:name="_Toc280115231"/>
      <w:r w:rsidRPr="00CD5786">
        <w:rPr>
          <w:lang w:val="en-US"/>
        </w:rPr>
        <w:t>Notational Conventions and Terminology</w:t>
      </w:r>
      <w:bookmarkEnd w:id="104"/>
      <w:bookmarkEnd w:id="105"/>
      <w:bookmarkEnd w:id="106"/>
      <w:bookmarkEnd w:id="107"/>
      <w:bookmarkEnd w:id="108"/>
      <w:bookmarkEnd w:id="109"/>
      <w:bookmarkEnd w:id="110"/>
      <w:bookmarkEnd w:id="111"/>
      <w:bookmarkEnd w:id="112"/>
      <w:bookmarkEnd w:id="113"/>
      <w:bookmarkEnd w:id="114"/>
      <w:bookmarkEnd w:id="115"/>
      <w:bookmarkEnd w:id="116"/>
    </w:p>
    <w:p w14:paraId="6BFB8755" w14:textId="77777777" w:rsidR="00EB73BA" w:rsidRPr="00CD5786" w:rsidRDefault="00EB73BA" w:rsidP="00051549">
      <w:pPr>
        <w:keepLines/>
        <w:widowControl/>
        <w:jc w:val="both"/>
        <w:rPr>
          <w:lang w:val="en-US"/>
        </w:rPr>
      </w:pPr>
      <w:r w:rsidRPr="00CD5786">
        <w:rPr>
          <w:lang w:val="en-US"/>
        </w:rPr>
        <w:t>The key words “MUST”, “MUST NOT”, “REQUIRED”, “SHALL”, “SHALL NOT”, “SHOULD”, “SHOULD NOT”, “RECOMMENDED”, “MAY”, and “OPTIONAL” are to be interpreted as described in RF</w:t>
      </w:r>
      <w:r w:rsidRPr="00CD5786">
        <w:rPr>
          <w:noProof/>
          <w:lang w:val="en-US"/>
        </w:rPr>
        <w:t xml:space="preserve"> </w:t>
      </w:r>
      <w:r w:rsidRPr="00CD5786">
        <w:rPr>
          <w:lang w:val="en-US"/>
        </w:rPr>
        <w:t>C 2119</w:t>
      </w:r>
      <w:r w:rsidR="00543A3D" w:rsidRPr="00CD5786">
        <w:rPr>
          <w:lang w:val="en-US"/>
        </w:rPr>
        <w:t xml:space="preserve"> [BRADNER1]</w:t>
      </w:r>
      <w:r w:rsidRPr="00CD5786">
        <w:rPr>
          <w:lang w:val="en-US"/>
        </w:rPr>
        <w:t>.</w:t>
      </w:r>
    </w:p>
    <w:p w14:paraId="2B83ABC3" w14:textId="77777777" w:rsidR="00EB73BA" w:rsidRPr="00CD5786" w:rsidRDefault="00EB73BA" w:rsidP="00EB73BA">
      <w:pPr>
        <w:jc w:val="both"/>
        <w:rPr>
          <w:lang w:val="en-US"/>
        </w:rPr>
      </w:pPr>
    </w:p>
    <w:p w14:paraId="75611042" w14:textId="77777777" w:rsidR="00EB73BA" w:rsidRPr="00CD5786" w:rsidRDefault="00EB73BA" w:rsidP="00EB73BA">
      <w:pPr>
        <w:keepNext/>
        <w:rPr>
          <w:b/>
          <w:lang w:val="en-US"/>
        </w:rPr>
      </w:pPr>
      <w:r w:rsidRPr="00CD5786">
        <w:rPr>
          <w:b/>
          <w:lang w:val="en-US"/>
        </w:rPr>
        <w:t>Negotiation</w:t>
      </w:r>
    </w:p>
    <w:p w14:paraId="27B9AB90" w14:textId="77777777" w:rsidR="00EB73BA" w:rsidRPr="00CD5786" w:rsidRDefault="00EB73BA" w:rsidP="00EB73BA">
      <w:pPr>
        <w:jc w:val="both"/>
        <w:rPr>
          <w:lang w:val="en-US"/>
        </w:rPr>
      </w:pPr>
      <w:r w:rsidRPr="00CD5786">
        <w:rPr>
          <w:lang w:val="en-US"/>
        </w:rPr>
        <w:t>Negotiation is a process between an agreement initiator and an agreement responder to reach an acceptable agreement offer from an initial agreement template. Agreement offer negotiation is a non-binding, bi-lateral process that comprises exchange of information in order to find a consensus for acceptable agreement offers.</w:t>
      </w:r>
    </w:p>
    <w:p w14:paraId="18F78942" w14:textId="77777777" w:rsidR="00EB73BA" w:rsidRPr="00CD5786" w:rsidRDefault="00EB73BA" w:rsidP="00EB73BA">
      <w:pPr>
        <w:jc w:val="both"/>
        <w:rPr>
          <w:lang w:val="en-US"/>
        </w:rPr>
      </w:pPr>
    </w:p>
    <w:p w14:paraId="6B596990" w14:textId="77777777" w:rsidR="00EB73BA" w:rsidRPr="00CD5786" w:rsidRDefault="00EB73BA" w:rsidP="00EB73BA">
      <w:pPr>
        <w:keepNext/>
        <w:rPr>
          <w:b/>
          <w:lang w:val="en-US"/>
        </w:rPr>
      </w:pPr>
      <w:r w:rsidRPr="00CD5786">
        <w:rPr>
          <w:b/>
          <w:lang w:val="en-US"/>
        </w:rPr>
        <w:t xml:space="preserve">Negotiation Offer </w:t>
      </w:r>
    </w:p>
    <w:p w14:paraId="6033A92E" w14:textId="77777777" w:rsidR="00EB73BA" w:rsidRPr="00CD5786" w:rsidRDefault="00EB73BA" w:rsidP="00EB73BA">
      <w:pPr>
        <w:jc w:val="both"/>
        <w:rPr>
          <w:lang w:val="en-US"/>
        </w:rPr>
      </w:pPr>
      <w:r w:rsidRPr="00CD5786">
        <w:rPr>
          <w:lang w:val="en-US"/>
        </w:rPr>
        <w:t xml:space="preserve">A negotiation offer is a non-binding proposal for an agreement offer made by one negotiation party to another. Negotiation offers are used to dynamically exchange information in order to reach an acceptable agreement offer. Zero or more negotiation offers may precede a binding agreement offer as defined in the WS-Agreement specification. Negotiation offers describe the services of a SLA, the quality of service properties, and the associated guarantees. Negotiation offers may also contain negotiation constraints that restrict the negotiable terms and their value spaces. </w:t>
      </w:r>
    </w:p>
    <w:p w14:paraId="38EE2AE5" w14:textId="77777777" w:rsidR="00EB73BA" w:rsidRPr="00CD5786" w:rsidRDefault="00EB73BA" w:rsidP="00EB73BA">
      <w:pPr>
        <w:jc w:val="both"/>
        <w:rPr>
          <w:lang w:val="en-US"/>
        </w:rPr>
      </w:pPr>
    </w:p>
    <w:p w14:paraId="23F05D39" w14:textId="77777777" w:rsidR="00EB73BA" w:rsidRPr="00CD5786" w:rsidRDefault="00EB73BA" w:rsidP="00EB73BA">
      <w:pPr>
        <w:keepNext/>
        <w:jc w:val="both"/>
        <w:rPr>
          <w:b/>
          <w:lang w:val="en-US"/>
        </w:rPr>
      </w:pPr>
      <w:r w:rsidRPr="00CD5786">
        <w:rPr>
          <w:b/>
          <w:lang w:val="en-US"/>
        </w:rPr>
        <w:t>Negotiable Template</w:t>
      </w:r>
    </w:p>
    <w:p w14:paraId="573518DD" w14:textId="77777777" w:rsidR="00EB73BA" w:rsidRPr="00CD5786" w:rsidRDefault="00EB73BA" w:rsidP="00EB73BA">
      <w:pPr>
        <w:jc w:val="both"/>
        <w:rPr>
          <w:lang w:val="en-US"/>
        </w:rPr>
      </w:pPr>
      <w:r w:rsidRPr="00CD5786">
        <w:rPr>
          <w:lang w:val="en-US"/>
        </w:rPr>
        <w:t>Negotiable templates are provided by a negotiation participa</w:t>
      </w:r>
      <w:r w:rsidR="004945F6">
        <w:rPr>
          <w:lang w:val="en-US"/>
        </w:rPr>
        <w:t>nt</w:t>
      </w:r>
      <w:r w:rsidRPr="00CD5786">
        <w:rPr>
          <w:lang w:val="en-US"/>
        </w:rPr>
        <w:t xml:space="preserve"> in the context of a particular (</w:t>
      </w:r>
      <w:proofErr w:type="gramStart"/>
      <w:r w:rsidRPr="00CD5786">
        <w:rPr>
          <w:lang w:val="en-US"/>
        </w:rPr>
        <w:t>re)negotiation</w:t>
      </w:r>
      <w:proofErr w:type="gramEnd"/>
      <w:r w:rsidRPr="00CD5786">
        <w:rPr>
          <w:lang w:val="en-US"/>
        </w:rPr>
        <w:t xml:space="preserve"> process. They define which types of agreement offers can be negotiated, the basic structure of these offers, and the basic constraints that each offer must adhere to. </w:t>
      </w:r>
    </w:p>
    <w:p w14:paraId="2B07C93A" w14:textId="77777777" w:rsidR="00EB73BA" w:rsidRPr="00CD5786" w:rsidRDefault="00EB73BA" w:rsidP="00EB73BA">
      <w:pPr>
        <w:jc w:val="both"/>
        <w:rPr>
          <w:lang w:val="en-US"/>
        </w:rPr>
      </w:pPr>
    </w:p>
    <w:p w14:paraId="64BF81F9" w14:textId="77777777" w:rsidR="00EB73BA" w:rsidRPr="00CD5786" w:rsidRDefault="00EB73BA" w:rsidP="00EB73BA">
      <w:pPr>
        <w:keepNext/>
        <w:rPr>
          <w:b/>
          <w:lang w:val="en-US"/>
        </w:rPr>
      </w:pPr>
      <w:r w:rsidRPr="00CD5786">
        <w:rPr>
          <w:b/>
          <w:lang w:val="en-US"/>
        </w:rPr>
        <w:t>Negotiation Counter Offer</w:t>
      </w:r>
    </w:p>
    <w:p w14:paraId="21EA0760" w14:textId="24FECBC0" w:rsidR="00EB73BA" w:rsidRPr="00CD5786" w:rsidRDefault="00EB73BA" w:rsidP="00EB73BA">
      <w:pPr>
        <w:jc w:val="both"/>
        <w:rPr>
          <w:lang w:val="en-US"/>
        </w:rPr>
      </w:pPr>
      <w:r w:rsidRPr="00CD5786">
        <w:rPr>
          <w:lang w:val="en-US"/>
        </w:rPr>
        <w:t xml:space="preserve">Negotiation offers that are created </w:t>
      </w:r>
      <w:del w:id="117" w:author="Ph W" w:date="2011-07-16T16:10:00Z">
        <w:r w:rsidRPr="00CD5786" w:rsidDel="00C15E9D">
          <w:rPr>
            <w:lang w:val="en-US"/>
          </w:rPr>
          <w:delText>on the base of</w:delText>
        </w:r>
      </w:del>
      <w:ins w:id="118" w:author="Ph W" w:date="2011-07-16T16:10:00Z">
        <w:r w:rsidR="00C15E9D">
          <w:rPr>
            <w:lang w:val="en-US"/>
          </w:rPr>
          <w:t>based on</w:t>
        </w:r>
      </w:ins>
      <w:r w:rsidRPr="00CD5786">
        <w:rPr>
          <w:lang w:val="en-US"/>
        </w:rPr>
        <w:t xml:space="preserve"> a previous negotiation offer are called Negotiation Counter Offers. Counter offers must adhere to the negotiation constraints of the offer they are related to. In a negotiation process</w:t>
      </w:r>
      <w:ins w:id="119" w:author="Ph W" w:date="2011-07-16T16:11:00Z">
        <w:r w:rsidR="000E7C5E">
          <w:rPr>
            <w:lang w:val="en-US"/>
          </w:rPr>
          <w:t>,</w:t>
        </w:r>
      </w:ins>
      <w:r w:rsidRPr="00CD5786">
        <w:rPr>
          <w:lang w:val="en-US"/>
        </w:rPr>
        <w:t xml:space="preserve"> each negotiation offer is either created on the bas</w:t>
      </w:r>
      <w:ins w:id="120" w:author="Ph W" w:date="2011-07-16T16:11:00Z">
        <w:r w:rsidR="000E7C5E">
          <w:rPr>
            <w:lang w:val="en-US"/>
          </w:rPr>
          <w:t>is</w:t>
        </w:r>
      </w:ins>
      <w:del w:id="121" w:author="Ph W" w:date="2011-07-16T16:11:00Z">
        <w:r w:rsidRPr="00CD5786" w:rsidDel="000E7C5E">
          <w:rPr>
            <w:lang w:val="en-US"/>
          </w:rPr>
          <w:delText>e</w:delText>
        </w:r>
      </w:del>
      <w:r w:rsidRPr="00CD5786">
        <w:rPr>
          <w:lang w:val="en-US"/>
        </w:rPr>
        <w:t xml:space="preserve"> of an agreement template or on the bas</w:t>
      </w:r>
      <w:ins w:id="122" w:author="Ph W" w:date="2011-07-16T16:11:00Z">
        <w:r w:rsidR="000E7C5E">
          <w:rPr>
            <w:lang w:val="en-US"/>
          </w:rPr>
          <w:t>is</w:t>
        </w:r>
      </w:ins>
      <w:del w:id="123" w:author="Ph W" w:date="2011-07-16T16:11:00Z">
        <w:r w:rsidRPr="00CD5786" w:rsidDel="000E7C5E">
          <w:rPr>
            <w:lang w:val="en-US"/>
          </w:rPr>
          <w:delText>e</w:delText>
        </w:r>
      </w:del>
      <w:r w:rsidRPr="00CD5786">
        <w:rPr>
          <w:lang w:val="en-US"/>
        </w:rPr>
        <w:t xml:space="preserve"> of another negotiation offer. In the context of this specification the term counter offer describes a negotiation offer that is based on another negotiation offer. It therefore reflects the relationship of a negotiation offer to the offer that it is based on.</w:t>
      </w:r>
    </w:p>
    <w:p w14:paraId="2A29A027" w14:textId="77777777" w:rsidR="00EB73BA" w:rsidRPr="00CD5786" w:rsidRDefault="00EB73BA" w:rsidP="00EB73BA">
      <w:pPr>
        <w:jc w:val="both"/>
        <w:rPr>
          <w:lang w:val="en-US"/>
        </w:rPr>
      </w:pPr>
    </w:p>
    <w:p w14:paraId="19F1CD70" w14:textId="77777777" w:rsidR="00EB73BA" w:rsidRPr="00CD5786" w:rsidRDefault="00EB73BA" w:rsidP="00EB73BA">
      <w:pPr>
        <w:keepNext/>
        <w:keepLines/>
        <w:rPr>
          <w:b/>
          <w:lang w:val="en-US"/>
        </w:rPr>
      </w:pPr>
      <w:r w:rsidRPr="00CD5786">
        <w:rPr>
          <w:b/>
          <w:lang w:val="en-US"/>
        </w:rPr>
        <w:t>Negotiated Offer</w:t>
      </w:r>
    </w:p>
    <w:p w14:paraId="6C631049" w14:textId="77777777" w:rsidR="00EB73BA" w:rsidRPr="00CD5786" w:rsidRDefault="00EB73BA" w:rsidP="00EB73BA">
      <w:pPr>
        <w:jc w:val="both"/>
        <w:rPr>
          <w:lang w:val="en-US"/>
        </w:rPr>
      </w:pPr>
      <w:r w:rsidRPr="00CD5786">
        <w:rPr>
          <w:lang w:val="en-US"/>
        </w:rPr>
        <w:t>The term negotiated offer describes an offer that has reached the acceptable state. Negotiated offers can be used as valid agreement offers in order to create new agreements or to replace existing agreements.</w:t>
      </w:r>
    </w:p>
    <w:p w14:paraId="2F74AF1D" w14:textId="77777777" w:rsidR="00EB73BA" w:rsidRPr="00CD5786" w:rsidRDefault="00EB73BA" w:rsidP="00EB73BA">
      <w:pPr>
        <w:jc w:val="both"/>
        <w:rPr>
          <w:lang w:val="en-US"/>
        </w:rPr>
      </w:pPr>
    </w:p>
    <w:p w14:paraId="2A6EC946" w14:textId="77777777" w:rsidR="00EB73BA" w:rsidRPr="00CD5786" w:rsidRDefault="00EB73BA" w:rsidP="00EB73BA">
      <w:pPr>
        <w:keepNext/>
        <w:rPr>
          <w:b/>
          <w:lang w:val="en-US"/>
        </w:rPr>
      </w:pPr>
      <w:r w:rsidRPr="00CD5786">
        <w:rPr>
          <w:b/>
          <w:lang w:val="en-US"/>
        </w:rPr>
        <w:lastRenderedPageBreak/>
        <w:t>Agreement Initiator</w:t>
      </w:r>
    </w:p>
    <w:p w14:paraId="772C3ED2" w14:textId="77777777" w:rsidR="00EB73BA" w:rsidRPr="00CD5786" w:rsidRDefault="00EB73BA" w:rsidP="00EB73BA">
      <w:pPr>
        <w:jc w:val="both"/>
        <w:rPr>
          <w:lang w:val="en-US"/>
        </w:rPr>
      </w:pPr>
      <w:r w:rsidRPr="00CD5786">
        <w:rPr>
          <w:lang w:val="en-US"/>
        </w:rPr>
        <w:t xml:space="preserve">The agreement initiator is the entity in a negotiation process that creates an agreement based on a negotiated offer. This role corresponds to the </w:t>
      </w:r>
      <w:r w:rsidRPr="00CD5786">
        <w:rPr>
          <w:i/>
          <w:lang w:val="en-US"/>
        </w:rPr>
        <w:t>agreement initiator</w:t>
      </w:r>
      <w:r w:rsidRPr="00CD5786">
        <w:rPr>
          <w:lang w:val="en-US"/>
        </w:rPr>
        <w:t xml:space="preserve"> role as defined in the WS-Agreement specification.</w:t>
      </w:r>
    </w:p>
    <w:p w14:paraId="7772E78F" w14:textId="77777777" w:rsidR="00EB73BA" w:rsidRPr="00CD5786" w:rsidRDefault="00EB73BA" w:rsidP="00EB73BA">
      <w:pPr>
        <w:jc w:val="both"/>
        <w:rPr>
          <w:lang w:val="en-US"/>
        </w:rPr>
      </w:pPr>
    </w:p>
    <w:p w14:paraId="0E2A6119" w14:textId="77777777" w:rsidR="00EB73BA" w:rsidRPr="00CD5786" w:rsidRDefault="00EB73BA" w:rsidP="00EB73BA">
      <w:pPr>
        <w:keepNext/>
        <w:rPr>
          <w:b/>
          <w:lang w:val="en-US"/>
        </w:rPr>
      </w:pPr>
      <w:r w:rsidRPr="00CD5786">
        <w:rPr>
          <w:b/>
          <w:lang w:val="en-US"/>
        </w:rPr>
        <w:t>Agreement Responder</w:t>
      </w:r>
    </w:p>
    <w:p w14:paraId="0ADBB136" w14:textId="77777777" w:rsidR="00EB73BA" w:rsidRPr="00CD5786" w:rsidRDefault="00EB73BA" w:rsidP="00051549">
      <w:pPr>
        <w:keepLines/>
        <w:widowControl/>
        <w:jc w:val="both"/>
        <w:rPr>
          <w:lang w:val="en-US"/>
        </w:rPr>
      </w:pPr>
      <w:r w:rsidRPr="00CD5786">
        <w:rPr>
          <w:lang w:val="en-US"/>
        </w:rPr>
        <w:t xml:space="preserve">The agreement responder is the entity in a negotiation process that responds to an agreement creation request based on a negotiated offer. This role corresponds to the </w:t>
      </w:r>
      <w:r w:rsidR="00522D08" w:rsidRPr="00522D08">
        <w:rPr>
          <w:i/>
          <w:lang w:val="en-US"/>
        </w:rPr>
        <w:t>agreement responder</w:t>
      </w:r>
      <w:r w:rsidRPr="00CD5786">
        <w:rPr>
          <w:lang w:val="en-US"/>
        </w:rPr>
        <w:t xml:space="preserve"> role as defined in the WS-Agreement specification. </w:t>
      </w:r>
    </w:p>
    <w:p w14:paraId="292A0FC7" w14:textId="77777777" w:rsidR="00EB73BA" w:rsidRPr="00CD5786" w:rsidRDefault="00EB73BA" w:rsidP="00051549">
      <w:pPr>
        <w:widowControl/>
        <w:jc w:val="both"/>
        <w:rPr>
          <w:lang w:val="en-US"/>
        </w:rPr>
      </w:pPr>
    </w:p>
    <w:p w14:paraId="4DAC10BF" w14:textId="77777777" w:rsidR="00EB73BA" w:rsidRPr="00CD5786" w:rsidRDefault="00EB73BA" w:rsidP="00EB73BA">
      <w:pPr>
        <w:keepNext/>
        <w:rPr>
          <w:b/>
          <w:lang w:val="en-US"/>
        </w:rPr>
      </w:pPr>
      <w:r w:rsidRPr="00CD5786">
        <w:rPr>
          <w:b/>
          <w:lang w:val="en-US"/>
        </w:rPr>
        <w:t>Negotiation Initiator</w:t>
      </w:r>
    </w:p>
    <w:p w14:paraId="5D0B45DA" w14:textId="77777777" w:rsidR="00EB73BA" w:rsidRPr="00CD5786" w:rsidRDefault="00EB73BA" w:rsidP="00EB73BA">
      <w:pPr>
        <w:jc w:val="both"/>
        <w:rPr>
          <w:lang w:val="en-US"/>
        </w:rPr>
      </w:pPr>
      <w:r w:rsidRPr="00CD5786">
        <w:rPr>
          <w:lang w:val="en-US"/>
        </w:rPr>
        <w:t xml:space="preserve">The negotiation initiator is the party that initiates the negotiation process. It acts on behalf of the agreement initiator or the agreement responder. The negotiation initiator invokes the negotiation responder’s </w:t>
      </w:r>
      <w:proofErr w:type="spellStart"/>
      <w:r w:rsidRPr="00CD5786">
        <w:rPr>
          <w:lang w:val="en-US"/>
        </w:rPr>
        <w:t>initiateNegotiation</w:t>
      </w:r>
      <w:proofErr w:type="spellEnd"/>
      <w:r w:rsidRPr="00CD5786">
        <w:rPr>
          <w:lang w:val="en-US"/>
        </w:rPr>
        <w:t xml:space="preserve"> method, which is defined in this specification.</w:t>
      </w:r>
    </w:p>
    <w:p w14:paraId="1483AD91" w14:textId="77777777" w:rsidR="00EB73BA" w:rsidRPr="00CD5786" w:rsidRDefault="00EB73BA" w:rsidP="00EB73BA">
      <w:pPr>
        <w:jc w:val="both"/>
        <w:rPr>
          <w:lang w:val="en-US"/>
        </w:rPr>
      </w:pPr>
    </w:p>
    <w:p w14:paraId="1AA64056" w14:textId="77777777" w:rsidR="00EB73BA" w:rsidRPr="00CD5786" w:rsidRDefault="00EB73BA" w:rsidP="00EB73BA">
      <w:pPr>
        <w:keepNext/>
        <w:rPr>
          <w:b/>
          <w:lang w:val="en-US"/>
        </w:rPr>
      </w:pPr>
      <w:r w:rsidRPr="00CD5786">
        <w:rPr>
          <w:b/>
          <w:lang w:val="en-US"/>
        </w:rPr>
        <w:t>Negotiation Responder</w:t>
      </w:r>
    </w:p>
    <w:p w14:paraId="76FEE09B" w14:textId="77777777" w:rsidR="00EB73BA" w:rsidRPr="00CD5786" w:rsidRDefault="00EB73BA" w:rsidP="00EB73BA">
      <w:pPr>
        <w:jc w:val="both"/>
        <w:rPr>
          <w:lang w:val="en-US"/>
        </w:rPr>
      </w:pPr>
      <w:r w:rsidRPr="00CD5786">
        <w:rPr>
          <w:lang w:val="en-US"/>
        </w:rPr>
        <w:t xml:space="preserve">The negotiation responder is the party in a negotiation process that responds to an </w:t>
      </w:r>
      <w:proofErr w:type="spellStart"/>
      <w:r w:rsidRPr="00CD5786">
        <w:rPr>
          <w:lang w:val="en-US"/>
        </w:rPr>
        <w:t>initiate</w:t>
      </w:r>
      <w:r w:rsidRPr="00CD5786">
        <w:rPr>
          <w:lang w:val="en-US"/>
        </w:rPr>
        <w:softHyphen/>
        <w:t>Negotiation</w:t>
      </w:r>
      <w:proofErr w:type="spellEnd"/>
      <w:r w:rsidRPr="00CD5786">
        <w:rPr>
          <w:lang w:val="en-US"/>
        </w:rPr>
        <w:t xml:space="preserve"> request. It acts on behalf of the agreement initiator or the agreement responder. The negotiation responder implements the </w:t>
      </w:r>
      <w:proofErr w:type="spellStart"/>
      <w:r w:rsidRPr="00CD5786">
        <w:rPr>
          <w:lang w:val="en-US"/>
        </w:rPr>
        <w:t>NegotiationFactory</w:t>
      </w:r>
      <w:proofErr w:type="spellEnd"/>
      <w:r w:rsidRPr="00CD5786">
        <w:rPr>
          <w:lang w:val="en-US"/>
        </w:rPr>
        <w:t xml:space="preserve"> and Negotiation port types defined in this specification.</w:t>
      </w:r>
    </w:p>
    <w:p w14:paraId="2AFB9172" w14:textId="77777777" w:rsidR="00EB73BA" w:rsidRPr="00CD5786" w:rsidRDefault="00EB73BA" w:rsidP="00EB73BA">
      <w:pPr>
        <w:jc w:val="both"/>
        <w:rPr>
          <w:lang w:val="en-US"/>
        </w:rPr>
      </w:pPr>
    </w:p>
    <w:p w14:paraId="10079510" w14:textId="77777777" w:rsidR="00EB73BA" w:rsidRPr="00CD5786" w:rsidRDefault="00EB73BA" w:rsidP="00EB73BA">
      <w:pPr>
        <w:keepNext/>
        <w:rPr>
          <w:b/>
          <w:lang w:val="en-US"/>
        </w:rPr>
      </w:pPr>
      <w:r w:rsidRPr="00CD5786">
        <w:rPr>
          <w:b/>
          <w:lang w:val="en-US"/>
        </w:rPr>
        <w:t xml:space="preserve">Negotiation </w:t>
      </w:r>
      <w:r w:rsidR="00813156">
        <w:rPr>
          <w:b/>
          <w:lang w:val="en-US"/>
        </w:rPr>
        <w:t>Participant</w:t>
      </w:r>
    </w:p>
    <w:p w14:paraId="0DEE47B4" w14:textId="77777777" w:rsidR="00EB73BA" w:rsidRPr="00CD5786" w:rsidRDefault="00EB73BA" w:rsidP="00EB73BA">
      <w:pPr>
        <w:jc w:val="both"/>
        <w:rPr>
          <w:lang w:val="en-US"/>
        </w:rPr>
      </w:pPr>
      <w:r w:rsidRPr="00CD5786">
        <w:rPr>
          <w:lang w:val="en-US"/>
        </w:rPr>
        <w:t xml:space="preserve">The negotiation </w:t>
      </w:r>
      <w:r w:rsidR="006A6A56" w:rsidRPr="00CD5786">
        <w:rPr>
          <w:lang w:val="en-US"/>
        </w:rPr>
        <w:t>participa</w:t>
      </w:r>
      <w:r w:rsidR="006A6A56">
        <w:rPr>
          <w:lang w:val="en-US"/>
        </w:rPr>
        <w:t>nt</w:t>
      </w:r>
      <w:r w:rsidR="006A6A56" w:rsidRPr="00CD5786">
        <w:rPr>
          <w:lang w:val="en-US"/>
        </w:rPr>
        <w:t xml:space="preserve"> </w:t>
      </w:r>
      <w:r w:rsidRPr="00CD5786">
        <w:rPr>
          <w:lang w:val="en-US"/>
        </w:rPr>
        <w:t>is an entity that takes part in the negotiation process. The negotiation participa</w:t>
      </w:r>
      <w:r w:rsidR="006A6A56">
        <w:rPr>
          <w:lang w:val="en-US"/>
        </w:rPr>
        <w:t>nt</w:t>
      </w:r>
      <w:r w:rsidRPr="00CD5786">
        <w:rPr>
          <w:lang w:val="en-US"/>
        </w:rPr>
        <w:t xml:space="preserve"> is either the negotiation initiator or the negotiation responder.</w:t>
      </w:r>
    </w:p>
    <w:p w14:paraId="09418369" w14:textId="77777777" w:rsidR="00EB73BA" w:rsidRPr="00CD5786" w:rsidRDefault="00EB73BA" w:rsidP="00EB73BA">
      <w:pPr>
        <w:jc w:val="both"/>
        <w:rPr>
          <w:lang w:val="en-US"/>
        </w:rPr>
      </w:pPr>
    </w:p>
    <w:p w14:paraId="315AFD68" w14:textId="77777777" w:rsidR="00EB73BA" w:rsidRPr="00CD5786" w:rsidRDefault="00EB73BA" w:rsidP="00EB73BA">
      <w:pPr>
        <w:keepNext/>
        <w:rPr>
          <w:b/>
          <w:lang w:val="en-US"/>
        </w:rPr>
      </w:pPr>
      <w:r w:rsidRPr="00CD5786">
        <w:rPr>
          <w:b/>
          <w:lang w:val="en-US"/>
        </w:rPr>
        <w:t>Negotiation Context</w:t>
      </w:r>
    </w:p>
    <w:p w14:paraId="0AB84358" w14:textId="77777777" w:rsidR="00EB73BA" w:rsidRPr="00CD5786" w:rsidRDefault="00EB73BA" w:rsidP="00EB73BA">
      <w:pPr>
        <w:jc w:val="both"/>
        <w:rPr>
          <w:lang w:val="en-US"/>
        </w:rPr>
      </w:pPr>
      <w:r w:rsidRPr="00CD5786">
        <w:rPr>
          <w:lang w:val="en-US"/>
        </w:rPr>
        <w:t xml:space="preserve">The negotiation context defines the type of the negotiation, identifies the negotiation </w:t>
      </w:r>
      <w:r w:rsidR="00813156">
        <w:rPr>
          <w:lang w:val="en-US"/>
        </w:rPr>
        <w:t>participant</w:t>
      </w:r>
      <w:r w:rsidRPr="00CD5786">
        <w:rPr>
          <w:lang w:val="en-US"/>
        </w:rPr>
        <w:t>s, their roles and responsibilities, and optionally specifies additional domain specific negotiation parameters, such as maximum of negotiation rounds or expiration time.</w:t>
      </w:r>
    </w:p>
    <w:p w14:paraId="59FC4229" w14:textId="77777777" w:rsidR="00EB73BA" w:rsidRPr="00CD5786" w:rsidRDefault="00EB73BA" w:rsidP="00EB73BA">
      <w:pPr>
        <w:jc w:val="both"/>
        <w:rPr>
          <w:lang w:val="en-US"/>
        </w:rPr>
      </w:pPr>
    </w:p>
    <w:p w14:paraId="3D830BC4" w14:textId="77777777" w:rsidR="00EB73BA" w:rsidRPr="00CD5786" w:rsidRDefault="00EB73BA" w:rsidP="00EB73BA">
      <w:pPr>
        <w:keepNext/>
        <w:rPr>
          <w:b/>
          <w:lang w:val="en-US"/>
        </w:rPr>
      </w:pPr>
      <w:r w:rsidRPr="00CD5786">
        <w:rPr>
          <w:b/>
          <w:lang w:val="en-US"/>
        </w:rPr>
        <w:t>Negotiation Offer Context</w:t>
      </w:r>
    </w:p>
    <w:p w14:paraId="6767351E" w14:textId="77777777" w:rsidR="00EB73BA" w:rsidRPr="00CD5786" w:rsidRDefault="00EB73BA" w:rsidP="00EB73BA">
      <w:pPr>
        <w:jc w:val="both"/>
        <w:rPr>
          <w:lang w:val="en-US"/>
        </w:rPr>
      </w:pPr>
      <w:r w:rsidRPr="00CD5786">
        <w:rPr>
          <w:lang w:val="en-US"/>
        </w:rPr>
        <w:t>The negotiation offer context represents metadata associated with a specific negotiation offer. It contains information such as the id of the originating negotiation offer, its expiration time, and its state. It may also contain domain specific extensions in order to define augmented negotiation protocols.</w:t>
      </w:r>
    </w:p>
    <w:p w14:paraId="7D6DB4B5" w14:textId="77777777" w:rsidR="00EB73BA" w:rsidRPr="00CD5786" w:rsidRDefault="00EB73BA" w:rsidP="00EB73BA">
      <w:pPr>
        <w:jc w:val="both"/>
        <w:rPr>
          <w:lang w:val="en-US"/>
        </w:rPr>
      </w:pPr>
    </w:p>
    <w:p w14:paraId="74BA8AC6" w14:textId="77777777" w:rsidR="00EB73BA" w:rsidRPr="00CD5786" w:rsidRDefault="00EB73BA" w:rsidP="00EB73BA">
      <w:pPr>
        <w:keepNext/>
        <w:keepLines/>
        <w:rPr>
          <w:b/>
          <w:lang w:val="en-US"/>
        </w:rPr>
      </w:pPr>
      <w:r w:rsidRPr="00CD5786">
        <w:rPr>
          <w:b/>
          <w:lang w:val="en-US"/>
        </w:rPr>
        <w:t>Negotiation Constraints</w:t>
      </w:r>
    </w:p>
    <w:p w14:paraId="336AB40F" w14:textId="77777777" w:rsidR="00EB73BA" w:rsidRPr="00CD5786" w:rsidRDefault="00EB73BA" w:rsidP="00EB73BA">
      <w:pPr>
        <w:jc w:val="both"/>
        <w:rPr>
          <w:lang w:val="en-US"/>
        </w:rPr>
      </w:pPr>
      <w:r w:rsidRPr="00CD5786">
        <w:rPr>
          <w:lang w:val="en-US"/>
        </w:rPr>
        <w:t xml:space="preserve">The negotiation constraints </w:t>
      </w:r>
      <w:r w:rsidR="00533108">
        <w:rPr>
          <w:lang w:val="en-US"/>
        </w:rPr>
        <w:t>provide</w:t>
      </w:r>
      <w:r w:rsidR="00533108" w:rsidRPr="00CD5786">
        <w:rPr>
          <w:lang w:val="en-US"/>
        </w:rPr>
        <w:t xml:space="preserve"> </w:t>
      </w:r>
      <w:r w:rsidRPr="00CD5786">
        <w:rPr>
          <w:lang w:val="en-US"/>
        </w:rPr>
        <w:t xml:space="preserve">a method to control the negotiation process. A negotiation </w:t>
      </w:r>
      <w:r w:rsidR="00813156">
        <w:rPr>
          <w:lang w:val="en-US"/>
        </w:rPr>
        <w:t>participant</w:t>
      </w:r>
      <w:r w:rsidRPr="00CD5786">
        <w:rPr>
          <w:lang w:val="en-US"/>
        </w:rPr>
        <w:t xml:space="preserve"> uses negotiation constraints in order to define structure and value spaces for compliant negotiation counter offers. Negotiation constraints are therefore used to express the requirements of a negotiation </w:t>
      </w:r>
      <w:r w:rsidR="00813156">
        <w:rPr>
          <w:lang w:val="en-US"/>
        </w:rPr>
        <w:t>participant</w:t>
      </w:r>
      <w:r w:rsidRPr="00CD5786">
        <w:rPr>
          <w:lang w:val="en-US"/>
        </w:rPr>
        <w:t xml:space="preserve">.  </w:t>
      </w:r>
    </w:p>
    <w:p w14:paraId="1F8A6D1B" w14:textId="77777777" w:rsidR="00EB73BA" w:rsidRPr="00CD5786" w:rsidRDefault="00EB73BA" w:rsidP="00EB73BA">
      <w:pPr>
        <w:jc w:val="both"/>
        <w:rPr>
          <w:lang w:val="en-US"/>
        </w:rPr>
      </w:pPr>
    </w:p>
    <w:p w14:paraId="1C886D7E" w14:textId="77777777" w:rsidR="00EB73BA" w:rsidRPr="00CD5786" w:rsidRDefault="00EB73BA" w:rsidP="00EB73BA">
      <w:pPr>
        <w:keepNext/>
        <w:rPr>
          <w:b/>
          <w:lang w:val="en-US"/>
        </w:rPr>
      </w:pPr>
      <w:r w:rsidRPr="00CD5786">
        <w:rPr>
          <w:b/>
          <w:lang w:val="en-US"/>
        </w:rPr>
        <w:t>Negotiation Offer State</w:t>
      </w:r>
    </w:p>
    <w:p w14:paraId="38DD3598" w14:textId="77777777" w:rsidR="00EB73BA" w:rsidRPr="00CD5786" w:rsidRDefault="00EB73BA" w:rsidP="00EB73BA">
      <w:pPr>
        <w:jc w:val="both"/>
        <w:rPr>
          <w:lang w:val="en-US"/>
        </w:rPr>
      </w:pPr>
      <w:r w:rsidRPr="00CD5786">
        <w:rPr>
          <w:lang w:val="en-US"/>
        </w:rPr>
        <w:t xml:space="preserve">The negotiation offer state describes the specific state of a negotiation offer. It may include domain specific data that is used by the negotiation </w:t>
      </w:r>
      <w:r w:rsidR="00813156">
        <w:rPr>
          <w:lang w:val="en-US"/>
        </w:rPr>
        <w:t>participant</w:t>
      </w:r>
      <w:r w:rsidRPr="00CD5786">
        <w:rPr>
          <w:lang w:val="en-US"/>
        </w:rPr>
        <w:t xml:space="preserve">s </w:t>
      </w:r>
      <w:r w:rsidRPr="00CD5786">
        <w:rPr>
          <w:lang w:val="en-US"/>
        </w:rPr>
        <w:lastRenderedPageBreak/>
        <w:t>to exchange state-specific information and to advance the negotiation process. The reason for rejecting a negotiation offer is an example for such state-specific information.</w:t>
      </w:r>
    </w:p>
    <w:p w14:paraId="195DD240" w14:textId="77777777" w:rsidR="00EB73BA" w:rsidRPr="00CD5786" w:rsidRDefault="00EB73BA" w:rsidP="00EB73BA">
      <w:pPr>
        <w:jc w:val="both"/>
        <w:rPr>
          <w:lang w:val="en-US"/>
        </w:rPr>
      </w:pPr>
    </w:p>
    <w:p w14:paraId="3F57A669" w14:textId="77777777" w:rsidR="00860C49" w:rsidRPr="00CD5786" w:rsidRDefault="00860C49" w:rsidP="00051549">
      <w:pPr>
        <w:pStyle w:val="berschrift2"/>
        <w:rPr>
          <w:lang w:val="en-US"/>
        </w:rPr>
      </w:pPr>
      <w:bookmarkStart w:id="124" w:name="_Toc280115232"/>
      <w:r w:rsidRPr="00CD5786">
        <w:rPr>
          <w:lang w:val="en-US"/>
        </w:rPr>
        <w:t>Namespaces</w:t>
      </w:r>
      <w:bookmarkEnd w:id="124"/>
    </w:p>
    <w:p w14:paraId="2097D6B9" w14:textId="77777777" w:rsidR="00EB73BA" w:rsidRPr="00CD5786" w:rsidRDefault="00EB73BA" w:rsidP="00EB73BA">
      <w:pPr>
        <w:keepNext/>
        <w:jc w:val="both"/>
        <w:rPr>
          <w:lang w:val="en-US"/>
        </w:rPr>
      </w:pPr>
      <w:r w:rsidRPr="00CD5786">
        <w:rPr>
          <w:lang w:val="en-US"/>
        </w:rPr>
        <w:t>The following is an example for XML or other code:</w:t>
      </w:r>
    </w:p>
    <w:p w14:paraId="7C15431B" w14:textId="77777777" w:rsidR="00EB73BA" w:rsidRPr="000D13F1" w:rsidRDefault="00EB73BA" w:rsidP="00EB73BA">
      <w:pPr>
        <w:pStyle w:val="Code"/>
        <w:keepNext w:val="0"/>
        <w:keepLines w:val="0"/>
        <w:rPr>
          <w:lang w:val="de-DE"/>
        </w:rPr>
      </w:pPr>
      <w:r w:rsidRPr="000D13F1">
        <w:rPr>
          <w:lang w:val="de-DE"/>
        </w:rPr>
        <w:t xml:space="preserve">http://schemas.ogf.org/graap/2009/11/ws-agreement-negotiation </w:t>
      </w:r>
      <w:r w:rsidR="0057316D" w:rsidRPr="000D13F1">
        <w:rPr>
          <w:lang w:val="de-DE"/>
        </w:rPr>
        <w:t>(</w:t>
      </w:r>
      <w:proofErr w:type="spellStart"/>
      <w:r w:rsidR="0057316D" w:rsidRPr="000D13F1">
        <w:rPr>
          <w:lang w:val="de-DE"/>
        </w:rPr>
        <w:t>code</w:t>
      </w:r>
      <w:proofErr w:type="spellEnd"/>
      <w:r w:rsidR="0057316D" w:rsidRPr="000D13F1">
        <w:rPr>
          <w:lang w:val="de-DE"/>
        </w:rPr>
        <w:t>)</w:t>
      </w:r>
    </w:p>
    <w:p w14:paraId="56BC6316" w14:textId="77777777" w:rsidR="00EB73BA" w:rsidRPr="00CD5786" w:rsidRDefault="00EB73BA" w:rsidP="00EB73BA">
      <w:pPr>
        <w:keepNext/>
        <w:jc w:val="both"/>
        <w:rPr>
          <w:lang w:val="en-US"/>
        </w:rPr>
      </w:pPr>
      <w:r w:rsidRPr="00CD5786">
        <w:rPr>
          <w:lang w:val="en-US"/>
        </w:rPr>
        <w:t>The following namespaces are used in this document:</w:t>
      </w:r>
    </w:p>
    <w:tbl>
      <w:tblPr>
        <w:tblStyle w:val="Tabellenraster"/>
        <w:tblW w:w="0" w:type="auto"/>
        <w:jc w:val="center"/>
        <w:tblLook w:val="04A0" w:firstRow="1" w:lastRow="0" w:firstColumn="1" w:lastColumn="0" w:noHBand="0" w:noVBand="1"/>
      </w:tblPr>
      <w:tblGrid>
        <w:gridCol w:w="1526"/>
        <w:gridCol w:w="6970"/>
      </w:tblGrid>
      <w:tr w:rsidR="00EB73BA" w:rsidRPr="0057316D" w14:paraId="77FAD2DC" w14:textId="77777777">
        <w:trPr>
          <w:jc w:val="center"/>
        </w:trPr>
        <w:tc>
          <w:tcPr>
            <w:tcW w:w="1526" w:type="dxa"/>
          </w:tcPr>
          <w:p w14:paraId="14321BA3" w14:textId="77777777" w:rsidR="00EB73BA" w:rsidRPr="0057316D" w:rsidRDefault="00EB73BA" w:rsidP="00EB73BA">
            <w:pPr>
              <w:keepNext/>
              <w:rPr>
                <w:b/>
                <w:sz w:val="24"/>
                <w:lang w:val="en-US"/>
              </w:rPr>
            </w:pPr>
            <w:r w:rsidRPr="0057316D">
              <w:rPr>
                <w:b/>
                <w:lang w:val="en-US"/>
              </w:rPr>
              <w:t>Prefix</w:t>
            </w:r>
          </w:p>
        </w:tc>
        <w:tc>
          <w:tcPr>
            <w:tcW w:w="6970" w:type="dxa"/>
          </w:tcPr>
          <w:p w14:paraId="615AEB1E" w14:textId="77777777" w:rsidR="00EB73BA" w:rsidRPr="0057316D" w:rsidRDefault="00EB73BA" w:rsidP="00EB73BA">
            <w:pPr>
              <w:keepNext/>
              <w:rPr>
                <w:b/>
                <w:sz w:val="24"/>
                <w:lang w:val="en-US"/>
              </w:rPr>
            </w:pPr>
            <w:r w:rsidRPr="0057316D">
              <w:rPr>
                <w:b/>
                <w:lang w:val="en-US"/>
              </w:rPr>
              <w:t>Namespace</w:t>
            </w:r>
          </w:p>
        </w:tc>
      </w:tr>
      <w:tr w:rsidR="00EB73BA" w:rsidRPr="0057316D" w14:paraId="044EE3C6" w14:textId="77777777">
        <w:trPr>
          <w:jc w:val="center"/>
        </w:trPr>
        <w:tc>
          <w:tcPr>
            <w:tcW w:w="1526" w:type="dxa"/>
          </w:tcPr>
          <w:p w14:paraId="6C783083" w14:textId="77777777" w:rsidR="00EB73BA" w:rsidRPr="0057316D" w:rsidRDefault="00EB73BA" w:rsidP="00EB73BA">
            <w:pPr>
              <w:keepNext/>
              <w:jc w:val="both"/>
              <w:rPr>
                <w:sz w:val="24"/>
                <w:lang w:val="en-US"/>
              </w:rPr>
            </w:pPr>
            <w:proofErr w:type="spellStart"/>
            <w:proofErr w:type="gramStart"/>
            <w:r w:rsidRPr="0057316D">
              <w:rPr>
                <w:lang w:val="en-US"/>
              </w:rPr>
              <w:t>wsag</w:t>
            </w:r>
            <w:proofErr w:type="gramEnd"/>
            <w:r w:rsidRPr="0057316D">
              <w:rPr>
                <w:lang w:val="en-US"/>
              </w:rPr>
              <w:t>-neg</w:t>
            </w:r>
            <w:proofErr w:type="spellEnd"/>
          </w:p>
        </w:tc>
        <w:tc>
          <w:tcPr>
            <w:tcW w:w="6970" w:type="dxa"/>
          </w:tcPr>
          <w:p w14:paraId="59EA15B0" w14:textId="77777777" w:rsidR="00EB73BA" w:rsidRPr="0057316D" w:rsidRDefault="00CF0CB0" w:rsidP="00EB73BA">
            <w:pPr>
              <w:keepNext/>
              <w:jc w:val="both"/>
              <w:rPr>
                <w:sz w:val="24"/>
                <w:lang w:val="en-US"/>
              </w:rPr>
            </w:pPr>
            <w:hyperlink r:id="rId18" w:history="1">
              <w:r w:rsidR="00EB73BA" w:rsidRPr="00CD5786">
                <w:rPr>
                  <w:lang w:val="en-US"/>
                </w:rPr>
                <w:t>http://schemas.ogf.org/graap/2009/11/ws-agreement-negotiation</w:t>
              </w:r>
            </w:hyperlink>
          </w:p>
        </w:tc>
      </w:tr>
      <w:tr w:rsidR="00EB73BA" w:rsidRPr="0057316D" w14:paraId="386D91D2" w14:textId="77777777">
        <w:trPr>
          <w:jc w:val="center"/>
        </w:trPr>
        <w:tc>
          <w:tcPr>
            <w:tcW w:w="1526" w:type="dxa"/>
          </w:tcPr>
          <w:p w14:paraId="6184C672" w14:textId="77777777" w:rsidR="00EB73BA" w:rsidRPr="0057316D" w:rsidRDefault="00EB73BA" w:rsidP="00EB73BA">
            <w:pPr>
              <w:keepNext/>
              <w:jc w:val="both"/>
              <w:rPr>
                <w:sz w:val="24"/>
                <w:lang w:val="en-US"/>
              </w:rPr>
            </w:pPr>
            <w:proofErr w:type="spellStart"/>
            <w:proofErr w:type="gramStart"/>
            <w:r w:rsidRPr="0057316D">
              <w:rPr>
                <w:lang w:val="en-US"/>
              </w:rPr>
              <w:t>wsag</w:t>
            </w:r>
            <w:proofErr w:type="spellEnd"/>
            <w:proofErr w:type="gramEnd"/>
          </w:p>
        </w:tc>
        <w:tc>
          <w:tcPr>
            <w:tcW w:w="6970" w:type="dxa"/>
          </w:tcPr>
          <w:p w14:paraId="3DBDE100" w14:textId="77777777" w:rsidR="00EB73BA" w:rsidRPr="0057316D" w:rsidRDefault="00CF0CB0" w:rsidP="00EB73BA">
            <w:pPr>
              <w:keepNext/>
              <w:jc w:val="both"/>
              <w:rPr>
                <w:sz w:val="24"/>
                <w:lang w:val="en-US"/>
              </w:rPr>
            </w:pPr>
            <w:hyperlink r:id="rId19" w:history="1">
              <w:r w:rsidR="00EB73BA" w:rsidRPr="00CD5786">
                <w:rPr>
                  <w:lang w:val="en-US"/>
                </w:rPr>
                <w:t>http://schemas.ggf.org/graap/2007/03/ws-agreement</w:t>
              </w:r>
            </w:hyperlink>
          </w:p>
        </w:tc>
      </w:tr>
      <w:tr w:rsidR="00EB73BA" w:rsidRPr="0057316D" w14:paraId="18652837" w14:textId="77777777">
        <w:trPr>
          <w:jc w:val="center"/>
        </w:trPr>
        <w:tc>
          <w:tcPr>
            <w:tcW w:w="1526" w:type="dxa"/>
          </w:tcPr>
          <w:p w14:paraId="5E7FF071" w14:textId="77777777" w:rsidR="00EB73BA" w:rsidRPr="0057316D" w:rsidRDefault="00EB73BA" w:rsidP="00EB73BA">
            <w:pPr>
              <w:keepNext/>
              <w:jc w:val="both"/>
              <w:rPr>
                <w:sz w:val="24"/>
                <w:lang w:val="en-US"/>
              </w:rPr>
            </w:pPr>
            <w:proofErr w:type="spellStart"/>
            <w:proofErr w:type="gramStart"/>
            <w:r w:rsidRPr="0057316D">
              <w:rPr>
                <w:lang w:val="en-US"/>
              </w:rPr>
              <w:t>wsa</w:t>
            </w:r>
            <w:proofErr w:type="spellEnd"/>
            <w:proofErr w:type="gramEnd"/>
          </w:p>
        </w:tc>
        <w:tc>
          <w:tcPr>
            <w:tcW w:w="6970" w:type="dxa"/>
          </w:tcPr>
          <w:p w14:paraId="6D380001" w14:textId="77777777" w:rsidR="00EB73BA" w:rsidRPr="0057316D" w:rsidRDefault="00CF0CB0" w:rsidP="00EB73BA">
            <w:pPr>
              <w:keepNext/>
              <w:jc w:val="both"/>
              <w:rPr>
                <w:sz w:val="24"/>
                <w:lang w:val="en-US"/>
              </w:rPr>
            </w:pPr>
            <w:hyperlink r:id="rId20" w:history="1">
              <w:r w:rsidR="00EB73BA" w:rsidRPr="00CD5786">
                <w:rPr>
                  <w:lang w:val="en-US"/>
                </w:rPr>
                <w:t>http://www.w3.org/2005/08/addressing</w:t>
              </w:r>
            </w:hyperlink>
          </w:p>
        </w:tc>
      </w:tr>
      <w:tr w:rsidR="00EB73BA" w:rsidRPr="0057316D" w14:paraId="22A092C9" w14:textId="77777777">
        <w:trPr>
          <w:jc w:val="center"/>
        </w:trPr>
        <w:tc>
          <w:tcPr>
            <w:tcW w:w="1526" w:type="dxa"/>
          </w:tcPr>
          <w:p w14:paraId="7BC49793" w14:textId="77777777" w:rsidR="00EB73BA" w:rsidRPr="0057316D" w:rsidRDefault="00EB73BA" w:rsidP="00EB73BA">
            <w:pPr>
              <w:keepNext/>
              <w:jc w:val="both"/>
              <w:rPr>
                <w:sz w:val="24"/>
                <w:lang w:val="en-US"/>
              </w:rPr>
            </w:pPr>
            <w:proofErr w:type="spellStart"/>
            <w:proofErr w:type="gramStart"/>
            <w:r w:rsidRPr="0057316D">
              <w:rPr>
                <w:lang w:val="en-US"/>
              </w:rPr>
              <w:t>wsrf</w:t>
            </w:r>
            <w:proofErr w:type="gramEnd"/>
            <w:r w:rsidRPr="0057316D">
              <w:rPr>
                <w:lang w:val="en-US"/>
              </w:rPr>
              <w:t>-rp</w:t>
            </w:r>
            <w:proofErr w:type="spellEnd"/>
          </w:p>
        </w:tc>
        <w:tc>
          <w:tcPr>
            <w:tcW w:w="6970" w:type="dxa"/>
          </w:tcPr>
          <w:p w14:paraId="3FF7DB30" w14:textId="77777777" w:rsidR="00EB73BA" w:rsidRPr="0057316D" w:rsidRDefault="00CF0CB0" w:rsidP="00EB73BA">
            <w:pPr>
              <w:keepNext/>
              <w:jc w:val="both"/>
              <w:rPr>
                <w:sz w:val="24"/>
                <w:lang w:val="en-US"/>
              </w:rPr>
            </w:pPr>
            <w:hyperlink r:id="rId21" w:history="1">
              <w:r w:rsidR="00EB73BA" w:rsidRPr="00CD5786">
                <w:rPr>
                  <w:lang w:val="en-US"/>
                </w:rPr>
                <w:t>http://docs.oasis-open.org/wsrf/rp-2</w:t>
              </w:r>
            </w:hyperlink>
          </w:p>
        </w:tc>
      </w:tr>
      <w:tr w:rsidR="00EB73BA" w:rsidRPr="0057316D" w14:paraId="2E8D62B6" w14:textId="77777777">
        <w:trPr>
          <w:jc w:val="center"/>
        </w:trPr>
        <w:tc>
          <w:tcPr>
            <w:tcW w:w="1526" w:type="dxa"/>
          </w:tcPr>
          <w:p w14:paraId="052BF467" w14:textId="77777777" w:rsidR="00EB73BA" w:rsidRPr="0057316D" w:rsidRDefault="00EB73BA" w:rsidP="00EB73BA">
            <w:pPr>
              <w:keepNext/>
              <w:jc w:val="both"/>
              <w:rPr>
                <w:sz w:val="24"/>
                <w:lang w:val="en-US"/>
              </w:rPr>
            </w:pPr>
            <w:proofErr w:type="spellStart"/>
            <w:proofErr w:type="gramStart"/>
            <w:r w:rsidRPr="0057316D">
              <w:rPr>
                <w:lang w:val="en-US"/>
              </w:rPr>
              <w:t>wsrf</w:t>
            </w:r>
            <w:proofErr w:type="gramEnd"/>
            <w:r w:rsidRPr="0057316D">
              <w:rPr>
                <w:lang w:val="en-US"/>
              </w:rPr>
              <w:t>-rw</w:t>
            </w:r>
            <w:proofErr w:type="spellEnd"/>
          </w:p>
        </w:tc>
        <w:tc>
          <w:tcPr>
            <w:tcW w:w="6970" w:type="dxa"/>
          </w:tcPr>
          <w:p w14:paraId="024BBC8F" w14:textId="77777777" w:rsidR="00EB73BA" w:rsidRPr="0057316D" w:rsidRDefault="00CF0CB0" w:rsidP="00EB73BA">
            <w:pPr>
              <w:keepNext/>
              <w:tabs>
                <w:tab w:val="left" w:pos="2482"/>
              </w:tabs>
              <w:jc w:val="both"/>
              <w:rPr>
                <w:sz w:val="24"/>
                <w:lang w:val="en-US"/>
              </w:rPr>
            </w:pPr>
            <w:hyperlink r:id="rId22" w:history="1">
              <w:r w:rsidR="00EB73BA" w:rsidRPr="00CD5786">
                <w:rPr>
                  <w:lang w:val="en-US"/>
                </w:rPr>
                <w:t>http://docs.oasis-open.org/wsrf/rw-2</w:t>
              </w:r>
            </w:hyperlink>
          </w:p>
        </w:tc>
      </w:tr>
      <w:tr w:rsidR="00EB73BA" w:rsidRPr="0057316D" w14:paraId="35163208" w14:textId="77777777">
        <w:trPr>
          <w:jc w:val="center"/>
        </w:trPr>
        <w:tc>
          <w:tcPr>
            <w:tcW w:w="1526" w:type="dxa"/>
          </w:tcPr>
          <w:p w14:paraId="0110B2C5" w14:textId="77777777" w:rsidR="00EB73BA" w:rsidRPr="0057316D" w:rsidRDefault="00EB73BA" w:rsidP="00EB73BA">
            <w:pPr>
              <w:keepNext/>
              <w:jc w:val="both"/>
              <w:rPr>
                <w:sz w:val="24"/>
                <w:lang w:val="en-US"/>
              </w:rPr>
            </w:pPr>
            <w:proofErr w:type="spellStart"/>
            <w:proofErr w:type="gramStart"/>
            <w:r w:rsidRPr="0057316D">
              <w:rPr>
                <w:lang w:val="en-US"/>
              </w:rPr>
              <w:t>xs</w:t>
            </w:r>
            <w:proofErr w:type="spellEnd"/>
            <w:proofErr w:type="gramEnd"/>
            <w:r w:rsidRPr="0057316D">
              <w:rPr>
                <w:lang w:val="en-US"/>
              </w:rPr>
              <w:t>/</w:t>
            </w:r>
            <w:proofErr w:type="spellStart"/>
            <w:r w:rsidRPr="0057316D">
              <w:rPr>
                <w:lang w:val="en-US"/>
              </w:rPr>
              <w:t>xsd</w:t>
            </w:r>
            <w:proofErr w:type="spellEnd"/>
          </w:p>
        </w:tc>
        <w:tc>
          <w:tcPr>
            <w:tcW w:w="6970" w:type="dxa"/>
          </w:tcPr>
          <w:p w14:paraId="78A6E117" w14:textId="77777777" w:rsidR="00EB73BA" w:rsidRPr="00CD5786" w:rsidRDefault="00CF0CB0" w:rsidP="00EB73BA">
            <w:pPr>
              <w:keepNext/>
              <w:tabs>
                <w:tab w:val="left" w:pos="1088"/>
              </w:tabs>
              <w:jc w:val="both"/>
              <w:rPr>
                <w:sz w:val="24"/>
                <w:lang w:val="en-US"/>
              </w:rPr>
            </w:pPr>
            <w:hyperlink r:id="rId23" w:history="1">
              <w:r w:rsidR="00EB73BA" w:rsidRPr="00CD5786">
                <w:rPr>
                  <w:lang w:val="en-US"/>
                </w:rPr>
                <w:t>http://www.w3.org/2001/XMLSchema</w:t>
              </w:r>
            </w:hyperlink>
          </w:p>
        </w:tc>
      </w:tr>
      <w:tr w:rsidR="00EB73BA" w:rsidRPr="0057316D" w14:paraId="5ED2EB3F" w14:textId="77777777">
        <w:trPr>
          <w:jc w:val="center"/>
        </w:trPr>
        <w:tc>
          <w:tcPr>
            <w:tcW w:w="1526" w:type="dxa"/>
          </w:tcPr>
          <w:p w14:paraId="2F8A39E5" w14:textId="77777777" w:rsidR="00EB73BA" w:rsidRPr="0057316D" w:rsidRDefault="00EB73BA" w:rsidP="00EB73BA">
            <w:pPr>
              <w:keepNext/>
              <w:jc w:val="both"/>
              <w:rPr>
                <w:sz w:val="24"/>
                <w:lang w:val="en-US"/>
              </w:rPr>
            </w:pPr>
            <w:proofErr w:type="spellStart"/>
            <w:proofErr w:type="gramStart"/>
            <w:r w:rsidRPr="0057316D">
              <w:rPr>
                <w:lang w:val="en-US"/>
              </w:rPr>
              <w:t>xsi</w:t>
            </w:r>
            <w:proofErr w:type="spellEnd"/>
            <w:proofErr w:type="gramEnd"/>
          </w:p>
        </w:tc>
        <w:tc>
          <w:tcPr>
            <w:tcW w:w="6970" w:type="dxa"/>
          </w:tcPr>
          <w:p w14:paraId="64DBC9A0" w14:textId="77777777" w:rsidR="00EB73BA" w:rsidRPr="00CD5786" w:rsidRDefault="00CF0CB0" w:rsidP="00EB73BA">
            <w:pPr>
              <w:keepNext/>
              <w:jc w:val="both"/>
              <w:rPr>
                <w:sz w:val="24"/>
                <w:lang w:val="en-US"/>
              </w:rPr>
            </w:pPr>
            <w:hyperlink r:id="rId24" w:history="1">
              <w:r w:rsidR="00EB73BA" w:rsidRPr="00CD5786">
                <w:rPr>
                  <w:lang w:val="en-US"/>
                </w:rPr>
                <w:t>http://www.w3.org/2001/XMLSchema-instance</w:t>
              </w:r>
            </w:hyperlink>
          </w:p>
        </w:tc>
      </w:tr>
      <w:tr w:rsidR="00EB73BA" w:rsidRPr="0057316D" w14:paraId="761DE1E5" w14:textId="77777777">
        <w:trPr>
          <w:jc w:val="center"/>
        </w:trPr>
        <w:tc>
          <w:tcPr>
            <w:tcW w:w="1526" w:type="dxa"/>
          </w:tcPr>
          <w:p w14:paraId="5C97ADD8" w14:textId="77777777" w:rsidR="00EB73BA" w:rsidRPr="0057316D" w:rsidRDefault="00EB73BA" w:rsidP="00EB73BA">
            <w:pPr>
              <w:keepNext/>
              <w:jc w:val="both"/>
              <w:rPr>
                <w:sz w:val="24"/>
                <w:lang w:val="en-US"/>
              </w:rPr>
            </w:pPr>
            <w:proofErr w:type="spellStart"/>
            <w:proofErr w:type="gramStart"/>
            <w:r w:rsidRPr="0057316D">
              <w:rPr>
                <w:lang w:val="en-US"/>
              </w:rPr>
              <w:t>wsdl</w:t>
            </w:r>
            <w:proofErr w:type="spellEnd"/>
            <w:proofErr w:type="gramEnd"/>
          </w:p>
        </w:tc>
        <w:tc>
          <w:tcPr>
            <w:tcW w:w="6970" w:type="dxa"/>
          </w:tcPr>
          <w:p w14:paraId="41F52F21" w14:textId="77777777" w:rsidR="00EB73BA" w:rsidRPr="00CD5786" w:rsidRDefault="00CF0CB0" w:rsidP="00EB73BA">
            <w:pPr>
              <w:keepNext/>
              <w:jc w:val="both"/>
              <w:rPr>
                <w:sz w:val="24"/>
                <w:lang w:val="en-US"/>
              </w:rPr>
            </w:pPr>
            <w:hyperlink r:id="rId25" w:history="1">
              <w:r w:rsidR="00EB73BA" w:rsidRPr="00CD5786">
                <w:rPr>
                  <w:lang w:val="en-US"/>
                </w:rPr>
                <w:t>http://schemas.xmlsoap.org/wsdl</w:t>
              </w:r>
            </w:hyperlink>
          </w:p>
        </w:tc>
      </w:tr>
    </w:tbl>
    <w:p w14:paraId="73701762" w14:textId="77777777" w:rsidR="00EB73BA" w:rsidRPr="0057316D" w:rsidRDefault="00EB73BA" w:rsidP="00EB73BA">
      <w:pPr>
        <w:jc w:val="both"/>
        <w:rPr>
          <w:lang w:val="en-US"/>
        </w:rPr>
      </w:pPr>
    </w:p>
    <w:p w14:paraId="2E3DFAEC" w14:textId="77777777" w:rsidR="00EB73BA" w:rsidRPr="0057316D" w:rsidRDefault="00EB73BA" w:rsidP="00051549">
      <w:pPr>
        <w:pStyle w:val="berschrift1"/>
        <w:rPr>
          <w:lang w:val="en-US"/>
        </w:rPr>
      </w:pPr>
      <w:bookmarkStart w:id="125" w:name="_Toc263952954"/>
      <w:bookmarkStart w:id="126" w:name="_Toc264032839"/>
      <w:bookmarkStart w:id="127" w:name="_Toc264032965"/>
      <w:bookmarkStart w:id="128" w:name="_Toc264039082"/>
      <w:bookmarkStart w:id="129" w:name="_Toc264039306"/>
      <w:bookmarkStart w:id="130" w:name="_Toc264040617"/>
      <w:bookmarkStart w:id="131" w:name="_Toc264050235"/>
      <w:bookmarkStart w:id="132" w:name="_Toc268098896"/>
      <w:bookmarkStart w:id="133" w:name="_Toc268251300"/>
      <w:bookmarkStart w:id="134" w:name="_Toc269380209"/>
      <w:bookmarkStart w:id="135" w:name="_Toc278894190"/>
      <w:bookmarkStart w:id="136" w:name="_Ref280109346"/>
      <w:bookmarkStart w:id="137" w:name="_Toc280115233"/>
      <w:r w:rsidRPr="0057316D">
        <w:rPr>
          <w:lang w:val="en-US"/>
        </w:rPr>
        <w:t>Use Cases</w:t>
      </w:r>
      <w:bookmarkEnd w:id="125"/>
      <w:bookmarkEnd w:id="126"/>
      <w:bookmarkEnd w:id="127"/>
      <w:bookmarkEnd w:id="128"/>
      <w:bookmarkEnd w:id="129"/>
      <w:bookmarkEnd w:id="130"/>
      <w:bookmarkEnd w:id="131"/>
      <w:bookmarkEnd w:id="132"/>
      <w:bookmarkEnd w:id="133"/>
      <w:bookmarkEnd w:id="134"/>
      <w:bookmarkEnd w:id="135"/>
      <w:bookmarkEnd w:id="136"/>
      <w:bookmarkEnd w:id="137"/>
    </w:p>
    <w:p w14:paraId="1ACFEE01" w14:textId="77777777" w:rsidR="00EB73BA" w:rsidRPr="0057316D" w:rsidRDefault="00EB73BA">
      <w:pPr>
        <w:keepNext/>
        <w:keepLines/>
        <w:jc w:val="both"/>
        <w:rPr>
          <w:lang w:val="en-US"/>
        </w:rPr>
      </w:pPr>
      <w:r w:rsidRPr="0057316D">
        <w:rPr>
          <w:lang w:val="en-US"/>
        </w:rPr>
        <w:t xml:space="preserve">WS-Agreement Negotiation supports a </w:t>
      </w:r>
      <w:r w:rsidR="00D94F5D">
        <w:rPr>
          <w:lang w:val="en-US"/>
        </w:rPr>
        <w:t>large</w:t>
      </w:r>
      <w:r w:rsidR="00D94F5D" w:rsidRPr="0057316D">
        <w:rPr>
          <w:lang w:val="en-US"/>
        </w:rPr>
        <w:t xml:space="preserve"> </w:t>
      </w:r>
      <w:r w:rsidRPr="0057316D">
        <w:rPr>
          <w:lang w:val="en-US"/>
        </w:rPr>
        <w:t>set of use cases. A typical negotiation example is the reservation of computational resources, which is described below.</w:t>
      </w:r>
    </w:p>
    <w:p w14:paraId="35EA4DAB" w14:textId="77777777" w:rsidR="00EB73BA" w:rsidRPr="0057316D" w:rsidRDefault="00EB73BA" w:rsidP="00051549">
      <w:pPr>
        <w:pStyle w:val="berschrift2"/>
        <w:rPr>
          <w:lang w:val="en-US"/>
        </w:rPr>
      </w:pPr>
      <w:bookmarkStart w:id="138" w:name="_Toc263952955"/>
      <w:bookmarkStart w:id="139" w:name="_Toc264032840"/>
      <w:bookmarkStart w:id="140" w:name="_Toc264032966"/>
      <w:bookmarkStart w:id="141" w:name="_Toc264039083"/>
      <w:bookmarkStart w:id="142" w:name="_Toc264039307"/>
      <w:bookmarkStart w:id="143" w:name="_Toc264040618"/>
      <w:bookmarkStart w:id="144" w:name="_Toc264050236"/>
      <w:bookmarkStart w:id="145" w:name="_Toc268098897"/>
      <w:bookmarkStart w:id="146" w:name="_Toc268251301"/>
      <w:bookmarkStart w:id="147" w:name="_Toc269380210"/>
      <w:bookmarkStart w:id="148" w:name="_Toc278894191"/>
      <w:bookmarkStart w:id="149" w:name="_Toc280115234"/>
      <w:r w:rsidRPr="0057316D">
        <w:rPr>
          <w:lang w:val="en-US"/>
        </w:rPr>
        <w:t>Advance Reservation of Compute Resources</w:t>
      </w:r>
      <w:bookmarkEnd w:id="138"/>
      <w:bookmarkEnd w:id="139"/>
      <w:bookmarkEnd w:id="140"/>
      <w:bookmarkEnd w:id="141"/>
      <w:bookmarkEnd w:id="142"/>
      <w:bookmarkEnd w:id="143"/>
      <w:bookmarkEnd w:id="144"/>
      <w:bookmarkEnd w:id="145"/>
      <w:bookmarkEnd w:id="146"/>
      <w:bookmarkEnd w:id="147"/>
      <w:bookmarkEnd w:id="148"/>
      <w:r w:rsidRPr="0057316D">
        <w:rPr>
          <w:lang w:val="en-US"/>
        </w:rPr>
        <w:t xml:space="preserve"> </w:t>
      </w:r>
      <w:bookmarkEnd w:id="149"/>
    </w:p>
    <w:p w14:paraId="78B26086" w14:textId="77777777" w:rsidR="00EB73BA" w:rsidRPr="0057316D" w:rsidRDefault="00EB73BA">
      <w:pPr>
        <w:jc w:val="both"/>
        <w:rPr>
          <w:lang w:val="en-US"/>
        </w:rPr>
      </w:pPr>
      <w:r w:rsidRPr="0057316D">
        <w:rPr>
          <w:lang w:val="en-US"/>
        </w:rPr>
        <w:t xml:space="preserve">A service provider offers computational resources to its customers, which can be reserved for specific time frames. It provides a job submission service to access the reserved resources, and a portal application to manage the job submission service. The job submission </w:t>
      </w:r>
      <w:proofErr w:type="gramStart"/>
      <w:r w:rsidRPr="0057316D">
        <w:rPr>
          <w:lang w:val="en-US"/>
        </w:rPr>
        <w:t>service is implemented as a web service that provides the required methods for submitting and managing computational jobs, such as submit a job, start a job, query the state of a job, and cancel</w:t>
      </w:r>
      <w:proofErr w:type="gramEnd"/>
      <w:r w:rsidRPr="0057316D">
        <w:rPr>
          <w:lang w:val="en-US"/>
        </w:rPr>
        <w:t xml:space="preserve"> a job. These methods are exposed via the Web Service Description Language (WSDL). The portal application provides additional methods to manage the job submission service, such as updat</w:t>
      </w:r>
      <w:r w:rsidR="00B54315">
        <w:rPr>
          <w:lang w:val="en-US"/>
        </w:rPr>
        <w:t>ing</w:t>
      </w:r>
      <w:r w:rsidRPr="0057316D">
        <w:rPr>
          <w:lang w:val="en-US"/>
        </w:rPr>
        <w:t xml:space="preserve"> the profiles of registered users, query</w:t>
      </w:r>
      <w:r w:rsidR="00B54315">
        <w:rPr>
          <w:lang w:val="en-US"/>
        </w:rPr>
        <w:t>ing</w:t>
      </w:r>
      <w:r w:rsidRPr="0057316D">
        <w:rPr>
          <w:lang w:val="en-US"/>
        </w:rPr>
        <w:t xml:space="preserve"> the current resource availability, query</w:t>
      </w:r>
      <w:r w:rsidR="00B54315">
        <w:rPr>
          <w:lang w:val="en-US"/>
        </w:rPr>
        <w:t>ing</w:t>
      </w:r>
      <w:r w:rsidRPr="0057316D">
        <w:rPr>
          <w:lang w:val="en-US"/>
        </w:rPr>
        <w:t xml:space="preserve"> usage data for the provided resources, deploy</w:t>
      </w:r>
      <w:r w:rsidR="00B54315">
        <w:rPr>
          <w:lang w:val="en-US"/>
        </w:rPr>
        <w:t>ing</w:t>
      </w:r>
      <w:r w:rsidRPr="0057316D">
        <w:rPr>
          <w:lang w:val="en-US"/>
        </w:rPr>
        <w:t xml:space="preserve"> a new application, or manag</w:t>
      </w:r>
      <w:r w:rsidR="00B54315">
        <w:rPr>
          <w:lang w:val="en-US"/>
        </w:rPr>
        <w:t>ing</w:t>
      </w:r>
      <w:r w:rsidRPr="0057316D">
        <w:rPr>
          <w:lang w:val="en-US"/>
        </w:rPr>
        <w:t xml:space="preserve"> the storage on the resources.</w:t>
      </w:r>
    </w:p>
    <w:p w14:paraId="6E2DF8DA" w14:textId="77777777" w:rsidR="00EB73BA" w:rsidRPr="0057316D" w:rsidRDefault="00EB73BA">
      <w:pPr>
        <w:jc w:val="both"/>
        <w:rPr>
          <w:lang w:val="en-US"/>
        </w:rPr>
      </w:pPr>
    </w:p>
    <w:p w14:paraId="74B0ACEB" w14:textId="77777777" w:rsidR="00EB73BA" w:rsidRPr="0057316D" w:rsidRDefault="00EB73BA">
      <w:pPr>
        <w:jc w:val="both"/>
        <w:rPr>
          <w:lang w:val="en-US"/>
        </w:rPr>
      </w:pPr>
      <w:r w:rsidRPr="0057316D">
        <w:rPr>
          <w:lang w:val="en-US"/>
        </w:rPr>
        <w:t xml:space="preserve">Agreements that comprise the advance reservation of computational resources define ongoing relationships between a resource provider and a resource consumer. They constitute the general conditions for jobs that are subsequently executed in the context of the agreement. The </w:t>
      </w:r>
      <w:proofErr w:type="gramStart"/>
      <w:r w:rsidRPr="0057316D">
        <w:rPr>
          <w:lang w:val="en-US"/>
        </w:rPr>
        <w:t>resource provisioning</w:t>
      </w:r>
      <w:proofErr w:type="gramEnd"/>
      <w:r w:rsidRPr="0057316D">
        <w:rPr>
          <w:lang w:val="en-US"/>
        </w:rPr>
        <w:t xml:space="preserve"> model is thereby implementation specific; whether resources are exclusively dedicated to a user, prediction models or preemption is used is up to the resource provider.</w:t>
      </w:r>
    </w:p>
    <w:p w14:paraId="38E6989A" w14:textId="77777777" w:rsidR="00EB73BA" w:rsidRPr="0057316D" w:rsidRDefault="00EB73BA">
      <w:pPr>
        <w:jc w:val="both"/>
        <w:rPr>
          <w:lang w:val="en-US"/>
        </w:rPr>
      </w:pPr>
    </w:p>
    <w:p w14:paraId="01790EB6" w14:textId="383FCDB7" w:rsidR="00EB73BA" w:rsidRPr="0057316D" w:rsidRDefault="00EB73BA">
      <w:pPr>
        <w:jc w:val="both"/>
        <w:rPr>
          <w:lang w:val="en-US"/>
        </w:rPr>
      </w:pPr>
      <w:r w:rsidRPr="0057316D">
        <w:rPr>
          <w:lang w:val="en-US"/>
        </w:rPr>
        <w:t xml:space="preserve">The computational resource provider offers available resources via an agreement template. The template includes the service description and a set of service levels possible service levels. The service description contains the </w:t>
      </w:r>
      <w:r w:rsidRPr="0057316D">
        <w:rPr>
          <w:lang w:val="en-US"/>
        </w:rPr>
        <w:lastRenderedPageBreak/>
        <w:t>specification of the available computational resources and the timeframe in which these resources are available. The offered resources may differ in hardware; e.g. they may have different CPU architectures, CPU speed, memory, or hard disk space. The service consumer may compose the offered resources in order to satisfy its needs. Moreover, the c</w:t>
      </w:r>
      <w:ins w:id="150" w:author="Ph W" w:date="2011-07-16T16:53:00Z">
        <w:r w:rsidR="00C33BE8">
          <w:rPr>
            <w:lang w:val="en-US"/>
          </w:rPr>
          <w:t>u</w:t>
        </w:r>
      </w:ins>
      <w:del w:id="151" w:author="Ph W" w:date="2011-07-16T16:53:00Z">
        <w:r w:rsidRPr="0057316D" w:rsidDel="00C33BE8">
          <w:rPr>
            <w:lang w:val="en-US"/>
          </w:rPr>
          <w:delText>o</w:delText>
        </w:r>
      </w:del>
      <w:r w:rsidRPr="0057316D">
        <w:rPr>
          <w:lang w:val="en-US"/>
        </w:rPr>
        <w:t>st</w:t>
      </w:r>
      <w:ins w:id="152" w:author="Ph W" w:date="2011-07-16T16:53:00Z">
        <w:r w:rsidR="00C33BE8">
          <w:rPr>
            <w:lang w:val="en-US"/>
          </w:rPr>
          <w:t>o</w:t>
        </w:r>
      </w:ins>
      <w:del w:id="153" w:author="Ph W" w:date="2011-07-16T16:53:00Z">
        <w:r w:rsidRPr="0057316D" w:rsidDel="00C33BE8">
          <w:rPr>
            <w:lang w:val="en-US"/>
          </w:rPr>
          <w:delText>u</w:delText>
        </w:r>
      </w:del>
      <w:r w:rsidRPr="0057316D">
        <w:rPr>
          <w:lang w:val="en-US"/>
        </w:rPr>
        <w:t>mer can select the desired service levels for resource availability, and availability and average response times of the job submission service and the portal application. The availability of the job submission service is for example 95%, 98%, 99% or 99.9%. It is defined as the probability that a request is processed within 15 seconds. For the average response time of the job submission service, the c</w:t>
      </w:r>
      <w:ins w:id="154" w:author="Ph W" w:date="2011-07-16T16:53:00Z">
        <w:r w:rsidR="00C33BE8">
          <w:rPr>
            <w:lang w:val="en-US"/>
          </w:rPr>
          <w:t>u</w:t>
        </w:r>
      </w:ins>
      <w:del w:id="155" w:author="Ph W" w:date="2011-07-16T16:53:00Z">
        <w:r w:rsidRPr="0057316D" w:rsidDel="00C33BE8">
          <w:rPr>
            <w:lang w:val="en-US"/>
          </w:rPr>
          <w:delText>o</w:delText>
        </w:r>
      </w:del>
      <w:r w:rsidRPr="0057316D">
        <w:rPr>
          <w:lang w:val="en-US"/>
        </w:rPr>
        <w:t>st</w:t>
      </w:r>
      <w:ins w:id="156" w:author="Ph W" w:date="2011-07-16T16:53:00Z">
        <w:r w:rsidR="00C33BE8">
          <w:rPr>
            <w:lang w:val="en-US"/>
          </w:rPr>
          <w:t>o</w:t>
        </w:r>
      </w:ins>
      <w:del w:id="157" w:author="Ph W" w:date="2011-07-16T16:53:00Z">
        <w:r w:rsidRPr="0057316D" w:rsidDel="00C33BE8">
          <w:rPr>
            <w:lang w:val="en-US"/>
          </w:rPr>
          <w:delText>u</w:delText>
        </w:r>
      </w:del>
      <w:r w:rsidRPr="0057316D">
        <w:rPr>
          <w:lang w:val="en-US"/>
        </w:rPr>
        <w:t xml:space="preserve">mer may select a value of 0.5, 1, or 2 seconds and the number of requests per minute for which this guarantee must hold. These </w:t>
      </w:r>
      <w:proofErr w:type="spellStart"/>
      <w:r w:rsidRPr="0057316D">
        <w:rPr>
          <w:lang w:val="en-US"/>
        </w:rPr>
        <w:t>QoS</w:t>
      </w:r>
      <w:proofErr w:type="spellEnd"/>
      <w:r w:rsidRPr="0057316D">
        <w:rPr>
          <w:lang w:val="en-US"/>
        </w:rPr>
        <w:t xml:space="preserve"> parameters can be specified separately for the job submission service, the portal application, and the reserved resources. The pricing of the overall service is dependent on the selected computational resources and the selected </w:t>
      </w:r>
      <w:proofErr w:type="spellStart"/>
      <w:r w:rsidRPr="0057316D">
        <w:rPr>
          <w:lang w:val="en-US"/>
        </w:rPr>
        <w:t>QoS</w:t>
      </w:r>
      <w:proofErr w:type="spellEnd"/>
      <w:r w:rsidRPr="0057316D">
        <w:rPr>
          <w:lang w:val="en-US"/>
        </w:rPr>
        <w:t xml:space="preserve"> levels.</w:t>
      </w:r>
    </w:p>
    <w:p w14:paraId="1C360987" w14:textId="77777777" w:rsidR="00EB73BA" w:rsidRPr="0057316D" w:rsidRDefault="00EB73BA">
      <w:pPr>
        <w:jc w:val="both"/>
        <w:rPr>
          <w:lang w:val="en-US"/>
        </w:rPr>
      </w:pPr>
    </w:p>
    <w:p w14:paraId="6018365E" w14:textId="77777777" w:rsidR="00EB73BA" w:rsidRPr="0057316D" w:rsidRDefault="00EB73BA">
      <w:pPr>
        <w:jc w:val="both"/>
        <w:rPr>
          <w:lang w:val="en-US"/>
        </w:rPr>
      </w:pPr>
      <w:r w:rsidRPr="0057316D">
        <w:rPr>
          <w:lang w:val="en-US"/>
        </w:rPr>
        <w:t xml:space="preserve">The template </w:t>
      </w:r>
      <w:r w:rsidR="00B54315" w:rsidRPr="0057316D">
        <w:rPr>
          <w:lang w:val="en-US"/>
        </w:rPr>
        <w:t xml:space="preserve">described </w:t>
      </w:r>
      <w:r w:rsidRPr="0057316D">
        <w:rPr>
          <w:lang w:val="en-US"/>
        </w:rPr>
        <w:t xml:space="preserve">provides many possibilities to parameterize the computational resource service. Moreover, it contains dynamic parameters, such as pricing, that are dependent on the resources and the </w:t>
      </w:r>
      <w:proofErr w:type="spellStart"/>
      <w:r w:rsidRPr="0057316D">
        <w:rPr>
          <w:lang w:val="en-US"/>
        </w:rPr>
        <w:t>QoS</w:t>
      </w:r>
      <w:proofErr w:type="spellEnd"/>
      <w:r w:rsidRPr="0057316D">
        <w:rPr>
          <w:lang w:val="en-US"/>
        </w:rPr>
        <w:t xml:space="preserve"> guarantees</w:t>
      </w:r>
      <w:r w:rsidR="00B54315">
        <w:rPr>
          <w:lang w:val="en-US"/>
        </w:rPr>
        <w:t xml:space="preserve"> selected</w:t>
      </w:r>
      <w:r w:rsidRPr="0057316D">
        <w:rPr>
          <w:lang w:val="en-US"/>
        </w:rPr>
        <w:t>. Once the consumer filled in all its requirements, it sends the offer to the resource provider. The provider then checks whether it is capable to provide the requested service. In case the requested resources are available, the provider sends back a completed counter offer with the updated pricing information. The customer can now choose to create an agreement based on this negotiated offer. If the resource provider is not capable to fulfill the requirements stated in the negotiation offer, it can also send back a counter offer indicating an alternative service that can be provided instead. For example, the service customer has requested 128 nodes with 8GB memory in a given timeframe, but the resource provider could not fulfill this request at this time. Instead the provider sends back a counter offers for 96 nodes with 8GB memory and 32 nodes with 6GB memory for a lower price. The consumer may choose to accept the counter offer, to reserve only the 96 nodes that meet its requirements and to purchase the remaining capacity somewhere else. The process of filling in all required fields of a negotiation offer may take multiple rounds.</w:t>
      </w:r>
    </w:p>
    <w:p w14:paraId="1BEA8D94" w14:textId="77777777" w:rsidR="00EB73BA" w:rsidRPr="0057316D" w:rsidRDefault="00EB73BA">
      <w:pPr>
        <w:jc w:val="both"/>
        <w:rPr>
          <w:lang w:val="en-US"/>
        </w:rPr>
      </w:pPr>
    </w:p>
    <w:p w14:paraId="10462542" w14:textId="77777777" w:rsidR="00EB73BA" w:rsidRPr="0057316D" w:rsidRDefault="00EB73BA">
      <w:pPr>
        <w:jc w:val="both"/>
        <w:rPr>
          <w:lang w:val="en-US"/>
        </w:rPr>
      </w:pPr>
      <w:r w:rsidRPr="0057316D">
        <w:rPr>
          <w:lang w:val="en-US"/>
        </w:rPr>
        <w:t xml:space="preserve">At a later point in time, the customer may recognize that it requires more or less resources to efficiently complete its computation. In that case it may start a renegotiation of the agreement in order to scale the resources up or down, according to its requirements. </w:t>
      </w:r>
    </w:p>
    <w:p w14:paraId="6E101B2F" w14:textId="77777777" w:rsidR="00EB73BA" w:rsidRPr="0057316D" w:rsidRDefault="00EB73BA" w:rsidP="00051549">
      <w:pPr>
        <w:pStyle w:val="berschrift1"/>
        <w:rPr>
          <w:lang w:val="en-US"/>
        </w:rPr>
      </w:pPr>
      <w:bookmarkStart w:id="158" w:name="_Toc263952956"/>
      <w:bookmarkStart w:id="159" w:name="_Toc264032841"/>
      <w:bookmarkStart w:id="160" w:name="_Toc264032967"/>
      <w:bookmarkStart w:id="161" w:name="_Toc264039084"/>
      <w:bookmarkStart w:id="162" w:name="_Toc264039308"/>
      <w:bookmarkStart w:id="163" w:name="_Toc264040619"/>
      <w:bookmarkStart w:id="164" w:name="_Toc264050237"/>
      <w:bookmarkStart w:id="165" w:name="_Toc268098898"/>
      <w:bookmarkStart w:id="166" w:name="_Toc268251302"/>
      <w:bookmarkStart w:id="167" w:name="_Toc269380211"/>
      <w:bookmarkStart w:id="168" w:name="_Toc278894192"/>
      <w:bookmarkStart w:id="169" w:name="_Ref280109404"/>
      <w:bookmarkStart w:id="170" w:name="_Toc280115235"/>
      <w:r w:rsidRPr="0057316D">
        <w:rPr>
          <w:lang w:val="en-US"/>
        </w:rPr>
        <w:lastRenderedPageBreak/>
        <w:t>WS-Agreement Negotiation Model</w:t>
      </w:r>
      <w:bookmarkEnd w:id="158"/>
      <w:bookmarkEnd w:id="159"/>
      <w:bookmarkEnd w:id="160"/>
      <w:bookmarkEnd w:id="161"/>
      <w:bookmarkEnd w:id="162"/>
      <w:bookmarkEnd w:id="163"/>
      <w:bookmarkEnd w:id="164"/>
      <w:bookmarkEnd w:id="165"/>
      <w:bookmarkEnd w:id="166"/>
      <w:bookmarkEnd w:id="167"/>
      <w:bookmarkEnd w:id="168"/>
      <w:bookmarkEnd w:id="169"/>
      <w:bookmarkEnd w:id="170"/>
    </w:p>
    <w:p w14:paraId="7AEFBB7A" w14:textId="77777777" w:rsidR="00EB73BA" w:rsidRPr="0057316D" w:rsidRDefault="00EB73BA">
      <w:pPr>
        <w:keepLines/>
        <w:jc w:val="both"/>
        <w:rPr>
          <w:lang w:val="en-US"/>
        </w:rPr>
      </w:pPr>
      <w:r w:rsidRPr="0057316D">
        <w:rPr>
          <w:lang w:val="en-US"/>
        </w:rPr>
        <w:t>In this section we describe the WS-Agreement negotiation model. The model consists of two parts, the Negotiation Offer/Counter Offer model, and the layered architecture model. The Negotiation Offer/Counter Offer model describes the dynamic exchange of information in order to reach an acceptable agreement offer that can be used subsequently to create a new agreement, or to create a renegotiated agreement respectively. The layered architecture model describes the relationship of the WS-Agreement Negotiation layer to the WS-Agreement layer and the service layer.</w:t>
      </w:r>
    </w:p>
    <w:p w14:paraId="59F83C9E" w14:textId="77777777" w:rsidR="00EB73BA" w:rsidRPr="0057316D" w:rsidRDefault="00EB73BA" w:rsidP="00051549">
      <w:pPr>
        <w:pStyle w:val="berschrift2"/>
        <w:rPr>
          <w:lang w:val="en-US"/>
        </w:rPr>
      </w:pPr>
      <w:bookmarkStart w:id="171" w:name="_Toc280115236"/>
      <w:r w:rsidRPr="0057316D">
        <w:rPr>
          <w:lang w:val="en-US"/>
        </w:rPr>
        <w:t>Negotiation Offer/Counter Offer model</w:t>
      </w:r>
      <w:bookmarkEnd w:id="171"/>
    </w:p>
    <w:p w14:paraId="233A58A2" w14:textId="77777777" w:rsidR="00EB73BA" w:rsidRPr="0057316D" w:rsidRDefault="00EB73BA" w:rsidP="00051549">
      <w:pPr>
        <w:keepLines/>
        <w:widowControl/>
        <w:jc w:val="both"/>
        <w:rPr>
          <w:lang w:val="en-US"/>
        </w:rPr>
      </w:pPr>
      <w:r w:rsidRPr="0057316D">
        <w:rPr>
          <w:lang w:val="en-US"/>
        </w:rPr>
        <w:t xml:space="preserve">The WS-Agreement Negotiation Offer/Counter Offer model describes the dynamic exchange of information between the negotiation initiator and responder in order to agree on an acceptable agreement offer. A negotiation </w:t>
      </w:r>
      <w:r w:rsidR="00813156">
        <w:rPr>
          <w:lang w:val="en-US"/>
        </w:rPr>
        <w:t>participant</w:t>
      </w:r>
      <w:r w:rsidRPr="0057316D">
        <w:rPr>
          <w:lang w:val="en-US"/>
        </w:rPr>
        <w:t xml:space="preserve"> sends a negotiation offer to the other party, which in turn creates a counter offer for the negotiation offer received. Counter offers are always based on a negotiation offer that was previously received from the opposite negotiation party. The only exceptions are initial negotiation offers, which are based on a negotiation template. These initial offers can be regarded as counter offers to negotiation templates. </w:t>
      </w:r>
    </w:p>
    <w:p w14:paraId="10671386" w14:textId="77777777" w:rsidR="00EB73BA" w:rsidRPr="0057316D" w:rsidRDefault="00EB73BA" w:rsidP="00051549">
      <w:pPr>
        <w:widowControl/>
        <w:jc w:val="both"/>
        <w:rPr>
          <w:lang w:val="en-US"/>
        </w:rPr>
      </w:pPr>
    </w:p>
    <w:p w14:paraId="5D64B8E5" w14:textId="77777777" w:rsidR="00EB73BA" w:rsidRPr="00CD5786" w:rsidRDefault="00EB73BA">
      <w:pPr>
        <w:jc w:val="both"/>
        <w:rPr>
          <w:lang w:val="en-US"/>
        </w:rPr>
      </w:pPr>
      <w:r w:rsidRPr="0057316D">
        <w:rPr>
          <w:lang w:val="en-US"/>
        </w:rPr>
        <w:t xml:space="preserve">Each negotiation offer has an associated state, which reflects the view of the party that created that particular offer with respect to its acceptability. The possible state transitions that may occur when a counter offer is created for </w:t>
      </w:r>
      <w:proofErr w:type="gramStart"/>
      <w:r w:rsidRPr="0057316D">
        <w:rPr>
          <w:lang w:val="en-US"/>
        </w:rPr>
        <w:t>a particular offer are</w:t>
      </w:r>
      <w:proofErr w:type="gramEnd"/>
      <w:r w:rsidRPr="0057316D">
        <w:rPr>
          <w:lang w:val="en-US"/>
        </w:rPr>
        <w:t xml:space="preserve"> described in section </w:t>
      </w:r>
      <w:r w:rsidR="007E76AA" w:rsidRPr="00CD5786">
        <w:rPr>
          <w:lang w:val="en-US"/>
        </w:rPr>
        <w:fldChar w:fldCharType="begin"/>
      </w:r>
      <w:r w:rsidRPr="00CD5786">
        <w:rPr>
          <w:lang w:val="en-US"/>
        </w:rPr>
        <w:instrText xml:space="preserve"> REF _Ref278992523 \w \h </w:instrText>
      </w:r>
      <w:r w:rsidR="007E76AA" w:rsidRPr="00CD5786">
        <w:rPr>
          <w:lang w:val="en-US"/>
        </w:rPr>
      </w:r>
      <w:r w:rsidR="007E76AA" w:rsidRPr="00CD5786">
        <w:rPr>
          <w:lang w:val="en-US"/>
        </w:rPr>
        <w:fldChar w:fldCharType="separate"/>
      </w:r>
      <w:r w:rsidR="00BC2FC9">
        <w:rPr>
          <w:lang w:val="en-US"/>
        </w:rPr>
        <w:t>5.3</w:t>
      </w:r>
      <w:r w:rsidR="007E76AA" w:rsidRPr="00CD5786">
        <w:rPr>
          <w:lang w:val="en-US"/>
        </w:rPr>
        <w:fldChar w:fldCharType="end"/>
      </w:r>
      <w:r w:rsidRPr="00CD5786">
        <w:rPr>
          <w:lang w:val="en-US"/>
        </w:rPr>
        <w:t>.</w:t>
      </w:r>
    </w:p>
    <w:p w14:paraId="7C161263" w14:textId="77777777" w:rsidR="00EB73BA" w:rsidRPr="00CD5786" w:rsidRDefault="00EB73BA">
      <w:pPr>
        <w:jc w:val="both"/>
        <w:rPr>
          <w:lang w:val="en-US"/>
        </w:rPr>
      </w:pPr>
    </w:p>
    <w:p w14:paraId="75CC6110" w14:textId="77777777" w:rsidR="00EB73BA" w:rsidRPr="00CD5786" w:rsidRDefault="00EB73BA">
      <w:pPr>
        <w:jc w:val="both"/>
        <w:rPr>
          <w:lang w:val="en-US"/>
        </w:rPr>
      </w:pPr>
      <w:r w:rsidRPr="00CD5786">
        <w:rPr>
          <w:lang w:val="en-US"/>
        </w:rPr>
        <w:t>An offer negotiation process may comprise multiple rounds of negotiation. In each negotiation round offers and counter offers are exchanged. The exchanged negotiation offers can therefore be modeled as a rooted tree with a negotiable template as root node. Each negotiation offer in this negotiation tree is a counter offer to its parent node. Children of the root node are initial negotiation offers, since they are based on a negotiable template. Leaf nodes are negotiation offers where either no further negotiation is required or that are in the terminal rejected state. If a negotiation offer does not require further negotiation it can be one of the following cases:</w:t>
      </w:r>
    </w:p>
    <w:p w14:paraId="3CB4A1D1" w14:textId="77777777" w:rsidR="00EB73BA" w:rsidRPr="00CD5786" w:rsidRDefault="00EB73BA">
      <w:pPr>
        <w:jc w:val="both"/>
        <w:rPr>
          <w:lang w:val="en-US"/>
        </w:rPr>
      </w:pPr>
    </w:p>
    <w:p w14:paraId="78B0A444" w14:textId="77777777" w:rsidR="00EB73BA" w:rsidRPr="00CD5786" w:rsidRDefault="00EB73BA">
      <w:pPr>
        <w:pStyle w:val="Listenabsatz"/>
        <w:widowControl/>
        <w:numPr>
          <w:ilvl w:val="0"/>
          <w:numId w:val="40"/>
        </w:numPr>
        <w:suppressAutoHyphens w:val="0"/>
        <w:spacing w:after="0" w:line="240" w:lineRule="auto"/>
        <w:contextualSpacing/>
        <w:jc w:val="both"/>
        <w:rPr>
          <w:rFonts w:ascii="Arial" w:eastAsia="Times New Roman" w:hAnsi="Arial"/>
          <w:sz w:val="24"/>
          <w:szCs w:val="24"/>
          <w:lang w:val="en-US"/>
        </w:rPr>
      </w:pPr>
      <w:r w:rsidRPr="00CD5786">
        <w:rPr>
          <w:rFonts w:ascii="Arial" w:eastAsia="Times New Roman" w:hAnsi="Arial"/>
          <w:sz w:val="24"/>
          <w:szCs w:val="24"/>
          <w:lang w:val="en-US"/>
        </w:rPr>
        <w:t>The negotiation offer is in the acceptable state and is used to create an agreement.</w:t>
      </w:r>
    </w:p>
    <w:p w14:paraId="2B9AC0A3" w14:textId="77777777" w:rsidR="00EB73BA" w:rsidRPr="00CD5786" w:rsidRDefault="00EB73BA" w:rsidP="00051549">
      <w:pPr>
        <w:pStyle w:val="Listenabsatz"/>
        <w:widowControl/>
        <w:suppressAutoHyphens w:val="0"/>
        <w:spacing w:after="0" w:line="240" w:lineRule="auto"/>
        <w:ind w:left="360"/>
        <w:contextualSpacing/>
        <w:jc w:val="both"/>
        <w:rPr>
          <w:rFonts w:ascii="Arial" w:eastAsia="Times New Roman" w:hAnsi="Arial"/>
          <w:sz w:val="24"/>
          <w:szCs w:val="24"/>
          <w:lang w:val="en-US"/>
        </w:rPr>
      </w:pPr>
    </w:p>
    <w:p w14:paraId="6ADCF179" w14:textId="77777777" w:rsidR="00EB73BA" w:rsidRPr="00CD5786" w:rsidRDefault="00EB73BA">
      <w:pPr>
        <w:pStyle w:val="Listenabsatz"/>
        <w:widowControl/>
        <w:numPr>
          <w:ilvl w:val="0"/>
          <w:numId w:val="40"/>
        </w:numPr>
        <w:suppressAutoHyphens w:val="0"/>
        <w:spacing w:after="0" w:line="240" w:lineRule="auto"/>
        <w:contextualSpacing/>
        <w:jc w:val="both"/>
        <w:rPr>
          <w:rFonts w:ascii="Arial" w:eastAsia="Times New Roman" w:hAnsi="Arial"/>
          <w:sz w:val="24"/>
          <w:szCs w:val="24"/>
          <w:lang w:val="en-US"/>
        </w:rPr>
      </w:pPr>
      <w:r w:rsidRPr="00CD5786">
        <w:rPr>
          <w:rFonts w:ascii="Arial" w:eastAsia="Times New Roman" w:hAnsi="Arial"/>
          <w:sz w:val="24"/>
          <w:szCs w:val="24"/>
          <w:lang w:val="en-US"/>
        </w:rPr>
        <w:t xml:space="preserve">The negotiation </w:t>
      </w:r>
      <w:r w:rsidR="00813156">
        <w:rPr>
          <w:rFonts w:ascii="Arial" w:eastAsia="Times New Roman" w:hAnsi="Arial"/>
          <w:sz w:val="24"/>
          <w:szCs w:val="24"/>
          <w:lang w:val="en-US"/>
        </w:rPr>
        <w:t>participant</w:t>
      </w:r>
      <w:r w:rsidRPr="00CD5786">
        <w:rPr>
          <w:rFonts w:ascii="Arial" w:eastAsia="Times New Roman" w:hAnsi="Arial"/>
          <w:sz w:val="24"/>
          <w:szCs w:val="24"/>
          <w:lang w:val="en-US"/>
        </w:rPr>
        <w:t xml:space="preserve"> does not follow this negotiation branch anymore, e.g. the </w:t>
      </w:r>
      <w:r w:rsidR="00813156">
        <w:rPr>
          <w:rFonts w:ascii="Arial" w:eastAsia="Times New Roman" w:hAnsi="Arial"/>
          <w:sz w:val="24"/>
          <w:szCs w:val="24"/>
          <w:lang w:val="en-US"/>
        </w:rPr>
        <w:t>participant</w:t>
      </w:r>
      <w:r w:rsidRPr="00CD5786">
        <w:rPr>
          <w:rFonts w:ascii="Arial" w:eastAsia="Times New Roman" w:hAnsi="Arial"/>
          <w:sz w:val="24"/>
          <w:szCs w:val="24"/>
          <w:lang w:val="en-US"/>
        </w:rPr>
        <w:t xml:space="preserve"> decides that this negotiation branch does not lead to the expected results.</w:t>
      </w:r>
    </w:p>
    <w:p w14:paraId="39289B01" w14:textId="77777777" w:rsidR="00EB73BA" w:rsidRPr="00CD5786" w:rsidRDefault="00EB73BA">
      <w:pPr>
        <w:pStyle w:val="Listenabsatz"/>
        <w:jc w:val="both"/>
        <w:rPr>
          <w:lang w:val="en-US"/>
        </w:rPr>
      </w:pPr>
    </w:p>
    <w:p w14:paraId="65CF4C81" w14:textId="77777777" w:rsidR="00EB73BA" w:rsidRPr="00CD5786" w:rsidRDefault="00EB73BA">
      <w:pPr>
        <w:jc w:val="both"/>
        <w:rPr>
          <w:lang w:val="en-US"/>
        </w:rPr>
      </w:pPr>
      <w:r w:rsidRPr="00CD5786">
        <w:rPr>
          <w:lang w:val="en-US"/>
        </w:rPr>
        <w:t xml:space="preserve">A negotiation process may include the exchange of negotiation offers that are based on different templates. A negotiation process can therefore comprise multiple negotiation trees. In the following example illustrates the concept of a negotiation tree in detail. </w:t>
      </w:r>
    </w:p>
    <w:p w14:paraId="5CB6D437" w14:textId="77777777" w:rsidR="00EB73BA" w:rsidRPr="00CD5786" w:rsidRDefault="00EB73BA">
      <w:pPr>
        <w:jc w:val="both"/>
        <w:rPr>
          <w:lang w:val="en-US"/>
        </w:rPr>
      </w:pPr>
    </w:p>
    <w:p w14:paraId="6CF83CA3" w14:textId="634F467F" w:rsidR="00EB73BA" w:rsidRPr="00CD5786" w:rsidRDefault="00EB73BA">
      <w:pPr>
        <w:jc w:val="both"/>
        <w:rPr>
          <w:lang w:val="en-US"/>
        </w:rPr>
      </w:pPr>
      <w:r w:rsidRPr="00CD5786">
        <w:rPr>
          <w:lang w:val="en-US"/>
        </w:rPr>
        <w:t xml:space="preserve">A negotiation initiator receives a negotiable template from the negotiation </w:t>
      </w:r>
      <w:r w:rsidRPr="00CD5786">
        <w:rPr>
          <w:lang w:val="en-US"/>
        </w:rPr>
        <w:lastRenderedPageBreak/>
        <w:t>responder. Based on the negotiable template the initiator creates an initial negotiation offer with an offer id 1 (</w:t>
      </w:r>
      <w:r w:rsidRPr="000D13F1">
        <w:rPr>
          <w:i/>
          <w:lang w:val="en-US"/>
        </w:rPr>
        <w:t>OID 1</w:t>
      </w:r>
      <w:r w:rsidRPr="00CD5786">
        <w:rPr>
          <w:lang w:val="en-US"/>
        </w:rPr>
        <w:t>). This offer is then sen</w:t>
      </w:r>
      <w:ins w:id="172" w:author="Ph W" w:date="2011-07-15T23:57:00Z">
        <w:r w:rsidR="001E2AE4">
          <w:rPr>
            <w:lang w:val="en-US"/>
          </w:rPr>
          <w:t>t</w:t>
        </w:r>
      </w:ins>
      <w:del w:id="173" w:author="Ph W" w:date="2011-07-15T23:57:00Z">
        <w:r w:rsidRPr="00CD5786" w:rsidDel="001E2AE4">
          <w:rPr>
            <w:lang w:val="en-US"/>
          </w:rPr>
          <w:delText>d</w:delText>
        </w:r>
      </w:del>
      <w:r w:rsidRPr="00CD5786">
        <w:rPr>
          <w:lang w:val="en-US"/>
        </w:rPr>
        <w:t xml:space="preserve"> to the negotiation responder using the responder’s negotiate method. After the negotiation responder receive</w:t>
      </w:r>
      <w:ins w:id="174" w:author="Ph W" w:date="2011-07-15T23:57:00Z">
        <w:r w:rsidR="00900A45">
          <w:rPr>
            <w:lang w:val="en-US"/>
          </w:rPr>
          <w:t>s</w:t>
        </w:r>
      </w:ins>
      <w:del w:id="175" w:author="Ph W" w:date="2011-07-15T23:57:00Z">
        <w:r w:rsidRPr="00CD5786" w:rsidDel="00900A45">
          <w:rPr>
            <w:lang w:val="en-US"/>
          </w:rPr>
          <w:delText>d</w:delText>
        </w:r>
      </w:del>
      <w:r w:rsidRPr="00CD5786">
        <w:rPr>
          <w:lang w:val="en-US"/>
        </w:rPr>
        <w:t xml:space="preserve"> the initial negotiation offer (</w:t>
      </w:r>
      <w:r w:rsidRPr="00CD5786">
        <w:rPr>
          <w:i/>
          <w:lang w:val="en-US"/>
        </w:rPr>
        <w:t>OID 1</w:t>
      </w:r>
      <w:r w:rsidRPr="00CD5786">
        <w:rPr>
          <w:lang w:val="en-US"/>
        </w:rPr>
        <w:t>), it examines the incoming offer (</w:t>
      </w:r>
      <w:r w:rsidRPr="00CD5786">
        <w:rPr>
          <w:i/>
          <w:lang w:val="en-US"/>
        </w:rPr>
        <w:t>OID 1</w:t>
      </w:r>
      <w:r w:rsidRPr="00CD5786">
        <w:rPr>
          <w:lang w:val="en-US"/>
        </w:rPr>
        <w:t xml:space="preserve">) and creates two counter offers with </w:t>
      </w:r>
      <w:r w:rsidRPr="00CD5786">
        <w:rPr>
          <w:i/>
          <w:lang w:val="en-US"/>
        </w:rPr>
        <w:t>OID 2</w:t>
      </w:r>
      <w:r w:rsidRPr="00CD5786">
        <w:rPr>
          <w:lang w:val="en-US"/>
        </w:rPr>
        <w:t xml:space="preserve"> and </w:t>
      </w:r>
      <w:r w:rsidRPr="00CD5786">
        <w:rPr>
          <w:i/>
          <w:lang w:val="en-US"/>
        </w:rPr>
        <w:t>OID 3</w:t>
      </w:r>
      <w:r w:rsidRPr="00CD5786">
        <w:rPr>
          <w:lang w:val="en-US"/>
        </w:rPr>
        <w:t>. These counter offers are returned to the negotiation initiator as result of the negotiate call. The negotiation initiator processes the returned counter offers and decides that both counter offers do not lead to the desired agreement. The negotiation initiator therefore decides start a new negotiation branch by creating another negotiation offer (</w:t>
      </w:r>
      <w:r w:rsidRPr="00CD5786">
        <w:rPr>
          <w:i/>
          <w:lang w:val="en-US"/>
        </w:rPr>
        <w:t>OID 4</w:t>
      </w:r>
      <w:r w:rsidRPr="00CD5786">
        <w:rPr>
          <w:lang w:val="en-US"/>
        </w:rPr>
        <w:t xml:space="preserve">) based on the template </w:t>
      </w:r>
      <w:r w:rsidRPr="00CD5786">
        <w:rPr>
          <w:i/>
          <w:lang w:val="en-US"/>
        </w:rPr>
        <w:t>T1</w:t>
      </w:r>
      <w:r w:rsidRPr="00CD5786">
        <w:rPr>
          <w:lang w:val="en-US"/>
        </w:rPr>
        <w:t>. This offer is again sen</w:t>
      </w:r>
      <w:ins w:id="176" w:author="Ph W" w:date="2011-07-15T23:57:00Z">
        <w:r w:rsidR="00900A45">
          <w:rPr>
            <w:lang w:val="en-US"/>
          </w:rPr>
          <w:t>t</w:t>
        </w:r>
      </w:ins>
      <w:del w:id="177" w:author="Ph W" w:date="2011-07-15T23:57:00Z">
        <w:r w:rsidRPr="00CD5786" w:rsidDel="00900A45">
          <w:rPr>
            <w:lang w:val="en-US"/>
          </w:rPr>
          <w:delText>d</w:delText>
        </w:r>
      </w:del>
      <w:r w:rsidRPr="00CD5786">
        <w:rPr>
          <w:lang w:val="en-US"/>
        </w:rPr>
        <w:t xml:space="preserve"> to the negotiation responder that decides that this particular offer is unacceptable. The responder therefore creates a counter offer (</w:t>
      </w:r>
      <w:r w:rsidRPr="00CD5786">
        <w:rPr>
          <w:i/>
          <w:lang w:val="en-US"/>
        </w:rPr>
        <w:t>OID 5</w:t>
      </w:r>
      <w:r w:rsidRPr="00CD5786">
        <w:rPr>
          <w:lang w:val="en-US"/>
        </w:rPr>
        <w:t xml:space="preserve">), which is in the rejected state. Finally, the negotiation initiator creates a third negotiation branch by generating another negotiation offer based on </w:t>
      </w:r>
      <w:r w:rsidRPr="00CD5786">
        <w:rPr>
          <w:i/>
          <w:lang w:val="en-US"/>
        </w:rPr>
        <w:t>T1</w:t>
      </w:r>
      <w:r w:rsidRPr="00CD5786">
        <w:rPr>
          <w:lang w:val="en-US"/>
        </w:rPr>
        <w:t>. After several rounds of negotiation the negotiation responder returns a counter offer (</w:t>
      </w:r>
      <w:r w:rsidRPr="00CD5786">
        <w:rPr>
          <w:i/>
          <w:lang w:val="en-US"/>
        </w:rPr>
        <w:t>OID 9</w:t>
      </w:r>
      <w:r w:rsidRPr="00CD5786">
        <w:rPr>
          <w:lang w:val="en-US"/>
        </w:rPr>
        <w:t xml:space="preserve">), which is in the acceptable state. </w:t>
      </w:r>
      <w:proofErr w:type="gramStart"/>
      <w:r w:rsidRPr="00CD5786">
        <w:rPr>
          <w:lang w:val="en-US"/>
        </w:rPr>
        <w:t>This offer is subsequently used by the negotiation initiator to create a new agreement</w:t>
      </w:r>
      <w:proofErr w:type="gramEnd"/>
      <w:r w:rsidRPr="00CD5786">
        <w:rPr>
          <w:lang w:val="en-US"/>
        </w:rPr>
        <w:t xml:space="preserve">. This process is depicted in </w:t>
      </w:r>
      <w:r w:rsidR="007E76AA" w:rsidRPr="00CD5786">
        <w:rPr>
          <w:lang w:val="en-US"/>
        </w:rPr>
        <w:fldChar w:fldCharType="begin"/>
      </w:r>
      <w:r w:rsidRPr="00CD5786">
        <w:rPr>
          <w:lang w:val="en-US"/>
        </w:rPr>
        <w:instrText xml:space="preserve"> REF _Ref279671651 \h </w:instrText>
      </w:r>
      <w:r w:rsidR="007E76AA" w:rsidRPr="00CD5786">
        <w:rPr>
          <w:lang w:val="en-US"/>
        </w:rPr>
      </w:r>
      <w:r w:rsidR="007E76AA" w:rsidRPr="00CD5786">
        <w:rPr>
          <w:lang w:val="en-US"/>
        </w:rPr>
        <w:fldChar w:fldCharType="separate"/>
      </w:r>
      <w:r w:rsidR="00BC2FC9" w:rsidRPr="00CD5786">
        <w:rPr>
          <w:lang w:val="en-US"/>
        </w:rPr>
        <w:t xml:space="preserve">Figure </w:t>
      </w:r>
      <w:r w:rsidR="00BC2FC9">
        <w:rPr>
          <w:noProof/>
          <w:lang w:val="en-US"/>
        </w:rPr>
        <w:t>2</w:t>
      </w:r>
      <w:r w:rsidR="007E76AA" w:rsidRPr="00CD5786">
        <w:rPr>
          <w:lang w:val="en-US"/>
        </w:rPr>
        <w:fldChar w:fldCharType="end"/>
      </w:r>
      <w:r w:rsidRPr="00CD5786">
        <w:rPr>
          <w:lang w:val="en-US"/>
        </w:rPr>
        <w:t>.</w:t>
      </w:r>
    </w:p>
    <w:p w14:paraId="0A3B2052" w14:textId="77777777" w:rsidR="00EB73BA" w:rsidRPr="00CD5786" w:rsidRDefault="009D6B42">
      <w:pPr>
        <w:keepNext/>
        <w:jc w:val="center"/>
        <w:rPr>
          <w:lang w:val="en-US"/>
        </w:rPr>
      </w:pPr>
      <w:r>
        <w:rPr>
          <w:noProof/>
          <w:lang w:val="de-DE" w:eastAsia="de-DE"/>
        </w:rPr>
        <w:drawing>
          <wp:inline distT="0" distB="0" distL="0" distR="0" wp14:anchorId="7BE7A0EF" wp14:editId="0015D8E7">
            <wp:extent cx="5164455" cy="386905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4455" cy="3869055"/>
                    </a:xfrm>
                    <a:prstGeom prst="rect">
                      <a:avLst/>
                    </a:prstGeom>
                    <a:noFill/>
                    <a:ln>
                      <a:noFill/>
                    </a:ln>
                  </pic:spPr>
                </pic:pic>
              </a:graphicData>
            </a:graphic>
          </wp:inline>
        </w:drawing>
      </w:r>
    </w:p>
    <w:p w14:paraId="19539ADF" w14:textId="77777777" w:rsidR="00EB73BA" w:rsidRPr="00CD5786" w:rsidRDefault="00EB73BA">
      <w:pPr>
        <w:pStyle w:val="Beschriftung"/>
        <w:rPr>
          <w:lang w:val="en-US"/>
        </w:rPr>
      </w:pPr>
      <w:bookmarkStart w:id="178" w:name="_Ref279671651"/>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2</w:t>
      </w:r>
      <w:r w:rsidR="007E76AA" w:rsidRPr="00CD5786">
        <w:rPr>
          <w:noProof/>
          <w:lang w:val="en-US"/>
        </w:rPr>
        <w:fldChar w:fldCharType="end"/>
      </w:r>
      <w:bookmarkEnd w:id="178"/>
      <w:r w:rsidRPr="00CD5786">
        <w:rPr>
          <w:lang w:val="en-US"/>
        </w:rPr>
        <w:t>: The exchange of multiple negotiation offers and counter offers results in the creation of a negotiation tree</w:t>
      </w:r>
    </w:p>
    <w:p w14:paraId="37690F84" w14:textId="77777777" w:rsidR="00EB73BA" w:rsidRPr="00CD5786" w:rsidRDefault="00EB73BA" w:rsidP="00051549">
      <w:pPr>
        <w:rPr>
          <w:lang w:val="en-US"/>
        </w:rPr>
      </w:pPr>
    </w:p>
    <w:p w14:paraId="5484FEC3" w14:textId="77777777" w:rsidR="00EB73BA" w:rsidRPr="00CD5786" w:rsidRDefault="00EB73BA">
      <w:pPr>
        <w:jc w:val="both"/>
        <w:rPr>
          <w:lang w:val="en-US"/>
        </w:rPr>
      </w:pPr>
      <w:r w:rsidRPr="00CD5786">
        <w:rPr>
          <w:lang w:val="en-US"/>
        </w:rPr>
        <w:t xml:space="preserve">The terms negotiation offer and negotiation counter offers both describe specific negotiation offers that are exchanged in a negotiation process. The distinction of what is a negotiation offer and what is a counter offer depends on the particular view of a negotiation </w:t>
      </w:r>
      <w:r w:rsidR="00813156">
        <w:rPr>
          <w:lang w:val="en-US"/>
        </w:rPr>
        <w:t>participant</w:t>
      </w:r>
      <w:r w:rsidRPr="00CD5786">
        <w:rPr>
          <w:lang w:val="en-US"/>
        </w:rPr>
        <w:t xml:space="preserve">. A negotiable template (the root node of a negotiation tree) is always considered as initial negotiation offer. All negotiation offers that are created based on this template are </w:t>
      </w:r>
      <w:r w:rsidRPr="00CD5786">
        <w:rPr>
          <w:lang w:val="en-US"/>
        </w:rPr>
        <w:lastRenderedPageBreak/>
        <w:t xml:space="preserve">therefore counter offers to this template. </w:t>
      </w:r>
    </w:p>
    <w:p w14:paraId="0D2E6771" w14:textId="330C2F01" w:rsidR="00EB73BA" w:rsidRPr="00CD5786" w:rsidRDefault="00EB73BA">
      <w:pPr>
        <w:jc w:val="both"/>
        <w:rPr>
          <w:lang w:val="en-US"/>
        </w:rPr>
      </w:pPr>
      <w:r w:rsidRPr="00CD5786">
        <w:rPr>
          <w:lang w:val="en-US"/>
        </w:rPr>
        <w:t xml:space="preserve">If a negotiation offer with </w:t>
      </w:r>
      <w:r w:rsidRPr="00CD5786">
        <w:rPr>
          <w:i/>
          <w:lang w:val="en-US"/>
        </w:rPr>
        <w:t>OID-1</w:t>
      </w:r>
      <w:r w:rsidRPr="00CD5786">
        <w:rPr>
          <w:lang w:val="en-US"/>
        </w:rPr>
        <w:t xml:space="preserve"> was created based on a template </w:t>
      </w:r>
      <w:r w:rsidRPr="00CD5786">
        <w:rPr>
          <w:i/>
          <w:lang w:val="en-US"/>
        </w:rPr>
        <w:t>T1</w:t>
      </w:r>
      <w:r w:rsidRPr="00CD5786">
        <w:rPr>
          <w:lang w:val="en-US"/>
        </w:rPr>
        <w:t xml:space="preserve">, then </w:t>
      </w:r>
      <w:r w:rsidRPr="00CD5786">
        <w:rPr>
          <w:i/>
          <w:lang w:val="en-US"/>
        </w:rPr>
        <w:t xml:space="preserve">OID-1 </w:t>
      </w:r>
      <w:r w:rsidRPr="00CD5786">
        <w:rPr>
          <w:lang w:val="en-US"/>
        </w:rPr>
        <w:t xml:space="preserve">is a counter offer to </w:t>
      </w:r>
      <w:r w:rsidRPr="00CD5786">
        <w:rPr>
          <w:i/>
          <w:lang w:val="en-US"/>
        </w:rPr>
        <w:t>T1</w:t>
      </w:r>
      <w:r w:rsidRPr="00CD5786">
        <w:rPr>
          <w:lang w:val="en-US"/>
        </w:rPr>
        <w:t xml:space="preserve">. If subsequently a negotiation offer </w:t>
      </w:r>
      <w:r w:rsidRPr="00CD5786">
        <w:rPr>
          <w:i/>
          <w:lang w:val="en-US"/>
        </w:rPr>
        <w:t>OID-2</w:t>
      </w:r>
      <w:r w:rsidRPr="00CD5786">
        <w:rPr>
          <w:lang w:val="en-US"/>
        </w:rPr>
        <w:t xml:space="preserve"> is created based on offer </w:t>
      </w:r>
      <w:r w:rsidRPr="00CD5786">
        <w:rPr>
          <w:i/>
          <w:lang w:val="en-US"/>
        </w:rPr>
        <w:t>OID-1</w:t>
      </w:r>
      <w:r w:rsidRPr="00CD5786">
        <w:rPr>
          <w:lang w:val="en-US"/>
        </w:rPr>
        <w:t xml:space="preserve">, then </w:t>
      </w:r>
      <w:r w:rsidRPr="000D13F1">
        <w:rPr>
          <w:i/>
          <w:lang w:val="en-US"/>
        </w:rPr>
        <w:t>OID-2</w:t>
      </w:r>
      <w:r w:rsidRPr="00CD5786">
        <w:rPr>
          <w:lang w:val="en-US"/>
        </w:rPr>
        <w:t xml:space="preserve"> is a counter offer to </w:t>
      </w:r>
      <w:r w:rsidRPr="00CD5786">
        <w:rPr>
          <w:i/>
          <w:lang w:val="en-US"/>
        </w:rPr>
        <w:t>OID-1</w:t>
      </w:r>
      <w:r w:rsidRPr="00CD5786">
        <w:rPr>
          <w:lang w:val="en-US"/>
        </w:rPr>
        <w:t xml:space="preserve">. In case the negotiation responder provides the negotiable template </w:t>
      </w:r>
      <w:r w:rsidRPr="00CD5786">
        <w:rPr>
          <w:i/>
          <w:lang w:val="en-US"/>
        </w:rPr>
        <w:t>T1</w:t>
      </w:r>
      <w:r w:rsidRPr="00CD5786">
        <w:rPr>
          <w:lang w:val="en-US"/>
        </w:rPr>
        <w:t xml:space="preserve">, it provides an initial negotiation offer to the negotiation initiator. The initiator receives the template </w:t>
      </w:r>
      <w:r w:rsidRPr="000D13F1">
        <w:rPr>
          <w:i/>
          <w:lang w:val="en-US"/>
        </w:rPr>
        <w:t>T1</w:t>
      </w:r>
      <w:r w:rsidRPr="00CD5786">
        <w:rPr>
          <w:lang w:val="en-US"/>
        </w:rPr>
        <w:t xml:space="preserve"> and creates a counter offer with </w:t>
      </w:r>
      <w:r w:rsidRPr="00CD5786">
        <w:rPr>
          <w:i/>
          <w:lang w:val="en-US"/>
        </w:rPr>
        <w:t xml:space="preserve">OID-1 </w:t>
      </w:r>
      <w:ins w:id="179" w:author="Ph W" w:date="2011-07-16T16:17:00Z">
        <w:r w:rsidR="0005334B" w:rsidRPr="00607629">
          <w:rPr>
            <w:lang w:val="en-US"/>
            <w:rPrChange w:id="180" w:author="Ph W" w:date="2011-07-16T16:17:00Z">
              <w:rPr>
                <w:i/>
                <w:lang w:val="en-US"/>
              </w:rPr>
            </w:rPrChange>
          </w:rPr>
          <w:t>based on</w:t>
        </w:r>
      </w:ins>
      <w:del w:id="181" w:author="Ph W" w:date="2011-07-16T16:16:00Z">
        <w:r w:rsidRPr="00607629" w:rsidDel="001052E4">
          <w:rPr>
            <w:lang w:val="en-US"/>
          </w:rPr>
          <w:delText>on the base of</w:delText>
        </w:r>
      </w:del>
      <w:r w:rsidRPr="00607629">
        <w:rPr>
          <w:lang w:val="en-US"/>
        </w:rPr>
        <w:t xml:space="preserve"> </w:t>
      </w:r>
      <w:r w:rsidRPr="00CD5786">
        <w:rPr>
          <w:lang w:val="en-US"/>
        </w:rPr>
        <w:t xml:space="preserve">this template. This counter offer is sent to the negotiation responder. From the negotiation responder’s point of view, </w:t>
      </w:r>
      <w:r w:rsidRPr="00CD5786">
        <w:rPr>
          <w:i/>
          <w:lang w:val="en-US"/>
        </w:rPr>
        <w:t>OID-1</w:t>
      </w:r>
      <w:r w:rsidRPr="00CD5786">
        <w:rPr>
          <w:lang w:val="en-US"/>
        </w:rPr>
        <w:t xml:space="preserve"> is a new negotiation offer from the negotiation initiator. The responder therefore creates a counter offer with </w:t>
      </w:r>
      <w:r w:rsidRPr="00CD5786">
        <w:rPr>
          <w:i/>
          <w:lang w:val="en-US"/>
        </w:rPr>
        <w:t>OID-2</w:t>
      </w:r>
      <w:r w:rsidRPr="00CD5786">
        <w:rPr>
          <w:lang w:val="en-US"/>
        </w:rPr>
        <w:t xml:space="preserve">. This process of creating counter offers based on previously </w:t>
      </w:r>
      <w:proofErr w:type="gramStart"/>
      <w:r w:rsidRPr="00CD5786">
        <w:rPr>
          <w:lang w:val="en-US"/>
        </w:rPr>
        <w:t>received  negotiation</w:t>
      </w:r>
      <w:proofErr w:type="gramEnd"/>
      <w:r w:rsidRPr="00CD5786">
        <w:rPr>
          <w:lang w:val="en-US"/>
        </w:rPr>
        <w:t xml:space="preserve"> offers with the different viewpoints is depicted in </w:t>
      </w:r>
      <w:r w:rsidR="007E76AA" w:rsidRPr="00CD5786">
        <w:rPr>
          <w:lang w:val="en-US"/>
        </w:rPr>
        <w:fldChar w:fldCharType="begin"/>
      </w:r>
      <w:r w:rsidRPr="00CD5786">
        <w:rPr>
          <w:lang w:val="en-US"/>
        </w:rPr>
        <w:instrText xml:space="preserve"> REF _Ref279673564 \h </w:instrText>
      </w:r>
      <w:r w:rsidR="007E76AA" w:rsidRPr="00CD5786">
        <w:rPr>
          <w:lang w:val="en-US"/>
        </w:rPr>
      </w:r>
      <w:r w:rsidR="007E76AA" w:rsidRPr="00CD5786">
        <w:rPr>
          <w:lang w:val="en-US"/>
        </w:rPr>
        <w:fldChar w:fldCharType="separate"/>
      </w:r>
      <w:r w:rsidR="00BC2FC9" w:rsidRPr="00CD5786">
        <w:rPr>
          <w:lang w:val="en-US"/>
        </w:rPr>
        <w:t xml:space="preserve">Figure </w:t>
      </w:r>
      <w:r w:rsidR="00BC2FC9">
        <w:rPr>
          <w:noProof/>
          <w:lang w:val="en-US"/>
        </w:rPr>
        <w:t>3</w:t>
      </w:r>
      <w:r w:rsidR="007E76AA" w:rsidRPr="00CD5786">
        <w:rPr>
          <w:lang w:val="en-US"/>
        </w:rPr>
        <w:fldChar w:fldCharType="end"/>
      </w:r>
      <w:r w:rsidRPr="00CD5786">
        <w:rPr>
          <w:lang w:val="en-US"/>
        </w:rPr>
        <w:t>.</w:t>
      </w:r>
    </w:p>
    <w:p w14:paraId="48432368" w14:textId="77777777" w:rsidR="00EB73BA" w:rsidRPr="00CD5786" w:rsidRDefault="00EB73BA">
      <w:pPr>
        <w:jc w:val="both"/>
        <w:rPr>
          <w:lang w:val="en-US"/>
        </w:rPr>
      </w:pPr>
    </w:p>
    <w:p w14:paraId="52B21FF3" w14:textId="77777777" w:rsidR="00EB73BA" w:rsidRPr="00CD5786" w:rsidRDefault="009D6B42">
      <w:pPr>
        <w:keepNext/>
        <w:jc w:val="center"/>
        <w:rPr>
          <w:lang w:val="en-US"/>
        </w:rPr>
      </w:pPr>
      <w:r>
        <w:rPr>
          <w:noProof/>
          <w:lang w:val="de-DE" w:eastAsia="de-DE"/>
        </w:rPr>
        <w:drawing>
          <wp:inline distT="0" distB="0" distL="0" distR="0" wp14:anchorId="612ED4EE" wp14:editId="5CABA572">
            <wp:extent cx="5249545" cy="3945255"/>
            <wp:effectExtent l="0" t="0" r="825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9545" cy="3945255"/>
                    </a:xfrm>
                    <a:prstGeom prst="rect">
                      <a:avLst/>
                    </a:prstGeom>
                    <a:noFill/>
                    <a:ln>
                      <a:noFill/>
                    </a:ln>
                  </pic:spPr>
                </pic:pic>
              </a:graphicData>
            </a:graphic>
          </wp:inline>
        </w:drawing>
      </w:r>
    </w:p>
    <w:p w14:paraId="16809EF2" w14:textId="3AD018FF" w:rsidR="00EB73BA" w:rsidRPr="00CD5786" w:rsidRDefault="00EB73BA">
      <w:pPr>
        <w:pStyle w:val="Beschriftung"/>
        <w:rPr>
          <w:lang w:val="en-US"/>
        </w:rPr>
      </w:pPr>
      <w:bookmarkStart w:id="182" w:name="_Ref279673564"/>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3</w:t>
      </w:r>
      <w:r w:rsidR="007E76AA" w:rsidRPr="00CD5786">
        <w:rPr>
          <w:noProof/>
          <w:lang w:val="en-US"/>
        </w:rPr>
        <w:fldChar w:fldCharType="end"/>
      </w:r>
      <w:bookmarkEnd w:id="182"/>
      <w:r w:rsidRPr="00CD5786">
        <w:rPr>
          <w:lang w:val="en-US"/>
        </w:rPr>
        <w:t>: Different views on the negotiation process. An offer sen</w:t>
      </w:r>
      <w:ins w:id="183" w:author="Ph W" w:date="2011-07-16T00:01:00Z">
        <w:r w:rsidR="00E36108">
          <w:rPr>
            <w:lang w:val="en-US"/>
          </w:rPr>
          <w:t>t</w:t>
        </w:r>
      </w:ins>
      <w:del w:id="184" w:author="Ph W" w:date="2011-07-16T00:01:00Z">
        <w:r w:rsidRPr="00CD5786" w:rsidDel="00E36108">
          <w:rPr>
            <w:lang w:val="en-US"/>
          </w:rPr>
          <w:delText>d</w:delText>
        </w:r>
      </w:del>
      <w:r w:rsidRPr="00CD5786">
        <w:rPr>
          <w:lang w:val="en-US"/>
        </w:rPr>
        <w:t xml:space="preserve"> by one negotiation </w:t>
      </w:r>
      <w:r w:rsidR="00813156">
        <w:rPr>
          <w:lang w:val="en-US"/>
        </w:rPr>
        <w:t>participant</w:t>
      </w:r>
      <w:r w:rsidRPr="00CD5786">
        <w:rPr>
          <w:lang w:val="en-US"/>
        </w:rPr>
        <w:t xml:space="preserve"> is a counter offer to a previously received negotiation offer.</w:t>
      </w:r>
    </w:p>
    <w:p w14:paraId="5F5E7271" w14:textId="77777777" w:rsidR="00EB73BA" w:rsidRPr="00CD5786" w:rsidRDefault="00EB73BA">
      <w:pPr>
        <w:rPr>
          <w:lang w:val="en-US"/>
        </w:rPr>
      </w:pPr>
    </w:p>
    <w:p w14:paraId="455952A9" w14:textId="77777777" w:rsidR="00EB73BA" w:rsidRPr="00CD5786" w:rsidRDefault="00EB73BA" w:rsidP="00051549">
      <w:pPr>
        <w:pStyle w:val="berschrift2"/>
        <w:rPr>
          <w:lang w:val="en-US"/>
        </w:rPr>
      </w:pPr>
      <w:bookmarkStart w:id="185" w:name="_Toc280115237"/>
      <w:r w:rsidRPr="00CD5786">
        <w:rPr>
          <w:lang w:val="en-US"/>
        </w:rPr>
        <w:t>Layered architectural Model</w:t>
      </w:r>
      <w:bookmarkEnd w:id="185"/>
    </w:p>
    <w:p w14:paraId="0EC4EFAB" w14:textId="77777777" w:rsidR="00EB73BA" w:rsidRPr="00CD5786" w:rsidRDefault="00EB73BA">
      <w:pPr>
        <w:keepLines/>
        <w:jc w:val="both"/>
        <w:rPr>
          <w:lang w:val="en-US"/>
        </w:rPr>
      </w:pPr>
      <w:r w:rsidRPr="00CD5786">
        <w:rPr>
          <w:lang w:val="en-US"/>
        </w:rPr>
        <w:t xml:space="preserve">The WS-Agreement Negotiation layered model consists of three layers, the negotiation layer, the agreement layer and the service layer. These layers are depicted in </w:t>
      </w:r>
      <w:r w:rsidR="00CF0CB0">
        <w:fldChar w:fldCharType="begin"/>
      </w:r>
      <w:r w:rsidR="00CF0CB0">
        <w:instrText xml:space="preserve"> REF _Ref255207401 \h  \* MERGEFORMAT </w:instrText>
      </w:r>
      <w:r w:rsidR="00CF0CB0">
        <w:fldChar w:fldCharType="separate"/>
      </w:r>
      <w:r w:rsidR="00BC2FC9" w:rsidRPr="00CD5786">
        <w:rPr>
          <w:lang w:val="en-US"/>
        </w:rPr>
        <w:t xml:space="preserve">Figure </w:t>
      </w:r>
      <w:r w:rsidR="00BC2FC9">
        <w:rPr>
          <w:lang w:val="en-US"/>
        </w:rPr>
        <w:t>4</w:t>
      </w:r>
      <w:r w:rsidR="00CF0CB0">
        <w:fldChar w:fldCharType="end"/>
      </w:r>
      <w:r w:rsidRPr="00CD5786">
        <w:rPr>
          <w:lang w:val="en-US"/>
        </w:rPr>
        <w:t>. There is a clear separation between these layers. The negotiation layer sits on top of the agreement layer. It is therefore decoupled from the agreement layer and the service layer. By that, the negotiation layer may change independently of the agreement layer and can be replaced by another negotiation layer that might be better suited for a specific negotiation scenario.</w:t>
      </w:r>
    </w:p>
    <w:p w14:paraId="342B3788" w14:textId="77777777" w:rsidR="00EB73BA" w:rsidRPr="00CD5786" w:rsidRDefault="009D6B42">
      <w:pPr>
        <w:keepNext/>
        <w:jc w:val="center"/>
        <w:rPr>
          <w:lang w:val="en-US"/>
        </w:rPr>
      </w:pPr>
      <w:bookmarkStart w:id="186" w:name="_Ref247099926"/>
      <w:r>
        <w:rPr>
          <w:noProof/>
          <w:lang w:val="de-DE" w:eastAsia="de-DE"/>
        </w:rPr>
        <w:lastRenderedPageBreak/>
        <w:drawing>
          <wp:inline distT="0" distB="0" distL="0" distR="0" wp14:anchorId="3FF6FEF9" wp14:editId="01A07A44">
            <wp:extent cx="5071745" cy="3776345"/>
            <wp:effectExtent l="0" t="0" r="8255" b="825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71745" cy="3776345"/>
                    </a:xfrm>
                    <a:prstGeom prst="rect">
                      <a:avLst/>
                    </a:prstGeom>
                    <a:noFill/>
                    <a:ln>
                      <a:noFill/>
                    </a:ln>
                  </pic:spPr>
                </pic:pic>
              </a:graphicData>
            </a:graphic>
          </wp:inline>
        </w:drawing>
      </w:r>
    </w:p>
    <w:p w14:paraId="78FE3006" w14:textId="77777777" w:rsidR="00EB73BA" w:rsidRPr="00CD5786" w:rsidRDefault="00EB73BA">
      <w:pPr>
        <w:pStyle w:val="Beschriftung"/>
        <w:rPr>
          <w:lang w:val="en-US"/>
        </w:rPr>
      </w:pPr>
      <w:bookmarkStart w:id="187" w:name="_Ref255207401"/>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4</w:t>
      </w:r>
      <w:r w:rsidR="007E76AA" w:rsidRPr="00CD5786">
        <w:rPr>
          <w:noProof/>
          <w:lang w:val="en-US"/>
        </w:rPr>
        <w:fldChar w:fldCharType="end"/>
      </w:r>
      <w:bookmarkEnd w:id="187"/>
      <w:r w:rsidRPr="00CD5786">
        <w:rPr>
          <w:lang w:val="en-US"/>
        </w:rPr>
        <w:t>: Conceptual overview of the layered negotiation model</w:t>
      </w:r>
    </w:p>
    <w:p w14:paraId="4A854B4B" w14:textId="77777777" w:rsidR="00EB73BA" w:rsidRPr="00CD5786" w:rsidRDefault="00EB73BA" w:rsidP="00051549">
      <w:pPr>
        <w:rPr>
          <w:lang w:val="en-US"/>
        </w:rPr>
      </w:pPr>
    </w:p>
    <w:bookmarkEnd w:id="186"/>
    <w:p w14:paraId="76A6527C" w14:textId="77777777" w:rsidR="00EB73BA" w:rsidRPr="00CD5786" w:rsidRDefault="00EB73BA">
      <w:pPr>
        <w:keepNext/>
        <w:rPr>
          <w:b/>
          <w:lang w:val="en-US"/>
        </w:rPr>
      </w:pPr>
      <w:r w:rsidRPr="00CD5786">
        <w:rPr>
          <w:b/>
          <w:lang w:val="en-US"/>
        </w:rPr>
        <w:t>Negotiation layer</w:t>
      </w:r>
    </w:p>
    <w:p w14:paraId="65B761DF" w14:textId="77777777" w:rsidR="00EB73BA" w:rsidRPr="00CD5786" w:rsidRDefault="00EB73BA">
      <w:pPr>
        <w:jc w:val="both"/>
        <w:rPr>
          <w:lang w:val="en-US"/>
        </w:rPr>
      </w:pPr>
      <w:r w:rsidRPr="00CD5786">
        <w:rPr>
          <w:lang w:val="en-US"/>
        </w:rPr>
        <w:t>The negotiation layer provides a protocol and a language to negotiate agreement offers and counter offers and to create agreements based on negotiated offers. The negotiation process comprises the exchange of negotiation offers and counter offers. Negotiation offers, as defined in this specification, are non-binding by nature. They do not comprise any promise of the agreement responder that it will create an agreement based on a negotiated offer. They only indicate the willingness of the two negotiating parties to subsequently create an agreement. However, it is possible to define languages that can be used in conjunction with this specification in order to realize binding negotiation processes.</w:t>
      </w:r>
    </w:p>
    <w:p w14:paraId="4732878C" w14:textId="77777777" w:rsidR="00EB73BA" w:rsidRPr="00CD5786" w:rsidRDefault="00EB73BA">
      <w:pPr>
        <w:jc w:val="both"/>
        <w:rPr>
          <w:lang w:val="en-US"/>
        </w:rPr>
      </w:pPr>
      <w:r w:rsidRPr="00CD5786">
        <w:rPr>
          <w:lang w:val="en-US"/>
        </w:rPr>
        <w:t xml:space="preserve">Agreements based on negotiated offers are either created by calling the </w:t>
      </w:r>
      <w:proofErr w:type="spellStart"/>
      <w:r w:rsidRPr="00CD5786">
        <w:rPr>
          <w:i/>
          <w:lang w:val="en-US"/>
        </w:rPr>
        <w:t>createAgreement</w:t>
      </w:r>
      <w:proofErr w:type="spellEnd"/>
      <w:r w:rsidRPr="00CD5786">
        <w:rPr>
          <w:lang w:val="en-US"/>
        </w:rPr>
        <w:t xml:space="preserve"> or </w:t>
      </w:r>
      <w:proofErr w:type="spellStart"/>
      <w:r w:rsidRPr="00CD5786">
        <w:rPr>
          <w:i/>
          <w:lang w:val="en-US"/>
        </w:rPr>
        <w:t>create</w:t>
      </w:r>
      <w:r w:rsidRPr="00CD5786">
        <w:rPr>
          <w:i/>
          <w:lang w:val="en-US"/>
        </w:rPr>
        <w:softHyphen/>
        <w:t>Pending</w:t>
      </w:r>
      <w:r w:rsidRPr="00CD5786">
        <w:rPr>
          <w:i/>
          <w:lang w:val="en-US"/>
        </w:rPr>
        <w:softHyphen/>
        <w:t>Agreement</w:t>
      </w:r>
      <w:proofErr w:type="spellEnd"/>
      <w:r w:rsidRPr="00CD5786">
        <w:rPr>
          <w:lang w:val="en-US"/>
        </w:rPr>
        <w:t xml:space="preserve"> operation on the agreement responder’s Agreement Factory port type, which is part of the responder’s agreement layer. </w:t>
      </w:r>
    </w:p>
    <w:p w14:paraId="7886D009" w14:textId="77777777" w:rsidR="00EB73BA" w:rsidRPr="00CD5786" w:rsidRDefault="00EB73BA">
      <w:pPr>
        <w:jc w:val="both"/>
        <w:rPr>
          <w:lang w:val="en-US"/>
        </w:rPr>
      </w:pPr>
    </w:p>
    <w:p w14:paraId="66E7E2BA" w14:textId="77777777" w:rsidR="00EB73BA" w:rsidRPr="00CD5786" w:rsidRDefault="00EB73BA">
      <w:pPr>
        <w:keepNext/>
        <w:keepLines/>
        <w:rPr>
          <w:b/>
          <w:lang w:val="en-US"/>
        </w:rPr>
      </w:pPr>
      <w:r w:rsidRPr="00CD5786">
        <w:rPr>
          <w:b/>
          <w:lang w:val="en-US"/>
        </w:rPr>
        <w:t>Agreement layer</w:t>
      </w:r>
    </w:p>
    <w:p w14:paraId="68F1E457" w14:textId="77777777" w:rsidR="00EB73BA" w:rsidRPr="00CD5786" w:rsidRDefault="00EB73BA">
      <w:pPr>
        <w:jc w:val="both"/>
        <w:rPr>
          <w:lang w:val="en-US"/>
        </w:rPr>
      </w:pPr>
      <w:r w:rsidRPr="00CD5786">
        <w:rPr>
          <w:lang w:val="en-US"/>
        </w:rPr>
        <w:t xml:space="preserve">The Agreement layer provides the basic functionality to create and monitor agreements. It comprises the port types defined in the WS-Agreement specification. For </w:t>
      </w:r>
      <w:r w:rsidR="00B54315">
        <w:rPr>
          <w:lang w:val="en-US"/>
        </w:rPr>
        <w:t>details</w:t>
      </w:r>
      <w:r w:rsidRPr="00CD5786">
        <w:rPr>
          <w:lang w:val="en-US"/>
        </w:rPr>
        <w:t xml:space="preserve"> refer to the WS-Agreement specification</w:t>
      </w:r>
      <w:r w:rsidR="00543A3D" w:rsidRPr="00CD5786">
        <w:rPr>
          <w:lang w:val="en-US"/>
        </w:rPr>
        <w:t xml:space="preserve"> [GDF107]</w:t>
      </w:r>
      <w:r w:rsidRPr="00CD5786">
        <w:rPr>
          <w:lang w:val="en-US"/>
        </w:rPr>
        <w:t>.</w:t>
      </w:r>
    </w:p>
    <w:p w14:paraId="22D1D797" w14:textId="77777777" w:rsidR="00EB73BA" w:rsidRPr="00CD5786" w:rsidRDefault="00EB73BA">
      <w:pPr>
        <w:jc w:val="both"/>
        <w:rPr>
          <w:lang w:val="en-US"/>
        </w:rPr>
      </w:pPr>
    </w:p>
    <w:p w14:paraId="67488A9A" w14:textId="77777777" w:rsidR="00EB73BA" w:rsidRPr="00CD5786" w:rsidRDefault="00EB73BA">
      <w:pPr>
        <w:keepNext/>
        <w:keepLines/>
        <w:rPr>
          <w:b/>
          <w:lang w:val="en-US"/>
        </w:rPr>
      </w:pPr>
      <w:r w:rsidRPr="00CD5786">
        <w:rPr>
          <w:b/>
          <w:lang w:val="en-US"/>
        </w:rPr>
        <w:t>Service layer</w:t>
      </w:r>
    </w:p>
    <w:p w14:paraId="64FA3279" w14:textId="77777777" w:rsidR="00EB73BA" w:rsidRPr="00CD5786" w:rsidRDefault="00EB73BA">
      <w:pPr>
        <w:jc w:val="both"/>
        <w:rPr>
          <w:lang w:val="en-US"/>
        </w:rPr>
      </w:pPr>
      <w:r w:rsidRPr="00CD5786">
        <w:rPr>
          <w:lang w:val="en-US"/>
        </w:rPr>
        <w:t xml:space="preserve">At the service layer the actual service defined by an agreement is provided. This service may or may not be a web service. Moreover, it may consist of multiple services. A resource provisioning service may for example comprise the provisioning of the specified resources and a monitoring service for the </w:t>
      </w:r>
      <w:r w:rsidRPr="00CD5786">
        <w:rPr>
          <w:lang w:val="en-US"/>
        </w:rPr>
        <w:lastRenderedPageBreak/>
        <w:t xml:space="preserve">provided resources. The </w:t>
      </w:r>
      <w:proofErr w:type="gramStart"/>
      <w:r w:rsidRPr="00CD5786">
        <w:rPr>
          <w:lang w:val="en-US"/>
        </w:rPr>
        <w:t>services on the service layer are governed by the agreement</w:t>
      </w:r>
      <w:proofErr w:type="gramEnd"/>
      <w:r w:rsidRPr="00CD5786">
        <w:rPr>
          <w:lang w:val="en-US"/>
        </w:rPr>
        <w:t xml:space="preserve"> layer.</w:t>
      </w:r>
    </w:p>
    <w:p w14:paraId="6D6F47D0" w14:textId="77777777" w:rsidR="00EB73BA" w:rsidRPr="00CD5786" w:rsidRDefault="00EB73BA">
      <w:pPr>
        <w:jc w:val="both"/>
        <w:rPr>
          <w:lang w:val="en-US"/>
        </w:rPr>
      </w:pPr>
    </w:p>
    <w:p w14:paraId="6122DA11" w14:textId="77777777" w:rsidR="00EB73BA" w:rsidRPr="00CD5786" w:rsidRDefault="00EB73BA" w:rsidP="00051549">
      <w:pPr>
        <w:pStyle w:val="berschrift1"/>
        <w:rPr>
          <w:lang w:val="en-US"/>
        </w:rPr>
      </w:pPr>
      <w:bookmarkStart w:id="188" w:name="_Ref255227341"/>
      <w:bookmarkStart w:id="189" w:name="_Toc263952957"/>
      <w:bookmarkStart w:id="190" w:name="_Toc264032842"/>
      <w:bookmarkStart w:id="191" w:name="_Toc264032968"/>
      <w:bookmarkStart w:id="192" w:name="_Toc264039085"/>
      <w:bookmarkStart w:id="193" w:name="_Toc264039309"/>
      <w:bookmarkStart w:id="194" w:name="_Toc264040620"/>
      <w:bookmarkStart w:id="195" w:name="_Toc264050238"/>
      <w:bookmarkStart w:id="196" w:name="_Toc268098899"/>
      <w:bookmarkStart w:id="197" w:name="_Toc268251303"/>
      <w:bookmarkStart w:id="198" w:name="_Toc269380212"/>
      <w:bookmarkStart w:id="199" w:name="_Toc278894193"/>
      <w:bookmarkStart w:id="200" w:name="_Toc280115238"/>
      <w:bookmarkStart w:id="201" w:name="_Ref248839633"/>
      <w:r w:rsidRPr="00CD5786">
        <w:rPr>
          <w:lang w:val="en-US"/>
        </w:rPr>
        <w:t>Negotiation</w:t>
      </w:r>
      <w:bookmarkEnd w:id="188"/>
      <w:bookmarkEnd w:id="189"/>
      <w:bookmarkEnd w:id="190"/>
      <w:bookmarkEnd w:id="191"/>
      <w:bookmarkEnd w:id="192"/>
      <w:bookmarkEnd w:id="193"/>
      <w:bookmarkEnd w:id="194"/>
      <w:bookmarkEnd w:id="195"/>
      <w:bookmarkEnd w:id="196"/>
      <w:bookmarkEnd w:id="197"/>
      <w:bookmarkEnd w:id="198"/>
      <w:bookmarkEnd w:id="199"/>
      <w:bookmarkEnd w:id="200"/>
    </w:p>
    <w:p w14:paraId="1114A069" w14:textId="77777777" w:rsidR="00EB73BA" w:rsidRPr="00CD5786" w:rsidRDefault="00EB73BA">
      <w:pPr>
        <w:jc w:val="both"/>
        <w:rPr>
          <w:lang w:val="en-US"/>
        </w:rPr>
      </w:pPr>
      <w:r w:rsidRPr="00CD5786">
        <w:rPr>
          <w:lang w:val="en-US"/>
        </w:rPr>
        <w:t xml:space="preserve">The negotiation service defines a service instance that is used by the negotiation </w:t>
      </w:r>
      <w:r w:rsidR="00813156">
        <w:rPr>
          <w:lang w:val="en-US"/>
        </w:rPr>
        <w:t>participant</w:t>
      </w:r>
      <w:r w:rsidRPr="00CD5786">
        <w:rPr>
          <w:lang w:val="en-US"/>
        </w:rPr>
        <w:t xml:space="preserve">s to dynamically exchange information in order to reach a common understanding of a valid agreement offer. During the negotiation process the </w:t>
      </w:r>
      <w:r w:rsidR="00813156">
        <w:rPr>
          <w:lang w:val="en-US"/>
        </w:rPr>
        <w:t>participant</w:t>
      </w:r>
      <w:r w:rsidRPr="00CD5786">
        <w:rPr>
          <w:lang w:val="en-US"/>
        </w:rPr>
        <w:t>s exchange negotiation offers in order to indicate their negotiation goals and requirements. A negotiation instance may be limited in its lifetime or the maximum negotiation rounds. These limitations are defined in the negotiation context.</w:t>
      </w:r>
    </w:p>
    <w:p w14:paraId="5F5A94A4" w14:textId="77777777" w:rsidR="00EB73BA" w:rsidRPr="00CD5786" w:rsidRDefault="00EB73BA">
      <w:pPr>
        <w:jc w:val="both"/>
        <w:rPr>
          <w:lang w:val="en-US"/>
        </w:rPr>
      </w:pPr>
    </w:p>
    <w:p w14:paraId="31052FC5" w14:textId="77777777" w:rsidR="00EB73BA" w:rsidRPr="00CD5786" w:rsidRDefault="00EB73BA" w:rsidP="00051549">
      <w:pPr>
        <w:pStyle w:val="berschrift2"/>
        <w:rPr>
          <w:lang w:val="en-US"/>
        </w:rPr>
      </w:pPr>
      <w:bookmarkStart w:id="202" w:name="_Toc263952958"/>
      <w:bookmarkStart w:id="203" w:name="_Toc264032843"/>
      <w:bookmarkStart w:id="204" w:name="_Toc264032969"/>
      <w:bookmarkStart w:id="205" w:name="_Toc264039086"/>
      <w:bookmarkStart w:id="206" w:name="_Toc264039310"/>
      <w:bookmarkStart w:id="207" w:name="_Toc264040621"/>
      <w:bookmarkStart w:id="208" w:name="_Toc264050239"/>
      <w:bookmarkStart w:id="209" w:name="_Toc268098900"/>
      <w:bookmarkStart w:id="210" w:name="_Toc268251304"/>
      <w:bookmarkStart w:id="211" w:name="_Toc269380213"/>
      <w:bookmarkStart w:id="212" w:name="_Toc278894194"/>
      <w:bookmarkStart w:id="213" w:name="_Ref279760371"/>
      <w:bookmarkStart w:id="214" w:name="_Toc280115239"/>
      <w:r w:rsidRPr="00CD5786">
        <w:rPr>
          <w:lang w:val="en-US"/>
        </w:rPr>
        <w:t>Negotiation Context</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14:paraId="2F066A64" w14:textId="77777777" w:rsidR="00EB73BA" w:rsidRPr="00CD5786" w:rsidRDefault="00EB73BA">
      <w:pPr>
        <w:jc w:val="both"/>
        <w:rPr>
          <w:lang w:val="en-US"/>
        </w:rPr>
      </w:pPr>
      <w:r w:rsidRPr="00CD5786">
        <w:rPr>
          <w:lang w:val="en-US"/>
        </w:rPr>
        <w:t xml:space="preserve">The negotiation context defines the roles of the negotiation </w:t>
      </w:r>
      <w:r w:rsidR="00813156">
        <w:rPr>
          <w:lang w:val="en-US"/>
        </w:rPr>
        <w:t>participant</w:t>
      </w:r>
      <w:r w:rsidRPr="00CD5786">
        <w:rPr>
          <w:lang w:val="en-US"/>
        </w:rPr>
        <w:t xml:space="preserve">s, their obligations, and the nature of the negotiation process. Since negotiation is a bi-lateral process, the roles of each participating party must be clearly defined.  </w:t>
      </w:r>
    </w:p>
    <w:p w14:paraId="242C3F4B" w14:textId="77777777" w:rsidR="00EB73BA" w:rsidRPr="00CD5786" w:rsidRDefault="00EB73BA">
      <w:pPr>
        <w:jc w:val="both"/>
        <w:rPr>
          <w:lang w:val="en-US"/>
        </w:rPr>
      </w:pPr>
    </w:p>
    <w:p w14:paraId="5084E63A" w14:textId="77777777" w:rsidR="00EB73BA" w:rsidRPr="00CD5786" w:rsidRDefault="00EB73BA">
      <w:pPr>
        <w:pStyle w:val="Code"/>
        <w:keepLines w:val="0"/>
      </w:pPr>
      <w:r w:rsidRPr="00CD5786">
        <w:t>&lt;</w:t>
      </w:r>
      <w:proofErr w:type="spellStart"/>
      <w:proofErr w:type="gramStart"/>
      <w:r w:rsidRPr="00CD5786">
        <w:t>wsag</w:t>
      </w:r>
      <w:proofErr w:type="gramEnd"/>
      <w:r w:rsidRPr="00CD5786">
        <w:t>-neg:NegotiationContext</w:t>
      </w:r>
      <w:proofErr w:type="spellEnd"/>
      <w:r w:rsidRPr="00CD5786">
        <w:t>&gt;</w:t>
      </w:r>
    </w:p>
    <w:p w14:paraId="158131F0" w14:textId="77777777" w:rsidR="00EB73BA" w:rsidRPr="00CD5786" w:rsidRDefault="00EB73BA">
      <w:pPr>
        <w:pStyle w:val="Code"/>
        <w:keepLines w:val="0"/>
      </w:pPr>
      <w:r w:rsidRPr="00CD5786">
        <w:t xml:space="preserve">    &lt;</w:t>
      </w:r>
      <w:proofErr w:type="spellStart"/>
      <w:proofErr w:type="gramStart"/>
      <w:r w:rsidRPr="00CD5786">
        <w:t>wsag</w:t>
      </w:r>
      <w:proofErr w:type="gramEnd"/>
      <w:r w:rsidRPr="00CD5786">
        <w:t>-neg:NegotiationType</w:t>
      </w:r>
      <w:proofErr w:type="spellEnd"/>
      <w:r w:rsidRPr="00CD5786">
        <w:t>&gt;</w:t>
      </w:r>
    </w:p>
    <w:p w14:paraId="18658920" w14:textId="77777777" w:rsidR="00EB73BA" w:rsidRPr="00CD5786" w:rsidRDefault="00EB73BA">
      <w:pPr>
        <w:pStyle w:val="Code"/>
        <w:keepLines w:val="0"/>
      </w:pPr>
      <w:r w:rsidRPr="00CD5786">
        <w:t xml:space="preserve">        </w:t>
      </w:r>
      <w:proofErr w:type="spellStart"/>
      <w:proofErr w:type="gramStart"/>
      <w:r w:rsidRPr="00CD5786">
        <w:t>wsag</w:t>
      </w:r>
      <w:proofErr w:type="gramEnd"/>
      <w:r w:rsidRPr="00CD5786">
        <w:t>-neg:NegotiationType</w:t>
      </w:r>
      <w:proofErr w:type="spellEnd"/>
    </w:p>
    <w:p w14:paraId="0A4A484D" w14:textId="77777777" w:rsidR="00EB73BA" w:rsidRPr="00CD5786" w:rsidRDefault="00EB73BA">
      <w:pPr>
        <w:pStyle w:val="Code"/>
        <w:keepNext w:val="0"/>
        <w:keepLines w:val="0"/>
      </w:pPr>
      <w:r w:rsidRPr="00CD5786">
        <w:t xml:space="preserve">    &lt;/</w:t>
      </w:r>
      <w:proofErr w:type="spellStart"/>
      <w:r w:rsidRPr="00CD5786">
        <w:t>wsag-neg</w:t>
      </w:r>
      <w:proofErr w:type="gramStart"/>
      <w:r w:rsidRPr="00CD5786">
        <w:t>:NegotiationType</w:t>
      </w:r>
      <w:proofErr w:type="spellEnd"/>
      <w:proofErr w:type="gramEnd"/>
      <w:r w:rsidRPr="00CD5786">
        <w:t>&gt;</w:t>
      </w:r>
    </w:p>
    <w:p w14:paraId="5EC463E0" w14:textId="77777777" w:rsidR="00EB73BA" w:rsidRPr="00CD5786" w:rsidRDefault="00EB73BA">
      <w:pPr>
        <w:pStyle w:val="Code"/>
        <w:keepNext w:val="0"/>
        <w:keepLines w:val="0"/>
      </w:pPr>
      <w:r w:rsidRPr="00CD5786">
        <w:t xml:space="preserve">    &lt;</w:t>
      </w:r>
      <w:proofErr w:type="spellStart"/>
      <w:proofErr w:type="gramStart"/>
      <w:r w:rsidRPr="00CD5786">
        <w:t>wsag</w:t>
      </w:r>
      <w:proofErr w:type="gramEnd"/>
      <w:r w:rsidRPr="00CD5786">
        <w:t>-neg:ExpirationTime</w:t>
      </w:r>
      <w:proofErr w:type="spellEnd"/>
      <w:r w:rsidRPr="00CD5786">
        <w:t>&gt;</w:t>
      </w:r>
    </w:p>
    <w:p w14:paraId="2F38612B" w14:textId="77777777" w:rsidR="00EB73BA" w:rsidRPr="00CD5786" w:rsidRDefault="00EB73BA">
      <w:pPr>
        <w:pStyle w:val="Code"/>
        <w:keepNext w:val="0"/>
        <w:keepLines w:val="0"/>
      </w:pPr>
      <w:r w:rsidRPr="00CD5786">
        <w:t xml:space="preserve">        </w:t>
      </w:r>
      <w:proofErr w:type="spellStart"/>
      <w:proofErr w:type="gramStart"/>
      <w:r w:rsidRPr="00CD5786">
        <w:t>xsd:dateTime</w:t>
      </w:r>
      <w:proofErr w:type="spellEnd"/>
      <w:proofErr w:type="gramEnd"/>
    </w:p>
    <w:p w14:paraId="20F46B77" w14:textId="77777777" w:rsidR="00EB73BA" w:rsidRPr="00CD5786" w:rsidRDefault="00EB73BA">
      <w:pPr>
        <w:pStyle w:val="Code"/>
        <w:keepNext w:val="0"/>
        <w:keepLines w:val="0"/>
      </w:pPr>
      <w:r w:rsidRPr="00CD5786">
        <w:t xml:space="preserve">    &lt;/</w:t>
      </w:r>
      <w:proofErr w:type="spellStart"/>
      <w:r w:rsidRPr="00CD5786">
        <w:t>wsag-neg</w:t>
      </w:r>
      <w:proofErr w:type="gramStart"/>
      <w:r w:rsidRPr="00CD5786">
        <w:t>:ExpirationTime</w:t>
      </w:r>
      <w:proofErr w:type="spellEnd"/>
      <w:proofErr w:type="gramEnd"/>
      <w:r w:rsidRPr="00CD5786">
        <w:t>&gt; ?</w:t>
      </w:r>
    </w:p>
    <w:p w14:paraId="5BCB7A96" w14:textId="77777777" w:rsidR="00EB73BA" w:rsidRPr="00CD5786" w:rsidRDefault="00EB73BA">
      <w:pPr>
        <w:pStyle w:val="Code"/>
        <w:keepNext w:val="0"/>
        <w:keepLines w:val="0"/>
      </w:pPr>
      <w:r w:rsidRPr="00CD5786">
        <w:t xml:space="preserve">    &lt;</w:t>
      </w:r>
      <w:proofErr w:type="spellStart"/>
      <w:proofErr w:type="gramStart"/>
      <w:r w:rsidRPr="00CD5786">
        <w:t>wsag</w:t>
      </w:r>
      <w:proofErr w:type="gramEnd"/>
      <w:r w:rsidRPr="00CD5786">
        <w:t>-neg:NegotiationInitiator</w:t>
      </w:r>
      <w:proofErr w:type="spellEnd"/>
      <w:r w:rsidRPr="00CD5786">
        <w:t>&gt;</w:t>
      </w:r>
    </w:p>
    <w:p w14:paraId="282ABBD6" w14:textId="77777777" w:rsidR="00EB73BA" w:rsidRPr="00CD5786" w:rsidRDefault="00EB73BA">
      <w:pPr>
        <w:pStyle w:val="Code"/>
        <w:keepNext w:val="0"/>
        <w:keepLines w:val="0"/>
      </w:pPr>
      <w:r w:rsidRPr="00CD5786">
        <w:t xml:space="preserve">        </w:t>
      </w:r>
      <w:proofErr w:type="spellStart"/>
      <w:proofErr w:type="gramStart"/>
      <w:r w:rsidRPr="00CD5786">
        <w:t>xsd:anyType</w:t>
      </w:r>
      <w:proofErr w:type="spellEnd"/>
      <w:proofErr w:type="gramEnd"/>
    </w:p>
    <w:p w14:paraId="0A74D770" w14:textId="77777777" w:rsidR="00EB73BA" w:rsidRPr="00CD5786" w:rsidRDefault="00EB73BA">
      <w:pPr>
        <w:pStyle w:val="Code"/>
        <w:keepNext w:val="0"/>
        <w:keepLines w:val="0"/>
      </w:pPr>
      <w:r w:rsidRPr="00CD5786">
        <w:t xml:space="preserve">    &lt;/</w:t>
      </w:r>
      <w:proofErr w:type="spellStart"/>
      <w:r w:rsidRPr="00CD5786">
        <w:t>wsag-neg</w:t>
      </w:r>
      <w:proofErr w:type="gramStart"/>
      <w:r w:rsidRPr="00CD5786">
        <w:t>:NegotiationInitiator</w:t>
      </w:r>
      <w:proofErr w:type="spellEnd"/>
      <w:proofErr w:type="gramEnd"/>
      <w:r w:rsidRPr="00CD5786">
        <w:t xml:space="preserve">&gt; ?    </w:t>
      </w:r>
    </w:p>
    <w:p w14:paraId="3F799D3C" w14:textId="77777777" w:rsidR="00EB73BA" w:rsidRPr="00CD5786" w:rsidRDefault="00EB73BA">
      <w:pPr>
        <w:pStyle w:val="Code"/>
        <w:keepNext w:val="0"/>
        <w:keepLines w:val="0"/>
      </w:pPr>
      <w:r w:rsidRPr="00CD5786">
        <w:t xml:space="preserve">    &lt;</w:t>
      </w:r>
      <w:proofErr w:type="spellStart"/>
      <w:proofErr w:type="gramStart"/>
      <w:r w:rsidRPr="00CD5786">
        <w:t>wsag</w:t>
      </w:r>
      <w:proofErr w:type="gramEnd"/>
      <w:r w:rsidRPr="00CD5786">
        <w:t>-neg:NegotiationResponder</w:t>
      </w:r>
      <w:proofErr w:type="spellEnd"/>
      <w:r w:rsidRPr="00CD5786">
        <w:t>&gt;</w:t>
      </w:r>
    </w:p>
    <w:p w14:paraId="3791CD75" w14:textId="77777777" w:rsidR="00EB73BA" w:rsidRPr="00CD5786" w:rsidRDefault="00EB73BA">
      <w:pPr>
        <w:pStyle w:val="Code"/>
        <w:keepNext w:val="0"/>
        <w:keepLines w:val="0"/>
      </w:pPr>
      <w:r w:rsidRPr="00CD5786">
        <w:t xml:space="preserve">          </w:t>
      </w:r>
      <w:proofErr w:type="spellStart"/>
      <w:proofErr w:type="gramStart"/>
      <w:r w:rsidRPr="00CD5786">
        <w:t>xsd:anyType</w:t>
      </w:r>
      <w:proofErr w:type="spellEnd"/>
      <w:proofErr w:type="gramEnd"/>
    </w:p>
    <w:p w14:paraId="6F83BFFE" w14:textId="77777777" w:rsidR="00EB73BA" w:rsidRPr="00CD5786" w:rsidRDefault="00EB73BA">
      <w:pPr>
        <w:pStyle w:val="Code"/>
        <w:keepNext w:val="0"/>
        <w:keepLines w:val="0"/>
      </w:pPr>
      <w:r w:rsidRPr="00CD5786">
        <w:t xml:space="preserve">    &lt;/</w:t>
      </w:r>
      <w:proofErr w:type="spellStart"/>
      <w:r w:rsidRPr="00CD5786">
        <w:t>wsag-neg</w:t>
      </w:r>
      <w:proofErr w:type="gramStart"/>
      <w:r w:rsidRPr="00CD5786">
        <w:t>:NegotiationResponder</w:t>
      </w:r>
      <w:proofErr w:type="spellEnd"/>
      <w:proofErr w:type="gramEnd"/>
      <w:r w:rsidRPr="00CD5786">
        <w:t>&gt; ?</w:t>
      </w:r>
    </w:p>
    <w:p w14:paraId="2C695FD9" w14:textId="77777777" w:rsidR="00EB73BA" w:rsidRPr="00CD5786" w:rsidRDefault="00EB73BA">
      <w:pPr>
        <w:pStyle w:val="Code"/>
        <w:keepNext w:val="0"/>
        <w:keepLines w:val="0"/>
      </w:pPr>
      <w:r w:rsidRPr="00CD5786">
        <w:t xml:space="preserve">    &lt;</w:t>
      </w:r>
      <w:proofErr w:type="spellStart"/>
      <w:proofErr w:type="gramStart"/>
      <w:r w:rsidRPr="00CD5786">
        <w:t>wsag</w:t>
      </w:r>
      <w:proofErr w:type="gramEnd"/>
      <w:r w:rsidRPr="00CD5786">
        <w:t>-neg:AgreementResponder</w:t>
      </w:r>
      <w:proofErr w:type="spellEnd"/>
      <w:r w:rsidRPr="00CD5786">
        <w:t>&gt;</w:t>
      </w:r>
    </w:p>
    <w:p w14:paraId="618EC2F3" w14:textId="77777777" w:rsidR="00EB73BA" w:rsidRPr="00CD5786" w:rsidRDefault="00EB73BA">
      <w:pPr>
        <w:pStyle w:val="Code"/>
        <w:keepNext w:val="0"/>
        <w:keepLines w:val="0"/>
      </w:pPr>
      <w:r w:rsidRPr="00CD5786">
        <w:t xml:space="preserve">          </w:t>
      </w:r>
      <w:proofErr w:type="spellStart"/>
      <w:proofErr w:type="gramStart"/>
      <w:r w:rsidRPr="00CD5786">
        <w:t>wsag</w:t>
      </w:r>
      <w:proofErr w:type="gramEnd"/>
      <w:r w:rsidRPr="00CD5786">
        <w:t>-neg:NegotiationRoleType</w:t>
      </w:r>
      <w:proofErr w:type="spellEnd"/>
    </w:p>
    <w:p w14:paraId="3CD9CA2E" w14:textId="77777777" w:rsidR="00EB73BA" w:rsidRPr="00CD5786" w:rsidRDefault="00EB73BA">
      <w:pPr>
        <w:pStyle w:val="Code"/>
        <w:keepNext w:val="0"/>
        <w:keepLines w:val="0"/>
      </w:pPr>
      <w:r w:rsidRPr="00CD5786">
        <w:t xml:space="preserve">    &lt;/</w:t>
      </w:r>
      <w:proofErr w:type="spellStart"/>
      <w:r w:rsidRPr="00CD5786">
        <w:t>wsag-neg</w:t>
      </w:r>
      <w:proofErr w:type="gramStart"/>
      <w:r w:rsidRPr="00CD5786">
        <w:t>:AgreementResponder</w:t>
      </w:r>
      <w:proofErr w:type="spellEnd"/>
      <w:proofErr w:type="gramEnd"/>
      <w:r w:rsidRPr="00CD5786">
        <w:t xml:space="preserve">&gt; </w:t>
      </w:r>
    </w:p>
    <w:p w14:paraId="0A2E21C1" w14:textId="77777777" w:rsidR="00EB73BA" w:rsidRPr="00CD5786" w:rsidRDefault="00EB73BA">
      <w:pPr>
        <w:pStyle w:val="Code"/>
        <w:keepLines w:val="0"/>
      </w:pPr>
      <w:r w:rsidRPr="00CD5786">
        <w:lastRenderedPageBreak/>
        <w:t xml:space="preserve">    &lt;</w:t>
      </w:r>
      <w:proofErr w:type="spellStart"/>
      <w:proofErr w:type="gramStart"/>
      <w:r w:rsidRPr="00CD5786">
        <w:t>wsag</w:t>
      </w:r>
      <w:proofErr w:type="gramEnd"/>
      <w:r w:rsidRPr="00CD5786">
        <w:t>-neg:AgreementFactoryEPR</w:t>
      </w:r>
      <w:proofErr w:type="spellEnd"/>
      <w:r w:rsidRPr="00CD5786">
        <w:t>&gt;</w:t>
      </w:r>
    </w:p>
    <w:p w14:paraId="26D190D4" w14:textId="77777777" w:rsidR="00EB73BA" w:rsidRPr="00CD5786" w:rsidRDefault="00EB73BA">
      <w:pPr>
        <w:pStyle w:val="Code"/>
        <w:keepLines w:val="0"/>
      </w:pPr>
      <w:r w:rsidRPr="00CD5786">
        <w:t xml:space="preserve">          </w:t>
      </w:r>
      <w:proofErr w:type="spellStart"/>
      <w:proofErr w:type="gramStart"/>
      <w:r w:rsidRPr="00CD5786">
        <w:t>wsa:EndpointReferenceType</w:t>
      </w:r>
      <w:proofErr w:type="spellEnd"/>
      <w:proofErr w:type="gramEnd"/>
    </w:p>
    <w:p w14:paraId="50ADD2D5" w14:textId="77777777" w:rsidR="00EB73BA" w:rsidRPr="00CD5786" w:rsidRDefault="00EB73BA">
      <w:pPr>
        <w:pStyle w:val="Code"/>
        <w:keepLines w:val="0"/>
      </w:pPr>
      <w:r w:rsidRPr="00CD5786">
        <w:t xml:space="preserve">    &lt;/</w:t>
      </w:r>
      <w:proofErr w:type="spellStart"/>
      <w:r w:rsidRPr="00CD5786">
        <w:t>wsag-neg</w:t>
      </w:r>
      <w:proofErr w:type="gramStart"/>
      <w:r w:rsidRPr="00CD5786">
        <w:t>:AgreementFactoryEPR</w:t>
      </w:r>
      <w:proofErr w:type="spellEnd"/>
      <w:proofErr w:type="gramEnd"/>
      <w:r w:rsidRPr="00CD5786">
        <w:t xml:space="preserve">&gt; </w:t>
      </w:r>
    </w:p>
    <w:p w14:paraId="377E0999" w14:textId="77777777" w:rsidR="00EB73BA" w:rsidRPr="00CD5786" w:rsidRDefault="00EB73BA">
      <w:pPr>
        <w:pStyle w:val="Code"/>
        <w:keepLines w:val="0"/>
      </w:pPr>
      <w:r w:rsidRPr="00CD5786">
        <w:t xml:space="preserve">    &lt;</w:t>
      </w:r>
      <w:proofErr w:type="spellStart"/>
      <w:proofErr w:type="gramStart"/>
      <w:r w:rsidRPr="00CD5786">
        <w:t>xsd:any</w:t>
      </w:r>
      <w:proofErr w:type="spellEnd"/>
      <w:proofErr w:type="gramEnd"/>
      <w:r w:rsidRPr="00CD5786">
        <w:t xml:space="preserve"> /&gt; *</w:t>
      </w:r>
    </w:p>
    <w:p w14:paraId="794312B6" w14:textId="77777777" w:rsidR="00EB73BA" w:rsidRPr="00CD5786" w:rsidRDefault="00EB73BA">
      <w:pPr>
        <w:pStyle w:val="Code"/>
        <w:keepLines w:val="0"/>
      </w:pPr>
      <w:r w:rsidRPr="00CD5786">
        <w:t>&lt;/</w:t>
      </w:r>
      <w:proofErr w:type="spellStart"/>
      <w:r w:rsidRPr="00CD5786">
        <w:t>wsag-neg</w:t>
      </w:r>
      <w:proofErr w:type="gramStart"/>
      <w:r w:rsidRPr="00CD5786">
        <w:t>:NegotiationContext</w:t>
      </w:r>
      <w:proofErr w:type="spellEnd"/>
      <w:proofErr w:type="gramEnd"/>
      <w:r w:rsidRPr="00CD5786">
        <w:t>&gt;</w:t>
      </w:r>
    </w:p>
    <w:p w14:paraId="1D31D20C" w14:textId="77777777" w:rsidR="00EB73BA" w:rsidRPr="00CD5786" w:rsidRDefault="00EB73BA">
      <w:pPr>
        <w:pStyle w:val="Beschriftung"/>
        <w:rPr>
          <w:lang w:val="en-US"/>
        </w:rPr>
      </w:pPr>
      <w:bookmarkStart w:id="215" w:name="_Ref248828903"/>
      <w:r w:rsidRPr="00CD5786">
        <w:rPr>
          <w:lang w:val="en-US"/>
        </w:rPr>
        <w:t xml:space="preserve">Listing </w:t>
      </w:r>
      <w:r w:rsidR="007E76AA" w:rsidRPr="00CD5786">
        <w:rPr>
          <w:lang w:val="en-US"/>
        </w:rPr>
        <w:fldChar w:fldCharType="begin"/>
      </w:r>
      <w:r w:rsidRPr="00CD5786">
        <w:rPr>
          <w:lang w:val="en-US"/>
        </w:rPr>
        <w:instrText xml:space="preserve"> SEQ Listing \* ARABIC </w:instrText>
      </w:r>
      <w:r w:rsidR="007E76AA" w:rsidRPr="00CD5786">
        <w:rPr>
          <w:lang w:val="en-US"/>
        </w:rPr>
        <w:fldChar w:fldCharType="separate"/>
      </w:r>
      <w:r w:rsidR="00BC2FC9">
        <w:rPr>
          <w:noProof/>
          <w:lang w:val="en-US"/>
        </w:rPr>
        <w:t>1</w:t>
      </w:r>
      <w:r w:rsidR="007E76AA" w:rsidRPr="00CD5786">
        <w:rPr>
          <w:noProof/>
          <w:lang w:val="en-US"/>
        </w:rPr>
        <w:fldChar w:fldCharType="end"/>
      </w:r>
      <w:bookmarkEnd w:id="215"/>
      <w:r w:rsidRPr="00CD5786">
        <w:rPr>
          <w:lang w:val="en-US"/>
        </w:rPr>
        <w:t>: Content of a negotiation context</w:t>
      </w:r>
    </w:p>
    <w:p w14:paraId="1B53C8A4" w14:textId="77777777" w:rsidR="00EB73BA" w:rsidRPr="00CD5786" w:rsidRDefault="00EB73BA" w:rsidP="00051549">
      <w:pPr>
        <w:rPr>
          <w:lang w:val="en-US"/>
        </w:rPr>
      </w:pPr>
    </w:p>
    <w:p w14:paraId="7844EA7B" w14:textId="77777777" w:rsidR="00EB73BA" w:rsidRPr="00CD5786" w:rsidRDefault="00EB73BA">
      <w:pPr>
        <w:jc w:val="both"/>
        <w:rPr>
          <w:lang w:val="en-US"/>
        </w:rPr>
      </w:pPr>
      <w:r w:rsidRPr="00CD5786">
        <w:rPr>
          <w:lang w:val="en-US"/>
        </w:rPr>
        <w:t xml:space="preserve">A negotiation instance either refers to the negotiation of new agreements or to the renegotiation of an existing agreement. The type of the negotiation must therefore be defined in the negotiation context. Moreover, the negotiation context defines the roles of the parties participating in the negotiation. The negotiation </w:t>
      </w:r>
      <w:r w:rsidR="00813156">
        <w:rPr>
          <w:lang w:val="en-US"/>
        </w:rPr>
        <w:t>participant</w:t>
      </w:r>
      <w:r w:rsidRPr="00CD5786">
        <w:rPr>
          <w:lang w:val="en-US"/>
        </w:rPr>
        <w:t>s must acknowledge these parameters for the entire negotiation process.</w:t>
      </w:r>
    </w:p>
    <w:p w14:paraId="06E465A7" w14:textId="77777777" w:rsidR="00EB73BA" w:rsidRPr="00CD5786" w:rsidRDefault="00EB73BA">
      <w:pPr>
        <w:jc w:val="both"/>
        <w:rPr>
          <w:lang w:val="en-US"/>
        </w:rPr>
      </w:pPr>
    </w:p>
    <w:p w14:paraId="031C599D"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:NegotiationContext</w:t>
      </w:r>
      <w:proofErr w:type="spellEnd"/>
      <w:proofErr w:type="gramEnd"/>
    </w:p>
    <w:p w14:paraId="71A69A5F" w14:textId="77777777" w:rsidR="00EB73BA" w:rsidRPr="00CD5786" w:rsidRDefault="00EB73BA">
      <w:pPr>
        <w:jc w:val="both"/>
        <w:rPr>
          <w:lang w:val="en-US"/>
        </w:rPr>
      </w:pPr>
      <w:r w:rsidRPr="00CD5786">
        <w:rPr>
          <w:lang w:val="en-US"/>
        </w:rPr>
        <w:t xml:space="preserve">This is the outermost document tag that defines the context of a negotiation. The negotiation context defines the type of the negotiation and the roles of the negotiation </w:t>
      </w:r>
      <w:r w:rsidR="00813156">
        <w:rPr>
          <w:lang w:val="en-US"/>
        </w:rPr>
        <w:t>participant</w:t>
      </w:r>
      <w:r w:rsidRPr="00CD5786">
        <w:rPr>
          <w:lang w:val="en-US"/>
        </w:rPr>
        <w:t>s.</w:t>
      </w:r>
    </w:p>
    <w:p w14:paraId="1F7D3384" w14:textId="77777777" w:rsidR="00EB73BA" w:rsidRPr="00CD5786" w:rsidRDefault="00EB73BA">
      <w:pPr>
        <w:jc w:val="both"/>
        <w:rPr>
          <w:lang w:val="en-US"/>
        </w:rPr>
      </w:pPr>
    </w:p>
    <w:p w14:paraId="212E02E1"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:NegotiationContext</w:t>
      </w:r>
      <w:proofErr w:type="spellEnd"/>
      <w:proofErr w:type="gramEnd"/>
      <w:r w:rsidRPr="00CD5786">
        <w:rPr>
          <w:i/>
          <w:lang w:val="en-US"/>
        </w:rPr>
        <w:t>/</w:t>
      </w:r>
      <w:proofErr w:type="spellStart"/>
      <w:r w:rsidRPr="00CD5786">
        <w:rPr>
          <w:i/>
          <w:lang w:val="en-US"/>
        </w:rPr>
        <w:t>wsag-neg:NegotiationType</w:t>
      </w:r>
      <w:proofErr w:type="spellEnd"/>
    </w:p>
    <w:p w14:paraId="7D3146DA" w14:textId="77777777" w:rsidR="00EB73BA" w:rsidRPr="00CD5786" w:rsidRDefault="00EB73BA">
      <w:pPr>
        <w:jc w:val="both"/>
        <w:rPr>
          <w:lang w:val="en-US"/>
        </w:rPr>
      </w:pPr>
      <w:r w:rsidRPr="00CD5786">
        <w:rPr>
          <w:lang w:val="en-US"/>
        </w:rPr>
        <w:t>This REQUIRED element specifies the type of the negotiation process and may contain optional, domain-specific parameters. The negotiation type can either be Negotiation or Renegotiation.</w:t>
      </w:r>
    </w:p>
    <w:p w14:paraId="66782695" w14:textId="77777777" w:rsidR="00EB73BA" w:rsidRPr="00CD5786" w:rsidRDefault="00EB73BA">
      <w:pPr>
        <w:jc w:val="both"/>
        <w:rPr>
          <w:lang w:val="en-US"/>
        </w:rPr>
      </w:pPr>
    </w:p>
    <w:p w14:paraId="2A6D190B" w14:textId="77777777" w:rsidR="00EB73BA" w:rsidRPr="00CD5786" w:rsidRDefault="00EB73BA">
      <w:pPr>
        <w:keepNext/>
        <w:keepLines/>
        <w:jc w:val="both"/>
        <w:rPr>
          <w:i/>
          <w:lang w:val="en-US"/>
        </w:rPr>
      </w:pPr>
      <w:r w:rsidRPr="00CD5786">
        <w:rPr>
          <w:i/>
          <w:lang w:val="en-US"/>
        </w:rPr>
        <w:t>/</w:t>
      </w:r>
      <w:proofErr w:type="spellStart"/>
      <w:r w:rsidRPr="00CD5786">
        <w:rPr>
          <w:i/>
          <w:lang w:val="en-US"/>
        </w:rPr>
        <w:t>wsag-neg</w:t>
      </w:r>
      <w:proofErr w:type="gramStart"/>
      <w:r w:rsidRPr="00CD5786">
        <w:rPr>
          <w:i/>
          <w:lang w:val="en-US"/>
        </w:rPr>
        <w:t>:NegotiationContext</w:t>
      </w:r>
      <w:proofErr w:type="spellEnd"/>
      <w:proofErr w:type="gramEnd"/>
      <w:r w:rsidRPr="00CD5786">
        <w:rPr>
          <w:i/>
          <w:lang w:val="en-US"/>
        </w:rPr>
        <w:t>/</w:t>
      </w:r>
      <w:proofErr w:type="spellStart"/>
      <w:r w:rsidRPr="00CD5786">
        <w:rPr>
          <w:i/>
          <w:lang w:val="en-US"/>
        </w:rPr>
        <w:t>wsag-neg:ExpirationTime</w:t>
      </w:r>
      <w:proofErr w:type="spellEnd"/>
    </w:p>
    <w:p w14:paraId="36667897" w14:textId="77777777" w:rsidR="00EB73BA" w:rsidRPr="00CD5786" w:rsidRDefault="00EB73BA">
      <w:pPr>
        <w:jc w:val="both"/>
        <w:rPr>
          <w:lang w:val="en-US"/>
        </w:rPr>
      </w:pPr>
      <w:r w:rsidRPr="00CD5786">
        <w:rPr>
          <w:lang w:val="en-US"/>
        </w:rPr>
        <w:t>This OPTIONAL element specifies the lifetime of the negotiation instance.  If specified, the negotiation instance is accessible until the specified time. After the negotiation lifetime has expired, this instance is no longer accessible.</w:t>
      </w:r>
    </w:p>
    <w:p w14:paraId="142CF82C" w14:textId="77777777" w:rsidR="00EB73BA" w:rsidRPr="00CD5786" w:rsidRDefault="00EB73BA">
      <w:pPr>
        <w:jc w:val="both"/>
        <w:rPr>
          <w:lang w:val="en-US"/>
        </w:rPr>
      </w:pPr>
    </w:p>
    <w:p w14:paraId="1C39761F"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:NegotiationContext</w:t>
      </w:r>
      <w:proofErr w:type="spellEnd"/>
      <w:proofErr w:type="gramEnd"/>
      <w:r w:rsidRPr="00CD5786">
        <w:rPr>
          <w:i/>
          <w:lang w:val="en-US"/>
        </w:rPr>
        <w:t>/</w:t>
      </w:r>
      <w:proofErr w:type="spellStart"/>
      <w:r w:rsidRPr="00CD5786">
        <w:rPr>
          <w:i/>
          <w:lang w:val="en-US"/>
        </w:rPr>
        <w:t>wsag-neg:NegotiationInitiator</w:t>
      </w:r>
      <w:proofErr w:type="spellEnd"/>
    </w:p>
    <w:p w14:paraId="63753756" w14:textId="77777777" w:rsidR="00EB73BA" w:rsidRPr="00CD5786" w:rsidRDefault="00EB73BA">
      <w:pPr>
        <w:jc w:val="both"/>
        <w:rPr>
          <w:lang w:val="en-US"/>
        </w:rPr>
      </w:pPr>
      <w:r w:rsidRPr="00CD5786">
        <w:rPr>
          <w:lang w:val="en-US"/>
        </w:rPr>
        <w:t>This OPTIONAL element identifies the initiator of the negotiation process. The negotiation initiator element can be an URI or an Endpoint Reference that can be used to contact the initiator. It can also be a distinguished name identifying the initiator in a security context.</w:t>
      </w:r>
    </w:p>
    <w:p w14:paraId="22D8C14D" w14:textId="77777777" w:rsidR="00EB73BA" w:rsidRPr="00CD5786" w:rsidRDefault="00EB73BA">
      <w:pPr>
        <w:jc w:val="both"/>
        <w:rPr>
          <w:lang w:val="en-US"/>
        </w:rPr>
      </w:pPr>
    </w:p>
    <w:p w14:paraId="707C5F64" w14:textId="77777777" w:rsidR="00EB73BA" w:rsidRPr="00CD5786" w:rsidRDefault="00EB73BA">
      <w:pPr>
        <w:keepNext/>
        <w:keepLines/>
        <w:jc w:val="both"/>
        <w:rPr>
          <w:i/>
          <w:lang w:val="en-US"/>
        </w:rPr>
      </w:pPr>
      <w:r w:rsidRPr="00CD5786">
        <w:rPr>
          <w:i/>
          <w:lang w:val="en-US"/>
        </w:rPr>
        <w:t>/</w:t>
      </w:r>
      <w:proofErr w:type="spellStart"/>
      <w:r w:rsidRPr="00CD5786">
        <w:rPr>
          <w:i/>
          <w:lang w:val="en-US"/>
        </w:rPr>
        <w:t>wsag-neg</w:t>
      </w:r>
      <w:proofErr w:type="gramStart"/>
      <w:r w:rsidRPr="00CD5786">
        <w:rPr>
          <w:i/>
          <w:lang w:val="en-US"/>
        </w:rPr>
        <w:t>:NegotiationContext</w:t>
      </w:r>
      <w:proofErr w:type="spellEnd"/>
      <w:proofErr w:type="gramEnd"/>
      <w:r w:rsidRPr="00CD5786">
        <w:rPr>
          <w:i/>
          <w:lang w:val="en-US"/>
        </w:rPr>
        <w:t>/</w:t>
      </w:r>
      <w:proofErr w:type="spellStart"/>
      <w:r w:rsidRPr="00CD5786">
        <w:rPr>
          <w:i/>
          <w:lang w:val="en-US"/>
        </w:rPr>
        <w:t>wsag-neg:NegotiationResponder</w:t>
      </w:r>
      <w:proofErr w:type="spellEnd"/>
    </w:p>
    <w:p w14:paraId="6E6476E9" w14:textId="77777777" w:rsidR="00EB73BA" w:rsidRPr="00CD5786" w:rsidRDefault="00EB73BA">
      <w:pPr>
        <w:jc w:val="both"/>
        <w:rPr>
          <w:lang w:val="en-US"/>
        </w:rPr>
      </w:pPr>
      <w:r w:rsidRPr="00CD5786">
        <w:rPr>
          <w:lang w:val="en-US"/>
        </w:rPr>
        <w:t xml:space="preserve">This OPTIONAL element identifies the party that responds to the </w:t>
      </w:r>
      <w:proofErr w:type="spellStart"/>
      <w:r w:rsidRPr="00CD5786">
        <w:rPr>
          <w:lang w:val="en-US"/>
        </w:rPr>
        <w:t>initiateNegotiation</w:t>
      </w:r>
      <w:proofErr w:type="spellEnd"/>
      <w:r w:rsidRPr="00CD5786">
        <w:rPr>
          <w:lang w:val="en-US"/>
        </w:rPr>
        <w:t xml:space="preserve"> request. The negotiation responder implements the </w:t>
      </w:r>
      <w:proofErr w:type="spellStart"/>
      <w:r w:rsidRPr="00CD5786">
        <w:rPr>
          <w:lang w:val="en-US"/>
        </w:rPr>
        <w:t>NegotiationFactory</w:t>
      </w:r>
      <w:proofErr w:type="spellEnd"/>
      <w:r w:rsidRPr="00CD5786">
        <w:rPr>
          <w:lang w:val="en-US"/>
        </w:rPr>
        <w:t xml:space="preserve"> port type defined in this specification. This element can be an URI or an Endpoint Reference that can be used to contact the negotiation responder. It can also be a distinguished name identifying the negotiation responder in a security context.</w:t>
      </w:r>
    </w:p>
    <w:p w14:paraId="1F32C4F4" w14:textId="77777777" w:rsidR="00EB73BA" w:rsidRPr="00CD5786" w:rsidRDefault="00EB73BA">
      <w:pPr>
        <w:jc w:val="both"/>
        <w:rPr>
          <w:lang w:val="en-US"/>
        </w:rPr>
      </w:pPr>
    </w:p>
    <w:p w14:paraId="79BA854D" w14:textId="77777777" w:rsidR="00EB73BA" w:rsidRPr="00CD5786" w:rsidRDefault="00EB73BA">
      <w:pPr>
        <w:keepNext/>
        <w:jc w:val="both"/>
        <w:rPr>
          <w:i/>
          <w:lang w:val="en-US"/>
        </w:rPr>
      </w:pPr>
      <w:r w:rsidRPr="00CD5786">
        <w:rPr>
          <w:i/>
          <w:lang w:val="en-US"/>
        </w:rPr>
        <w:lastRenderedPageBreak/>
        <w:t>/</w:t>
      </w:r>
      <w:proofErr w:type="spellStart"/>
      <w:r w:rsidRPr="00CD5786">
        <w:rPr>
          <w:i/>
          <w:lang w:val="en-US"/>
        </w:rPr>
        <w:t>wsag-neg</w:t>
      </w:r>
      <w:proofErr w:type="gramStart"/>
      <w:r w:rsidRPr="00CD5786">
        <w:rPr>
          <w:i/>
          <w:lang w:val="en-US"/>
        </w:rPr>
        <w:t>:NegotiationContext</w:t>
      </w:r>
      <w:proofErr w:type="spellEnd"/>
      <w:proofErr w:type="gramEnd"/>
      <w:r w:rsidRPr="00CD5786">
        <w:rPr>
          <w:i/>
          <w:lang w:val="en-US"/>
        </w:rPr>
        <w:t>/</w:t>
      </w:r>
      <w:proofErr w:type="spellStart"/>
      <w:r w:rsidRPr="00CD5786">
        <w:rPr>
          <w:i/>
          <w:lang w:val="en-US"/>
        </w:rPr>
        <w:t>wsag-neg:AgreementResponder</w:t>
      </w:r>
      <w:proofErr w:type="spellEnd"/>
    </w:p>
    <w:p w14:paraId="0398D1D0" w14:textId="77777777" w:rsidR="00EB73BA" w:rsidRPr="00CD5786" w:rsidRDefault="00EB73BA" w:rsidP="00051549">
      <w:pPr>
        <w:keepLines/>
        <w:widowControl/>
        <w:jc w:val="both"/>
        <w:rPr>
          <w:lang w:val="en-US"/>
        </w:rPr>
      </w:pPr>
      <w:r w:rsidRPr="00CD5786">
        <w:rPr>
          <w:lang w:val="en-US"/>
        </w:rPr>
        <w:t xml:space="preserve">This REQUIRED element identifies the party in the negotiation process that acts on behalf of the agreement responder. It can either take the value </w:t>
      </w:r>
      <w:proofErr w:type="spellStart"/>
      <w:r w:rsidRPr="00CD5786">
        <w:rPr>
          <w:lang w:val="en-US"/>
        </w:rPr>
        <w:t>NegotiationInitiator</w:t>
      </w:r>
      <w:proofErr w:type="spellEnd"/>
      <w:r w:rsidRPr="00CD5786">
        <w:rPr>
          <w:lang w:val="en-US"/>
        </w:rPr>
        <w:t xml:space="preserve"> or </w:t>
      </w:r>
      <w:proofErr w:type="spellStart"/>
      <w:r w:rsidRPr="00CD5786">
        <w:rPr>
          <w:lang w:val="en-US"/>
        </w:rPr>
        <w:t>NegotiationResponder</w:t>
      </w:r>
      <w:proofErr w:type="spellEnd"/>
      <w:r w:rsidRPr="00CD5786">
        <w:rPr>
          <w:lang w:val="en-US"/>
        </w:rPr>
        <w:t xml:space="preserve">. The default value is </w:t>
      </w:r>
      <w:proofErr w:type="spellStart"/>
      <w:r w:rsidRPr="00CD5786">
        <w:rPr>
          <w:lang w:val="en-US"/>
        </w:rPr>
        <w:t>NegotiationResponder</w:t>
      </w:r>
      <w:proofErr w:type="spellEnd"/>
      <w:r w:rsidRPr="00CD5786">
        <w:rPr>
          <w:lang w:val="en-US"/>
        </w:rPr>
        <w:t xml:space="preserve">. The party identified as agreement responder MUST provide a reference to the </w:t>
      </w:r>
      <w:proofErr w:type="spellStart"/>
      <w:r w:rsidRPr="00CD5786">
        <w:rPr>
          <w:lang w:val="en-US"/>
        </w:rPr>
        <w:t>AgreementFactory</w:t>
      </w:r>
      <w:proofErr w:type="spellEnd"/>
      <w:r w:rsidRPr="00CD5786">
        <w:rPr>
          <w:lang w:val="en-US"/>
        </w:rPr>
        <w:t xml:space="preserve"> (</w:t>
      </w:r>
      <w:proofErr w:type="spellStart"/>
      <w:r w:rsidRPr="00CD5786">
        <w:rPr>
          <w:lang w:val="en-US"/>
        </w:rPr>
        <w:t>PendingAgreementFactory</w:t>
      </w:r>
      <w:proofErr w:type="spellEnd"/>
      <w:r w:rsidRPr="00CD5786">
        <w:rPr>
          <w:lang w:val="en-US"/>
        </w:rPr>
        <w:t xml:space="preserve">) in the negotiation context within the </w:t>
      </w:r>
      <w:proofErr w:type="spellStart"/>
      <w:r w:rsidRPr="00CD5786">
        <w:rPr>
          <w:lang w:val="en-US"/>
        </w:rPr>
        <w:t>AgreementFactoryEPR</w:t>
      </w:r>
      <w:proofErr w:type="spellEnd"/>
      <w:r w:rsidRPr="00CD5786">
        <w:rPr>
          <w:lang w:val="en-US"/>
        </w:rPr>
        <w:t xml:space="preserve"> element.</w:t>
      </w:r>
    </w:p>
    <w:p w14:paraId="18B5CF56" w14:textId="77777777" w:rsidR="00EB73BA" w:rsidRPr="00CD5786" w:rsidRDefault="00EB73BA" w:rsidP="00051549">
      <w:pPr>
        <w:widowControl/>
        <w:jc w:val="both"/>
        <w:rPr>
          <w:lang w:val="en-US"/>
        </w:rPr>
      </w:pPr>
    </w:p>
    <w:p w14:paraId="11DFE79E"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:NegotiationContext</w:t>
      </w:r>
      <w:proofErr w:type="spellEnd"/>
      <w:proofErr w:type="gramEnd"/>
      <w:r w:rsidRPr="00CD5786">
        <w:rPr>
          <w:i/>
          <w:lang w:val="en-US"/>
        </w:rPr>
        <w:t>/</w:t>
      </w:r>
      <w:proofErr w:type="spellStart"/>
      <w:r w:rsidRPr="00CD5786">
        <w:rPr>
          <w:i/>
          <w:lang w:val="en-US"/>
        </w:rPr>
        <w:t>wsag-neg:AgreementFactoryEPR</w:t>
      </w:r>
      <w:proofErr w:type="spellEnd"/>
    </w:p>
    <w:p w14:paraId="55C555EA" w14:textId="77777777" w:rsidR="00EB73BA" w:rsidRPr="00CD5786" w:rsidRDefault="00EB73BA">
      <w:pPr>
        <w:jc w:val="both"/>
        <w:rPr>
          <w:lang w:val="en-US"/>
        </w:rPr>
      </w:pPr>
      <w:r w:rsidRPr="00CD5786">
        <w:rPr>
          <w:lang w:val="en-US"/>
        </w:rPr>
        <w:t>This REQUIRED element identifies the endpoint reference of the agreement factory that is used to create agreements based on the negotiated agreement offers. After an agreement offer was successfully negotiated, the party identified as agreement initiator MAY create a new agreement with the referenced agreement factory.</w:t>
      </w:r>
    </w:p>
    <w:p w14:paraId="0E7DD0B8" w14:textId="77777777" w:rsidR="00EB73BA" w:rsidRPr="00CD5786" w:rsidRDefault="00EB73BA">
      <w:pPr>
        <w:jc w:val="both"/>
        <w:rPr>
          <w:lang w:val="en-US"/>
        </w:rPr>
      </w:pPr>
    </w:p>
    <w:p w14:paraId="0BBCED1A"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:NegotiationContext</w:t>
      </w:r>
      <w:proofErr w:type="spellEnd"/>
      <w:proofErr w:type="gramEnd"/>
      <w:r w:rsidRPr="00CD5786">
        <w:rPr>
          <w:i/>
          <w:lang w:val="en-US"/>
        </w:rPr>
        <w:t>/{any}</w:t>
      </w:r>
    </w:p>
    <w:p w14:paraId="69E0B225" w14:textId="77777777" w:rsidR="00EB73BA" w:rsidRPr="00CD5786" w:rsidRDefault="00EB73BA">
      <w:pPr>
        <w:jc w:val="both"/>
        <w:rPr>
          <w:lang w:val="en-US"/>
        </w:rPr>
      </w:pPr>
      <w:r w:rsidRPr="00CD5786">
        <w:rPr>
          <w:lang w:val="en-US"/>
        </w:rPr>
        <w:t xml:space="preserve">Additional child elements MAY be specified to provide </w:t>
      </w:r>
      <w:proofErr w:type="gramStart"/>
      <w:r w:rsidRPr="00CD5786">
        <w:rPr>
          <w:lang w:val="en-US"/>
        </w:rPr>
        <w:t>additional information but MUST NOT contradict the semantics of the parent element; if an element is not recognized</w:t>
      </w:r>
      <w:proofErr w:type="gramEnd"/>
      <w:r w:rsidRPr="00CD5786">
        <w:rPr>
          <w:lang w:val="en-US"/>
        </w:rPr>
        <w:t xml:space="preserve">, </w:t>
      </w:r>
      <w:proofErr w:type="gramStart"/>
      <w:r w:rsidRPr="00CD5786">
        <w:rPr>
          <w:lang w:val="en-US"/>
        </w:rPr>
        <w:t>it SHOULD be ignored</w:t>
      </w:r>
      <w:proofErr w:type="gramEnd"/>
      <w:r w:rsidRPr="00CD5786">
        <w:rPr>
          <w:lang w:val="en-US"/>
        </w:rPr>
        <w:t>.</w:t>
      </w:r>
    </w:p>
    <w:p w14:paraId="6C1F1C04" w14:textId="77777777" w:rsidR="00EB73BA" w:rsidRPr="00CD5786" w:rsidRDefault="00EB73BA">
      <w:pPr>
        <w:jc w:val="both"/>
        <w:rPr>
          <w:lang w:val="en-US"/>
        </w:rPr>
      </w:pPr>
    </w:p>
    <w:p w14:paraId="0082B8D9" w14:textId="77777777" w:rsidR="00EB73BA" w:rsidRPr="00CD5786" w:rsidRDefault="00EB73BA" w:rsidP="00051549">
      <w:pPr>
        <w:pStyle w:val="berschrift3"/>
        <w:rPr>
          <w:lang w:val="en-US"/>
        </w:rPr>
      </w:pPr>
      <w:bookmarkStart w:id="216" w:name="_Toc280115240"/>
      <w:r w:rsidRPr="00CD5786">
        <w:rPr>
          <w:lang w:val="en-US"/>
        </w:rPr>
        <w:t>Negotiation Type</w:t>
      </w:r>
      <w:bookmarkEnd w:id="216"/>
    </w:p>
    <w:p w14:paraId="31FA05D2" w14:textId="77777777" w:rsidR="00EB73BA" w:rsidRPr="00CD5786" w:rsidRDefault="00EB73BA">
      <w:pPr>
        <w:jc w:val="both"/>
        <w:rPr>
          <w:lang w:val="en-US"/>
        </w:rPr>
      </w:pPr>
      <w:r w:rsidRPr="00CD5786">
        <w:rPr>
          <w:lang w:val="en-US"/>
        </w:rPr>
        <w:t>The negotiation type defines the nature of a negotiation instance. Two types of negotiation exist</w:t>
      </w:r>
      <w:proofErr w:type="gramStart"/>
      <w:r w:rsidRPr="00CD5786">
        <w:rPr>
          <w:lang w:val="en-US"/>
        </w:rPr>
        <w:t>;</w:t>
      </w:r>
      <w:proofErr w:type="gramEnd"/>
      <w:r w:rsidRPr="00CD5786">
        <w:rPr>
          <w:lang w:val="en-US"/>
        </w:rPr>
        <w:t xml:space="preserve"> negotiation of a new agreements and re</w:t>
      </w:r>
      <w:del w:id="217" w:author="Ph W" w:date="2011-07-16T17:36:00Z">
        <w:r w:rsidRPr="00CD5786" w:rsidDel="00DA7C18">
          <w:rPr>
            <w:lang w:val="en-US"/>
          </w:rPr>
          <w:delText>-</w:delText>
        </w:r>
      </w:del>
      <w:r w:rsidRPr="00CD5786">
        <w:rPr>
          <w:lang w:val="en-US"/>
        </w:rPr>
        <w:t xml:space="preserve">negotiation of an existing agreement. The structure of the negotiation type is depicted in </w:t>
      </w:r>
      <w:r w:rsidR="00CF0CB0">
        <w:fldChar w:fldCharType="begin"/>
      </w:r>
      <w:r w:rsidR="00CF0CB0">
        <w:instrText xml:space="preserve"> REF _Ref248828907 \h  \* MERGEFORMAT </w:instrText>
      </w:r>
      <w:r w:rsidR="00CF0CB0">
        <w:fldChar w:fldCharType="separate"/>
      </w:r>
      <w:r w:rsidR="00BC2FC9" w:rsidRPr="00CD5786">
        <w:rPr>
          <w:lang w:val="en-US"/>
        </w:rPr>
        <w:t xml:space="preserve">Listing </w:t>
      </w:r>
      <w:r w:rsidR="00BC2FC9">
        <w:rPr>
          <w:lang w:val="en-US"/>
        </w:rPr>
        <w:t>2</w:t>
      </w:r>
      <w:r w:rsidR="00CF0CB0">
        <w:fldChar w:fldCharType="end"/>
      </w:r>
      <w:r w:rsidRPr="00CD5786">
        <w:rPr>
          <w:lang w:val="en-US"/>
        </w:rPr>
        <w:t>.</w:t>
      </w:r>
    </w:p>
    <w:p w14:paraId="5FBE0A7A" w14:textId="77777777" w:rsidR="00EB73BA" w:rsidRPr="00CD5786" w:rsidRDefault="00EB73BA">
      <w:pPr>
        <w:jc w:val="both"/>
        <w:rPr>
          <w:lang w:val="en-US"/>
        </w:rPr>
      </w:pPr>
    </w:p>
    <w:p w14:paraId="18A4D0B6" w14:textId="77777777" w:rsidR="00EB73BA" w:rsidRPr="00CD5786" w:rsidRDefault="00EB73BA">
      <w:pPr>
        <w:pStyle w:val="Code"/>
        <w:keepLines w:val="0"/>
      </w:pPr>
      <w:r w:rsidRPr="00CD5786">
        <w:t>&lt;</w:t>
      </w:r>
      <w:proofErr w:type="spellStart"/>
      <w:proofErr w:type="gramStart"/>
      <w:r w:rsidRPr="00CD5786">
        <w:t>wsag</w:t>
      </w:r>
      <w:proofErr w:type="gramEnd"/>
      <w:r w:rsidRPr="00CD5786">
        <w:t>-neg:NegotiationType</w:t>
      </w:r>
      <w:proofErr w:type="spellEnd"/>
      <w:r w:rsidRPr="00CD5786">
        <w:t>&gt;</w:t>
      </w:r>
    </w:p>
    <w:p w14:paraId="05E7A4F2" w14:textId="77777777" w:rsidR="00EB73BA" w:rsidRPr="00CD5786" w:rsidRDefault="00EB73BA">
      <w:pPr>
        <w:pStyle w:val="Code"/>
        <w:keepLines w:val="0"/>
      </w:pPr>
      <w:r w:rsidRPr="00CD5786">
        <w:t xml:space="preserve">    </w:t>
      </w:r>
      <w:proofErr w:type="gramStart"/>
      <w:r w:rsidRPr="00CD5786">
        <w:t>{</w:t>
      </w:r>
      <w:r w:rsidRPr="00CD5786">
        <w:tab/>
      </w:r>
      <w:proofErr w:type="gramEnd"/>
    </w:p>
    <w:p w14:paraId="22AF8EB0" w14:textId="77777777" w:rsidR="00EB73BA" w:rsidRPr="00CD5786" w:rsidRDefault="00EB73BA">
      <w:pPr>
        <w:pStyle w:val="Code"/>
        <w:keepLines w:val="0"/>
      </w:pPr>
      <w:r w:rsidRPr="00CD5786">
        <w:t xml:space="preserve">        &lt;</w:t>
      </w:r>
      <w:proofErr w:type="spellStart"/>
      <w:proofErr w:type="gramStart"/>
      <w:r w:rsidRPr="00CD5786">
        <w:t>wsag</w:t>
      </w:r>
      <w:proofErr w:type="gramEnd"/>
      <w:r w:rsidRPr="00CD5786">
        <w:t>-neg:Negotiation</w:t>
      </w:r>
      <w:proofErr w:type="spellEnd"/>
      <w:r w:rsidRPr="00CD5786">
        <w:t>&gt;</w:t>
      </w:r>
    </w:p>
    <w:p w14:paraId="4401C74F" w14:textId="77777777" w:rsidR="00EB73BA" w:rsidRPr="00CD5786" w:rsidRDefault="00EB73BA">
      <w:pPr>
        <w:pStyle w:val="Code"/>
        <w:keepLines w:val="0"/>
      </w:pPr>
      <w:r w:rsidRPr="00CD5786">
        <w:t xml:space="preserve">                &lt;</w:t>
      </w:r>
      <w:proofErr w:type="spellStart"/>
      <w:proofErr w:type="gramStart"/>
      <w:r w:rsidRPr="00CD5786">
        <w:t>xsd:any</w:t>
      </w:r>
      <w:proofErr w:type="spellEnd"/>
      <w:proofErr w:type="gramEnd"/>
      <w:r w:rsidRPr="00CD5786">
        <w:t xml:space="preserve"> /&gt; *</w:t>
      </w:r>
    </w:p>
    <w:p w14:paraId="13480595" w14:textId="77777777" w:rsidR="00EB73BA" w:rsidRPr="00CD5786" w:rsidRDefault="00EB73BA">
      <w:pPr>
        <w:pStyle w:val="Code"/>
        <w:keepNext w:val="0"/>
        <w:keepLines w:val="0"/>
      </w:pPr>
      <w:r w:rsidRPr="00CD5786">
        <w:t xml:space="preserve">        &lt;/</w:t>
      </w:r>
      <w:proofErr w:type="spellStart"/>
      <w:r w:rsidRPr="00CD5786">
        <w:t>wsag-neg</w:t>
      </w:r>
      <w:proofErr w:type="gramStart"/>
      <w:r w:rsidRPr="00CD5786">
        <w:t>:Negotiation</w:t>
      </w:r>
      <w:proofErr w:type="spellEnd"/>
      <w:proofErr w:type="gramEnd"/>
      <w:r w:rsidRPr="00CD5786">
        <w:t>&gt;        |</w:t>
      </w:r>
    </w:p>
    <w:p w14:paraId="4D0ADD79" w14:textId="77777777" w:rsidR="00EB73BA" w:rsidRPr="00CD5786" w:rsidRDefault="00EB73BA">
      <w:pPr>
        <w:pStyle w:val="Code"/>
        <w:keepNext w:val="0"/>
        <w:keepLines w:val="0"/>
      </w:pPr>
      <w:r w:rsidRPr="00CD5786">
        <w:tab/>
        <w:t xml:space="preserve">  &lt;</w:t>
      </w:r>
      <w:proofErr w:type="spellStart"/>
      <w:proofErr w:type="gramStart"/>
      <w:r w:rsidRPr="00CD5786">
        <w:t>wsag</w:t>
      </w:r>
      <w:proofErr w:type="gramEnd"/>
      <w:r w:rsidRPr="00CD5786">
        <w:t>-neg:Renegotiation</w:t>
      </w:r>
      <w:proofErr w:type="spellEnd"/>
      <w:r w:rsidRPr="00CD5786">
        <w:t>&gt;</w:t>
      </w:r>
    </w:p>
    <w:p w14:paraId="34DF5B93" w14:textId="77777777" w:rsidR="00EB73BA" w:rsidRPr="00CD5786" w:rsidRDefault="00EB73BA">
      <w:pPr>
        <w:pStyle w:val="Code"/>
        <w:keepLines w:val="0"/>
      </w:pPr>
      <w:r w:rsidRPr="00CD5786">
        <w:t xml:space="preserve">  </w:t>
      </w:r>
      <w:r w:rsidRPr="00CD5786">
        <w:tab/>
        <w:t xml:space="preserve">      &lt;</w:t>
      </w:r>
      <w:proofErr w:type="spellStart"/>
      <w:proofErr w:type="gramStart"/>
      <w:r w:rsidRPr="00CD5786">
        <w:t>wsag</w:t>
      </w:r>
      <w:proofErr w:type="gramEnd"/>
      <w:r w:rsidRPr="00CD5786">
        <w:t>-neg:ResponderAgreementEPR</w:t>
      </w:r>
      <w:proofErr w:type="spellEnd"/>
      <w:r w:rsidRPr="00CD5786">
        <w:t>&gt;</w:t>
      </w:r>
    </w:p>
    <w:p w14:paraId="77C8F077" w14:textId="77777777" w:rsidR="00EB73BA" w:rsidRPr="00CD5786" w:rsidRDefault="00EB73BA">
      <w:pPr>
        <w:pStyle w:val="Code"/>
        <w:keepLines w:val="0"/>
      </w:pPr>
      <w:r w:rsidRPr="00CD5786">
        <w:t xml:space="preserve">                </w:t>
      </w:r>
      <w:proofErr w:type="spellStart"/>
      <w:proofErr w:type="gramStart"/>
      <w:r w:rsidRPr="00CD5786">
        <w:t>wsa:EndpointReferenceType</w:t>
      </w:r>
      <w:proofErr w:type="spellEnd"/>
      <w:proofErr w:type="gramEnd"/>
    </w:p>
    <w:p w14:paraId="72BDEBCE" w14:textId="77777777" w:rsidR="00EB73BA" w:rsidRPr="00CD5786" w:rsidRDefault="00EB73BA">
      <w:pPr>
        <w:pStyle w:val="Code"/>
        <w:keepNext w:val="0"/>
        <w:keepLines w:val="0"/>
      </w:pPr>
      <w:r w:rsidRPr="00CD5786">
        <w:t xml:space="preserve">    </w:t>
      </w:r>
      <w:r w:rsidRPr="00CD5786">
        <w:tab/>
      </w:r>
      <w:r w:rsidRPr="00CD5786">
        <w:tab/>
        <w:t>&lt;/</w:t>
      </w:r>
      <w:proofErr w:type="spellStart"/>
      <w:r w:rsidRPr="00CD5786">
        <w:t>wsag-neg</w:t>
      </w:r>
      <w:proofErr w:type="gramStart"/>
      <w:r w:rsidRPr="00CD5786">
        <w:t>:ResponderAgreementEPR</w:t>
      </w:r>
      <w:proofErr w:type="spellEnd"/>
      <w:proofErr w:type="gramEnd"/>
      <w:r w:rsidRPr="00CD5786">
        <w:t>&gt;</w:t>
      </w:r>
    </w:p>
    <w:p w14:paraId="7B0C314C" w14:textId="77777777" w:rsidR="00EB73BA" w:rsidRPr="00CD5786" w:rsidRDefault="00EB73BA">
      <w:pPr>
        <w:pStyle w:val="Code"/>
        <w:keepNext w:val="0"/>
        <w:keepLines w:val="0"/>
      </w:pPr>
      <w:r w:rsidRPr="00CD5786">
        <w:t xml:space="preserve">  </w:t>
      </w:r>
      <w:r w:rsidRPr="00CD5786">
        <w:tab/>
      </w:r>
      <w:r w:rsidRPr="00CD5786">
        <w:tab/>
        <w:t>&lt;</w:t>
      </w:r>
      <w:proofErr w:type="spellStart"/>
      <w:proofErr w:type="gramStart"/>
      <w:r w:rsidRPr="00CD5786">
        <w:t>wsag</w:t>
      </w:r>
      <w:proofErr w:type="gramEnd"/>
      <w:r w:rsidRPr="00CD5786">
        <w:t>-neg:InitiatorAgreementEPR</w:t>
      </w:r>
      <w:proofErr w:type="spellEnd"/>
      <w:r w:rsidRPr="00CD5786">
        <w:t>&gt;</w:t>
      </w:r>
    </w:p>
    <w:p w14:paraId="1DCC2D5E" w14:textId="77777777" w:rsidR="00EB73BA" w:rsidRPr="00CD5786" w:rsidRDefault="00EB73BA">
      <w:pPr>
        <w:pStyle w:val="Code"/>
        <w:keepNext w:val="0"/>
        <w:keepLines w:val="0"/>
      </w:pPr>
      <w:r w:rsidRPr="00CD5786">
        <w:t xml:space="preserve">                </w:t>
      </w:r>
      <w:proofErr w:type="spellStart"/>
      <w:proofErr w:type="gramStart"/>
      <w:r w:rsidRPr="00CD5786">
        <w:t>wsa:EndpointReferenceType</w:t>
      </w:r>
      <w:proofErr w:type="spellEnd"/>
      <w:proofErr w:type="gramEnd"/>
    </w:p>
    <w:p w14:paraId="3CF53342" w14:textId="77777777" w:rsidR="00EB73BA" w:rsidRPr="00CD5786" w:rsidRDefault="00EB73BA">
      <w:pPr>
        <w:pStyle w:val="Code"/>
        <w:keepNext w:val="0"/>
        <w:keepLines w:val="0"/>
      </w:pPr>
      <w:r w:rsidRPr="00CD5786">
        <w:t xml:space="preserve">    </w:t>
      </w:r>
      <w:r w:rsidRPr="00CD5786">
        <w:tab/>
      </w:r>
      <w:r w:rsidRPr="00CD5786">
        <w:tab/>
        <w:t>&lt;/</w:t>
      </w:r>
      <w:proofErr w:type="spellStart"/>
      <w:r w:rsidRPr="00CD5786">
        <w:t>wsag-neg:InitiatorAgreementEPR</w:t>
      </w:r>
      <w:proofErr w:type="spellEnd"/>
      <w:proofErr w:type="gramStart"/>
      <w:r w:rsidRPr="00CD5786">
        <w:t>&gt; ?</w:t>
      </w:r>
      <w:proofErr w:type="gramEnd"/>
    </w:p>
    <w:p w14:paraId="25BC4917" w14:textId="77777777" w:rsidR="00EB73BA" w:rsidRPr="00CD5786" w:rsidRDefault="00EB73BA">
      <w:pPr>
        <w:pStyle w:val="Code"/>
        <w:keepNext w:val="0"/>
        <w:keepLines w:val="0"/>
      </w:pPr>
      <w:r w:rsidRPr="00CD5786">
        <w:t xml:space="preserve">            &lt;</w:t>
      </w:r>
      <w:proofErr w:type="spellStart"/>
      <w:proofErr w:type="gramStart"/>
      <w:r w:rsidRPr="00CD5786">
        <w:t>xsd:any</w:t>
      </w:r>
      <w:proofErr w:type="spellEnd"/>
      <w:proofErr w:type="gramEnd"/>
      <w:r w:rsidRPr="00CD5786">
        <w:t xml:space="preserve"> /&gt; *</w:t>
      </w:r>
    </w:p>
    <w:p w14:paraId="434CB03A" w14:textId="77777777" w:rsidR="00EB73BA" w:rsidRPr="00CD5786" w:rsidRDefault="00EB73BA">
      <w:pPr>
        <w:pStyle w:val="Code"/>
        <w:keepNext w:val="0"/>
        <w:keepLines w:val="0"/>
      </w:pPr>
      <w:r w:rsidRPr="00CD5786">
        <w:t xml:space="preserve">        &lt;/</w:t>
      </w:r>
      <w:proofErr w:type="spellStart"/>
      <w:r w:rsidRPr="00CD5786">
        <w:t>wsag-neg</w:t>
      </w:r>
      <w:proofErr w:type="gramStart"/>
      <w:r w:rsidRPr="00CD5786">
        <w:t>:Renegotiation</w:t>
      </w:r>
      <w:proofErr w:type="spellEnd"/>
      <w:proofErr w:type="gramEnd"/>
      <w:r w:rsidRPr="00CD5786">
        <w:t xml:space="preserve">&gt;        </w:t>
      </w:r>
    </w:p>
    <w:p w14:paraId="701175BD" w14:textId="77777777" w:rsidR="00EB73BA" w:rsidRPr="00CD5786" w:rsidRDefault="00EB73BA">
      <w:pPr>
        <w:pStyle w:val="Code"/>
        <w:keepLines w:val="0"/>
      </w:pPr>
      <w:r w:rsidRPr="00CD5786">
        <w:lastRenderedPageBreak/>
        <w:t xml:space="preserve">    }</w:t>
      </w:r>
    </w:p>
    <w:p w14:paraId="68DEB73D" w14:textId="77777777" w:rsidR="00EB73BA" w:rsidRPr="00CD5786" w:rsidRDefault="00EB73BA">
      <w:pPr>
        <w:pStyle w:val="Code"/>
        <w:keepLines w:val="0"/>
      </w:pPr>
      <w:r w:rsidRPr="00CD5786">
        <w:t>&lt;/</w:t>
      </w:r>
      <w:proofErr w:type="spellStart"/>
      <w:r w:rsidRPr="00CD5786">
        <w:t>wsag-neg</w:t>
      </w:r>
      <w:proofErr w:type="gramStart"/>
      <w:r w:rsidRPr="00CD5786">
        <w:t>:NegotiationType</w:t>
      </w:r>
      <w:proofErr w:type="spellEnd"/>
      <w:proofErr w:type="gramEnd"/>
      <w:r w:rsidRPr="00CD5786">
        <w:t>&gt;</w:t>
      </w:r>
    </w:p>
    <w:p w14:paraId="4328886F" w14:textId="77777777" w:rsidR="00EB73BA" w:rsidRPr="00CD5786" w:rsidRDefault="00EB73BA">
      <w:pPr>
        <w:pStyle w:val="Beschriftung"/>
        <w:rPr>
          <w:lang w:val="en-US"/>
        </w:rPr>
      </w:pPr>
      <w:bookmarkStart w:id="218" w:name="_Ref248828907"/>
      <w:r w:rsidRPr="00CD5786">
        <w:rPr>
          <w:lang w:val="en-US"/>
        </w:rPr>
        <w:t xml:space="preserve">Listing </w:t>
      </w:r>
      <w:r w:rsidR="007E76AA" w:rsidRPr="00CD5786">
        <w:rPr>
          <w:lang w:val="en-US"/>
        </w:rPr>
        <w:fldChar w:fldCharType="begin"/>
      </w:r>
      <w:r w:rsidRPr="00CD5786">
        <w:rPr>
          <w:lang w:val="en-US"/>
        </w:rPr>
        <w:instrText xml:space="preserve"> SEQ Listing \* ARABIC </w:instrText>
      </w:r>
      <w:r w:rsidR="007E76AA" w:rsidRPr="00CD5786">
        <w:rPr>
          <w:lang w:val="en-US"/>
        </w:rPr>
        <w:fldChar w:fldCharType="separate"/>
      </w:r>
      <w:r w:rsidR="00BC2FC9">
        <w:rPr>
          <w:noProof/>
          <w:lang w:val="en-US"/>
        </w:rPr>
        <w:t>2</w:t>
      </w:r>
      <w:r w:rsidR="007E76AA" w:rsidRPr="00CD5786">
        <w:rPr>
          <w:noProof/>
          <w:lang w:val="en-US"/>
        </w:rPr>
        <w:fldChar w:fldCharType="end"/>
      </w:r>
      <w:bookmarkEnd w:id="218"/>
      <w:r w:rsidRPr="00CD5786">
        <w:rPr>
          <w:lang w:val="en-US"/>
        </w:rPr>
        <w:t>: Structure and content of the negotiation type</w:t>
      </w:r>
    </w:p>
    <w:p w14:paraId="0506EC09" w14:textId="77777777" w:rsidR="00EB73BA" w:rsidRPr="00CD5786" w:rsidRDefault="00EB73BA" w:rsidP="00051549">
      <w:pPr>
        <w:rPr>
          <w:lang w:val="en-US"/>
        </w:rPr>
      </w:pPr>
    </w:p>
    <w:p w14:paraId="7599C359" w14:textId="77777777" w:rsidR="00EB73BA" w:rsidRPr="00CD5786" w:rsidRDefault="00EB73BA">
      <w:pPr>
        <w:keepNext/>
        <w:keepLines/>
        <w:jc w:val="both"/>
        <w:rPr>
          <w:i/>
          <w:lang w:val="en-US"/>
        </w:rPr>
      </w:pPr>
      <w:r w:rsidRPr="00CD5786">
        <w:rPr>
          <w:i/>
          <w:lang w:val="en-US"/>
        </w:rPr>
        <w:t>/</w:t>
      </w:r>
      <w:proofErr w:type="spellStart"/>
      <w:r w:rsidRPr="00CD5786">
        <w:rPr>
          <w:i/>
          <w:lang w:val="en-US"/>
        </w:rPr>
        <w:t>wsag-neg</w:t>
      </w:r>
      <w:proofErr w:type="gramStart"/>
      <w:r w:rsidRPr="00CD5786">
        <w:rPr>
          <w:i/>
          <w:lang w:val="en-US"/>
        </w:rPr>
        <w:t>:NegotiationType</w:t>
      </w:r>
      <w:proofErr w:type="spellEnd"/>
      <w:proofErr w:type="gramEnd"/>
    </w:p>
    <w:p w14:paraId="26E8225F" w14:textId="77777777" w:rsidR="00EB73BA" w:rsidRPr="00CD5786" w:rsidRDefault="00EB73BA">
      <w:pPr>
        <w:jc w:val="both"/>
        <w:rPr>
          <w:lang w:val="en-US"/>
        </w:rPr>
      </w:pPr>
      <w:r w:rsidRPr="00CD5786">
        <w:rPr>
          <w:lang w:val="en-US"/>
        </w:rPr>
        <w:t xml:space="preserve">This is the outermost element that encapsulates the negotiation type. It MUST either contain a </w:t>
      </w:r>
      <w:r w:rsidRPr="00CD5786">
        <w:rPr>
          <w:i/>
          <w:lang w:val="en-US"/>
        </w:rPr>
        <w:t>Negotiation</w:t>
      </w:r>
      <w:r w:rsidRPr="00CD5786">
        <w:rPr>
          <w:lang w:val="en-US"/>
        </w:rPr>
        <w:t xml:space="preserve"> or </w:t>
      </w:r>
      <w:r w:rsidRPr="00CD5786">
        <w:rPr>
          <w:i/>
          <w:lang w:val="en-US"/>
        </w:rPr>
        <w:t>Renegotiation</w:t>
      </w:r>
      <w:r w:rsidRPr="00CD5786">
        <w:rPr>
          <w:lang w:val="en-US"/>
        </w:rPr>
        <w:t xml:space="preserve"> element. </w:t>
      </w:r>
    </w:p>
    <w:p w14:paraId="327B65DD" w14:textId="77777777" w:rsidR="00EB73BA" w:rsidRPr="00CD5786" w:rsidRDefault="00EB73BA">
      <w:pPr>
        <w:jc w:val="both"/>
        <w:rPr>
          <w:lang w:val="en-US"/>
        </w:rPr>
      </w:pPr>
    </w:p>
    <w:p w14:paraId="42FF9079"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:NegotiationType</w:t>
      </w:r>
      <w:proofErr w:type="spellEnd"/>
      <w:proofErr w:type="gramEnd"/>
      <w:r w:rsidRPr="00CD5786">
        <w:rPr>
          <w:i/>
          <w:lang w:val="en-US"/>
        </w:rPr>
        <w:t>/</w:t>
      </w:r>
      <w:proofErr w:type="spellStart"/>
      <w:r w:rsidRPr="00CD5786">
        <w:rPr>
          <w:i/>
          <w:lang w:val="en-US"/>
        </w:rPr>
        <w:t>wsag-neg:Negotiation</w:t>
      </w:r>
      <w:proofErr w:type="spellEnd"/>
    </w:p>
    <w:p w14:paraId="61564CD8" w14:textId="77777777" w:rsidR="00EB73BA" w:rsidRPr="00CD5786" w:rsidRDefault="00EB73BA">
      <w:pPr>
        <w:jc w:val="both"/>
        <w:rPr>
          <w:lang w:val="en-US"/>
        </w:rPr>
      </w:pPr>
      <w:r w:rsidRPr="00CD5786">
        <w:rPr>
          <w:lang w:val="en-US"/>
        </w:rPr>
        <w:t xml:space="preserve">The existence of this element indicates that the negotiation process comprises the negotiation of agreement offers. </w:t>
      </w:r>
    </w:p>
    <w:p w14:paraId="46CEE0F8" w14:textId="77777777" w:rsidR="00EB73BA" w:rsidRPr="00CD5786" w:rsidRDefault="00EB73BA">
      <w:pPr>
        <w:jc w:val="both"/>
        <w:rPr>
          <w:lang w:val="en-US"/>
        </w:rPr>
      </w:pPr>
    </w:p>
    <w:p w14:paraId="09997685"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:NegotiationType</w:t>
      </w:r>
      <w:proofErr w:type="spellEnd"/>
      <w:proofErr w:type="gramEnd"/>
      <w:r w:rsidRPr="00CD5786">
        <w:rPr>
          <w:i/>
          <w:lang w:val="en-US"/>
        </w:rPr>
        <w:t>/</w:t>
      </w:r>
      <w:proofErr w:type="spellStart"/>
      <w:r w:rsidRPr="00CD5786">
        <w:rPr>
          <w:i/>
          <w:lang w:val="en-US"/>
        </w:rPr>
        <w:t>wsag-neg:Negotiation</w:t>
      </w:r>
      <w:proofErr w:type="spellEnd"/>
      <w:r w:rsidRPr="00CD5786">
        <w:rPr>
          <w:i/>
          <w:lang w:val="en-US"/>
        </w:rPr>
        <w:t>/{any}</w:t>
      </w:r>
    </w:p>
    <w:p w14:paraId="5F64796C" w14:textId="77777777" w:rsidR="00EB73BA" w:rsidRPr="00CD5786" w:rsidRDefault="00EB73BA">
      <w:pPr>
        <w:jc w:val="both"/>
        <w:rPr>
          <w:lang w:val="en-US"/>
        </w:rPr>
      </w:pPr>
      <w:r w:rsidRPr="00CD5786">
        <w:rPr>
          <w:lang w:val="en-US"/>
        </w:rPr>
        <w:t xml:space="preserve">Additional elements MAY be used to carry critical </w:t>
      </w:r>
      <w:proofErr w:type="gramStart"/>
      <w:r w:rsidRPr="00CD5786">
        <w:rPr>
          <w:lang w:val="en-US"/>
        </w:rPr>
        <w:t>extensions which</w:t>
      </w:r>
      <w:proofErr w:type="gramEnd"/>
      <w:r w:rsidRPr="00CD5786">
        <w:rPr>
          <w:lang w:val="en-US"/>
        </w:rPr>
        <w:t xml:space="preserve"> control additional negotiation mechanisms.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14:paraId="2C930B6A" w14:textId="77777777" w:rsidR="00EB73BA" w:rsidRPr="00CD5786" w:rsidRDefault="00EB73BA">
      <w:pPr>
        <w:jc w:val="both"/>
        <w:rPr>
          <w:lang w:val="en-US"/>
        </w:rPr>
      </w:pPr>
    </w:p>
    <w:p w14:paraId="2029998E" w14:textId="77777777" w:rsidR="00EB73BA" w:rsidRPr="00CD5786" w:rsidRDefault="00EB73BA">
      <w:pPr>
        <w:keepNext/>
        <w:keepLines/>
        <w:jc w:val="both"/>
        <w:rPr>
          <w:i/>
          <w:lang w:val="en-US"/>
        </w:rPr>
      </w:pPr>
      <w:r w:rsidRPr="00CD5786">
        <w:rPr>
          <w:i/>
          <w:lang w:val="en-US"/>
        </w:rPr>
        <w:t>/</w:t>
      </w:r>
      <w:proofErr w:type="spellStart"/>
      <w:r w:rsidRPr="00CD5786">
        <w:rPr>
          <w:i/>
          <w:lang w:val="en-US"/>
        </w:rPr>
        <w:t>wsag-neg</w:t>
      </w:r>
      <w:proofErr w:type="gramStart"/>
      <w:r w:rsidRPr="00CD5786">
        <w:rPr>
          <w:i/>
          <w:lang w:val="en-US"/>
        </w:rPr>
        <w:t>:NegotiationType</w:t>
      </w:r>
      <w:proofErr w:type="spellEnd"/>
      <w:proofErr w:type="gramEnd"/>
      <w:r w:rsidRPr="00CD5786">
        <w:rPr>
          <w:i/>
          <w:lang w:val="en-US"/>
        </w:rPr>
        <w:t>/</w:t>
      </w:r>
      <w:proofErr w:type="spellStart"/>
      <w:r w:rsidRPr="00CD5786">
        <w:rPr>
          <w:i/>
          <w:lang w:val="en-US"/>
        </w:rPr>
        <w:t>wsag-neg:Renegotiation</w:t>
      </w:r>
      <w:proofErr w:type="spellEnd"/>
    </w:p>
    <w:p w14:paraId="76F4B154" w14:textId="77777777" w:rsidR="00EB73BA" w:rsidRPr="00CD5786" w:rsidRDefault="00EB73BA">
      <w:pPr>
        <w:jc w:val="both"/>
        <w:rPr>
          <w:lang w:val="en-US"/>
        </w:rPr>
      </w:pPr>
      <w:r w:rsidRPr="00CD5786">
        <w:rPr>
          <w:lang w:val="en-US"/>
        </w:rPr>
        <w:t xml:space="preserve">The existence of this element indicates that the negotiation process comprises the renegotiation of an existing agreement. Renegotiation of existing agreements is again a bilateral process between an agreement initiator and an agreement responder. The </w:t>
      </w:r>
      <w:proofErr w:type="spellStart"/>
      <w:r w:rsidRPr="00CD5786">
        <w:rPr>
          <w:lang w:val="en-US"/>
        </w:rPr>
        <w:t>wsag-neg</w:t>
      </w:r>
      <w:proofErr w:type="gramStart"/>
      <w:r w:rsidRPr="00CD5786">
        <w:rPr>
          <w:lang w:val="en-US"/>
        </w:rPr>
        <w:t>:Renegotiation</w:t>
      </w:r>
      <w:proofErr w:type="spellEnd"/>
      <w:proofErr w:type="gramEnd"/>
      <w:r w:rsidRPr="00CD5786">
        <w:rPr>
          <w:lang w:val="en-US"/>
        </w:rPr>
        <w:t xml:space="preserve"> element MUST include an endpoint reference to the responder agreement that is renegotiated. In a symmetric layout of the agreement port types the </w:t>
      </w:r>
      <w:proofErr w:type="spellStart"/>
      <w:r w:rsidRPr="00CD5786">
        <w:rPr>
          <w:lang w:val="en-US"/>
        </w:rPr>
        <w:t>wsag-neg</w:t>
      </w:r>
      <w:proofErr w:type="gramStart"/>
      <w:r w:rsidRPr="00CD5786">
        <w:rPr>
          <w:lang w:val="en-US"/>
        </w:rPr>
        <w:t>:Renegotiation</w:t>
      </w:r>
      <w:proofErr w:type="spellEnd"/>
      <w:proofErr w:type="gramEnd"/>
      <w:r w:rsidRPr="00CD5786">
        <w:rPr>
          <w:lang w:val="en-US"/>
        </w:rPr>
        <w:t xml:space="preserve"> element MAY also contain an endpoint reference to the initiator agreement. Additionally, the </w:t>
      </w:r>
      <w:proofErr w:type="spellStart"/>
      <w:r w:rsidRPr="00CD5786">
        <w:rPr>
          <w:lang w:val="en-US"/>
        </w:rPr>
        <w:t>wsag-neg</w:t>
      </w:r>
      <w:proofErr w:type="gramStart"/>
      <w:r w:rsidRPr="00CD5786">
        <w:rPr>
          <w:lang w:val="en-US"/>
        </w:rPr>
        <w:t>:Renegotiation</w:t>
      </w:r>
      <w:proofErr w:type="spellEnd"/>
      <w:proofErr w:type="gramEnd"/>
      <w:r w:rsidRPr="00CD5786">
        <w:rPr>
          <w:lang w:val="en-US"/>
        </w:rPr>
        <w:t xml:space="preserve"> element MAY contain domain specific data that can be used to control the negotiation process in a domain-specific way. </w:t>
      </w:r>
    </w:p>
    <w:p w14:paraId="2443CE11" w14:textId="77777777" w:rsidR="00EB73BA" w:rsidRPr="00CD5786" w:rsidRDefault="00EB73BA">
      <w:pPr>
        <w:jc w:val="both"/>
        <w:rPr>
          <w:lang w:val="en-US"/>
        </w:rPr>
      </w:pPr>
    </w:p>
    <w:p w14:paraId="5845210A" w14:textId="77777777" w:rsidR="00EB73BA" w:rsidRPr="00CD5786" w:rsidRDefault="00EB73BA">
      <w:pPr>
        <w:keepNext/>
        <w:jc w:val="both"/>
        <w:rPr>
          <w:i/>
          <w:lang w:val="en-US"/>
        </w:rPr>
      </w:pPr>
      <w:r w:rsidRPr="00CD5786">
        <w:rPr>
          <w:i/>
          <w:lang w:val="en-US"/>
        </w:rPr>
        <w:t>/wsag-neg</w:t>
      </w:r>
      <w:proofErr w:type="gramStart"/>
      <w:r w:rsidRPr="00CD5786">
        <w:rPr>
          <w:i/>
          <w:lang w:val="en-US"/>
        </w:rPr>
        <w:t>:NegotiationType</w:t>
      </w:r>
      <w:proofErr w:type="gramEnd"/>
      <w:r w:rsidRPr="00CD5786">
        <w:rPr>
          <w:i/>
          <w:lang w:val="en-US"/>
        </w:rPr>
        <w:t>/wsag-neg:Renegotiation/wsag-neg:ResponderAgreementEPR</w:t>
      </w:r>
    </w:p>
    <w:p w14:paraId="6F1165AE" w14:textId="77777777" w:rsidR="00EB73BA" w:rsidRPr="00CD5786" w:rsidRDefault="00EB73BA">
      <w:pPr>
        <w:jc w:val="both"/>
        <w:rPr>
          <w:lang w:val="en-US"/>
        </w:rPr>
      </w:pPr>
      <w:r w:rsidRPr="00CD5786">
        <w:rPr>
          <w:lang w:val="en-US"/>
        </w:rPr>
        <w:t xml:space="preserve">This REQUIRED element identifies the agreement responder’s copy of the agreement that is renegotiated. The service identified by this endpoint reference MUST implement the Agreement port type. Once a renegotiated agreement is created, this agreement instance must change its state to </w:t>
      </w:r>
      <w:r w:rsidRPr="00CD5786">
        <w:rPr>
          <w:i/>
          <w:lang w:val="en-US"/>
        </w:rPr>
        <w:t>Completed</w:t>
      </w:r>
      <w:r w:rsidRPr="00CD5786">
        <w:rPr>
          <w:lang w:val="en-US"/>
        </w:rPr>
        <w:t>.</w:t>
      </w:r>
    </w:p>
    <w:p w14:paraId="0976B761" w14:textId="77777777" w:rsidR="00EB73BA" w:rsidRPr="00CD5786" w:rsidRDefault="00EB73BA">
      <w:pPr>
        <w:jc w:val="both"/>
        <w:rPr>
          <w:lang w:val="en-US"/>
        </w:rPr>
      </w:pPr>
    </w:p>
    <w:p w14:paraId="2A65BEC2" w14:textId="77777777" w:rsidR="00EB73BA" w:rsidRPr="00CD5786" w:rsidRDefault="00EB73BA">
      <w:pPr>
        <w:keepNext/>
        <w:keepLines/>
        <w:jc w:val="both"/>
        <w:rPr>
          <w:i/>
          <w:lang w:val="en-US"/>
        </w:rPr>
      </w:pPr>
      <w:r w:rsidRPr="00CD5786">
        <w:rPr>
          <w:i/>
          <w:lang w:val="en-US"/>
        </w:rPr>
        <w:t>/wsag-neg</w:t>
      </w:r>
      <w:proofErr w:type="gramStart"/>
      <w:r w:rsidRPr="00CD5786">
        <w:rPr>
          <w:i/>
          <w:lang w:val="en-US"/>
        </w:rPr>
        <w:t>:NegotiationType</w:t>
      </w:r>
      <w:proofErr w:type="gramEnd"/>
      <w:r w:rsidRPr="00CD5786">
        <w:rPr>
          <w:i/>
          <w:lang w:val="en-US"/>
        </w:rPr>
        <w:t>/wsag-neg:Renegotiation/wsag-neg:InitiatorAgreementEPR</w:t>
      </w:r>
    </w:p>
    <w:p w14:paraId="1C53ED00" w14:textId="77777777" w:rsidR="00EB73BA" w:rsidRPr="00CD5786" w:rsidRDefault="00EB73BA">
      <w:pPr>
        <w:jc w:val="both"/>
        <w:rPr>
          <w:lang w:val="en-US"/>
        </w:rPr>
      </w:pPr>
      <w:r w:rsidRPr="00CD5786">
        <w:rPr>
          <w:lang w:val="en-US"/>
        </w:rPr>
        <w:t xml:space="preserve">This OPTIONAL element identifies the agreement initiator’s copy of the agreement that is renegotiated. In a symmetrical deployment of the agreement layer, the agreement initiator and responder host an instance of the agreement. If a renegotiated agreement is created, both agreement instances must change their state to </w:t>
      </w:r>
      <w:r w:rsidRPr="00CD5786">
        <w:rPr>
          <w:i/>
          <w:lang w:val="en-US"/>
        </w:rPr>
        <w:t>Completed</w:t>
      </w:r>
      <w:r w:rsidRPr="00CD5786">
        <w:rPr>
          <w:lang w:val="en-US"/>
        </w:rPr>
        <w:t xml:space="preserve">. The service identified by this endpoint reference MUST implement the Agreement port type. </w:t>
      </w:r>
    </w:p>
    <w:p w14:paraId="5AB7C847" w14:textId="77777777" w:rsidR="00EB73BA" w:rsidRPr="00CD5786" w:rsidRDefault="00EB73BA">
      <w:pPr>
        <w:jc w:val="both"/>
        <w:rPr>
          <w:lang w:val="en-US"/>
        </w:rPr>
      </w:pPr>
    </w:p>
    <w:p w14:paraId="578B3D3C"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:NegotiationType</w:t>
      </w:r>
      <w:proofErr w:type="spellEnd"/>
      <w:proofErr w:type="gramEnd"/>
      <w:r w:rsidRPr="00CD5786">
        <w:rPr>
          <w:i/>
          <w:lang w:val="en-US"/>
        </w:rPr>
        <w:t>/</w:t>
      </w:r>
      <w:proofErr w:type="spellStart"/>
      <w:r w:rsidRPr="00CD5786">
        <w:rPr>
          <w:i/>
          <w:lang w:val="en-US"/>
        </w:rPr>
        <w:t>wsag-neg:Renegotiation</w:t>
      </w:r>
      <w:proofErr w:type="spellEnd"/>
      <w:r w:rsidRPr="00CD5786">
        <w:rPr>
          <w:i/>
          <w:lang w:val="en-US"/>
        </w:rPr>
        <w:t>/{any}</w:t>
      </w:r>
    </w:p>
    <w:p w14:paraId="13B900CA" w14:textId="77777777" w:rsidR="00EB73BA" w:rsidRPr="00CD5786" w:rsidRDefault="00EB73BA">
      <w:pPr>
        <w:jc w:val="both"/>
        <w:rPr>
          <w:lang w:val="en-US"/>
        </w:rPr>
      </w:pPr>
      <w:r w:rsidRPr="00CD5786">
        <w:rPr>
          <w:lang w:val="en-US"/>
        </w:rPr>
        <w:t>Additional elements MAY be used to carry critical extensions, which control augmented renegotiation mechanisms or creation mechanisms for renegotiated agreements. All extensions are considered mandatory, i.e. the agreement responder MUST return a fault if any extension is not understood or the responder is unwilling to support this extension. The meaning of the extensions and how to obey them is domain-specific and MUST be understood from the extension content itself.</w:t>
      </w:r>
    </w:p>
    <w:p w14:paraId="3B5FFEA1" w14:textId="77777777" w:rsidR="00EB73BA" w:rsidRPr="00CD5786" w:rsidRDefault="00EB73BA">
      <w:pPr>
        <w:jc w:val="both"/>
        <w:rPr>
          <w:lang w:val="en-US"/>
        </w:rPr>
      </w:pPr>
    </w:p>
    <w:p w14:paraId="6CB837A2" w14:textId="77777777" w:rsidR="00EB73BA" w:rsidRPr="00CD5786" w:rsidRDefault="00EB73BA" w:rsidP="00051549">
      <w:pPr>
        <w:pStyle w:val="berschrift1"/>
        <w:rPr>
          <w:lang w:val="en-US"/>
        </w:rPr>
      </w:pPr>
      <w:bookmarkStart w:id="219" w:name="_Toc263952959"/>
      <w:bookmarkStart w:id="220" w:name="_Toc264032844"/>
      <w:bookmarkStart w:id="221" w:name="_Toc264032970"/>
      <w:bookmarkStart w:id="222" w:name="_Toc264039087"/>
      <w:bookmarkStart w:id="223" w:name="_Toc264039311"/>
      <w:bookmarkStart w:id="224" w:name="_Toc264040622"/>
      <w:bookmarkStart w:id="225" w:name="_Toc264050240"/>
      <w:bookmarkStart w:id="226" w:name="_Toc268098901"/>
      <w:bookmarkStart w:id="227" w:name="_Toc268251305"/>
      <w:bookmarkStart w:id="228" w:name="_Toc269380214"/>
      <w:bookmarkStart w:id="229" w:name="_Toc278894195"/>
      <w:bookmarkStart w:id="230" w:name="_Ref280109591"/>
      <w:bookmarkStart w:id="231" w:name="_Toc280115241"/>
      <w:r w:rsidRPr="00CD5786">
        <w:rPr>
          <w:lang w:val="en-US"/>
        </w:rPr>
        <w:t>Negotiation Offer</w:t>
      </w:r>
      <w:bookmarkEnd w:id="219"/>
      <w:bookmarkEnd w:id="220"/>
      <w:bookmarkEnd w:id="221"/>
      <w:bookmarkEnd w:id="222"/>
      <w:bookmarkEnd w:id="223"/>
      <w:bookmarkEnd w:id="224"/>
      <w:bookmarkEnd w:id="225"/>
      <w:bookmarkEnd w:id="226"/>
      <w:bookmarkEnd w:id="227"/>
      <w:bookmarkEnd w:id="228"/>
      <w:bookmarkEnd w:id="229"/>
      <w:bookmarkEnd w:id="230"/>
      <w:bookmarkEnd w:id="231"/>
      <w:r w:rsidRPr="00CD5786">
        <w:rPr>
          <w:lang w:val="en-US"/>
        </w:rPr>
        <w:t xml:space="preserve"> </w:t>
      </w:r>
    </w:p>
    <w:p w14:paraId="723B3730" w14:textId="77777777" w:rsidR="00EB73BA" w:rsidRPr="00CD5786" w:rsidRDefault="00EB73BA">
      <w:pPr>
        <w:jc w:val="both"/>
        <w:rPr>
          <w:lang w:val="en-US"/>
        </w:rPr>
      </w:pPr>
      <w:r w:rsidRPr="00CD5786">
        <w:rPr>
          <w:lang w:val="en-US"/>
        </w:rPr>
        <w:t xml:space="preserve">As mentioned before, negotiation comprises the dynamic exchange of information in form of negotiation offers and counter offers. An initial negotiation offer is created on the basis of an agreement template, while counter offers are created on the basis of negotiation offers received by a negotiation </w:t>
      </w:r>
      <w:r w:rsidR="00813156">
        <w:rPr>
          <w:lang w:val="en-US"/>
        </w:rPr>
        <w:t>participant</w:t>
      </w:r>
      <w:r w:rsidRPr="00CD5786">
        <w:rPr>
          <w:lang w:val="en-US"/>
        </w:rPr>
        <w:t xml:space="preserve">. The structure of a negotiation offer is basically the same as the structure of an agreement. Agreements are defined in the section </w:t>
      </w:r>
      <w:r w:rsidRPr="00CD5786">
        <w:rPr>
          <w:i/>
          <w:lang w:val="en-US"/>
        </w:rPr>
        <w:t>Agreement Structure</w:t>
      </w:r>
      <w:r w:rsidRPr="00CD5786">
        <w:rPr>
          <w:lang w:val="en-US"/>
        </w:rPr>
        <w:t xml:space="preserve"> of the WS-Agreement specification. However, negotiation offers contain additional elements, namely the </w:t>
      </w:r>
      <w:r w:rsidRPr="00CD5786">
        <w:rPr>
          <w:i/>
          <w:lang w:val="en-US"/>
        </w:rPr>
        <w:t>Negotiation Offer Context</w:t>
      </w:r>
      <w:r w:rsidRPr="00CD5786">
        <w:rPr>
          <w:lang w:val="en-US"/>
        </w:rPr>
        <w:t xml:space="preserve"> and </w:t>
      </w:r>
      <w:r w:rsidRPr="00CD5786">
        <w:rPr>
          <w:i/>
          <w:lang w:val="en-US"/>
        </w:rPr>
        <w:t>Negotiation Constraints</w:t>
      </w:r>
      <w:r w:rsidRPr="00CD5786">
        <w:rPr>
          <w:lang w:val="en-US"/>
        </w:rPr>
        <w:t xml:space="preserve">. </w:t>
      </w:r>
    </w:p>
    <w:p w14:paraId="64C117A8" w14:textId="77777777" w:rsidR="00EB73BA" w:rsidRPr="00CD5786" w:rsidRDefault="00EB73BA">
      <w:pPr>
        <w:jc w:val="both"/>
        <w:rPr>
          <w:lang w:val="en-US"/>
        </w:rPr>
      </w:pPr>
    </w:p>
    <w:p w14:paraId="5EB58589" w14:textId="77777777" w:rsidR="00EB73BA" w:rsidRPr="00CD5786" w:rsidRDefault="00EB73BA" w:rsidP="00051549">
      <w:pPr>
        <w:pStyle w:val="berschrift2"/>
        <w:rPr>
          <w:lang w:val="en-US"/>
        </w:rPr>
      </w:pPr>
      <w:bookmarkStart w:id="232" w:name="_Toc263952960"/>
      <w:bookmarkStart w:id="233" w:name="_Toc264032845"/>
      <w:bookmarkStart w:id="234" w:name="_Toc264032971"/>
      <w:bookmarkStart w:id="235" w:name="_Toc264039088"/>
      <w:bookmarkStart w:id="236" w:name="_Toc264039312"/>
      <w:bookmarkStart w:id="237" w:name="_Toc264040623"/>
      <w:bookmarkStart w:id="238" w:name="_Toc264050241"/>
      <w:bookmarkStart w:id="239" w:name="_Toc268098902"/>
      <w:bookmarkStart w:id="240" w:name="_Toc268251306"/>
      <w:bookmarkStart w:id="241" w:name="_Toc269380215"/>
      <w:bookmarkStart w:id="242" w:name="_Toc278894196"/>
      <w:bookmarkStart w:id="243" w:name="_Toc280115242"/>
      <w:r w:rsidRPr="00CD5786">
        <w:rPr>
          <w:lang w:val="en-US"/>
        </w:rPr>
        <w:t>Negotiation Offer Structure</w:t>
      </w:r>
      <w:bookmarkEnd w:id="232"/>
      <w:bookmarkEnd w:id="233"/>
      <w:bookmarkEnd w:id="234"/>
      <w:bookmarkEnd w:id="235"/>
      <w:bookmarkEnd w:id="236"/>
      <w:bookmarkEnd w:id="237"/>
      <w:bookmarkEnd w:id="238"/>
      <w:bookmarkEnd w:id="239"/>
      <w:bookmarkEnd w:id="240"/>
      <w:bookmarkEnd w:id="241"/>
      <w:bookmarkEnd w:id="242"/>
      <w:bookmarkEnd w:id="243"/>
    </w:p>
    <w:p w14:paraId="74D0BC1F" w14:textId="77777777" w:rsidR="00EB73BA" w:rsidRPr="00CD5786" w:rsidRDefault="00EB73BA">
      <w:pPr>
        <w:jc w:val="both"/>
        <w:rPr>
          <w:lang w:val="en-US"/>
        </w:rPr>
      </w:pPr>
      <w:r w:rsidRPr="00CD5786">
        <w:rPr>
          <w:lang w:val="en-US"/>
        </w:rPr>
        <w:t xml:space="preserve">When a negotiation </w:t>
      </w:r>
      <w:r w:rsidR="00813156">
        <w:rPr>
          <w:lang w:val="en-US"/>
        </w:rPr>
        <w:t>participant</w:t>
      </w:r>
      <w:r w:rsidRPr="00CD5786">
        <w:rPr>
          <w:lang w:val="en-US"/>
        </w:rPr>
        <w:t xml:space="preserve"> receives a negotiation offer, it evaluates the offer and creates zero or more counter offers, which are then sent back to the party that issued the negotiation offer. The basic structure of a negotiation offer is shown in </w:t>
      </w:r>
      <w:r w:rsidR="00CF0CB0">
        <w:fldChar w:fldCharType="begin"/>
      </w:r>
      <w:r w:rsidR="00CF0CB0">
        <w:instrText xml:space="preserve"> REF _Ref246922966 \h  \* MERGEFORMAT </w:instrText>
      </w:r>
      <w:r w:rsidR="00CF0CB0">
        <w:fldChar w:fldCharType="separate"/>
      </w:r>
      <w:r w:rsidR="00BC2FC9" w:rsidRPr="00CD5786">
        <w:rPr>
          <w:lang w:val="en-US"/>
        </w:rPr>
        <w:t xml:space="preserve">Figure </w:t>
      </w:r>
      <w:r w:rsidR="00BC2FC9">
        <w:rPr>
          <w:lang w:val="en-US"/>
        </w:rPr>
        <w:t>5</w:t>
      </w:r>
      <w:r w:rsidR="00CF0CB0">
        <w:fldChar w:fldCharType="end"/>
      </w:r>
      <w:r w:rsidRPr="00CD5786">
        <w:rPr>
          <w:lang w:val="en-US"/>
        </w:rPr>
        <w:t xml:space="preserve">. </w:t>
      </w:r>
    </w:p>
    <w:p w14:paraId="06CDEBEC" w14:textId="77777777" w:rsidR="00EB73BA" w:rsidRPr="00CD5786" w:rsidRDefault="009D6B42">
      <w:pPr>
        <w:keepNext/>
        <w:keepLines/>
        <w:jc w:val="center"/>
        <w:rPr>
          <w:lang w:val="en-US"/>
        </w:rPr>
      </w:pPr>
      <w:r>
        <w:rPr>
          <w:noProof/>
          <w:lang w:val="de-DE" w:eastAsia="de-DE"/>
        </w:rPr>
        <w:drawing>
          <wp:inline distT="0" distB="0" distL="0" distR="0" wp14:anchorId="047F3416" wp14:editId="1EFDD802">
            <wp:extent cx="4368800" cy="2802255"/>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8800" cy="2802255"/>
                    </a:xfrm>
                    <a:prstGeom prst="rect">
                      <a:avLst/>
                    </a:prstGeom>
                    <a:noFill/>
                    <a:ln>
                      <a:noFill/>
                    </a:ln>
                  </pic:spPr>
                </pic:pic>
              </a:graphicData>
            </a:graphic>
          </wp:inline>
        </w:drawing>
      </w:r>
    </w:p>
    <w:p w14:paraId="24E07D8D" w14:textId="77777777" w:rsidR="00EB73BA" w:rsidRPr="00CD5786" w:rsidRDefault="00EB73BA">
      <w:pPr>
        <w:pStyle w:val="Beschriftung"/>
        <w:rPr>
          <w:lang w:val="en-US"/>
        </w:rPr>
      </w:pPr>
      <w:bookmarkStart w:id="244" w:name="_Ref246922966"/>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5</w:t>
      </w:r>
      <w:r w:rsidR="007E76AA" w:rsidRPr="00CD5786">
        <w:rPr>
          <w:noProof/>
          <w:lang w:val="en-US"/>
        </w:rPr>
        <w:fldChar w:fldCharType="end"/>
      </w:r>
      <w:bookmarkEnd w:id="244"/>
      <w:r w:rsidRPr="00CD5786">
        <w:rPr>
          <w:lang w:val="en-US"/>
        </w:rPr>
        <w:t>: Structure of a negotiation offer</w:t>
      </w:r>
      <w:r w:rsidRPr="00CD5786">
        <w:rPr>
          <w:lang w:val="en-US"/>
        </w:rPr>
        <w:tab/>
      </w:r>
    </w:p>
    <w:p w14:paraId="533D4245" w14:textId="77777777" w:rsidR="00EB73BA" w:rsidRPr="00CD5786" w:rsidRDefault="00EB73BA">
      <w:pPr>
        <w:jc w:val="both"/>
        <w:rPr>
          <w:lang w:val="en-US" w:eastAsia="de-DE"/>
        </w:rPr>
      </w:pPr>
      <w:r w:rsidRPr="00CD5786">
        <w:rPr>
          <w:lang w:val="en-US" w:eastAsia="de-DE"/>
        </w:rPr>
        <w:t xml:space="preserve">A negotiation offer has basically the same structure as an agreement, but it also contains a Negotiation Offer Id, a Negotiation Context, and a Negotiation Constraints section. It extends the </w:t>
      </w:r>
      <w:proofErr w:type="spellStart"/>
      <w:r w:rsidRPr="00CD5786">
        <w:rPr>
          <w:i/>
          <w:lang w:val="en-US" w:eastAsia="de-DE"/>
        </w:rPr>
        <w:t>wsag</w:t>
      </w:r>
      <w:proofErr w:type="gramStart"/>
      <w:r w:rsidRPr="00CD5786">
        <w:rPr>
          <w:i/>
          <w:lang w:val="en-US" w:eastAsia="de-DE"/>
        </w:rPr>
        <w:t>:AgreementType</w:t>
      </w:r>
      <w:proofErr w:type="spellEnd"/>
      <w:proofErr w:type="gramEnd"/>
      <w:r w:rsidRPr="00CD5786">
        <w:rPr>
          <w:lang w:val="en-US" w:eastAsia="de-DE"/>
        </w:rPr>
        <w:t xml:space="preserve"> and therefore inherits the agreement name, agreement context, and the agreement terms.</w:t>
      </w:r>
    </w:p>
    <w:p w14:paraId="702425CF" w14:textId="77777777" w:rsidR="00EB73BA" w:rsidRPr="00CD5786" w:rsidRDefault="00EB73BA">
      <w:pPr>
        <w:jc w:val="both"/>
        <w:rPr>
          <w:lang w:val="en-US" w:eastAsia="de-DE"/>
        </w:rPr>
      </w:pPr>
      <w:r w:rsidRPr="00CD5786">
        <w:rPr>
          <w:lang w:val="en-US" w:eastAsia="de-DE"/>
        </w:rPr>
        <w:lastRenderedPageBreak/>
        <w:t>Negotiation Constraints define restrictions for structure and values of negotiation counter offers. They must hold true for every counter offer. If this is not the case, the counter offer is rejected. Negotiation Constraints MAY change during the advance of a negotiation process. If, for example, the negotiation initiator chooses one specific service term out of a predefined set (e.g. in a</w:t>
      </w:r>
      <w:r w:rsidR="00B54315">
        <w:rPr>
          <w:lang w:val="en-US" w:eastAsia="de-DE"/>
        </w:rPr>
        <w:t>n</w:t>
      </w:r>
      <w:r w:rsidRPr="00CD5786">
        <w:rPr>
          <w:lang w:val="en-US" w:eastAsia="de-DE"/>
        </w:rPr>
        <w:t xml:space="preserve"> </w:t>
      </w:r>
      <w:proofErr w:type="spellStart"/>
      <w:r w:rsidRPr="00CD5786">
        <w:rPr>
          <w:lang w:val="en-US" w:eastAsia="de-DE"/>
        </w:rPr>
        <w:t>ExactlyOne</w:t>
      </w:r>
      <w:proofErr w:type="spellEnd"/>
      <w:r w:rsidRPr="00CD5786">
        <w:rPr>
          <w:lang w:val="en-US" w:eastAsia="de-DE"/>
        </w:rPr>
        <w:t xml:space="preserve"> tag), the negotiation responder may adopt to this choice by changing the negotiation constrains in a counter offer.</w:t>
      </w:r>
    </w:p>
    <w:p w14:paraId="35CB60C0" w14:textId="77777777" w:rsidR="00EB73BA" w:rsidRPr="00CD5786" w:rsidRDefault="00EB73BA">
      <w:pPr>
        <w:jc w:val="both"/>
        <w:rPr>
          <w:lang w:val="en-US" w:eastAsia="de-DE"/>
        </w:rPr>
      </w:pPr>
    </w:p>
    <w:p w14:paraId="564B649D" w14:textId="77777777" w:rsidR="00EB73BA" w:rsidRPr="00CD5786" w:rsidRDefault="00EB73BA">
      <w:pPr>
        <w:jc w:val="both"/>
        <w:rPr>
          <w:lang w:val="en-US" w:eastAsia="de-DE"/>
        </w:rPr>
      </w:pPr>
      <w:r w:rsidRPr="00CD5786">
        <w:rPr>
          <w:lang w:val="en-US" w:eastAsia="de-DE"/>
        </w:rPr>
        <w:t xml:space="preserve">Negotiation Constraints are structurally identical to Creation Constraints that are part of an agreement template. Creation Constraints are defined in the section </w:t>
      </w:r>
      <w:r w:rsidRPr="00CD5786">
        <w:rPr>
          <w:i/>
          <w:lang w:val="en-US" w:eastAsia="de-DE"/>
        </w:rPr>
        <w:t>Agreement Template and Creation Constraints</w:t>
      </w:r>
      <w:r w:rsidRPr="00CD5786">
        <w:rPr>
          <w:lang w:val="en-US" w:eastAsia="de-DE"/>
        </w:rPr>
        <w:t xml:space="preserve"> of the WS-Agreement specification. </w:t>
      </w:r>
    </w:p>
    <w:p w14:paraId="255FC416" w14:textId="77777777" w:rsidR="00EB73BA" w:rsidRPr="00CD5786" w:rsidRDefault="00EB73BA">
      <w:pPr>
        <w:jc w:val="both"/>
        <w:rPr>
          <w:lang w:val="en-US" w:eastAsia="de-DE"/>
        </w:rPr>
      </w:pPr>
    </w:p>
    <w:p w14:paraId="65F24CCB" w14:textId="77777777" w:rsidR="00EB73BA" w:rsidRPr="00CD5786" w:rsidRDefault="00EB73BA">
      <w:pPr>
        <w:keepNext/>
        <w:jc w:val="both"/>
        <w:rPr>
          <w:lang w:val="en-US" w:eastAsia="de-DE"/>
        </w:rPr>
      </w:pPr>
      <w:r w:rsidRPr="00CD5786">
        <w:rPr>
          <w:lang w:val="en-US" w:eastAsia="de-DE"/>
        </w:rPr>
        <w:t xml:space="preserve">The contents of a negotiation offer are of the form: </w:t>
      </w:r>
    </w:p>
    <w:p w14:paraId="1B78E88E" w14:textId="77777777" w:rsidR="00EB73BA" w:rsidRPr="00CD5786" w:rsidRDefault="00EB73BA">
      <w:pPr>
        <w:keepNext/>
        <w:jc w:val="both"/>
        <w:rPr>
          <w:lang w:val="en-US" w:eastAsia="de-DE"/>
        </w:rPr>
      </w:pPr>
    </w:p>
    <w:p w14:paraId="087E5D24" w14:textId="77777777" w:rsidR="00EB73BA" w:rsidRPr="00CD5786" w:rsidRDefault="00EB73BA">
      <w:pPr>
        <w:pStyle w:val="Code"/>
        <w:keepNext w:val="0"/>
        <w:keepLines w:val="0"/>
      </w:pPr>
      <w:r w:rsidRPr="00CD5786">
        <w:t>&lt;</w:t>
      </w:r>
      <w:proofErr w:type="spellStart"/>
      <w:proofErr w:type="gramStart"/>
      <w:r w:rsidRPr="00CD5786">
        <w:t>wsag</w:t>
      </w:r>
      <w:proofErr w:type="gramEnd"/>
      <w:r w:rsidRPr="00CD5786">
        <w:t>-neg:NegotiationOffer</w:t>
      </w:r>
      <w:proofErr w:type="spellEnd"/>
      <w:r w:rsidRPr="00CD5786">
        <w:t xml:space="preserve"> </w:t>
      </w:r>
      <w:proofErr w:type="spellStart"/>
      <w:r w:rsidRPr="00CD5786">
        <w:t>wsag-neg:OfferId</w:t>
      </w:r>
      <w:proofErr w:type="spellEnd"/>
      <w:r w:rsidRPr="00CD5786">
        <w:t>="</w:t>
      </w:r>
      <w:proofErr w:type="spellStart"/>
      <w:r w:rsidRPr="00CD5786">
        <w:t>xs:string</w:t>
      </w:r>
      <w:proofErr w:type="spellEnd"/>
      <w:r w:rsidRPr="00CD5786">
        <w:t>"&gt;</w:t>
      </w:r>
    </w:p>
    <w:p w14:paraId="72C7E17A" w14:textId="77777777" w:rsidR="00EB73BA" w:rsidRPr="00CD5786" w:rsidRDefault="00EB73BA">
      <w:pPr>
        <w:pStyle w:val="Code"/>
        <w:keepNext w:val="0"/>
        <w:keepLines w:val="0"/>
      </w:pPr>
      <w:r w:rsidRPr="00CD5786">
        <w:t xml:space="preserve">    &lt;</w:t>
      </w:r>
      <w:proofErr w:type="spellStart"/>
      <w:proofErr w:type="gramStart"/>
      <w:r w:rsidRPr="00CD5786">
        <w:t>wsag</w:t>
      </w:r>
      <w:proofErr w:type="gramEnd"/>
      <w:r w:rsidRPr="00CD5786">
        <w:t>-neg:NegotiationOfferContext</w:t>
      </w:r>
      <w:proofErr w:type="spellEnd"/>
      <w:r w:rsidRPr="00CD5786">
        <w:t>&gt;</w:t>
      </w:r>
    </w:p>
    <w:p w14:paraId="7921F662" w14:textId="77777777" w:rsidR="00EB73BA" w:rsidRPr="00CD5786" w:rsidRDefault="00EB73BA">
      <w:pPr>
        <w:pStyle w:val="Code"/>
        <w:keepNext w:val="0"/>
        <w:keepLines w:val="0"/>
      </w:pPr>
      <w:r w:rsidRPr="00CD5786">
        <w:tab/>
      </w:r>
      <w:r w:rsidRPr="00CD5786">
        <w:tab/>
      </w:r>
      <w:proofErr w:type="spellStart"/>
      <w:proofErr w:type="gramStart"/>
      <w:r w:rsidRPr="00CD5786">
        <w:t>wsag</w:t>
      </w:r>
      <w:proofErr w:type="gramEnd"/>
      <w:r w:rsidRPr="00CD5786">
        <w:t>-neg:NegotiationOfferContextType</w:t>
      </w:r>
      <w:proofErr w:type="spellEnd"/>
    </w:p>
    <w:p w14:paraId="26F6118D" w14:textId="77777777" w:rsidR="00EB73BA" w:rsidRPr="00CD5786" w:rsidRDefault="00EB73BA">
      <w:pPr>
        <w:pStyle w:val="Code"/>
        <w:keepNext w:val="0"/>
        <w:keepLines w:val="0"/>
      </w:pPr>
      <w:r w:rsidRPr="00CD5786">
        <w:t xml:space="preserve">    &lt;/</w:t>
      </w:r>
      <w:proofErr w:type="spellStart"/>
      <w:r w:rsidRPr="00CD5786">
        <w:t>wsag-neg</w:t>
      </w:r>
      <w:proofErr w:type="gramStart"/>
      <w:r w:rsidRPr="00CD5786">
        <w:t>:NegotiationOfferContext</w:t>
      </w:r>
      <w:proofErr w:type="spellEnd"/>
      <w:proofErr w:type="gramEnd"/>
      <w:r w:rsidRPr="00CD5786">
        <w:t>&gt;</w:t>
      </w:r>
    </w:p>
    <w:p w14:paraId="490C231E" w14:textId="77777777" w:rsidR="00EB73BA" w:rsidRPr="00CD5786" w:rsidRDefault="00EB73BA">
      <w:pPr>
        <w:pStyle w:val="Code"/>
        <w:keepNext w:val="0"/>
        <w:keepLines w:val="0"/>
      </w:pPr>
      <w:r w:rsidRPr="00CD5786">
        <w:t xml:space="preserve">    &lt;</w:t>
      </w:r>
      <w:proofErr w:type="spellStart"/>
      <w:proofErr w:type="gramStart"/>
      <w:r w:rsidRPr="00CD5786">
        <w:t>wsag:Name</w:t>
      </w:r>
      <w:proofErr w:type="spellEnd"/>
      <w:proofErr w:type="gramEnd"/>
      <w:r w:rsidRPr="00CD5786">
        <w:t>&gt;</w:t>
      </w:r>
    </w:p>
    <w:p w14:paraId="71AC0804" w14:textId="77777777" w:rsidR="00EB73BA" w:rsidRPr="00CD5786" w:rsidRDefault="00EB73BA">
      <w:pPr>
        <w:pStyle w:val="Code"/>
        <w:keepNext w:val="0"/>
        <w:keepLines w:val="0"/>
      </w:pPr>
      <w:r w:rsidRPr="00CD5786">
        <w:tab/>
      </w:r>
      <w:r w:rsidRPr="00CD5786">
        <w:tab/>
      </w:r>
      <w:proofErr w:type="spellStart"/>
      <w:proofErr w:type="gramStart"/>
      <w:r w:rsidRPr="00CD5786">
        <w:t>xs:string</w:t>
      </w:r>
      <w:proofErr w:type="spellEnd"/>
      <w:proofErr w:type="gramEnd"/>
    </w:p>
    <w:p w14:paraId="6FBC84A6" w14:textId="77777777" w:rsidR="00EB73BA" w:rsidRPr="00CD5786" w:rsidRDefault="00EB73BA">
      <w:pPr>
        <w:pStyle w:val="Code"/>
        <w:keepNext w:val="0"/>
        <w:keepLines w:val="0"/>
      </w:pPr>
      <w:r w:rsidRPr="00CD5786">
        <w:t xml:space="preserve">    &lt;/</w:t>
      </w:r>
      <w:proofErr w:type="spellStart"/>
      <w:r w:rsidRPr="00CD5786">
        <w:t>wsag</w:t>
      </w:r>
      <w:proofErr w:type="gramStart"/>
      <w:r w:rsidRPr="00CD5786">
        <w:t>:Name</w:t>
      </w:r>
      <w:proofErr w:type="spellEnd"/>
      <w:proofErr w:type="gramEnd"/>
      <w:r w:rsidRPr="00CD5786">
        <w:t>&gt; ?</w:t>
      </w:r>
    </w:p>
    <w:p w14:paraId="2E39D69B" w14:textId="77777777" w:rsidR="00EB73BA" w:rsidRPr="00CD5786" w:rsidRDefault="00EB73BA">
      <w:pPr>
        <w:pStyle w:val="Code"/>
        <w:keepLines w:val="0"/>
      </w:pPr>
      <w:r w:rsidRPr="00CD5786">
        <w:t xml:space="preserve">    &lt;</w:t>
      </w:r>
      <w:proofErr w:type="spellStart"/>
      <w:proofErr w:type="gramStart"/>
      <w:r w:rsidRPr="00CD5786">
        <w:t>wsag:Context</w:t>
      </w:r>
      <w:proofErr w:type="spellEnd"/>
      <w:proofErr w:type="gramEnd"/>
      <w:r w:rsidRPr="00CD5786">
        <w:t>&gt;</w:t>
      </w:r>
    </w:p>
    <w:p w14:paraId="7BEACD59" w14:textId="77777777" w:rsidR="00EB73BA" w:rsidRPr="00CD5786" w:rsidRDefault="00EB73BA">
      <w:pPr>
        <w:pStyle w:val="Code"/>
        <w:keepLines w:val="0"/>
      </w:pPr>
      <w:r w:rsidRPr="00CD5786">
        <w:tab/>
      </w:r>
      <w:r w:rsidRPr="00CD5786">
        <w:tab/>
      </w:r>
      <w:proofErr w:type="spellStart"/>
      <w:proofErr w:type="gramStart"/>
      <w:r w:rsidRPr="00CD5786">
        <w:t>wsag:AgreementContextType</w:t>
      </w:r>
      <w:proofErr w:type="spellEnd"/>
      <w:proofErr w:type="gramEnd"/>
    </w:p>
    <w:p w14:paraId="79D4D5C0" w14:textId="77777777" w:rsidR="00EB73BA" w:rsidRPr="00CD5786" w:rsidRDefault="00EB73BA">
      <w:pPr>
        <w:pStyle w:val="Code"/>
        <w:keepNext w:val="0"/>
        <w:keepLines w:val="0"/>
      </w:pPr>
      <w:r w:rsidRPr="00CD5786">
        <w:t xml:space="preserve">    &lt;/</w:t>
      </w:r>
      <w:proofErr w:type="spellStart"/>
      <w:r w:rsidRPr="00CD5786">
        <w:t>wsag</w:t>
      </w:r>
      <w:proofErr w:type="gramStart"/>
      <w:r w:rsidRPr="00CD5786">
        <w:t>:Context</w:t>
      </w:r>
      <w:proofErr w:type="spellEnd"/>
      <w:proofErr w:type="gramEnd"/>
      <w:r w:rsidRPr="00CD5786">
        <w:t>&gt;</w:t>
      </w:r>
    </w:p>
    <w:p w14:paraId="751921DB" w14:textId="77777777" w:rsidR="00EB73BA" w:rsidRPr="00CD5786" w:rsidRDefault="00EB73BA">
      <w:pPr>
        <w:pStyle w:val="Code"/>
        <w:keepLines w:val="0"/>
      </w:pPr>
      <w:r w:rsidRPr="00CD5786">
        <w:t xml:space="preserve">    &lt;</w:t>
      </w:r>
      <w:proofErr w:type="spellStart"/>
      <w:proofErr w:type="gramStart"/>
      <w:r w:rsidRPr="00CD5786">
        <w:t>wsag:Terms</w:t>
      </w:r>
      <w:proofErr w:type="spellEnd"/>
      <w:proofErr w:type="gramEnd"/>
      <w:r w:rsidRPr="00CD5786">
        <w:t>&gt;</w:t>
      </w:r>
    </w:p>
    <w:p w14:paraId="6034B92E" w14:textId="77777777" w:rsidR="00EB73BA" w:rsidRPr="00CD5786" w:rsidRDefault="00EB73BA">
      <w:pPr>
        <w:pStyle w:val="Code"/>
        <w:keepLines w:val="0"/>
      </w:pPr>
      <w:r w:rsidRPr="00CD5786">
        <w:tab/>
      </w:r>
      <w:r w:rsidRPr="00CD5786">
        <w:tab/>
      </w:r>
      <w:proofErr w:type="spellStart"/>
      <w:proofErr w:type="gramStart"/>
      <w:r w:rsidRPr="00CD5786">
        <w:t>wsag:TermCompositorType</w:t>
      </w:r>
      <w:proofErr w:type="spellEnd"/>
      <w:proofErr w:type="gramEnd"/>
    </w:p>
    <w:p w14:paraId="61B105D5" w14:textId="77777777" w:rsidR="00EB73BA" w:rsidRPr="00CD5786" w:rsidRDefault="00EB73BA">
      <w:pPr>
        <w:pStyle w:val="Code"/>
        <w:keepNext w:val="0"/>
        <w:keepLines w:val="0"/>
      </w:pPr>
      <w:r w:rsidRPr="00CD5786">
        <w:t xml:space="preserve">    &lt;/</w:t>
      </w:r>
      <w:proofErr w:type="spellStart"/>
      <w:r w:rsidRPr="00CD5786">
        <w:t>wsag</w:t>
      </w:r>
      <w:proofErr w:type="gramStart"/>
      <w:r w:rsidRPr="00CD5786">
        <w:t>:Terms</w:t>
      </w:r>
      <w:proofErr w:type="spellEnd"/>
      <w:proofErr w:type="gramEnd"/>
      <w:r w:rsidRPr="00CD5786">
        <w:t>&gt;</w:t>
      </w:r>
    </w:p>
    <w:p w14:paraId="5F399A56" w14:textId="77777777" w:rsidR="00EB73BA" w:rsidRPr="00CD5786" w:rsidRDefault="00EB73BA">
      <w:pPr>
        <w:pStyle w:val="Code"/>
        <w:keepLines w:val="0"/>
      </w:pPr>
      <w:r w:rsidRPr="00CD5786">
        <w:t xml:space="preserve">    &lt;</w:t>
      </w:r>
      <w:proofErr w:type="spellStart"/>
      <w:proofErr w:type="gramStart"/>
      <w:r w:rsidRPr="00CD5786">
        <w:t>wsag</w:t>
      </w:r>
      <w:proofErr w:type="gramEnd"/>
      <w:r w:rsidRPr="00CD5786">
        <w:t>-neg:NegotiationConstraints</w:t>
      </w:r>
      <w:proofErr w:type="spellEnd"/>
      <w:r w:rsidRPr="00CD5786">
        <w:t>&gt;</w:t>
      </w:r>
    </w:p>
    <w:p w14:paraId="3FE2CCE7" w14:textId="77777777" w:rsidR="00EB73BA" w:rsidRPr="00CD5786" w:rsidRDefault="00EB73BA">
      <w:pPr>
        <w:pStyle w:val="Code"/>
        <w:keepLines w:val="0"/>
      </w:pPr>
      <w:r w:rsidRPr="00CD5786">
        <w:tab/>
      </w:r>
      <w:r w:rsidRPr="00CD5786">
        <w:tab/>
      </w:r>
      <w:proofErr w:type="spellStart"/>
      <w:proofErr w:type="gramStart"/>
      <w:r w:rsidRPr="00CD5786">
        <w:t>wsag:ConstraintSectionType</w:t>
      </w:r>
      <w:proofErr w:type="spellEnd"/>
      <w:proofErr w:type="gramEnd"/>
    </w:p>
    <w:p w14:paraId="7ADB96D3" w14:textId="77777777" w:rsidR="00EB73BA" w:rsidRPr="00CD5786" w:rsidRDefault="00EB73BA">
      <w:pPr>
        <w:pStyle w:val="Code"/>
        <w:keepLines w:val="0"/>
      </w:pPr>
      <w:r w:rsidRPr="00CD5786">
        <w:t xml:space="preserve">    &lt;/</w:t>
      </w:r>
      <w:proofErr w:type="spellStart"/>
      <w:r w:rsidRPr="00CD5786">
        <w:t>wsag-neg</w:t>
      </w:r>
      <w:proofErr w:type="gramStart"/>
      <w:r w:rsidRPr="00CD5786">
        <w:t>:NegotiationConstraints</w:t>
      </w:r>
      <w:proofErr w:type="spellEnd"/>
      <w:proofErr w:type="gramEnd"/>
      <w:r w:rsidRPr="00CD5786">
        <w:t xml:space="preserve">&gt; </w:t>
      </w:r>
    </w:p>
    <w:p w14:paraId="553625D8" w14:textId="77777777" w:rsidR="00EB73BA" w:rsidRPr="00CD5786" w:rsidRDefault="00EB73BA">
      <w:pPr>
        <w:pStyle w:val="Code"/>
        <w:keepLines w:val="0"/>
      </w:pPr>
      <w:r w:rsidRPr="00CD5786">
        <w:t>&lt;/</w:t>
      </w:r>
      <w:proofErr w:type="spellStart"/>
      <w:r w:rsidRPr="00CD5786">
        <w:t>wsag-neg</w:t>
      </w:r>
      <w:proofErr w:type="gramStart"/>
      <w:r w:rsidRPr="00CD5786">
        <w:t>:NegotiationOffer</w:t>
      </w:r>
      <w:proofErr w:type="spellEnd"/>
      <w:proofErr w:type="gramEnd"/>
      <w:r w:rsidRPr="00CD5786">
        <w:t>&gt;</w:t>
      </w:r>
    </w:p>
    <w:p w14:paraId="1956BFCA" w14:textId="77777777" w:rsidR="00EB73BA" w:rsidRPr="00CD5786" w:rsidRDefault="00EB73BA">
      <w:pPr>
        <w:pStyle w:val="Beschriftung"/>
        <w:rPr>
          <w:lang w:val="en-US"/>
        </w:rPr>
      </w:pPr>
      <w:r w:rsidRPr="00CD5786">
        <w:rPr>
          <w:lang w:val="en-US"/>
        </w:rPr>
        <w:t xml:space="preserve">Listing </w:t>
      </w:r>
      <w:r w:rsidR="007E76AA" w:rsidRPr="00CD5786">
        <w:rPr>
          <w:lang w:val="en-US"/>
        </w:rPr>
        <w:fldChar w:fldCharType="begin"/>
      </w:r>
      <w:r w:rsidRPr="00CD5786">
        <w:rPr>
          <w:lang w:val="en-US"/>
        </w:rPr>
        <w:instrText xml:space="preserve"> SEQ Listing \* ARABIC </w:instrText>
      </w:r>
      <w:r w:rsidR="007E76AA" w:rsidRPr="00CD5786">
        <w:rPr>
          <w:lang w:val="en-US"/>
        </w:rPr>
        <w:fldChar w:fldCharType="separate"/>
      </w:r>
      <w:r w:rsidR="00BC2FC9">
        <w:rPr>
          <w:noProof/>
          <w:lang w:val="en-US"/>
        </w:rPr>
        <w:t>3</w:t>
      </w:r>
      <w:r w:rsidR="007E76AA" w:rsidRPr="00CD5786">
        <w:rPr>
          <w:noProof/>
          <w:lang w:val="en-US"/>
        </w:rPr>
        <w:fldChar w:fldCharType="end"/>
      </w:r>
      <w:r w:rsidRPr="00CD5786">
        <w:rPr>
          <w:lang w:val="en-US"/>
        </w:rPr>
        <w:t>: Content of a negotiation offer</w:t>
      </w:r>
    </w:p>
    <w:p w14:paraId="30086693" w14:textId="77777777" w:rsidR="00EB73BA" w:rsidRPr="00CD5786" w:rsidRDefault="00EB73BA" w:rsidP="00051549">
      <w:pPr>
        <w:rPr>
          <w:lang w:val="en-US"/>
        </w:rPr>
      </w:pPr>
    </w:p>
    <w:p w14:paraId="4D53E61A" w14:textId="77777777" w:rsidR="00EB73BA" w:rsidRPr="00CD5786" w:rsidRDefault="00EB73BA" w:rsidP="00051549">
      <w:pPr>
        <w:keepNext/>
        <w:widowControl/>
        <w:jc w:val="both"/>
        <w:rPr>
          <w:lang w:val="en-US"/>
        </w:rPr>
      </w:pPr>
      <w:r w:rsidRPr="00CD5786">
        <w:rPr>
          <w:lang w:val="en-US"/>
        </w:rPr>
        <w:lastRenderedPageBreak/>
        <w:t>The following section describes the attributes and tags of a Negotiation Offer:</w:t>
      </w:r>
    </w:p>
    <w:p w14:paraId="26AF3EFA" w14:textId="77777777" w:rsidR="00EB73BA" w:rsidRPr="00CD5786" w:rsidRDefault="00EB73BA" w:rsidP="00051549">
      <w:pPr>
        <w:keepNext/>
        <w:widowControl/>
        <w:jc w:val="both"/>
        <w:rPr>
          <w:lang w:val="en-US"/>
        </w:rPr>
      </w:pPr>
    </w:p>
    <w:p w14:paraId="2C0FB3E5" w14:textId="77777777" w:rsidR="00EB73BA" w:rsidRPr="00CD5786" w:rsidRDefault="00EB73BA">
      <w:pPr>
        <w:keepNext/>
        <w:keepLines/>
        <w:jc w:val="both"/>
        <w:rPr>
          <w:i/>
          <w:lang w:val="en-US" w:eastAsia="de-DE"/>
        </w:rPr>
      </w:pPr>
      <w:r w:rsidRPr="00CD5786">
        <w:rPr>
          <w:i/>
          <w:lang w:val="en-US" w:eastAsia="de-DE"/>
        </w:rPr>
        <w:t>/</w:t>
      </w:r>
      <w:proofErr w:type="spellStart"/>
      <w:r w:rsidRPr="00CD5786">
        <w:rPr>
          <w:i/>
          <w:lang w:val="en-US" w:eastAsia="de-DE"/>
        </w:rPr>
        <w:t>wsag-neg</w:t>
      </w:r>
      <w:proofErr w:type="gramStart"/>
      <w:r w:rsidRPr="00CD5786">
        <w:rPr>
          <w:i/>
          <w:lang w:val="en-US" w:eastAsia="de-DE"/>
        </w:rPr>
        <w:t>:NegotiationOffer</w:t>
      </w:r>
      <w:proofErr w:type="spellEnd"/>
      <w:proofErr w:type="gramEnd"/>
    </w:p>
    <w:p w14:paraId="71751F12" w14:textId="77777777" w:rsidR="00EB73BA" w:rsidRPr="00CD5786" w:rsidRDefault="00EB73BA" w:rsidP="00051549">
      <w:pPr>
        <w:keepLines/>
        <w:widowControl/>
        <w:jc w:val="both"/>
        <w:rPr>
          <w:lang w:val="en-US" w:eastAsia="de-DE"/>
        </w:rPr>
      </w:pPr>
      <w:r w:rsidRPr="00CD5786">
        <w:rPr>
          <w:lang w:val="en-US" w:eastAsia="de-DE"/>
        </w:rPr>
        <w:t xml:space="preserve">This is the outermost document </w:t>
      </w:r>
      <w:proofErr w:type="gramStart"/>
      <w:r w:rsidRPr="00CD5786">
        <w:rPr>
          <w:lang w:val="en-US" w:eastAsia="de-DE"/>
        </w:rPr>
        <w:t>tag which</w:t>
      </w:r>
      <w:proofErr w:type="gramEnd"/>
      <w:r w:rsidRPr="00CD5786">
        <w:rPr>
          <w:lang w:val="en-US" w:eastAsia="de-DE"/>
        </w:rPr>
        <w:t xml:space="preserve"> encapsulates the entire negotiation offer. </w:t>
      </w:r>
    </w:p>
    <w:p w14:paraId="3535EF4C" w14:textId="77777777" w:rsidR="00EB73BA" w:rsidRPr="00CD5786" w:rsidRDefault="00EB73BA">
      <w:pPr>
        <w:jc w:val="both"/>
        <w:rPr>
          <w:lang w:val="en-US" w:eastAsia="de-DE"/>
        </w:rPr>
      </w:pPr>
    </w:p>
    <w:p w14:paraId="712A16E4" w14:textId="77777777" w:rsidR="00EB73BA" w:rsidRPr="00CD5786" w:rsidRDefault="00EB73BA">
      <w:pPr>
        <w:keepNext/>
        <w:keepLines/>
        <w:jc w:val="both"/>
        <w:rPr>
          <w:i/>
          <w:lang w:val="en-US" w:eastAsia="de-DE"/>
        </w:rPr>
      </w:pPr>
      <w:r w:rsidRPr="00CD5786">
        <w:rPr>
          <w:i/>
          <w:lang w:val="en-US" w:eastAsia="de-DE"/>
        </w:rPr>
        <w:t>/</w:t>
      </w:r>
      <w:proofErr w:type="spellStart"/>
      <w:r w:rsidRPr="00CD5786">
        <w:rPr>
          <w:i/>
          <w:lang w:val="en-US" w:eastAsia="de-DE"/>
        </w:rPr>
        <w:t>wsag-neg</w:t>
      </w:r>
      <w:proofErr w:type="gramStart"/>
      <w:r w:rsidRPr="00CD5786">
        <w:rPr>
          <w:i/>
          <w:lang w:val="en-US" w:eastAsia="de-DE"/>
        </w:rPr>
        <w:t>:NegotiationOffer</w:t>
      </w:r>
      <w:proofErr w:type="spellEnd"/>
      <w:proofErr w:type="gramEnd"/>
      <w:r w:rsidRPr="00CD5786">
        <w:rPr>
          <w:i/>
          <w:lang w:val="en-US" w:eastAsia="de-DE"/>
        </w:rPr>
        <w:t>/@</w:t>
      </w:r>
      <w:proofErr w:type="spellStart"/>
      <w:r w:rsidRPr="00CD5786">
        <w:rPr>
          <w:i/>
          <w:lang w:val="en-US" w:eastAsia="de-DE"/>
        </w:rPr>
        <w:t>wsag-neg:OfferId</w:t>
      </w:r>
      <w:proofErr w:type="spellEnd"/>
    </w:p>
    <w:p w14:paraId="76BD1253" w14:textId="77777777" w:rsidR="00EB73BA" w:rsidRDefault="00EB73BA">
      <w:pPr>
        <w:jc w:val="both"/>
        <w:rPr>
          <w:lang w:val="en-US" w:eastAsia="de-DE"/>
        </w:rPr>
      </w:pPr>
      <w:r w:rsidRPr="00CD5786">
        <w:rPr>
          <w:lang w:val="en-US" w:eastAsia="de-DE"/>
        </w:rPr>
        <w:t xml:space="preserve">The MANDATORY </w:t>
      </w:r>
      <w:proofErr w:type="spellStart"/>
      <w:r w:rsidRPr="00CD5786">
        <w:rPr>
          <w:i/>
          <w:lang w:val="en-US" w:eastAsia="de-DE"/>
        </w:rPr>
        <w:t>OfferId</w:t>
      </w:r>
      <w:proofErr w:type="spellEnd"/>
      <w:r w:rsidRPr="00CD5786">
        <w:rPr>
          <w:i/>
          <w:lang w:val="en-US" w:eastAsia="de-DE"/>
        </w:rPr>
        <w:t xml:space="preserve"> </w:t>
      </w:r>
      <w:r w:rsidRPr="00CD5786">
        <w:rPr>
          <w:lang w:val="en-US" w:eastAsia="de-DE"/>
        </w:rPr>
        <w:t>is the identifier of a specific Negotiation Offer.</w:t>
      </w:r>
      <w:r w:rsidRPr="00CD5786">
        <w:rPr>
          <w:i/>
          <w:lang w:val="en-US" w:eastAsia="de-DE"/>
        </w:rPr>
        <w:t xml:space="preserve"> </w:t>
      </w:r>
      <w:r w:rsidRPr="00CD5786">
        <w:rPr>
          <w:lang w:val="en-US" w:eastAsia="de-DE"/>
        </w:rPr>
        <w:t xml:space="preserve">It MUST be unique for both parties in the context of a negotiation. </w:t>
      </w:r>
    </w:p>
    <w:p w14:paraId="4E74F0C3" w14:textId="77777777" w:rsidR="00737F78" w:rsidRPr="00CD5786" w:rsidRDefault="00737F78">
      <w:pPr>
        <w:jc w:val="both"/>
        <w:rPr>
          <w:lang w:val="en-US" w:eastAsia="de-DE"/>
        </w:rPr>
      </w:pPr>
    </w:p>
    <w:p w14:paraId="7745575B" w14:textId="77777777" w:rsidR="00EB73BA" w:rsidRPr="00CD5786" w:rsidRDefault="00EB73BA">
      <w:pPr>
        <w:keepNext/>
        <w:jc w:val="both"/>
        <w:rPr>
          <w:i/>
          <w:lang w:val="en-US" w:eastAsia="de-DE"/>
        </w:rPr>
      </w:pPr>
      <w:r w:rsidRPr="00CD5786">
        <w:rPr>
          <w:i/>
          <w:lang w:val="en-US" w:eastAsia="de-DE"/>
        </w:rPr>
        <w:t>/</w:t>
      </w:r>
      <w:proofErr w:type="spellStart"/>
      <w:r w:rsidRPr="00CD5786">
        <w:rPr>
          <w:i/>
          <w:lang w:val="en-US" w:eastAsia="de-DE"/>
        </w:rPr>
        <w:t>wsag-neg</w:t>
      </w:r>
      <w:proofErr w:type="gramStart"/>
      <w:r w:rsidRPr="00CD5786">
        <w:rPr>
          <w:i/>
          <w:lang w:val="en-US" w:eastAsia="de-DE"/>
        </w:rPr>
        <w:t>:NegotiationOffer</w:t>
      </w:r>
      <w:proofErr w:type="spellEnd"/>
      <w:proofErr w:type="gramEnd"/>
      <w:r w:rsidRPr="00CD5786">
        <w:rPr>
          <w:i/>
          <w:lang w:val="en-US" w:eastAsia="de-DE"/>
        </w:rPr>
        <w:t>/</w:t>
      </w:r>
      <w:proofErr w:type="spellStart"/>
      <w:r w:rsidRPr="00CD5786">
        <w:rPr>
          <w:i/>
          <w:lang w:val="en-US" w:eastAsia="de-DE"/>
        </w:rPr>
        <w:t>wsag-neg:NegotiationOfferContext</w:t>
      </w:r>
      <w:proofErr w:type="spellEnd"/>
    </w:p>
    <w:p w14:paraId="3A353B31" w14:textId="77777777" w:rsidR="00EB73BA" w:rsidRPr="00CD5786" w:rsidRDefault="00EB73BA">
      <w:pPr>
        <w:jc w:val="both"/>
        <w:rPr>
          <w:lang w:val="en-US" w:eastAsia="de-DE"/>
        </w:rPr>
      </w:pPr>
      <w:r w:rsidRPr="00CD5786">
        <w:rPr>
          <w:lang w:val="en-US" w:eastAsia="de-DE"/>
        </w:rPr>
        <w:t xml:space="preserve">The REQUIRED element Negotiation Offer Context contains the metadata associated with a negotiation offer. The </w:t>
      </w:r>
      <w:proofErr w:type="gramStart"/>
      <w:r w:rsidRPr="00CD5786">
        <w:rPr>
          <w:lang w:val="en-US" w:eastAsia="de-DE"/>
        </w:rPr>
        <w:t>negotiation offer</w:t>
      </w:r>
      <w:proofErr w:type="gramEnd"/>
      <w:r w:rsidRPr="00CD5786">
        <w:rPr>
          <w:lang w:val="en-US" w:eastAsia="de-DE"/>
        </w:rPr>
        <w:t xml:space="preserve"> context contains the id of the originating negotiation offer, its expiration time, and its state. Moreover, the negotiation offer context MAY include domain specific extensions.</w:t>
      </w:r>
    </w:p>
    <w:p w14:paraId="272C8777" w14:textId="77777777" w:rsidR="00EB73BA" w:rsidRPr="00CD5786" w:rsidRDefault="00EB73BA">
      <w:pPr>
        <w:jc w:val="both"/>
        <w:rPr>
          <w:lang w:val="en-US" w:eastAsia="de-DE"/>
        </w:rPr>
      </w:pPr>
    </w:p>
    <w:p w14:paraId="7255B0B3" w14:textId="77777777" w:rsidR="00EB73BA" w:rsidRPr="00CD5786" w:rsidRDefault="00EB73BA">
      <w:pPr>
        <w:keepNext/>
        <w:jc w:val="both"/>
        <w:rPr>
          <w:i/>
          <w:lang w:val="en-US" w:eastAsia="de-DE"/>
        </w:rPr>
      </w:pPr>
      <w:r w:rsidRPr="00CD5786">
        <w:rPr>
          <w:i/>
          <w:lang w:val="en-US" w:eastAsia="de-DE"/>
        </w:rPr>
        <w:t>/</w:t>
      </w:r>
      <w:proofErr w:type="spellStart"/>
      <w:r w:rsidRPr="00CD5786">
        <w:rPr>
          <w:i/>
          <w:lang w:val="en-US" w:eastAsia="de-DE"/>
        </w:rPr>
        <w:t>wsag-neg</w:t>
      </w:r>
      <w:proofErr w:type="gramStart"/>
      <w:r w:rsidRPr="00CD5786">
        <w:rPr>
          <w:i/>
          <w:lang w:val="en-US" w:eastAsia="de-DE"/>
        </w:rPr>
        <w:t>:NegotiationOffer</w:t>
      </w:r>
      <w:proofErr w:type="spellEnd"/>
      <w:proofErr w:type="gramEnd"/>
      <w:r w:rsidRPr="00CD5786">
        <w:rPr>
          <w:i/>
          <w:lang w:val="en-US" w:eastAsia="de-DE"/>
        </w:rPr>
        <w:t>/</w:t>
      </w:r>
      <w:proofErr w:type="spellStart"/>
      <w:r w:rsidRPr="00CD5786">
        <w:rPr>
          <w:i/>
          <w:lang w:val="en-US" w:eastAsia="de-DE"/>
        </w:rPr>
        <w:t>wsag:Name</w:t>
      </w:r>
      <w:proofErr w:type="spellEnd"/>
    </w:p>
    <w:p w14:paraId="5C68C660" w14:textId="77777777" w:rsidR="00EB73BA" w:rsidRPr="00CD5786" w:rsidRDefault="00EB73BA">
      <w:pPr>
        <w:jc w:val="both"/>
        <w:rPr>
          <w:lang w:val="en-US" w:eastAsia="de-DE"/>
        </w:rPr>
      </w:pPr>
      <w:r w:rsidRPr="00CD5786">
        <w:rPr>
          <w:lang w:val="en-US" w:eastAsia="de-DE"/>
        </w:rPr>
        <w:t>This is an OPTIONAL element is the name of the agreement to negotiate. It is described in the section “</w:t>
      </w:r>
      <w:r w:rsidRPr="00CD5786">
        <w:rPr>
          <w:i/>
          <w:lang w:val="en-US" w:eastAsia="de-DE"/>
        </w:rPr>
        <w:t xml:space="preserve">Agreement Structure” </w:t>
      </w:r>
      <w:r w:rsidRPr="00CD5786">
        <w:rPr>
          <w:lang w:val="en-US" w:eastAsia="de-DE"/>
        </w:rPr>
        <w:t>of the WS-Agreement specification.</w:t>
      </w:r>
    </w:p>
    <w:p w14:paraId="3A8F3AC0" w14:textId="77777777" w:rsidR="00EB73BA" w:rsidRPr="00CD5786" w:rsidRDefault="00EB73BA">
      <w:pPr>
        <w:jc w:val="both"/>
        <w:rPr>
          <w:lang w:val="en-US" w:eastAsia="de-DE"/>
        </w:rPr>
      </w:pPr>
    </w:p>
    <w:p w14:paraId="23CDA47B" w14:textId="77777777" w:rsidR="00EB73BA" w:rsidRPr="00CD5786" w:rsidRDefault="00EB73BA">
      <w:pPr>
        <w:keepNext/>
        <w:jc w:val="both"/>
        <w:rPr>
          <w:i/>
          <w:lang w:val="en-US" w:eastAsia="de-DE"/>
        </w:rPr>
      </w:pPr>
      <w:r w:rsidRPr="00CD5786">
        <w:rPr>
          <w:i/>
          <w:lang w:val="en-US" w:eastAsia="de-DE"/>
        </w:rPr>
        <w:t>/</w:t>
      </w:r>
      <w:proofErr w:type="spellStart"/>
      <w:r w:rsidRPr="00CD5786">
        <w:rPr>
          <w:i/>
          <w:lang w:val="en-US" w:eastAsia="de-DE"/>
        </w:rPr>
        <w:t>wsag-neg</w:t>
      </w:r>
      <w:proofErr w:type="gramStart"/>
      <w:r w:rsidRPr="00CD5786">
        <w:rPr>
          <w:i/>
          <w:lang w:val="en-US" w:eastAsia="de-DE"/>
        </w:rPr>
        <w:t>:NegotiationOffer</w:t>
      </w:r>
      <w:proofErr w:type="spellEnd"/>
      <w:proofErr w:type="gramEnd"/>
      <w:r w:rsidRPr="00CD5786">
        <w:rPr>
          <w:i/>
          <w:lang w:val="en-US" w:eastAsia="de-DE"/>
        </w:rPr>
        <w:t>/</w:t>
      </w:r>
      <w:proofErr w:type="spellStart"/>
      <w:r w:rsidRPr="00CD5786">
        <w:rPr>
          <w:i/>
          <w:lang w:val="en-US" w:eastAsia="de-DE"/>
        </w:rPr>
        <w:t>wsag:Context</w:t>
      </w:r>
      <w:proofErr w:type="spellEnd"/>
    </w:p>
    <w:p w14:paraId="232BB629" w14:textId="77777777" w:rsidR="00EB73BA" w:rsidRPr="00CD5786" w:rsidRDefault="00EB73BA">
      <w:pPr>
        <w:jc w:val="both"/>
        <w:rPr>
          <w:lang w:val="en-US" w:eastAsia="de-DE"/>
        </w:rPr>
      </w:pPr>
      <w:r w:rsidRPr="00CD5786">
        <w:rPr>
          <w:lang w:val="en-US" w:eastAsia="de-DE"/>
        </w:rPr>
        <w:t xml:space="preserve">This REQUIRED element of a negotiation offer specifies the context of the agreement to negotiate. The agreement context SHOULD include parties to an agreement. Additionally, it contains various metadata about the agreement such as the duration of the agreement, and optionally, the template name from which the agreement is created. The structure of the agreement context is described in the section </w:t>
      </w:r>
      <w:r w:rsidRPr="00CD5786">
        <w:rPr>
          <w:i/>
          <w:lang w:val="en-US" w:eastAsia="de-DE"/>
        </w:rPr>
        <w:t>Agreement Context</w:t>
      </w:r>
      <w:r w:rsidRPr="00CD5786">
        <w:rPr>
          <w:lang w:val="en-US" w:eastAsia="de-DE"/>
        </w:rPr>
        <w:t xml:space="preserve"> of the WS-Agreement specification.</w:t>
      </w:r>
    </w:p>
    <w:p w14:paraId="5EF81491" w14:textId="77777777" w:rsidR="00EB73BA" w:rsidRPr="00CD5786" w:rsidRDefault="00EB73BA">
      <w:pPr>
        <w:jc w:val="both"/>
        <w:rPr>
          <w:lang w:val="en-US" w:eastAsia="de-DE"/>
        </w:rPr>
      </w:pPr>
    </w:p>
    <w:p w14:paraId="6E39D810" w14:textId="77777777" w:rsidR="00EB73BA" w:rsidRPr="00CD5786" w:rsidRDefault="00EB73BA">
      <w:pPr>
        <w:keepNext/>
        <w:keepLines/>
        <w:jc w:val="both"/>
        <w:rPr>
          <w:i/>
          <w:lang w:val="en-US" w:eastAsia="de-DE"/>
        </w:rPr>
      </w:pPr>
      <w:r w:rsidRPr="00CD5786">
        <w:rPr>
          <w:i/>
          <w:lang w:val="en-US" w:eastAsia="de-DE"/>
        </w:rPr>
        <w:t>/</w:t>
      </w:r>
      <w:proofErr w:type="spellStart"/>
      <w:r w:rsidRPr="00CD5786">
        <w:rPr>
          <w:i/>
          <w:lang w:val="en-US" w:eastAsia="de-DE"/>
        </w:rPr>
        <w:t>wsag-neg</w:t>
      </w:r>
      <w:proofErr w:type="gramStart"/>
      <w:r w:rsidRPr="00CD5786">
        <w:rPr>
          <w:i/>
          <w:lang w:val="en-US" w:eastAsia="de-DE"/>
        </w:rPr>
        <w:t>:NegotiationOffer</w:t>
      </w:r>
      <w:proofErr w:type="spellEnd"/>
      <w:proofErr w:type="gramEnd"/>
      <w:r w:rsidRPr="00CD5786">
        <w:rPr>
          <w:i/>
          <w:lang w:val="en-US" w:eastAsia="de-DE"/>
        </w:rPr>
        <w:t>/</w:t>
      </w:r>
      <w:proofErr w:type="spellStart"/>
      <w:r w:rsidRPr="00CD5786">
        <w:rPr>
          <w:i/>
          <w:lang w:val="en-US" w:eastAsia="de-DE"/>
        </w:rPr>
        <w:t>wsag:Terms</w:t>
      </w:r>
      <w:proofErr w:type="spellEnd"/>
    </w:p>
    <w:p w14:paraId="3C22D267" w14:textId="77777777" w:rsidR="00EB73BA" w:rsidRPr="00CD5786" w:rsidRDefault="00EB73BA">
      <w:pPr>
        <w:jc w:val="both"/>
        <w:rPr>
          <w:lang w:val="en-US" w:eastAsia="de-DE"/>
        </w:rPr>
      </w:pPr>
      <w:r w:rsidRPr="00CD5786">
        <w:rPr>
          <w:lang w:val="en-US" w:eastAsia="de-DE"/>
        </w:rPr>
        <w:t xml:space="preserve">This REQUIRED element specifies the terms of the agreement that is negotiated. Both the structure of and the values of the agreement terms can be subject of the negotiation process. The agreement terms are described in the WS-Agreement specification in the section </w:t>
      </w:r>
      <w:r w:rsidRPr="00CD5786">
        <w:rPr>
          <w:i/>
          <w:lang w:val="en-US" w:eastAsia="de-DE"/>
        </w:rPr>
        <w:t>Agreement Structure</w:t>
      </w:r>
      <w:r w:rsidRPr="00CD5786">
        <w:rPr>
          <w:lang w:val="en-US" w:eastAsia="de-DE"/>
        </w:rPr>
        <w:t>.</w:t>
      </w:r>
    </w:p>
    <w:p w14:paraId="1EEE852C" w14:textId="77777777" w:rsidR="00EB73BA" w:rsidRPr="00CD5786" w:rsidRDefault="00EB73BA">
      <w:pPr>
        <w:jc w:val="both"/>
        <w:rPr>
          <w:lang w:val="en-US" w:eastAsia="de-DE"/>
        </w:rPr>
      </w:pPr>
    </w:p>
    <w:p w14:paraId="3F77B4F6" w14:textId="77777777" w:rsidR="00EB73BA" w:rsidRPr="00CD5786" w:rsidRDefault="00EB73BA">
      <w:pPr>
        <w:keepNext/>
        <w:jc w:val="both"/>
        <w:rPr>
          <w:i/>
          <w:lang w:val="en-US" w:eastAsia="de-DE"/>
        </w:rPr>
      </w:pPr>
      <w:r w:rsidRPr="00CD5786">
        <w:rPr>
          <w:i/>
          <w:lang w:val="en-US" w:eastAsia="de-DE"/>
        </w:rPr>
        <w:t>/</w:t>
      </w:r>
      <w:proofErr w:type="spellStart"/>
      <w:r w:rsidRPr="00CD5786">
        <w:rPr>
          <w:i/>
          <w:lang w:val="en-US" w:eastAsia="de-DE"/>
        </w:rPr>
        <w:t>wsag-neg</w:t>
      </w:r>
      <w:proofErr w:type="gramStart"/>
      <w:r w:rsidRPr="00CD5786">
        <w:rPr>
          <w:i/>
          <w:lang w:val="en-US" w:eastAsia="de-DE"/>
        </w:rPr>
        <w:t>:NegotiationOffer</w:t>
      </w:r>
      <w:proofErr w:type="spellEnd"/>
      <w:proofErr w:type="gramEnd"/>
      <w:r w:rsidRPr="00CD5786">
        <w:rPr>
          <w:i/>
          <w:lang w:val="en-US" w:eastAsia="de-DE"/>
        </w:rPr>
        <w:t>/</w:t>
      </w:r>
      <w:proofErr w:type="spellStart"/>
      <w:r w:rsidRPr="00CD5786">
        <w:rPr>
          <w:i/>
          <w:lang w:val="en-US" w:eastAsia="de-DE"/>
        </w:rPr>
        <w:t>wsag-neg:NegotiationConstraints</w:t>
      </w:r>
      <w:proofErr w:type="spellEnd"/>
    </w:p>
    <w:p w14:paraId="6E66223F" w14:textId="77777777" w:rsidR="00EB73BA" w:rsidRPr="00CD5786" w:rsidRDefault="00EB73BA">
      <w:pPr>
        <w:jc w:val="both"/>
        <w:rPr>
          <w:lang w:val="en-US" w:eastAsia="de-DE"/>
        </w:rPr>
      </w:pPr>
      <w:r w:rsidRPr="00CD5786">
        <w:rPr>
          <w:lang w:val="en-US" w:eastAsia="de-DE"/>
        </w:rPr>
        <w:t xml:space="preserve">This REQUIRED element defines constraints on the structure and values that the agreement terms may take in subsequent negotiation offers. The Negotiation Constraints MUST hold true in any counter offer. Negotiation constraints are of the type </w:t>
      </w:r>
      <w:proofErr w:type="spellStart"/>
      <w:r w:rsidRPr="00CD5786">
        <w:rPr>
          <w:i/>
          <w:lang w:val="en-US" w:eastAsia="de-DE"/>
        </w:rPr>
        <w:t>wsag-neg</w:t>
      </w:r>
      <w:proofErr w:type="gramStart"/>
      <w:r w:rsidRPr="00CD5786">
        <w:rPr>
          <w:i/>
          <w:lang w:val="en-US" w:eastAsia="de-DE"/>
        </w:rPr>
        <w:t>:Negotiation</w:t>
      </w:r>
      <w:r w:rsidRPr="00CD5786">
        <w:rPr>
          <w:i/>
          <w:lang w:val="en-US" w:eastAsia="de-DE"/>
        </w:rPr>
        <w:softHyphen/>
        <w:t>Constraint</w:t>
      </w:r>
      <w:r w:rsidRPr="00CD5786">
        <w:rPr>
          <w:i/>
          <w:lang w:val="en-US" w:eastAsia="de-DE"/>
        </w:rPr>
        <w:softHyphen/>
        <w:t>Section</w:t>
      </w:r>
      <w:r w:rsidRPr="00CD5786">
        <w:rPr>
          <w:i/>
          <w:lang w:val="en-US" w:eastAsia="de-DE"/>
        </w:rPr>
        <w:softHyphen/>
        <w:t>Type</w:t>
      </w:r>
      <w:proofErr w:type="spellEnd"/>
      <w:proofErr w:type="gramEnd"/>
      <w:r w:rsidRPr="00CD5786">
        <w:rPr>
          <w:lang w:val="en-US" w:eastAsia="de-DE"/>
        </w:rPr>
        <w:t>. A negotiation constraint section MAY contain zero or more negotiation item constraints and zero or more free form constraints.</w:t>
      </w:r>
    </w:p>
    <w:p w14:paraId="5F3CC5C4" w14:textId="77777777" w:rsidR="00EB73BA" w:rsidRPr="00CD5786" w:rsidRDefault="00EB73BA">
      <w:pPr>
        <w:jc w:val="both"/>
        <w:rPr>
          <w:lang w:val="en-US" w:eastAsia="de-DE"/>
        </w:rPr>
      </w:pPr>
    </w:p>
    <w:p w14:paraId="397BEC36" w14:textId="77777777" w:rsidR="00EB73BA" w:rsidRPr="00CD5786" w:rsidRDefault="00EB73BA">
      <w:pPr>
        <w:jc w:val="both"/>
        <w:rPr>
          <w:lang w:val="en-US" w:eastAsia="de-DE"/>
        </w:rPr>
      </w:pPr>
      <w:r w:rsidRPr="00CD5786">
        <w:rPr>
          <w:i/>
          <w:lang w:val="en-US" w:eastAsia="de-DE"/>
        </w:rPr>
        <w:t>/</w:t>
      </w:r>
      <w:proofErr w:type="spellStart"/>
      <w:r w:rsidRPr="00CD5786">
        <w:rPr>
          <w:i/>
          <w:lang w:val="en-US" w:eastAsia="de-DE"/>
        </w:rPr>
        <w:t>wsag-neg</w:t>
      </w:r>
      <w:proofErr w:type="gramStart"/>
      <w:r w:rsidRPr="00CD5786">
        <w:rPr>
          <w:i/>
          <w:lang w:val="en-US" w:eastAsia="de-DE"/>
        </w:rPr>
        <w:t>:NegotiationConstraints</w:t>
      </w:r>
      <w:proofErr w:type="spellEnd"/>
      <w:proofErr w:type="gramEnd"/>
      <w:r w:rsidRPr="00CD5786">
        <w:rPr>
          <w:i/>
          <w:lang w:val="en-US" w:eastAsia="de-DE"/>
        </w:rPr>
        <w:t>/</w:t>
      </w:r>
      <w:proofErr w:type="spellStart"/>
      <w:r w:rsidRPr="00CD5786">
        <w:rPr>
          <w:i/>
          <w:lang w:val="en-US" w:eastAsia="de-DE"/>
        </w:rPr>
        <w:t>wsag-neg:Item</w:t>
      </w:r>
      <w:proofErr w:type="spellEnd"/>
      <w:r w:rsidRPr="00CD5786">
        <w:rPr>
          <w:lang w:val="en-US" w:eastAsia="de-DE"/>
        </w:rPr>
        <w:t xml:space="preserve"> </w:t>
      </w:r>
    </w:p>
    <w:p w14:paraId="62219EB2" w14:textId="77777777" w:rsidR="00EB73BA" w:rsidRPr="00CD5786" w:rsidRDefault="00EB73BA">
      <w:pPr>
        <w:jc w:val="both"/>
        <w:rPr>
          <w:lang w:val="en-US" w:eastAsia="de-DE"/>
        </w:rPr>
      </w:pPr>
      <w:r w:rsidRPr="00CD5786">
        <w:rPr>
          <w:lang w:val="en-US" w:eastAsia="de-DE"/>
        </w:rPr>
        <w:t xml:space="preserve">This OPTIONAL element defines a negotiation item constraint. It extends the </w:t>
      </w:r>
      <w:proofErr w:type="spellStart"/>
      <w:proofErr w:type="gramStart"/>
      <w:r w:rsidRPr="00CD5786">
        <w:rPr>
          <w:i/>
          <w:lang w:val="en-US" w:eastAsia="de-DE"/>
        </w:rPr>
        <w:t>wsag:Offer</w:t>
      </w:r>
      <w:r w:rsidRPr="00CD5786">
        <w:rPr>
          <w:i/>
          <w:lang w:val="en-US" w:eastAsia="de-DE"/>
        </w:rPr>
        <w:softHyphen/>
        <w:t>Item</w:t>
      </w:r>
      <w:r w:rsidRPr="00CD5786">
        <w:rPr>
          <w:i/>
          <w:lang w:val="en-US" w:eastAsia="de-DE"/>
        </w:rPr>
        <w:softHyphen/>
        <w:t>Type</w:t>
      </w:r>
      <w:proofErr w:type="spellEnd"/>
      <w:r w:rsidRPr="00CD5786">
        <w:rPr>
          <w:lang w:val="en-US" w:eastAsia="de-DE"/>
        </w:rPr>
        <w:t xml:space="preserve"> which</w:t>
      </w:r>
      <w:proofErr w:type="gramEnd"/>
      <w:r w:rsidRPr="00CD5786">
        <w:rPr>
          <w:lang w:val="en-US" w:eastAsia="de-DE"/>
        </w:rPr>
        <w:t xml:space="preserve"> is specified in the section </w:t>
      </w:r>
      <w:r w:rsidRPr="00CD5786">
        <w:rPr>
          <w:i/>
          <w:lang w:val="en-US" w:eastAsia="de-DE"/>
        </w:rPr>
        <w:t>Creation Constraints</w:t>
      </w:r>
      <w:r w:rsidRPr="00CD5786">
        <w:rPr>
          <w:lang w:val="en-US" w:eastAsia="de-DE"/>
        </w:rPr>
        <w:t xml:space="preserve"> of the WS-Agreement specification. A negotiation item constraint additionally defines two attributes, </w:t>
      </w:r>
      <w:r w:rsidRPr="00CD5786">
        <w:rPr>
          <w:i/>
          <w:lang w:val="en-US" w:eastAsia="de-DE"/>
        </w:rPr>
        <w:t>Type</w:t>
      </w:r>
      <w:r w:rsidRPr="00CD5786">
        <w:rPr>
          <w:lang w:val="en-US" w:eastAsia="de-DE"/>
        </w:rPr>
        <w:t xml:space="preserve"> and </w:t>
      </w:r>
      <w:r w:rsidRPr="00CD5786">
        <w:rPr>
          <w:i/>
          <w:lang w:val="en-US" w:eastAsia="de-DE"/>
        </w:rPr>
        <w:t>Importance</w:t>
      </w:r>
      <w:r w:rsidRPr="00CD5786">
        <w:rPr>
          <w:lang w:val="en-US" w:eastAsia="de-DE"/>
        </w:rPr>
        <w:t>.</w:t>
      </w:r>
    </w:p>
    <w:p w14:paraId="3ED1ECA7" w14:textId="77777777" w:rsidR="00EB73BA" w:rsidRPr="00CD5786" w:rsidRDefault="00EB73BA">
      <w:pPr>
        <w:jc w:val="both"/>
        <w:rPr>
          <w:lang w:val="en-US" w:eastAsia="de-DE"/>
        </w:rPr>
      </w:pPr>
    </w:p>
    <w:p w14:paraId="1670A248" w14:textId="77777777" w:rsidR="00EB73BA" w:rsidRPr="00CD5786" w:rsidRDefault="00EB73BA">
      <w:pPr>
        <w:keepNext/>
        <w:jc w:val="both"/>
        <w:rPr>
          <w:i/>
          <w:lang w:val="en-US" w:eastAsia="de-DE"/>
        </w:rPr>
      </w:pPr>
      <w:r w:rsidRPr="00CD5786">
        <w:rPr>
          <w:i/>
          <w:lang w:val="en-US" w:eastAsia="de-DE"/>
        </w:rPr>
        <w:t>/</w:t>
      </w:r>
      <w:proofErr w:type="spellStart"/>
      <w:r w:rsidRPr="00CD5786">
        <w:rPr>
          <w:i/>
          <w:lang w:val="en-US" w:eastAsia="de-DE"/>
        </w:rPr>
        <w:t>wsag-neg</w:t>
      </w:r>
      <w:proofErr w:type="gramStart"/>
      <w:r w:rsidRPr="00CD5786">
        <w:rPr>
          <w:i/>
          <w:lang w:val="en-US" w:eastAsia="de-DE"/>
        </w:rPr>
        <w:t>:NegotiationConstraints</w:t>
      </w:r>
      <w:proofErr w:type="spellEnd"/>
      <w:proofErr w:type="gramEnd"/>
      <w:r w:rsidRPr="00CD5786">
        <w:rPr>
          <w:i/>
          <w:lang w:val="en-US" w:eastAsia="de-DE"/>
        </w:rPr>
        <w:t>/</w:t>
      </w:r>
      <w:proofErr w:type="spellStart"/>
      <w:r w:rsidRPr="00CD5786">
        <w:rPr>
          <w:i/>
          <w:lang w:val="en-US" w:eastAsia="de-DE"/>
        </w:rPr>
        <w:t>wsag-neg:Item</w:t>
      </w:r>
      <w:proofErr w:type="spellEnd"/>
      <w:r w:rsidRPr="00CD5786">
        <w:rPr>
          <w:i/>
          <w:lang w:val="en-US" w:eastAsia="de-DE"/>
        </w:rPr>
        <w:t>/</w:t>
      </w:r>
      <w:proofErr w:type="spellStart"/>
      <w:r w:rsidRPr="00CD5786">
        <w:rPr>
          <w:i/>
          <w:lang w:val="en-US" w:eastAsia="de-DE"/>
        </w:rPr>
        <w:t>wsag-neg:Type</w:t>
      </w:r>
      <w:proofErr w:type="spellEnd"/>
    </w:p>
    <w:p w14:paraId="7A0E4EF0" w14:textId="77777777" w:rsidR="00EB73BA" w:rsidRPr="00CD5786" w:rsidRDefault="00EB73BA">
      <w:pPr>
        <w:jc w:val="both"/>
        <w:rPr>
          <w:lang w:val="en-US" w:eastAsia="de-DE"/>
        </w:rPr>
      </w:pPr>
      <w:r w:rsidRPr="00CD5786">
        <w:rPr>
          <w:lang w:val="en-US" w:eastAsia="de-DE"/>
        </w:rPr>
        <w:t xml:space="preserve">This REQUIRED attribute defines the type of the negotiation item constraint. Valid values are </w:t>
      </w:r>
      <w:proofErr w:type="gramStart"/>
      <w:r w:rsidRPr="00CD5786">
        <w:rPr>
          <w:i/>
          <w:lang w:val="en-US" w:eastAsia="de-DE"/>
        </w:rPr>
        <w:t>Required</w:t>
      </w:r>
      <w:proofErr w:type="gramEnd"/>
      <w:r w:rsidRPr="00CD5786">
        <w:rPr>
          <w:lang w:val="en-US" w:eastAsia="de-DE"/>
        </w:rPr>
        <w:t xml:space="preserve"> and </w:t>
      </w:r>
      <w:r w:rsidRPr="00CD5786">
        <w:rPr>
          <w:i/>
          <w:lang w:val="en-US" w:eastAsia="de-DE"/>
        </w:rPr>
        <w:t>Optional</w:t>
      </w:r>
      <w:r w:rsidRPr="00CD5786">
        <w:rPr>
          <w:lang w:val="en-US" w:eastAsia="de-DE"/>
        </w:rPr>
        <w:t xml:space="preserve">. If a required negotiation item constraint is violated by a counter offer, this counter offer MUST be rejected. If an optional negotiation item constraint is violated by a counter offer, this item constraint MAY be ignored, depending on the domain specific negotiation strategy. The default value of this attribute is </w:t>
      </w:r>
      <w:proofErr w:type="gramStart"/>
      <w:r w:rsidRPr="00CD5786">
        <w:rPr>
          <w:i/>
          <w:lang w:val="en-US" w:eastAsia="de-DE"/>
        </w:rPr>
        <w:t>Required</w:t>
      </w:r>
      <w:proofErr w:type="gramEnd"/>
      <w:r w:rsidRPr="00CD5786">
        <w:rPr>
          <w:lang w:val="en-US" w:eastAsia="de-DE"/>
        </w:rPr>
        <w:t>.</w:t>
      </w:r>
    </w:p>
    <w:p w14:paraId="11F74287" w14:textId="77777777" w:rsidR="00EB73BA" w:rsidRPr="00CD5786" w:rsidRDefault="00EB73BA">
      <w:pPr>
        <w:jc w:val="both"/>
        <w:rPr>
          <w:lang w:val="en-US" w:eastAsia="de-DE"/>
        </w:rPr>
      </w:pPr>
    </w:p>
    <w:p w14:paraId="55BFF9E7" w14:textId="77777777" w:rsidR="00EB73BA" w:rsidRPr="00CD5786" w:rsidRDefault="00EB73BA">
      <w:pPr>
        <w:keepNext/>
        <w:jc w:val="both"/>
        <w:rPr>
          <w:i/>
          <w:lang w:val="en-US" w:eastAsia="de-DE"/>
        </w:rPr>
      </w:pPr>
      <w:r w:rsidRPr="00CD5786">
        <w:rPr>
          <w:i/>
          <w:lang w:val="en-US" w:eastAsia="de-DE"/>
        </w:rPr>
        <w:t>/</w:t>
      </w:r>
      <w:proofErr w:type="spellStart"/>
      <w:r w:rsidRPr="00CD5786">
        <w:rPr>
          <w:i/>
          <w:lang w:val="en-US" w:eastAsia="de-DE"/>
        </w:rPr>
        <w:t>wsag-neg</w:t>
      </w:r>
      <w:proofErr w:type="gramStart"/>
      <w:r w:rsidRPr="00CD5786">
        <w:rPr>
          <w:i/>
          <w:lang w:val="en-US" w:eastAsia="de-DE"/>
        </w:rPr>
        <w:t>:NegotiationConstraints</w:t>
      </w:r>
      <w:proofErr w:type="spellEnd"/>
      <w:proofErr w:type="gramEnd"/>
      <w:r w:rsidRPr="00CD5786">
        <w:rPr>
          <w:i/>
          <w:lang w:val="en-US" w:eastAsia="de-DE"/>
        </w:rPr>
        <w:t>/</w:t>
      </w:r>
      <w:proofErr w:type="spellStart"/>
      <w:r w:rsidRPr="00CD5786">
        <w:rPr>
          <w:i/>
          <w:lang w:val="en-US" w:eastAsia="de-DE"/>
        </w:rPr>
        <w:t>wsag-neg:Item</w:t>
      </w:r>
      <w:proofErr w:type="spellEnd"/>
      <w:r w:rsidRPr="00CD5786">
        <w:rPr>
          <w:i/>
          <w:lang w:val="en-US" w:eastAsia="de-DE"/>
        </w:rPr>
        <w:t>/</w:t>
      </w:r>
      <w:proofErr w:type="spellStart"/>
      <w:r w:rsidRPr="00CD5786">
        <w:rPr>
          <w:i/>
          <w:lang w:val="en-US" w:eastAsia="de-DE"/>
        </w:rPr>
        <w:t>wsag-neg:Importance</w:t>
      </w:r>
      <w:proofErr w:type="spellEnd"/>
    </w:p>
    <w:p w14:paraId="40E2E9FC" w14:textId="77777777" w:rsidR="00EB73BA" w:rsidRPr="00CD5786" w:rsidRDefault="00EB73BA">
      <w:pPr>
        <w:jc w:val="both"/>
        <w:rPr>
          <w:lang w:val="en-US" w:eastAsia="de-DE"/>
        </w:rPr>
      </w:pPr>
      <w:r w:rsidRPr="00CD5786">
        <w:rPr>
          <w:lang w:val="en-US" w:eastAsia="de-DE"/>
        </w:rPr>
        <w:t xml:space="preserve">This OPTIONAL attribute defines the importance of a negotiation item constraint. It </w:t>
      </w:r>
      <w:proofErr w:type="gramStart"/>
      <w:r w:rsidRPr="00CD5786">
        <w:rPr>
          <w:lang w:val="en-US" w:eastAsia="de-DE"/>
        </w:rPr>
        <w:t>is intended to be used</w:t>
      </w:r>
      <w:proofErr w:type="gramEnd"/>
      <w:r w:rsidRPr="00CD5786">
        <w:rPr>
          <w:lang w:val="en-US" w:eastAsia="de-DE"/>
        </w:rPr>
        <w:t xml:space="preserve"> in conjunction with optional negotiation item constraints. Implementation MAY use this attribute in order to specify the importance of different optional negotiation item constraints. It is therefore possible to implement negotiation strategies that minimize the overall utility of violated optional constraints.</w:t>
      </w:r>
    </w:p>
    <w:p w14:paraId="5C3744EF" w14:textId="77777777" w:rsidR="00EB73BA" w:rsidRPr="00CD5786" w:rsidRDefault="00EB73BA">
      <w:pPr>
        <w:jc w:val="both"/>
        <w:rPr>
          <w:lang w:val="en-US" w:eastAsia="de-DE"/>
        </w:rPr>
      </w:pPr>
    </w:p>
    <w:p w14:paraId="4F5C5D3D" w14:textId="77777777" w:rsidR="00EB73BA" w:rsidRPr="00CD5786" w:rsidRDefault="00EB73BA">
      <w:pPr>
        <w:keepNext/>
        <w:jc w:val="both"/>
        <w:rPr>
          <w:i/>
          <w:lang w:val="en-US" w:eastAsia="de-DE"/>
        </w:rPr>
      </w:pPr>
      <w:r w:rsidRPr="00CD5786">
        <w:rPr>
          <w:i/>
          <w:lang w:val="en-US" w:eastAsia="de-DE"/>
        </w:rPr>
        <w:t>/</w:t>
      </w:r>
      <w:proofErr w:type="spellStart"/>
      <w:r w:rsidRPr="00CD5786">
        <w:rPr>
          <w:i/>
          <w:lang w:val="en-US" w:eastAsia="de-DE"/>
        </w:rPr>
        <w:t>wsag-neg</w:t>
      </w:r>
      <w:proofErr w:type="gramStart"/>
      <w:r w:rsidRPr="00CD5786">
        <w:rPr>
          <w:i/>
          <w:lang w:val="en-US" w:eastAsia="de-DE"/>
        </w:rPr>
        <w:t>:NegotiationConstraints</w:t>
      </w:r>
      <w:proofErr w:type="spellEnd"/>
      <w:proofErr w:type="gramEnd"/>
      <w:r w:rsidRPr="00CD5786">
        <w:rPr>
          <w:i/>
          <w:lang w:val="en-US" w:eastAsia="de-DE"/>
        </w:rPr>
        <w:t>/</w:t>
      </w:r>
      <w:proofErr w:type="spellStart"/>
      <w:r w:rsidRPr="00CD5786">
        <w:rPr>
          <w:i/>
          <w:lang w:val="en-US" w:eastAsia="de-DE"/>
        </w:rPr>
        <w:t>wsag-neg:Constraint</w:t>
      </w:r>
      <w:proofErr w:type="spellEnd"/>
    </w:p>
    <w:p w14:paraId="2571D3E4" w14:textId="77777777" w:rsidR="00EB73BA" w:rsidRPr="00CD5786" w:rsidRDefault="00EB73BA">
      <w:pPr>
        <w:jc w:val="both"/>
        <w:rPr>
          <w:lang w:val="en-US"/>
        </w:rPr>
      </w:pPr>
      <w:r w:rsidRPr="00CD5786">
        <w:rPr>
          <w:lang w:val="en-US"/>
        </w:rPr>
        <w:t xml:space="preserve">This OPTIONAL element defines a </w:t>
      </w:r>
      <w:proofErr w:type="gramStart"/>
      <w:r w:rsidRPr="00CD5786">
        <w:rPr>
          <w:lang w:val="en-US"/>
        </w:rPr>
        <w:t>free-form</w:t>
      </w:r>
      <w:proofErr w:type="gramEnd"/>
      <w:r w:rsidRPr="00CD5786">
        <w:rPr>
          <w:lang w:val="en-US"/>
        </w:rPr>
        <w:t xml:space="preserve"> negotiation constraint analog to free-form constrains as specified in the WS-Agreement specification. </w:t>
      </w:r>
    </w:p>
    <w:p w14:paraId="1ADA866E" w14:textId="77777777" w:rsidR="00EB73BA" w:rsidRPr="00CD5786" w:rsidRDefault="00EB73BA">
      <w:pPr>
        <w:jc w:val="both"/>
        <w:rPr>
          <w:lang w:val="en-US"/>
        </w:rPr>
      </w:pPr>
    </w:p>
    <w:p w14:paraId="4C63F111" w14:textId="77777777" w:rsidR="00EB73BA" w:rsidRPr="00CD5786" w:rsidRDefault="00EB73BA" w:rsidP="00051549">
      <w:pPr>
        <w:pStyle w:val="berschrift2"/>
        <w:rPr>
          <w:lang w:val="en-US"/>
        </w:rPr>
      </w:pPr>
      <w:bookmarkStart w:id="245" w:name="_Toc263952961"/>
      <w:bookmarkStart w:id="246" w:name="_Toc264032846"/>
      <w:bookmarkStart w:id="247" w:name="_Toc264032972"/>
      <w:bookmarkStart w:id="248" w:name="_Toc264039089"/>
      <w:bookmarkStart w:id="249" w:name="_Toc264039313"/>
      <w:bookmarkStart w:id="250" w:name="_Toc264040624"/>
      <w:bookmarkStart w:id="251" w:name="_Toc264050242"/>
      <w:bookmarkStart w:id="252" w:name="_Toc268098903"/>
      <w:bookmarkStart w:id="253" w:name="_Toc268251307"/>
      <w:bookmarkStart w:id="254" w:name="_Toc269380216"/>
      <w:bookmarkStart w:id="255" w:name="_Toc278894197"/>
      <w:bookmarkStart w:id="256" w:name="_Ref279760313"/>
      <w:bookmarkStart w:id="257" w:name="_Ref279760320"/>
      <w:bookmarkStart w:id="258" w:name="_Ref279760323"/>
      <w:bookmarkStart w:id="259" w:name="_Toc280115243"/>
      <w:bookmarkStart w:id="260" w:name="_Ref172453963"/>
      <w:r w:rsidRPr="00CD5786">
        <w:rPr>
          <w:lang w:val="en-US"/>
        </w:rPr>
        <w:t>Negotiation Offer Context</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14:paraId="3124017A" w14:textId="77777777" w:rsidR="00EB73BA" w:rsidRPr="00CD5786" w:rsidRDefault="00EB73BA">
      <w:pPr>
        <w:jc w:val="both"/>
        <w:rPr>
          <w:lang w:val="en-US"/>
        </w:rPr>
      </w:pPr>
      <w:r w:rsidRPr="00CD5786">
        <w:rPr>
          <w:lang w:val="en-US"/>
        </w:rPr>
        <w:t xml:space="preserve">The </w:t>
      </w:r>
      <w:proofErr w:type="gramStart"/>
      <w:r w:rsidRPr="00CD5786">
        <w:rPr>
          <w:lang w:val="en-US"/>
        </w:rPr>
        <w:t>negotiation offer</w:t>
      </w:r>
      <w:proofErr w:type="gramEnd"/>
      <w:r w:rsidRPr="00CD5786">
        <w:rPr>
          <w:lang w:val="en-US"/>
        </w:rPr>
        <w:t xml:space="preserve"> context contains the metadata of a negotiation offer. It refers to the originating negotiation offer, defines the offer expiration time, and the offer state. Additionally, it may contain domain specific elements in order to provide negotiation extensions, e.g. to realize binding negotiation offers and compensation methods.</w:t>
      </w:r>
    </w:p>
    <w:p w14:paraId="4D59792A" w14:textId="77777777" w:rsidR="00EB73BA" w:rsidRPr="00CD5786" w:rsidRDefault="00EB73BA">
      <w:pPr>
        <w:jc w:val="both"/>
        <w:rPr>
          <w:lang w:val="en-US"/>
        </w:rPr>
      </w:pPr>
    </w:p>
    <w:p w14:paraId="7C8A23E9" w14:textId="77777777" w:rsidR="00EB73BA" w:rsidRPr="00CD5786" w:rsidRDefault="00EB73BA">
      <w:pPr>
        <w:pStyle w:val="Code"/>
      </w:pPr>
      <w:r w:rsidRPr="00CD5786">
        <w:t>&lt;</w:t>
      </w:r>
      <w:proofErr w:type="spellStart"/>
      <w:proofErr w:type="gramStart"/>
      <w:r w:rsidRPr="00CD5786">
        <w:t>wsag</w:t>
      </w:r>
      <w:proofErr w:type="gramEnd"/>
      <w:r w:rsidRPr="00CD5786">
        <w:t>-neg:NegotiationOfferContext</w:t>
      </w:r>
      <w:proofErr w:type="spellEnd"/>
      <w:r w:rsidRPr="00CD5786">
        <w:t>&gt;</w:t>
      </w:r>
    </w:p>
    <w:p w14:paraId="5A9091D0" w14:textId="77777777" w:rsidR="00EB73BA" w:rsidRPr="00CD5786" w:rsidRDefault="00EB73BA">
      <w:pPr>
        <w:pStyle w:val="Code"/>
      </w:pPr>
      <w:r w:rsidRPr="00CD5786">
        <w:t xml:space="preserve">    &lt;</w:t>
      </w:r>
      <w:proofErr w:type="spellStart"/>
      <w:proofErr w:type="gramStart"/>
      <w:r w:rsidRPr="00CD5786">
        <w:t>wsag</w:t>
      </w:r>
      <w:proofErr w:type="gramEnd"/>
      <w:r w:rsidRPr="00CD5786">
        <w:t>-neg:CounterOfferTo</w:t>
      </w:r>
      <w:proofErr w:type="spellEnd"/>
      <w:r w:rsidRPr="00CD5786">
        <w:t>&gt;</w:t>
      </w:r>
    </w:p>
    <w:p w14:paraId="7736AF40" w14:textId="77777777" w:rsidR="00EB73BA" w:rsidRPr="00CD5786" w:rsidRDefault="00EB73BA">
      <w:pPr>
        <w:pStyle w:val="Code"/>
      </w:pPr>
      <w:r w:rsidRPr="00CD5786">
        <w:tab/>
      </w:r>
      <w:r w:rsidRPr="00CD5786">
        <w:tab/>
      </w:r>
      <w:proofErr w:type="spellStart"/>
      <w:proofErr w:type="gramStart"/>
      <w:r w:rsidRPr="00CD5786">
        <w:t>xs:string</w:t>
      </w:r>
      <w:proofErr w:type="spellEnd"/>
      <w:proofErr w:type="gramEnd"/>
    </w:p>
    <w:p w14:paraId="07EE3086" w14:textId="77777777" w:rsidR="00EB73BA" w:rsidRPr="00CD5786" w:rsidRDefault="00EB73BA">
      <w:pPr>
        <w:pStyle w:val="Code"/>
      </w:pPr>
      <w:r w:rsidRPr="00CD5786">
        <w:t xml:space="preserve">    &lt;/</w:t>
      </w:r>
      <w:proofErr w:type="spellStart"/>
      <w:r w:rsidRPr="00CD5786">
        <w:t>wsag-neg</w:t>
      </w:r>
      <w:proofErr w:type="gramStart"/>
      <w:r w:rsidRPr="00CD5786">
        <w:t>:CounterOfferTo</w:t>
      </w:r>
      <w:proofErr w:type="spellEnd"/>
      <w:proofErr w:type="gramEnd"/>
      <w:r w:rsidRPr="00CD5786">
        <w:t>&gt;</w:t>
      </w:r>
    </w:p>
    <w:p w14:paraId="57C84B56" w14:textId="77777777" w:rsidR="00EB73BA" w:rsidRPr="00CD5786" w:rsidRDefault="00EB73BA">
      <w:pPr>
        <w:pStyle w:val="Code"/>
        <w:keepNext w:val="0"/>
        <w:keepLines w:val="0"/>
      </w:pPr>
      <w:r w:rsidRPr="00CD5786">
        <w:t xml:space="preserve">    &lt;</w:t>
      </w:r>
      <w:proofErr w:type="spellStart"/>
      <w:proofErr w:type="gramStart"/>
      <w:r w:rsidRPr="00CD5786">
        <w:t>wsag:ExpirationTime</w:t>
      </w:r>
      <w:proofErr w:type="spellEnd"/>
      <w:proofErr w:type="gramEnd"/>
      <w:r w:rsidRPr="00CD5786">
        <w:t>&gt;</w:t>
      </w:r>
    </w:p>
    <w:p w14:paraId="39FF0719" w14:textId="77777777" w:rsidR="00EB73BA" w:rsidRPr="00CD5786" w:rsidRDefault="00EB73BA">
      <w:pPr>
        <w:pStyle w:val="Code"/>
        <w:keepNext w:val="0"/>
        <w:keepLines w:val="0"/>
      </w:pPr>
      <w:r w:rsidRPr="00CD5786">
        <w:tab/>
      </w:r>
      <w:r w:rsidRPr="00CD5786">
        <w:tab/>
      </w:r>
      <w:proofErr w:type="spellStart"/>
      <w:proofErr w:type="gramStart"/>
      <w:r w:rsidRPr="00CD5786">
        <w:t>xs:dateTime</w:t>
      </w:r>
      <w:proofErr w:type="spellEnd"/>
      <w:proofErr w:type="gramEnd"/>
    </w:p>
    <w:p w14:paraId="07C0104B" w14:textId="77777777" w:rsidR="00EB73BA" w:rsidRPr="00CD5786" w:rsidRDefault="00EB73BA">
      <w:pPr>
        <w:pStyle w:val="Code"/>
        <w:keepNext w:val="0"/>
        <w:keepLines w:val="0"/>
      </w:pPr>
      <w:r w:rsidRPr="00CD5786">
        <w:t xml:space="preserve">    &lt;/</w:t>
      </w:r>
      <w:proofErr w:type="spellStart"/>
      <w:r w:rsidRPr="00CD5786">
        <w:t>wsag</w:t>
      </w:r>
      <w:proofErr w:type="gramStart"/>
      <w:r w:rsidRPr="00CD5786">
        <w:t>:ExpirationTime</w:t>
      </w:r>
      <w:proofErr w:type="spellEnd"/>
      <w:proofErr w:type="gramEnd"/>
      <w:r w:rsidRPr="00CD5786">
        <w:t>&gt; ?</w:t>
      </w:r>
    </w:p>
    <w:p w14:paraId="6E3DC849" w14:textId="77777777" w:rsidR="00EB73BA" w:rsidRPr="00CD5786" w:rsidRDefault="00EB73BA">
      <w:pPr>
        <w:pStyle w:val="Code"/>
        <w:keepNext w:val="0"/>
        <w:keepLines w:val="0"/>
      </w:pPr>
      <w:r w:rsidRPr="00CD5786">
        <w:t xml:space="preserve">    &lt;</w:t>
      </w:r>
      <w:proofErr w:type="spellStart"/>
      <w:proofErr w:type="gramStart"/>
      <w:r w:rsidRPr="00CD5786">
        <w:t>wsag:Creator</w:t>
      </w:r>
      <w:proofErr w:type="spellEnd"/>
      <w:proofErr w:type="gramEnd"/>
      <w:r w:rsidRPr="00CD5786">
        <w:t>&gt;</w:t>
      </w:r>
    </w:p>
    <w:p w14:paraId="53399DD1" w14:textId="77777777" w:rsidR="00EB73BA" w:rsidRPr="00CD5786" w:rsidRDefault="00EB73BA">
      <w:pPr>
        <w:pStyle w:val="Code"/>
        <w:keepNext w:val="0"/>
        <w:keepLines w:val="0"/>
      </w:pPr>
      <w:r w:rsidRPr="00CD5786">
        <w:tab/>
      </w:r>
      <w:r w:rsidRPr="00CD5786">
        <w:tab/>
      </w:r>
      <w:proofErr w:type="spellStart"/>
      <w:proofErr w:type="gramStart"/>
      <w:r w:rsidRPr="00CD5786">
        <w:t>wsag</w:t>
      </w:r>
      <w:proofErr w:type="gramEnd"/>
      <w:r w:rsidRPr="00CD5786">
        <w:t>-neg:NegotiationRoleType</w:t>
      </w:r>
      <w:proofErr w:type="spellEnd"/>
    </w:p>
    <w:p w14:paraId="64683A28" w14:textId="77777777" w:rsidR="00EB73BA" w:rsidRPr="00CD5786" w:rsidRDefault="00EB73BA">
      <w:pPr>
        <w:pStyle w:val="Code"/>
        <w:keepNext w:val="0"/>
        <w:keepLines w:val="0"/>
      </w:pPr>
      <w:r w:rsidRPr="00CD5786">
        <w:t xml:space="preserve">    &lt;/</w:t>
      </w:r>
      <w:proofErr w:type="spellStart"/>
      <w:r w:rsidRPr="00CD5786">
        <w:t>wsag</w:t>
      </w:r>
      <w:proofErr w:type="gramStart"/>
      <w:r w:rsidRPr="00CD5786">
        <w:t>:Creator</w:t>
      </w:r>
      <w:proofErr w:type="spellEnd"/>
      <w:proofErr w:type="gramEnd"/>
      <w:r w:rsidRPr="00CD5786">
        <w:t>&gt;</w:t>
      </w:r>
    </w:p>
    <w:p w14:paraId="0D8C0B91" w14:textId="77777777" w:rsidR="00EB73BA" w:rsidRPr="00CD5786" w:rsidRDefault="00EB73BA">
      <w:pPr>
        <w:pStyle w:val="Code"/>
        <w:keepNext w:val="0"/>
        <w:keepLines w:val="0"/>
      </w:pPr>
      <w:r w:rsidRPr="00CD5786">
        <w:t xml:space="preserve">    &lt;</w:t>
      </w:r>
      <w:proofErr w:type="spellStart"/>
      <w:proofErr w:type="gramStart"/>
      <w:r w:rsidRPr="00CD5786">
        <w:t>wsag</w:t>
      </w:r>
      <w:proofErr w:type="gramEnd"/>
      <w:r w:rsidRPr="00CD5786">
        <w:t>-neg:State</w:t>
      </w:r>
      <w:proofErr w:type="spellEnd"/>
      <w:r w:rsidRPr="00CD5786">
        <w:t>&gt;</w:t>
      </w:r>
    </w:p>
    <w:p w14:paraId="50A476E4" w14:textId="77777777" w:rsidR="00EB73BA" w:rsidRPr="00CD5786" w:rsidRDefault="00EB73BA">
      <w:pPr>
        <w:pStyle w:val="Code"/>
        <w:keepNext w:val="0"/>
        <w:keepLines w:val="0"/>
      </w:pPr>
      <w:r w:rsidRPr="00CD5786">
        <w:tab/>
      </w:r>
      <w:r w:rsidRPr="00CD5786">
        <w:tab/>
      </w:r>
      <w:proofErr w:type="spellStart"/>
      <w:proofErr w:type="gramStart"/>
      <w:r w:rsidRPr="00CD5786">
        <w:t>wsag</w:t>
      </w:r>
      <w:proofErr w:type="gramEnd"/>
      <w:r w:rsidRPr="00CD5786">
        <w:t>-neg:NegotiationOfferStateType</w:t>
      </w:r>
      <w:proofErr w:type="spellEnd"/>
    </w:p>
    <w:p w14:paraId="5071F207" w14:textId="77777777" w:rsidR="00EB73BA" w:rsidRPr="00CD5786" w:rsidRDefault="00EB73BA">
      <w:pPr>
        <w:pStyle w:val="Code"/>
        <w:keepNext w:val="0"/>
        <w:keepLines w:val="0"/>
      </w:pPr>
      <w:r w:rsidRPr="00CD5786">
        <w:t xml:space="preserve">    &lt;/</w:t>
      </w:r>
      <w:proofErr w:type="spellStart"/>
      <w:r w:rsidRPr="00CD5786">
        <w:t>wsag-neg</w:t>
      </w:r>
      <w:proofErr w:type="gramStart"/>
      <w:r w:rsidRPr="00CD5786">
        <w:t>:State</w:t>
      </w:r>
      <w:proofErr w:type="spellEnd"/>
      <w:proofErr w:type="gramEnd"/>
      <w:r w:rsidRPr="00CD5786">
        <w:t>&gt;</w:t>
      </w:r>
    </w:p>
    <w:p w14:paraId="3E5ED148" w14:textId="77777777" w:rsidR="00EB73BA" w:rsidRPr="00CD5786" w:rsidRDefault="00EB73BA">
      <w:pPr>
        <w:pStyle w:val="Code"/>
        <w:keepLines w:val="0"/>
      </w:pPr>
      <w:r w:rsidRPr="00CD5786">
        <w:lastRenderedPageBreak/>
        <w:t xml:space="preserve">    &lt;</w:t>
      </w:r>
      <w:proofErr w:type="spellStart"/>
      <w:proofErr w:type="gramStart"/>
      <w:r w:rsidRPr="00CD5786">
        <w:t>xsd:any</w:t>
      </w:r>
      <w:proofErr w:type="spellEnd"/>
      <w:proofErr w:type="gramEnd"/>
      <w:r w:rsidRPr="00CD5786">
        <w:t xml:space="preserve"> /&gt; *</w:t>
      </w:r>
    </w:p>
    <w:p w14:paraId="568F8FB8" w14:textId="77777777" w:rsidR="00EB73BA" w:rsidRPr="00CD5786" w:rsidRDefault="00EB73BA">
      <w:pPr>
        <w:pStyle w:val="Code"/>
        <w:keepLines w:val="0"/>
      </w:pPr>
      <w:r w:rsidRPr="00CD5786">
        <w:t>&lt;/</w:t>
      </w:r>
      <w:proofErr w:type="spellStart"/>
      <w:r w:rsidRPr="00CD5786">
        <w:t>wsag-neg</w:t>
      </w:r>
      <w:proofErr w:type="gramStart"/>
      <w:r w:rsidRPr="00CD5786">
        <w:t>:NegotiationOfferContext</w:t>
      </w:r>
      <w:proofErr w:type="spellEnd"/>
      <w:proofErr w:type="gramEnd"/>
      <w:r w:rsidRPr="00CD5786">
        <w:t>&gt;</w:t>
      </w:r>
    </w:p>
    <w:p w14:paraId="5C897A81" w14:textId="77777777" w:rsidR="00EB73BA" w:rsidRPr="00CD5786" w:rsidRDefault="00EB73BA">
      <w:pPr>
        <w:pStyle w:val="Beschriftung"/>
        <w:rPr>
          <w:lang w:val="en-US"/>
        </w:rPr>
      </w:pPr>
      <w:r w:rsidRPr="00CD5786">
        <w:rPr>
          <w:lang w:val="en-US"/>
        </w:rPr>
        <w:t xml:space="preserve">Listing </w:t>
      </w:r>
      <w:r w:rsidR="007E76AA" w:rsidRPr="00CD5786">
        <w:rPr>
          <w:lang w:val="en-US"/>
        </w:rPr>
        <w:fldChar w:fldCharType="begin"/>
      </w:r>
      <w:r w:rsidRPr="00CD5786">
        <w:rPr>
          <w:lang w:val="en-US"/>
        </w:rPr>
        <w:instrText xml:space="preserve"> SEQ Listing \* ARABIC </w:instrText>
      </w:r>
      <w:r w:rsidR="007E76AA" w:rsidRPr="00CD5786">
        <w:rPr>
          <w:lang w:val="en-US"/>
        </w:rPr>
        <w:fldChar w:fldCharType="separate"/>
      </w:r>
      <w:r w:rsidR="00BC2FC9">
        <w:rPr>
          <w:noProof/>
          <w:lang w:val="en-US"/>
        </w:rPr>
        <w:t>4</w:t>
      </w:r>
      <w:r w:rsidR="007E76AA" w:rsidRPr="00CD5786">
        <w:rPr>
          <w:noProof/>
          <w:lang w:val="en-US"/>
        </w:rPr>
        <w:fldChar w:fldCharType="end"/>
      </w:r>
      <w:r w:rsidRPr="00CD5786">
        <w:rPr>
          <w:lang w:val="en-US"/>
        </w:rPr>
        <w:t>: Content of a negotiation offer context</w:t>
      </w:r>
    </w:p>
    <w:p w14:paraId="212D9FF3" w14:textId="77777777" w:rsidR="00EB73BA" w:rsidRPr="00CD5786" w:rsidRDefault="00EB73BA" w:rsidP="00051549">
      <w:pPr>
        <w:rPr>
          <w:lang w:val="en-US"/>
        </w:rPr>
      </w:pPr>
    </w:p>
    <w:p w14:paraId="6E5DF522" w14:textId="77777777" w:rsidR="00EB73BA" w:rsidRPr="00CD5786" w:rsidRDefault="00EB73BA">
      <w:pPr>
        <w:keepNext/>
        <w:tabs>
          <w:tab w:val="center" w:pos="4535"/>
        </w:tabs>
        <w:jc w:val="both"/>
        <w:rPr>
          <w:rFonts w:cs="Verdana-Italic"/>
          <w:i/>
          <w:iCs/>
          <w:szCs w:val="20"/>
          <w:lang w:val="en-US" w:eastAsia="de-DE"/>
        </w:rPr>
      </w:pPr>
      <w:r w:rsidRPr="00CD5786">
        <w:rPr>
          <w:rFonts w:cs="Verdana-Italic"/>
          <w:i/>
          <w:iCs/>
          <w:szCs w:val="20"/>
          <w:lang w:val="en-US" w:eastAsia="de-DE"/>
        </w:rPr>
        <w:t>/</w:t>
      </w:r>
      <w:proofErr w:type="spellStart"/>
      <w:r w:rsidRPr="00CD5786">
        <w:rPr>
          <w:rFonts w:cs="Verdana-Italic"/>
          <w:i/>
          <w:iCs/>
          <w:szCs w:val="20"/>
          <w:lang w:val="en-US" w:eastAsia="de-DE"/>
        </w:rPr>
        <w:t>wsag-neg</w:t>
      </w:r>
      <w:proofErr w:type="gramStart"/>
      <w:r w:rsidRPr="00CD5786">
        <w:rPr>
          <w:rFonts w:cs="Verdana-Italic"/>
          <w:i/>
          <w:iCs/>
          <w:szCs w:val="20"/>
          <w:lang w:val="en-US" w:eastAsia="de-DE"/>
        </w:rPr>
        <w:t>:</w:t>
      </w:r>
      <w:r w:rsidRPr="00CD5786">
        <w:rPr>
          <w:i/>
          <w:lang w:val="en-US"/>
        </w:rPr>
        <w:t>NegotiationOfferContext</w:t>
      </w:r>
      <w:proofErr w:type="spellEnd"/>
      <w:proofErr w:type="gramEnd"/>
    </w:p>
    <w:p w14:paraId="2591FA9C" w14:textId="77777777" w:rsidR="00EB73BA" w:rsidRPr="00CD5786" w:rsidRDefault="00EB73BA">
      <w:pPr>
        <w:jc w:val="both"/>
        <w:rPr>
          <w:lang w:val="en-US" w:eastAsia="de-DE"/>
        </w:rPr>
      </w:pPr>
      <w:r w:rsidRPr="00CD5786">
        <w:rPr>
          <w:lang w:val="en-US" w:eastAsia="de-DE"/>
        </w:rPr>
        <w:t xml:space="preserve">This is the outermost tag that encapsulates the entire </w:t>
      </w:r>
      <w:proofErr w:type="spellStart"/>
      <w:r w:rsidRPr="00CD5786">
        <w:rPr>
          <w:lang w:val="en-US" w:eastAsia="de-DE"/>
        </w:rPr>
        <w:t>NegotiationOfferContext</w:t>
      </w:r>
      <w:proofErr w:type="spellEnd"/>
      <w:r w:rsidRPr="00CD5786">
        <w:rPr>
          <w:lang w:val="en-US" w:eastAsia="de-DE"/>
        </w:rPr>
        <w:t>.</w:t>
      </w:r>
    </w:p>
    <w:p w14:paraId="6C4803D1" w14:textId="77777777" w:rsidR="00EB73BA" w:rsidRPr="00CD5786" w:rsidRDefault="00EB73BA">
      <w:pPr>
        <w:jc w:val="both"/>
        <w:rPr>
          <w:lang w:val="en-US" w:eastAsia="de-DE"/>
        </w:rPr>
      </w:pPr>
    </w:p>
    <w:p w14:paraId="21C75E44" w14:textId="77777777" w:rsidR="00EB73BA" w:rsidRPr="00CD5786" w:rsidRDefault="00EB73BA">
      <w:pPr>
        <w:keepNext/>
        <w:keepLines/>
        <w:jc w:val="both"/>
        <w:rPr>
          <w:i/>
          <w:lang w:val="en-US" w:eastAsia="de-DE"/>
        </w:rPr>
      </w:pPr>
      <w:r w:rsidRPr="00CD5786">
        <w:rPr>
          <w:i/>
          <w:lang w:val="en-US" w:eastAsia="de-DE"/>
        </w:rPr>
        <w:t>/</w:t>
      </w:r>
      <w:proofErr w:type="spellStart"/>
      <w:r w:rsidRPr="00CD5786">
        <w:rPr>
          <w:i/>
          <w:lang w:val="en-US" w:eastAsia="de-DE"/>
        </w:rPr>
        <w:t>wsag-neg</w:t>
      </w:r>
      <w:proofErr w:type="gramStart"/>
      <w:r w:rsidRPr="00CD5786">
        <w:rPr>
          <w:i/>
          <w:lang w:val="en-US" w:eastAsia="de-DE"/>
        </w:rPr>
        <w:t>:</w:t>
      </w:r>
      <w:r w:rsidRPr="00CD5786">
        <w:rPr>
          <w:i/>
          <w:lang w:val="en-US"/>
        </w:rPr>
        <w:t>NegotiationOfferContext</w:t>
      </w:r>
      <w:proofErr w:type="spellEnd"/>
      <w:proofErr w:type="gramEnd"/>
      <w:r w:rsidRPr="00CD5786">
        <w:rPr>
          <w:i/>
          <w:lang w:val="en-US" w:eastAsia="de-DE"/>
        </w:rPr>
        <w:t>/</w:t>
      </w:r>
      <w:proofErr w:type="spellStart"/>
      <w:r w:rsidRPr="00CD5786">
        <w:rPr>
          <w:i/>
          <w:lang w:val="en-US" w:eastAsia="de-DE"/>
        </w:rPr>
        <w:t>wsag-neg:CounterOfferTo</w:t>
      </w:r>
      <w:proofErr w:type="spellEnd"/>
    </w:p>
    <w:p w14:paraId="78781B8F" w14:textId="77777777" w:rsidR="00EB73BA" w:rsidRPr="00CD5786" w:rsidRDefault="00EB73BA">
      <w:pPr>
        <w:jc w:val="both"/>
        <w:rPr>
          <w:lang w:val="en-US" w:eastAsia="de-DE"/>
        </w:rPr>
      </w:pPr>
      <w:r w:rsidRPr="00CD5786">
        <w:rPr>
          <w:lang w:val="en-US" w:eastAsia="de-DE"/>
        </w:rPr>
        <w:t xml:space="preserve">The MANDATORY </w:t>
      </w:r>
      <w:proofErr w:type="spellStart"/>
      <w:r w:rsidRPr="00CD5786">
        <w:rPr>
          <w:lang w:val="en-US" w:eastAsia="de-DE"/>
        </w:rPr>
        <w:t>CounterOfferTo</w:t>
      </w:r>
      <w:proofErr w:type="spellEnd"/>
      <w:r w:rsidRPr="00CD5786">
        <w:rPr>
          <w:lang w:val="en-US" w:eastAsia="de-DE"/>
        </w:rPr>
        <w:t xml:space="preserve"> identifies the negotiation </w:t>
      </w:r>
      <w:proofErr w:type="gramStart"/>
      <w:r w:rsidRPr="00CD5786">
        <w:rPr>
          <w:lang w:val="en-US" w:eastAsia="de-DE"/>
        </w:rPr>
        <w:t>offer which</w:t>
      </w:r>
      <w:proofErr w:type="gramEnd"/>
      <w:r w:rsidRPr="00CD5786">
        <w:rPr>
          <w:lang w:val="en-US" w:eastAsia="de-DE"/>
        </w:rPr>
        <w:t xml:space="preserve"> was used to create this counter offer. When a negotiation offer was used to create this offer, the </w:t>
      </w:r>
      <w:proofErr w:type="spellStart"/>
      <w:r w:rsidRPr="00CD5786">
        <w:rPr>
          <w:lang w:val="en-US" w:eastAsia="de-DE"/>
        </w:rPr>
        <w:t>CounterOfferTo</w:t>
      </w:r>
      <w:proofErr w:type="spellEnd"/>
      <w:r w:rsidRPr="00CD5786">
        <w:rPr>
          <w:lang w:val="en-US" w:eastAsia="de-DE"/>
        </w:rPr>
        <w:t xml:space="preserve"> specifies the </w:t>
      </w:r>
      <w:proofErr w:type="spellStart"/>
      <w:r w:rsidRPr="00CD5786">
        <w:rPr>
          <w:lang w:val="en-US" w:eastAsia="de-DE"/>
        </w:rPr>
        <w:t>OfferId</w:t>
      </w:r>
      <w:proofErr w:type="spellEnd"/>
      <w:r w:rsidRPr="00CD5786">
        <w:rPr>
          <w:lang w:val="en-US" w:eastAsia="de-DE"/>
        </w:rPr>
        <w:t xml:space="preserve"> of the originating negotiation offer. When an agreement template was used to create this offer, the </w:t>
      </w:r>
      <w:proofErr w:type="spellStart"/>
      <w:r w:rsidRPr="00CD5786">
        <w:rPr>
          <w:lang w:val="en-US" w:eastAsia="de-DE"/>
        </w:rPr>
        <w:t>CounterOfferTo</w:t>
      </w:r>
      <w:proofErr w:type="spellEnd"/>
      <w:r w:rsidRPr="00CD5786">
        <w:rPr>
          <w:lang w:val="en-US" w:eastAsia="de-DE"/>
        </w:rPr>
        <w:t xml:space="preserve"> refers to the </w:t>
      </w:r>
      <w:proofErr w:type="spellStart"/>
      <w:r w:rsidRPr="00CD5786">
        <w:rPr>
          <w:lang w:val="en-US" w:eastAsia="de-DE"/>
        </w:rPr>
        <w:t>TemplateId</w:t>
      </w:r>
      <w:proofErr w:type="spellEnd"/>
      <w:r w:rsidRPr="00CD5786">
        <w:rPr>
          <w:lang w:val="en-US" w:eastAsia="de-DE"/>
        </w:rPr>
        <w:t xml:space="preserve"> of the originating template.</w:t>
      </w:r>
    </w:p>
    <w:p w14:paraId="32C63A61" w14:textId="77777777" w:rsidR="00EB73BA" w:rsidRPr="00CD5786" w:rsidRDefault="00EB73BA">
      <w:pPr>
        <w:jc w:val="both"/>
        <w:rPr>
          <w:lang w:val="en-US" w:eastAsia="de-DE"/>
        </w:rPr>
      </w:pPr>
    </w:p>
    <w:p w14:paraId="79BA77C6"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:NegotiationOfferContext</w:t>
      </w:r>
      <w:proofErr w:type="spellEnd"/>
      <w:proofErr w:type="gramEnd"/>
      <w:r w:rsidRPr="00CD5786">
        <w:rPr>
          <w:i/>
          <w:lang w:val="en-US"/>
        </w:rPr>
        <w:t>/</w:t>
      </w:r>
      <w:proofErr w:type="spellStart"/>
      <w:r w:rsidRPr="00CD5786">
        <w:rPr>
          <w:i/>
          <w:lang w:val="en-US"/>
        </w:rPr>
        <w:t>wsag-neg:ExpirationTime</w:t>
      </w:r>
      <w:proofErr w:type="spellEnd"/>
    </w:p>
    <w:p w14:paraId="0191CD49" w14:textId="77777777" w:rsidR="00EB73BA" w:rsidRPr="00CD5786" w:rsidRDefault="00EB73BA">
      <w:pPr>
        <w:jc w:val="both"/>
        <w:rPr>
          <w:lang w:val="en-US"/>
        </w:rPr>
      </w:pPr>
      <w:r w:rsidRPr="00CD5786">
        <w:rPr>
          <w:lang w:val="en-US"/>
        </w:rPr>
        <w:t xml:space="preserve">This REQUIRED element defines the lifetime of a negotiation offer. A negotiation </w:t>
      </w:r>
      <w:r w:rsidR="00813156">
        <w:rPr>
          <w:lang w:val="en-US"/>
        </w:rPr>
        <w:t>participant</w:t>
      </w:r>
      <w:r w:rsidRPr="00CD5786">
        <w:rPr>
          <w:lang w:val="en-US"/>
        </w:rPr>
        <w:t xml:space="preserve"> MAY reference a negotiation offer during its lifetime and create counter offers for it.</w:t>
      </w:r>
    </w:p>
    <w:p w14:paraId="517D21CA" w14:textId="77777777" w:rsidR="00EB73BA" w:rsidRPr="00CD5786" w:rsidRDefault="00EB73BA">
      <w:pPr>
        <w:jc w:val="both"/>
        <w:rPr>
          <w:lang w:val="en-US"/>
        </w:rPr>
      </w:pPr>
    </w:p>
    <w:p w14:paraId="48862C08"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:NegotiationOfferContext</w:t>
      </w:r>
      <w:proofErr w:type="spellEnd"/>
      <w:proofErr w:type="gramEnd"/>
      <w:r w:rsidRPr="00CD5786">
        <w:rPr>
          <w:i/>
          <w:lang w:val="en-US"/>
        </w:rPr>
        <w:t>/</w:t>
      </w:r>
      <w:proofErr w:type="spellStart"/>
      <w:r w:rsidRPr="00CD5786">
        <w:rPr>
          <w:i/>
          <w:lang w:val="en-US"/>
        </w:rPr>
        <w:t>wsag-neg:Creator</w:t>
      </w:r>
      <w:proofErr w:type="spellEnd"/>
    </w:p>
    <w:p w14:paraId="5E54188E" w14:textId="77777777" w:rsidR="00EB73BA" w:rsidRPr="00CD5786" w:rsidRDefault="00EB73BA">
      <w:pPr>
        <w:jc w:val="both"/>
        <w:rPr>
          <w:lang w:val="en-US"/>
        </w:rPr>
      </w:pPr>
      <w:r w:rsidRPr="00CD5786">
        <w:rPr>
          <w:lang w:val="en-US"/>
        </w:rPr>
        <w:t xml:space="preserve">This REQUIRED element identifies the party that created this negotiation offer. Valid values for this element are </w:t>
      </w:r>
      <w:proofErr w:type="spellStart"/>
      <w:r w:rsidRPr="00CD5786">
        <w:rPr>
          <w:i/>
          <w:lang w:val="en-US"/>
        </w:rPr>
        <w:t>NegotiationInitiator</w:t>
      </w:r>
      <w:proofErr w:type="spellEnd"/>
      <w:r w:rsidRPr="00CD5786">
        <w:rPr>
          <w:lang w:val="en-US"/>
        </w:rPr>
        <w:t xml:space="preserve"> and </w:t>
      </w:r>
      <w:proofErr w:type="spellStart"/>
      <w:r w:rsidRPr="00CD5786">
        <w:rPr>
          <w:i/>
          <w:lang w:val="en-US"/>
        </w:rPr>
        <w:t>NegotiationResponder</w:t>
      </w:r>
      <w:proofErr w:type="spellEnd"/>
      <w:r w:rsidRPr="00CD5786">
        <w:rPr>
          <w:lang w:val="en-US"/>
        </w:rPr>
        <w:t>.</w:t>
      </w:r>
    </w:p>
    <w:p w14:paraId="5B3EDDC5" w14:textId="77777777" w:rsidR="00EB73BA" w:rsidRPr="00CD5786" w:rsidRDefault="00EB73BA">
      <w:pPr>
        <w:jc w:val="both"/>
        <w:rPr>
          <w:lang w:val="en-US"/>
        </w:rPr>
      </w:pPr>
    </w:p>
    <w:p w14:paraId="15CEB4C6" w14:textId="77777777" w:rsidR="00EB73BA" w:rsidRPr="00CD5786" w:rsidRDefault="00EB73BA">
      <w:pPr>
        <w:keepNext/>
        <w:keepLines/>
        <w:jc w:val="both"/>
        <w:rPr>
          <w:i/>
          <w:lang w:val="en-US" w:eastAsia="de-DE"/>
        </w:rPr>
      </w:pPr>
      <w:r w:rsidRPr="00CD5786">
        <w:rPr>
          <w:i/>
          <w:lang w:val="en-US" w:eastAsia="de-DE"/>
        </w:rPr>
        <w:t>/</w:t>
      </w:r>
      <w:proofErr w:type="spellStart"/>
      <w:r w:rsidRPr="00CD5786">
        <w:rPr>
          <w:i/>
          <w:lang w:val="en-US" w:eastAsia="de-DE"/>
        </w:rPr>
        <w:t>wsag-neg</w:t>
      </w:r>
      <w:proofErr w:type="gramStart"/>
      <w:r w:rsidRPr="00CD5786">
        <w:rPr>
          <w:i/>
          <w:lang w:val="en-US" w:eastAsia="de-DE"/>
        </w:rPr>
        <w:t>:NegotiationOfferContext</w:t>
      </w:r>
      <w:proofErr w:type="spellEnd"/>
      <w:proofErr w:type="gramEnd"/>
      <w:r w:rsidRPr="00CD5786">
        <w:rPr>
          <w:i/>
          <w:lang w:val="en-US" w:eastAsia="de-DE"/>
        </w:rPr>
        <w:t>/</w:t>
      </w:r>
      <w:proofErr w:type="spellStart"/>
      <w:r w:rsidRPr="00CD5786">
        <w:rPr>
          <w:i/>
          <w:lang w:val="en-US" w:eastAsia="de-DE"/>
        </w:rPr>
        <w:t>wsag-neg:State</w:t>
      </w:r>
      <w:proofErr w:type="spellEnd"/>
    </w:p>
    <w:p w14:paraId="35F9BA1E" w14:textId="77777777" w:rsidR="00EB73BA" w:rsidRPr="00CD5786" w:rsidRDefault="00EB73BA">
      <w:pPr>
        <w:jc w:val="both"/>
        <w:rPr>
          <w:lang w:val="en-US" w:eastAsia="de-DE"/>
        </w:rPr>
      </w:pPr>
      <w:r w:rsidRPr="00CD5786">
        <w:rPr>
          <w:lang w:val="en-US" w:eastAsia="de-DE"/>
        </w:rPr>
        <w:t>This REQUIRED element contains the state of a negotiation offer. The negotiation offer state indicates whether further negotiation is required. Negotiation offers must be in the ACCEPTABLE state in order to create an agreement based on it. Each negotiation offer state MAY contain domain specific extensions. E.g. if an offer was rejected for some reason, the REJECTED state may contain information on why this offer was rejected. This information can be used to optimize the negotiation process.</w:t>
      </w:r>
    </w:p>
    <w:p w14:paraId="4865CE7D" w14:textId="77777777" w:rsidR="00EB73BA" w:rsidRPr="00CD5786" w:rsidRDefault="00EB73BA">
      <w:pPr>
        <w:jc w:val="both"/>
        <w:rPr>
          <w:lang w:val="en-US" w:eastAsia="de-DE"/>
        </w:rPr>
      </w:pPr>
    </w:p>
    <w:p w14:paraId="04AF7717" w14:textId="77777777" w:rsidR="00EB73BA" w:rsidRPr="00CD5786" w:rsidRDefault="00EB73BA">
      <w:pPr>
        <w:keepNext/>
        <w:jc w:val="both"/>
        <w:rPr>
          <w:i/>
          <w:lang w:val="en-US"/>
        </w:rPr>
      </w:pPr>
      <w:r w:rsidRPr="00CD5786">
        <w:rPr>
          <w:lang w:val="en-US"/>
        </w:rPr>
        <w:t xml:space="preserve"> </w:t>
      </w:r>
      <w:r w:rsidRPr="00CD5786">
        <w:rPr>
          <w:i/>
          <w:lang w:val="en-US"/>
        </w:rPr>
        <w:t>/</w:t>
      </w:r>
      <w:proofErr w:type="spellStart"/>
      <w:r w:rsidRPr="00CD5786">
        <w:rPr>
          <w:i/>
          <w:lang w:val="en-US"/>
        </w:rPr>
        <w:t>wsag-neg</w:t>
      </w:r>
      <w:proofErr w:type="gramStart"/>
      <w:r w:rsidRPr="00CD5786">
        <w:rPr>
          <w:i/>
          <w:lang w:val="en-US"/>
        </w:rPr>
        <w:t>:NegotiationOfferContext</w:t>
      </w:r>
      <w:proofErr w:type="spellEnd"/>
      <w:proofErr w:type="gramEnd"/>
      <w:r w:rsidRPr="00CD5786">
        <w:rPr>
          <w:i/>
          <w:lang w:val="en-US"/>
        </w:rPr>
        <w:t>/{any}</w:t>
      </w:r>
    </w:p>
    <w:p w14:paraId="5A78737D" w14:textId="77777777" w:rsidR="00EB73BA" w:rsidRPr="00CD5786" w:rsidRDefault="00EB73BA">
      <w:pPr>
        <w:jc w:val="both"/>
        <w:rPr>
          <w:lang w:val="en-US"/>
        </w:rPr>
      </w:pPr>
      <w:r w:rsidRPr="00CD5786">
        <w:rPr>
          <w:lang w:val="en-US"/>
        </w:rPr>
        <w:t>Additional child elements MAY be specified to provide additional information, but the semantic of these elements MUST NOT contradict the semantics of the parent element; if an element is not recognized, it SHOULD be ignored.</w:t>
      </w:r>
    </w:p>
    <w:p w14:paraId="59F35CD9" w14:textId="77777777" w:rsidR="00EB73BA" w:rsidRPr="00CD5786" w:rsidRDefault="00EB73BA">
      <w:pPr>
        <w:jc w:val="both"/>
        <w:rPr>
          <w:lang w:val="en-US"/>
        </w:rPr>
      </w:pPr>
    </w:p>
    <w:p w14:paraId="683DD3E3" w14:textId="77777777" w:rsidR="00EB73BA" w:rsidRPr="00CD5786" w:rsidRDefault="00EB73BA" w:rsidP="00051549">
      <w:pPr>
        <w:pStyle w:val="berschrift2"/>
        <w:rPr>
          <w:lang w:val="en-US"/>
        </w:rPr>
      </w:pPr>
      <w:bookmarkStart w:id="261" w:name="_Toc263952962"/>
      <w:bookmarkStart w:id="262" w:name="_Toc264032847"/>
      <w:bookmarkStart w:id="263" w:name="_Toc264032973"/>
      <w:bookmarkStart w:id="264" w:name="_Toc264039090"/>
      <w:bookmarkStart w:id="265" w:name="_Toc264039314"/>
      <w:bookmarkStart w:id="266" w:name="_Toc264040625"/>
      <w:bookmarkStart w:id="267" w:name="_Toc264050243"/>
      <w:bookmarkStart w:id="268" w:name="_Toc268098904"/>
      <w:bookmarkStart w:id="269" w:name="_Toc268251308"/>
      <w:bookmarkStart w:id="270" w:name="_Toc269380217"/>
      <w:bookmarkStart w:id="271" w:name="_Toc278894198"/>
      <w:bookmarkStart w:id="272" w:name="_Ref278992467"/>
      <w:bookmarkStart w:id="273" w:name="_Ref278992511"/>
      <w:bookmarkStart w:id="274" w:name="_Ref278992523"/>
      <w:bookmarkStart w:id="275" w:name="_Toc280115244"/>
      <w:r w:rsidRPr="00CD5786">
        <w:rPr>
          <w:lang w:val="en-US"/>
        </w:rPr>
        <w:t>Negotiation Offer States</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14:paraId="26F68A40" w14:textId="77777777" w:rsidR="00EB73BA" w:rsidRPr="00CD5786" w:rsidRDefault="00EB73BA">
      <w:pPr>
        <w:jc w:val="both"/>
        <w:rPr>
          <w:lang w:val="en-US"/>
        </w:rPr>
      </w:pPr>
      <w:bookmarkStart w:id="276" w:name="OLE_LINK15"/>
      <w:r w:rsidRPr="00CD5786">
        <w:rPr>
          <w:lang w:val="en-US"/>
        </w:rPr>
        <w:t xml:space="preserve">The negotiation of an agreement offer precedes the final agreement creation process. The party that is defined as agreement initiator in the negotiation context is responsible of creating the agreement. A valid negotiated agreement offer SHOULD be in the ACCEPTABLE state when the agreement is created. </w:t>
      </w:r>
      <w:r w:rsidR="00CF0CB0">
        <w:fldChar w:fldCharType="begin"/>
      </w:r>
      <w:r w:rsidR="00CF0CB0">
        <w:instrText xml:space="preserve"> REF _Ref248640669 \h  \* MERGEFORMAT </w:instrText>
      </w:r>
      <w:r w:rsidR="00CF0CB0">
        <w:fldChar w:fldCharType="separate"/>
      </w:r>
      <w:r w:rsidR="00BC2FC9" w:rsidRPr="00CD5786">
        <w:rPr>
          <w:lang w:val="en-US"/>
        </w:rPr>
        <w:t xml:space="preserve">Figure </w:t>
      </w:r>
      <w:r w:rsidR="00BC2FC9">
        <w:rPr>
          <w:lang w:val="en-US"/>
        </w:rPr>
        <w:t>6</w:t>
      </w:r>
      <w:r w:rsidR="00CF0CB0">
        <w:fldChar w:fldCharType="end"/>
      </w:r>
      <w:r w:rsidRPr="00CD5786">
        <w:rPr>
          <w:lang w:val="en-US"/>
        </w:rPr>
        <w:t xml:space="preserve"> shows the possible states of negotiation offers along with valid state transitions.</w:t>
      </w:r>
    </w:p>
    <w:p w14:paraId="5B228A79" w14:textId="77777777" w:rsidR="00EB73BA" w:rsidRPr="00CD5786" w:rsidRDefault="00EB73BA">
      <w:pPr>
        <w:jc w:val="both"/>
        <w:rPr>
          <w:lang w:val="en-US"/>
        </w:rPr>
      </w:pPr>
    </w:p>
    <w:p w14:paraId="572719E6" w14:textId="77777777" w:rsidR="00EB73BA" w:rsidRPr="00CD5786" w:rsidRDefault="00EB73BA">
      <w:pPr>
        <w:jc w:val="both"/>
        <w:rPr>
          <w:lang w:val="en-US"/>
        </w:rPr>
      </w:pPr>
    </w:p>
    <w:p w14:paraId="12197382" w14:textId="77777777" w:rsidR="00EB73BA" w:rsidRPr="00CD5786" w:rsidRDefault="00EB73BA">
      <w:pPr>
        <w:keepNext/>
        <w:jc w:val="center"/>
        <w:rPr>
          <w:lang w:val="en-US"/>
        </w:rPr>
      </w:pPr>
      <w:r w:rsidRPr="00CD5786">
        <w:rPr>
          <w:noProof/>
          <w:lang w:val="de-DE" w:eastAsia="de-DE"/>
        </w:rPr>
        <w:drawing>
          <wp:inline distT="0" distB="0" distL="0" distR="0" wp14:anchorId="0B54838E" wp14:editId="444782F7">
            <wp:extent cx="5123858" cy="26060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31243" cy="2609796"/>
                    </a:xfrm>
                    <a:prstGeom prst="rect">
                      <a:avLst/>
                    </a:prstGeom>
                    <a:noFill/>
                    <a:ln>
                      <a:noFill/>
                    </a:ln>
                  </pic:spPr>
                </pic:pic>
              </a:graphicData>
            </a:graphic>
          </wp:inline>
        </w:drawing>
      </w:r>
    </w:p>
    <w:p w14:paraId="75710BBA" w14:textId="77777777" w:rsidR="00EB73BA" w:rsidRPr="00CD5786" w:rsidRDefault="00EB73BA">
      <w:pPr>
        <w:pStyle w:val="Beschriftung"/>
        <w:rPr>
          <w:lang w:val="en-US"/>
        </w:rPr>
      </w:pPr>
      <w:bookmarkStart w:id="277" w:name="_Ref248640669"/>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6</w:t>
      </w:r>
      <w:r w:rsidR="007E76AA" w:rsidRPr="00CD5786">
        <w:rPr>
          <w:noProof/>
          <w:lang w:val="en-US"/>
        </w:rPr>
        <w:fldChar w:fldCharType="end"/>
      </w:r>
      <w:bookmarkEnd w:id="277"/>
      <w:r w:rsidRPr="00CD5786">
        <w:rPr>
          <w:lang w:val="en-US"/>
        </w:rPr>
        <w:t xml:space="preserve">: The state machine describes the states of a counter offer in relationship to the state of the offer it refers to. </w:t>
      </w:r>
    </w:p>
    <w:p w14:paraId="0CDBE60B" w14:textId="77777777" w:rsidR="00EB73BA" w:rsidRPr="00CD5786" w:rsidRDefault="00EB73BA">
      <w:pPr>
        <w:jc w:val="both"/>
        <w:rPr>
          <w:lang w:val="en-US" w:eastAsia="de-DE"/>
        </w:rPr>
      </w:pPr>
      <w:r w:rsidRPr="00CD5786">
        <w:rPr>
          <w:lang w:val="en-US" w:eastAsia="de-DE"/>
        </w:rPr>
        <w:t xml:space="preserve"> </w:t>
      </w:r>
    </w:p>
    <w:p w14:paraId="6B14F70E" w14:textId="77777777" w:rsidR="00EB73BA" w:rsidRPr="00CD5786" w:rsidRDefault="00EB73BA">
      <w:pPr>
        <w:keepNext/>
        <w:jc w:val="both"/>
        <w:rPr>
          <w:i/>
          <w:lang w:val="en-US"/>
        </w:rPr>
      </w:pPr>
      <w:r w:rsidRPr="00CD5786">
        <w:rPr>
          <w:i/>
          <w:lang w:val="en-US"/>
        </w:rPr>
        <w:t>Advisory State</w:t>
      </w:r>
    </w:p>
    <w:p w14:paraId="1E56C3BB" w14:textId="77777777" w:rsidR="00EB73BA" w:rsidRPr="00CD5786" w:rsidRDefault="00EB73BA">
      <w:pPr>
        <w:jc w:val="both"/>
        <w:rPr>
          <w:lang w:val="en-US"/>
        </w:rPr>
      </w:pPr>
      <w:r w:rsidRPr="00CD5786">
        <w:rPr>
          <w:lang w:val="en-US"/>
        </w:rPr>
        <w:t xml:space="preserve">The ADVISORY state identifies negotiation </w:t>
      </w:r>
      <w:proofErr w:type="gramStart"/>
      <w:r w:rsidRPr="00CD5786">
        <w:rPr>
          <w:lang w:val="en-US"/>
        </w:rPr>
        <w:t>offers which</w:t>
      </w:r>
      <w:proofErr w:type="gramEnd"/>
      <w:r w:rsidRPr="00CD5786">
        <w:rPr>
          <w:lang w:val="en-US"/>
        </w:rPr>
        <w:t xml:space="preserve"> have no further obligations associated. Offers in the ADVISORY state usually contain elements that are currently not specified. Therefore, these offers require further negotiation. </w:t>
      </w:r>
    </w:p>
    <w:p w14:paraId="019FA94A" w14:textId="77777777" w:rsidR="00EB73BA" w:rsidRPr="00CD5786" w:rsidRDefault="00EB73BA">
      <w:pPr>
        <w:jc w:val="both"/>
        <w:rPr>
          <w:lang w:val="en-US"/>
        </w:rPr>
      </w:pPr>
    </w:p>
    <w:p w14:paraId="652E32E1" w14:textId="77777777" w:rsidR="00EB73BA" w:rsidRPr="00CD5786" w:rsidRDefault="00EB73BA">
      <w:pPr>
        <w:keepNext/>
        <w:keepLines/>
        <w:jc w:val="both"/>
        <w:rPr>
          <w:i/>
          <w:lang w:val="en-US"/>
        </w:rPr>
      </w:pPr>
      <w:r w:rsidRPr="00CD5786">
        <w:rPr>
          <w:i/>
          <w:lang w:val="en-US"/>
        </w:rPr>
        <w:t>Solicited State</w:t>
      </w:r>
    </w:p>
    <w:p w14:paraId="3862C804" w14:textId="647BC38F" w:rsidR="00EB73BA" w:rsidRPr="00CD5786" w:rsidRDefault="00EB73BA">
      <w:pPr>
        <w:jc w:val="both"/>
        <w:rPr>
          <w:lang w:val="en-US"/>
        </w:rPr>
      </w:pPr>
      <w:r w:rsidRPr="00CD5786">
        <w:rPr>
          <w:lang w:val="en-US"/>
        </w:rPr>
        <w:t xml:space="preserve">Solicited offers indicate that a negotiation </w:t>
      </w:r>
      <w:r w:rsidR="00813156">
        <w:rPr>
          <w:lang w:val="en-US"/>
        </w:rPr>
        <w:t>participant</w:t>
      </w:r>
      <w:r w:rsidRPr="00CD5786">
        <w:rPr>
          <w:lang w:val="en-US"/>
        </w:rPr>
        <w:t xml:space="preserve"> wants to converge the negotiation process.  The SOLICITED state bears no obligations for an offer, but it requires that counter offers </w:t>
      </w:r>
      <w:del w:id="278" w:author="Ph W" w:date="2011-07-16T16:34:00Z">
        <w:r w:rsidRPr="00CD5786" w:rsidDel="00AB2CB8">
          <w:rPr>
            <w:lang w:val="en-US"/>
          </w:rPr>
          <w:delText>are</w:delText>
        </w:r>
      </w:del>
      <w:ins w:id="279" w:author="Ph W" w:date="2011-07-16T16:34:00Z">
        <w:r w:rsidR="00AB2CB8" w:rsidRPr="00CD5786">
          <w:rPr>
            <w:lang w:val="en-US"/>
          </w:rPr>
          <w:t>be</w:t>
        </w:r>
      </w:ins>
      <w:r w:rsidRPr="00CD5786">
        <w:rPr>
          <w:lang w:val="en-US"/>
        </w:rPr>
        <w:t xml:space="preserve"> either in the ACCEPTABLE or the REJECTED state. </w:t>
      </w:r>
    </w:p>
    <w:p w14:paraId="40A0246F" w14:textId="77777777" w:rsidR="00EB73BA" w:rsidRPr="00CD5786" w:rsidRDefault="00EB73BA">
      <w:pPr>
        <w:jc w:val="both"/>
        <w:rPr>
          <w:lang w:val="en-US"/>
        </w:rPr>
      </w:pPr>
    </w:p>
    <w:p w14:paraId="5AA28E24" w14:textId="77777777" w:rsidR="00EB73BA" w:rsidRPr="00CD5786" w:rsidRDefault="00EB73BA">
      <w:pPr>
        <w:keepNext/>
        <w:jc w:val="both"/>
        <w:rPr>
          <w:i/>
          <w:lang w:val="en-US"/>
        </w:rPr>
      </w:pPr>
      <w:r w:rsidRPr="00CD5786">
        <w:rPr>
          <w:i/>
          <w:lang w:val="en-US"/>
        </w:rPr>
        <w:t>Acceptable State</w:t>
      </w:r>
    </w:p>
    <w:p w14:paraId="2933D06C" w14:textId="77777777" w:rsidR="00EB73BA" w:rsidRPr="00CD5786" w:rsidRDefault="00EB73BA">
      <w:pPr>
        <w:jc w:val="both"/>
        <w:rPr>
          <w:lang w:val="en-US"/>
        </w:rPr>
      </w:pPr>
      <w:r w:rsidRPr="00CD5786">
        <w:rPr>
          <w:lang w:val="en-US"/>
        </w:rPr>
        <w:t xml:space="preserve">The ACCEPTABLE state indicates that a negotiation </w:t>
      </w:r>
      <w:r w:rsidR="00813156">
        <w:rPr>
          <w:lang w:val="en-US"/>
        </w:rPr>
        <w:t>participant</w:t>
      </w:r>
      <w:r w:rsidRPr="00CD5786">
        <w:rPr>
          <w:lang w:val="en-US"/>
        </w:rPr>
        <w:t xml:space="preserve"> is willing to accept a negotiation offer as is. All details of a negotiation offer are specified and no further negotiation is required. However, since the negotiated offers are non-binding, there is no guarantee that a subsequent agreement is created. Augmented negotiation protocols may be created based on this specification to address binding negotiations.</w:t>
      </w:r>
    </w:p>
    <w:p w14:paraId="43CF94CD" w14:textId="77777777" w:rsidR="00EB73BA" w:rsidRPr="00CD5786" w:rsidRDefault="00EB73BA">
      <w:pPr>
        <w:jc w:val="both"/>
        <w:rPr>
          <w:lang w:val="en-US"/>
        </w:rPr>
      </w:pPr>
    </w:p>
    <w:p w14:paraId="0D8C66F3" w14:textId="77777777" w:rsidR="00EB73BA" w:rsidRPr="00CD5786" w:rsidRDefault="00EB73BA">
      <w:pPr>
        <w:keepNext/>
        <w:jc w:val="both"/>
        <w:rPr>
          <w:i/>
          <w:lang w:val="en-US"/>
        </w:rPr>
      </w:pPr>
      <w:r w:rsidRPr="00CD5786">
        <w:rPr>
          <w:i/>
          <w:lang w:val="en-US"/>
        </w:rPr>
        <w:t>Rejected State</w:t>
      </w:r>
    </w:p>
    <w:p w14:paraId="5E563006" w14:textId="77777777" w:rsidR="00EB73BA" w:rsidRPr="00CD5786" w:rsidRDefault="00EB73BA">
      <w:pPr>
        <w:jc w:val="both"/>
        <w:rPr>
          <w:lang w:val="en-US"/>
        </w:rPr>
      </w:pPr>
      <w:r w:rsidRPr="00CD5786">
        <w:rPr>
          <w:lang w:val="en-US"/>
        </w:rPr>
        <w:t>If a negotiation offer is rejected, a counter offer is sent back to the inquiring party with the REJECTED state. All terms SHOULD be the same as in the original offer the counter offer refers to. The counter offer MAY contain a domain specific reason why it was rejected. Negotiation offers that are marked as rejected MUST NOT be used to create an agreement. However, they MAY be used to continue the negotiation process by taking into account the reason for rejecting the offer.</w:t>
      </w:r>
    </w:p>
    <w:p w14:paraId="2B7D356A" w14:textId="77777777" w:rsidR="00EB73BA" w:rsidRPr="00CD5786" w:rsidRDefault="00EB73BA">
      <w:pPr>
        <w:jc w:val="both"/>
        <w:rPr>
          <w:lang w:val="en-US"/>
        </w:rPr>
      </w:pPr>
    </w:p>
    <w:p w14:paraId="7D76F82C" w14:textId="77777777" w:rsidR="00EB73BA" w:rsidRPr="00CD5786" w:rsidRDefault="00EB73BA">
      <w:pPr>
        <w:keepNext/>
        <w:jc w:val="both"/>
        <w:rPr>
          <w:i/>
          <w:lang w:val="en-US"/>
        </w:rPr>
      </w:pPr>
      <w:r w:rsidRPr="00CD5786">
        <w:rPr>
          <w:i/>
          <w:lang w:val="en-US"/>
        </w:rPr>
        <w:lastRenderedPageBreak/>
        <w:t>Extension of Negotiation Offer States</w:t>
      </w:r>
    </w:p>
    <w:p w14:paraId="581BB9ED" w14:textId="77777777" w:rsidR="00EB73BA" w:rsidRDefault="00EB73BA">
      <w:pPr>
        <w:jc w:val="both"/>
        <w:rPr>
          <w:ins w:id="280" w:author="Ph W" w:date="2011-07-16T16:38:00Z"/>
          <w:lang w:val="en-US"/>
        </w:rPr>
      </w:pPr>
      <w:r w:rsidRPr="00CD5786">
        <w:rPr>
          <w:lang w:val="en-US"/>
        </w:rPr>
        <w:t>Each state element MAY contain additional child elements to provide domain specific information. This information can be used to optimize the negotiation process. If this information is not understood, it SHOULD be ignored.</w:t>
      </w:r>
    </w:p>
    <w:p w14:paraId="7B0A3962" w14:textId="77777777" w:rsidR="00AB2CB8" w:rsidRDefault="00AB2CB8">
      <w:pPr>
        <w:jc w:val="both"/>
        <w:rPr>
          <w:ins w:id="281" w:author="Ph W" w:date="2011-07-16T16:38:00Z"/>
          <w:lang w:val="en-US"/>
        </w:rPr>
      </w:pPr>
    </w:p>
    <w:p w14:paraId="52486F25" w14:textId="738BC97E" w:rsidR="00AB2CB8" w:rsidRDefault="00AB2CB8">
      <w:pPr>
        <w:jc w:val="both"/>
        <w:rPr>
          <w:ins w:id="282" w:author="Ph W" w:date="2011-07-16T16:43:00Z"/>
          <w:i/>
          <w:lang w:val="en-US"/>
        </w:rPr>
      </w:pPr>
      <w:ins w:id="283" w:author="Ph W" w:date="2011-07-16T16:38:00Z">
        <w:r w:rsidRPr="00AB2CB8">
          <w:rPr>
            <w:i/>
            <w:lang w:val="en-US"/>
            <w:rPrChange w:id="284" w:author="Ph W" w:date="2011-07-16T16:39:00Z">
              <w:rPr>
                <w:lang w:val="en-US"/>
              </w:rPr>
            </w:rPrChange>
          </w:rPr>
          <w:t>Implications of the Expiration of an Offer</w:t>
        </w:r>
      </w:ins>
      <w:ins w:id="285" w:author="Ph W" w:date="2011-07-16T16:39:00Z">
        <w:r w:rsidRPr="00AB2CB8">
          <w:rPr>
            <w:i/>
            <w:lang w:val="en-US"/>
            <w:rPrChange w:id="286" w:author="Ph W" w:date="2011-07-16T16:39:00Z">
              <w:rPr>
                <w:lang w:val="en-US"/>
              </w:rPr>
            </w:rPrChange>
          </w:rPr>
          <w:t xml:space="preserve"> on its State</w:t>
        </w:r>
      </w:ins>
    </w:p>
    <w:p w14:paraId="6B9188E6" w14:textId="55B4ADAB" w:rsidR="00F936C7" w:rsidRDefault="00F936C7" w:rsidP="00C359E4">
      <w:pPr>
        <w:spacing w:after="120"/>
        <w:jc w:val="both"/>
        <w:rPr>
          <w:ins w:id="287" w:author="Ph W" w:date="2011-07-16T16:49:00Z"/>
          <w:lang w:val="en-US"/>
        </w:rPr>
        <w:pPrChange w:id="288" w:author="Ph W" w:date="2011-07-16T16:52:00Z">
          <w:pPr>
            <w:jc w:val="both"/>
          </w:pPr>
        </w:pPrChange>
      </w:pPr>
      <w:ins w:id="289" w:author="Ph W" w:date="2011-07-16T16:48:00Z">
        <w:r>
          <w:rPr>
            <w:lang w:val="en-US"/>
          </w:rPr>
          <w:t>A</w:t>
        </w:r>
      </w:ins>
      <w:ins w:id="290" w:author="Ph W" w:date="2011-07-16T16:43:00Z">
        <w:r w:rsidR="001033F9">
          <w:rPr>
            <w:lang w:val="en-US"/>
          </w:rPr>
          <w:t xml:space="preserve"> Negotiation Offer </w:t>
        </w:r>
      </w:ins>
      <w:ins w:id="291" w:author="Ph W" w:date="2011-07-16T16:48:00Z">
        <w:r>
          <w:rPr>
            <w:lang w:val="en-US"/>
          </w:rPr>
          <w:t>MAY have</w:t>
        </w:r>
      </w:ins>
      <w:ins w:id="292" w:author="Ph W" w:date="2011-07-16T16:43:00Z">
        <w:r w:rsidR="001033F9">
          <w:rPr>
            <w:lang w:val="en-US"/>
          </w:rPr>
          <w:t xml:space="preserve"> an </w:t>
        </w:r>
        <w:r w:rsidR="00D01C5D">
          <w:rPr>
            <w:lang w:val="en-US"/>
          </w:rPr>
          <w:t xml:space="preserve">expiration time attached to it (please refer to </w:t>
        </w:r>
        <w:r>
          <w:rPr>
            <w:lang w:val="en-US"/>
          </w:rPr>
          <w:t xml:space="preserve">Section </w:t>
        </w:r>
        <w:r>
          <w:rPr>
            <w:lang w:val="en-US"/>
          </w:rPr>
          <w:fldChar w:fldCharType="begin"/>
        </w:r>
        <w:r>
          <w:rPr>
            <w:lang w:val="en-US"/>
          </w:rPr>
          <w:instrText xml:space="preserve"> REF _Ref172453963 \r \h </w:instrText>
        </w:r>
        <w:r>
          <w:rPr>
            <w:lang w:val="en-US"/>
          </w:rPr>
        </w:r>
      </w:ins>
      <w:r>
        <w:rPr>
          <w:lang w:val="en-US"/>
        </w:rPr>
        <w:fldChar w:fldCharType="separate"/>
      </w:r>
      <w:ins w:id="293" w:author="Ph W" w:date="2011-07-16T16:43:00Z">
        <w:r>
          <w:rPr>
            <w:lang w:val="en-US"/>
          </w:rPr>
          <w:t>5.2</w:t>
        </w:r>
        <w:r>
          <w:rPr>
            <w:lang w:val="en-US"/>
          </w:rPr>
          <w:fldChar w:fldCharType="end"/>
        </w:r>
      </w:ins>
      <w:ins w:id="294" w:author="Ph W" w:date="2011-07-16T16:44:00Z">
        <w:r>
          <w:rPr>
            <w:lang w:val="en-US"/>
          </w:rPr>
          <w:t xml:space="preserve">). In cases where the expiration time of an offer is reached (i.e. the offer has expired and is not valid anymore), </w:t>
        </w:r>
      </w:ins>
      <w:ins w:id="295" w:author="Ph W" w:date="2011-07-16T16:48:00Z">
        <w:r>
          <w:rPr>
            <w:lang w:val="en-US"/>
          </w:rPr>
          <w:t xml:space="preserve">the state of the offer changes to REJECTED. Specifically, </w:t>
        </w:r>
      </w:ins>
      <w:ins w:id="296" w:author="Ph W" w:date="2011-07-16T16:49:00Z">
        <w:r>
          <w:rPr>
            <w:lang w:val="en-US"/>
          </w:rPr>
          <w:t xml:space="preserve">one of </w:t>
        </w:r>
      </w:ins>
      <w:ins w:id="297" w:author="Ph W" w:date="2011-07-16T16:48:00Z">
        <w:r>
          <w:rPr>
            <w:lang w:val="en-US"/>
          </w:rPr>
          <w:t>the following state transitions are triggered by the expiration of an offer:</w:t>
        </w:r>
      </w:ins>
    </w:p>
    <w:p w14:paraId="23EA276A" w14:textId="63AF4346" w:rsidR="00F936C7" w:rsidRPr="00F936C7" w:rsidRDefault="00F936C7" w:rsidP="00C359E4">
      <w:pPr>
        <w:pStyle w:val="Listenabsatz"/>
        <w:numPr>
          <w:ilvl w:val="0"/>
          <w:numId w:val="44"/>
        </w:numPr>
        <w:spacing w:after="0" w:line="240" w:lineRule="auto"/>
        <w:ind w:left="714" w:hanging="357"/>
        <w:jc w:val="both"/>
        <w:rPr>
          <w:ins w:id="298" w:author="Ph W" w:date="2011-07-16T16:50:00Z"/>
          <w:lang w:val="en-US"/>
        </w:rPr>
        <w:pPrChange w:id="299" w:author="Ph W" w:date="2011-07-16T16:52:00Z">
          <w:pPr>
            <w:jc w:val="both"/>
          </w:pPr>
        </w:pPrChange>
      </w:pPr>
      <w:ins w:id="300" w:author="Ph W" w:date="2011-07-16T16:49:00Z">
        <w:r>
          <w:rPr>
            <w:rFonts w:ascii="Arial" w:hAnsi="Arial" w:cs="Arial"/>
            <w:sz w:val="24"/>
            <w:szCs w:val="24"/>
            <w:lang w:val="en-US"/>
          </w:rPr>
          <w:t xml:space="preserve">ADVISORY </w:t>
        </w:r>
        <w:r w:rsidRPr="00F936C7">
          <w:rPr>
            <w:rFonts w:ascii="Arial" w:hAnsi="Arial" w:cs="Arial"/>
            <w:sz w:val="24"/>
            <w:szCs w:val="24"/>
            <w:lang w:val="en-US"/>
          </w:rPr>
          <w:sym w:font="Wingdings" w:char="F0E0"/>
        </w:r>
        <w:r>
          <w:rPr>
            <w:rFonts w:ascii="Arial" w:hAnsi="Arial" w:cs="Arial"/>
            <w:sz w:val="24"/>
            <w:szCs w:val="24"/>
            <w:lang w:val="en-US"/>
          </w:rPr>
          <w:t xml:space="preserve"> REJECTED</w:t>
        </w:r>
      </w:ins>
    </w:p>
    <w:p w14:paraId="0F775FC7" w14:textId="072B4ADA" w:rsidR="00F936C7" w:rsidRPr="00F936C7" w:rsidRDefault="00F936C7" w:rsidP="00C359E4">
      <w:pPr>
        <w:pStyle w:val="Listenabsatz"/>
        <w:numPr>
          <w:ilvl w:val="0"/>
          <w:numId w:val="44"/>
        </w:numPr>
        <w:spacing w:after="0" w:line="240" w:lineRule="auto"/>
        <w:ind w:left="714" w:hanging="357"/>
        <w:jc w:val="both"/>
        <w:rPr>
          <w:ins w:id="301" w:author="Ph W" w:date="2011-07-16T16:50:00Z"/>
          <w:lang w:val="en-US"/>
        </w:rPr>
        <w:pPrChange w:id="302" w:author="Ph W" w:date="2011-07-16T16:52:00Z">
          <w:pPr>
            <w:jc w:val="both"/>
          </w:pPr>
        </w:pPrChange>
      </w:pPr>
      <w:ins w:id="303" w:author="Ph W" w:date="2011-07-16T16:50:00Z">
        <w:r>
          <w:rPr>
            <w:rFonts w:ascii="Arial" w:hAnsi="Arial" w:cs="Arial"/>
            <w:sz w:val="24"/>
            <w:szCs w:val="24"/>
            <w:lang w:val="en-US"/>
          </w:rPr>
          <w:t xml:space="preserve">SOLICITED </w:t>
        </w:r>
        <w:r w:rsidRPr="00F936C7">
          <w:rPr>
            <w:rFonts w:ascii="Arial" w:hAnsi="Arial" w:cs="Arial"/>
            <w:sz w:val="24"/>
            <w:szCs w:val="24"/>
            <w:lang w:val="en-US"/>
          </w:rPr>
          <w:sym w:font="Wingdings" w:char="F0E0"/>
        </w:r>
        <w:r>
          <w:rPr>
            <w:rFonts w:ascii="Arial" w:hAnsi="Arial" w:cs="Arial"/>
            <w:sz w:val="24"/>
            <w:szCs w:val="24"/>
            <w:lang w:val="en-US"/>
          </w:rPr>
          <w:t xml:space="preserve"> REJECTED</w:t>
        </w:r>
      </w:ins>
    </w:p>
    <w:p w14:paraId="54BDE600" w14:textId="06B43798" w:rsidR="00AB2CB8" w:rsidRPr="00F936C7" w:rsidRDefault="00F936C7" w:rsidP="00C359E4">
      <w:pPr>
        <w:pStyle w:val="Listenabsatz"/>
        <w:numPr>
          <w:ilvl w:val="0"/>
          <w:numId w:val="44"/>
        </w:numPr>
        <w:spacing w:after="0" w:line="240" w:lineRule="auto"/>
        <w:ind w:left="714" w:hanging="357"/>
        <w:jc w:val="both"/>
        <w:rPr>
          <w:lang w:val="en-US"/>
          <w:rPrChange w:id="304" w:author="Ph W" w:date="2011-07-16T16:50:00Z">
            <w:rPr/>
          </w:rPrChange>
        </w:rPr>
        <w:pPrChange w:id="305" w:author="Ph W" w:date="2011-07-16T16:52:00Z">
          <w:pPr>
            <w:ind w:firstLine="851"/>
            <w:jc w:val="both"/>
          </w:pPr>
        </w:pPrChange>
      </w:pPr>
      <w:ins w:id="306" w:author="Ph W" w:date="2011-07-16T16:50:00Z">
        <w:r>
          <w:rPr>
            <w:rFonts w:ascii="Arial" w:hAnsi="Arial" w:cs="Arial"/>
            <w:sz w:val="24"/>
            <w:szCs w:val="24"/>
            <w:lang w:val="en-US"/>
          </w:rPr>
          <w:t xml:space="preserve">ACCEPTABLE </w:t>
        </w:r>
        <w:r w:rsidRPr="00F936C7">
          <w:rPr>
            <w:rFonts w:ascii="Arial" w:hAnsi="Arial" w:cs="Arial"/>
            <w:sz w:val="24"/>
            <w:szCs w:val="24"/>
            <w:lang w:val="en-US"/>
          </w:rPr>
          <w:sym w:font="Wingdings" w:char="F0E0"/>
        </w:r>
        <w:r>
          <w:rPr>
            <w:rFonts w:ascii="Arial" w:hAnsi="Arial" w:cs="Arial"/>
            <w:sz w:val="24"/>
            <w:szCs w:val="24"/>
            <w:lang w:val="en-US"/>
          </w:rPr>
          <w:t xml:space="preserve"> REJECTED</w:t>
        </w:r>
      </w:ins>
    </w:p>
    <w:p w14:paraId="3AB8A25F" w14:textId="77777777" w:rsidR="00EB73BA" w:rsidRPr="00CD5786" w:rsidRDefault="00EB73BA">
      <w:pPr>
        <w:jc w:val="both"/>
        <w:rPr>
          <w:lang w:val="en-US"/>
        </w:rPr>
      </w:pPr>
    </w:p>
    <w:p w14:paraId="5839F838" w14:textId="77777777" w:rsidR="00EB73BA" w:rsidRPr="00CD5786" w:rsidRDefault="00EB73BA" w:rsidP="00051549">
      <w:pPr>
        <w:pStyle w:val="berschrift2"/>
        <w:rPr>
          <w:lang w:val="en-US"/>
        </w:rPr>
      </w:pPr>
      <w:bookmarkStart w:id="307" w:name="_Toc280115245"/>
      <w:r w:rsidRPr="00CD5786">
        <w:rPr>
          <w:lang w:val="en-US"/>
        </w:rPr>
        <w:t>Negotiation Offer State Transitions</w:t>
      </w:r>
      <w:bookmarkEnd w:id="307"/>
    </w:p>
    <w:p w14:paraId="42F450CA" w14:textId="77777777" w:rsidR="00EB73BA" w:rsidRPr="00CD5786" w:rsidRDefault="00EB73BA">
      <w:pPr>
        <w:jc w:val="both"/>
        <w:rPr>
          <w:lang w:val="en-US"/>
        </w:rPr>
      </w:pPr>
      <w:r w:rsidRPr="00CD5786">
        <w:rPr>
          <w:lang w:val="en-US"/>
        </w:rPr>
        <w:t xml:space="preserve">The state model abstractly describes the possible state transitions that can occur when a counter offer is created for a negotiation offer. This means that the state of each child node in a negotiation tree must be a valid state transition with respect to its parent node’s state. Since negotiation offers and counter offers are exchanged between the </w:t>
      </w:r>
      <w:proofErr w:type="gramStart"/>
      <w:r w:rsidRPr="00CD5786">
        <w:rPr>
          <w:lang w:val="en-US"/>
        </w:rPr>
        <w:t>neg</w:t>
      </w:r>
      <w:r w:rsidR="00B54315">
        <w:rPr>
          <w:lang w:val="en-US"/>
        </w:rPr>
        <w:t>otia</w:t>
      </w:r>
      <w:r w:rsidRPr="00CD5786">
        <w:rPr>
          <w:lang w:val="en-US"/>
        </w:rPr>
        <w:t>tion</w:t>
      </w:r>
      <w:proofErr w:type="gramEnd"/>
      <w:r w:rsidRPr="00CD5786">
        <w:rPr>
          <w:lang w:val="en-US"/>
        </w:rPr>
        <w:t xml:space="preserve"> </w:t>
      </w:r>
      <w:r w:rsidR="00813156">
        <w:rPr>
          <w:lang w:val="en-US"/>
        </w:rPr>
        <w:t>participant</w:t>
      </w:r>
      <w:r w:rsidRPr="00CD5786">
        <w:rPr>
          <w:lang w:val="en-US"/>
        </w:rPr>
        <w:t>s over time, this section describes how exactly the state model maps to the exchanged negotiation offers.</w:t>
      </w:r>
    </w:p>
    <w:p w14:paraId="31CC240F" w14:textId="77777777" w:rsidR="00EB73BA" w:rsidRPr="00CD5786" w:rsidRDefault="00EB73BA">
      <w:pPr>
        <w:jc w:val="both"/>
        <w:rPr>
          <w:lang w:val="en-US"/>
        </w:rPr>
      </w:pPr>
    </w:p>
    <w:p w14:paraId="7F9022A5" w14:textId="77777777" w:rsidR="00EB73BA" w:rsidRPr="00CD5786" w:rsidRDefault="00EB73BA">
      <w:pPr>
        <w:jc w:val="both"/>
        <w:rPr>
          <w:lang w:val="en-US"/>
        </w:rPr>
      </w:pPr>
      <w:r w:rsidRPr="00CD5786">
        <w:rPr>
          <w:lang w:val="en-US"/>
        </w:rPr>
        <w:t xml:space="preserve">The negotiation model allows negotiating multiple </w:t>
      </w:r>
      <w:proofErr w:type="gramStart"/>
      <w:r w:rsidRPr="00CD5786">
        <w:rPr>
          <w:lang w:val="en-US"/>
        </w:rPr>
        <w:t>negotiation</w:t>
      </w:r>
      <w:proofErr w:type="gramEnd"/>
      <w:r w:rsidRPr="00CD5786">
        <w:rPr>
          <w:lang w:val="en-US"/>
        </w:rPr>
        <w:t xml:space="preserve"> offers at one time. A negotiation initiator may for example create three negotiation offers (</w:t>
      </w:r>
      <w:r w:rsidRPr="00CD5786">
        <w:rPr>
          <w:i/>
          <w:lang w:val="en-US"/>
        </w:rPr>
        <w:t>OID-1, OID-2, OID-3</w:t>
      </w:r>
      <w:r w:rsidRPr="00CD5786">
        <w:rPr>
          <w:lang w:val="en-US"/>
        </w:rPr>
        <w:t xml:space="preserve">) based on a negotiable template </w:t>
      </w:r>
      <w:r w:rsidRPr="00CD5786">
        <w:rPr>
          <w:i/>
          <w:lang w:val="en-US"/>
        </w:rPr>
        <w:t>T1</w:t>
      </w:r>
      <w:r w:rsidRPr="00CD5786">
        <w:rPr>
          <w:lang w:val="en-US"/>
        </w:rPr>
        <w:t xml:space="preserve">. In a first negotiation iteration (t=1) these negotiation offers are sent to the negotiation responder in a single negotiate request. The responder creates counter offers for each of the received offers. For the negotiation offer </w:t>
      </w:r>
      <w:r w:rsidRPr="00CD5786">
        <w:rPr>
          <w:i/>
          <w:lang w:val="en-US"/>
        </w:rPr>
        <w:t xml:space="preserve">OID-1 </w:t>
      </w:r>
      <w:r w:rsidRPr="00CD5786">
        <w:rPr>
          <w:lang w:val="en-US"/>
        </w:rPr>
        <w:t xml:space="preserve">the responder creates two </w:t>
      </w:r>
      <w:proofErr w:type="gramStart"/>
      <w:r w:rsidRPr="00CD5786">
        <w:rPr>
          <w:lang w:val="en-US"/>
        </w:rPr>
        <w:t>counter</w:t>
      </w:r>
      <w:proofErr w:type="gramEnd"/>
      <w:r w:rsidRPr="00CD5786">
        <w:rPr>
          <w:lang w:val="en-US"/>
        </w:rPr>
        <w:t xml:space="preserve"> offers (</w:t>
      </w:r>
      <w:r w:rsidRPr="00CD5786">
        <w:rPr>
          <w:i/>
          <w:lang w:val="en-US"/>
        </w:rPr>
        <w:t>OID-4, OID-5</w:t>
      </w:r>
      <w:r w:rsidRPr="00CD5786">
        <w:rPr>
          <w:lang w:val="en-US"/>
        </w:rPr>
        <w:t xml:space="preserve">) which are in the advisory state. The </w:t>
      </w:r>
      <w:proofErr w:type="gramStart"/>
      <w:r w:rsidRPr="00CD5786">
        <w:rPr>
          <w:lang w:val="en-US"/>
        </w:rPr>
        <w:t>negotiation offer</w:t>
      </w:r>
      <w:proofErr w:type="gramEnd"/>
      <w:r w:rsidRPr="00CD5786">
        <w:rPr>
          <w:lang w:val="en-US"/>
        </w:rPr>
        <w:t xml:space="preserve"> </w:t>
      </w:r>
      <w:r w:rsidRPr="00CD5786">
        <w:rPr>
          <w:i/>
          <w:lang w:val="en-US"/>
        </w:rPr>
        <w:t>OID-2</w:t>
      </w:r>
      <w:r w:rsidRPr="00CD5786">
        <w:rPr>
          <w:lang w:val="en-US"/>
        </w:rPr>
        <w:t xml:space="preserve"> is rejected. The negotiation responder therefore creates a counter offer (</w:t>
      </w:r>
      <w:r w:rsidRPr="00CD5786">
        <w:rPr>
          <w:i/>
          <w:lang w:val="en-US"/>
        </w:rPr>
        <w:t>OID-6</w:t>
      </w:r>
      <w:r w:rsidRPr="00CD5786">
        <w:rPr>
          <w:lang w:val="en-US"/>
        </w:rPr>
        <w:t>)</w:t>
      </w:r>
      <w:r w:rsidR="00B54315">
        <w:rPr>
          <w:lang w:val="en-US"/>
        </w:rPr>
        <w:t>,</w:t>
      </w:r>
      <w:r w:rsidRPr="00CD5786">
        <w:rPr>
          <w:lang w:val="en-US"/>
        </w:rPr>
        <w:t xml:space="preserve"> which is in the rejected state. For the negotiation offer </w:t>
      </w:r>
      <w:r w:rsidRPr="00CD5786">
        <w:rPr>
          <w:i/>
          <w:lang w:val="en-US"/>
        </w:rPr>
        <w:t>OID-3</w:t>
      </w:r>
      <w:r w:rsidRPr="00CD5786">
        <w:rPr>
          <w:lang w:val="en-US"/>
        </w:rPr>
        <w:t>, the responder creates one counter offer (</w:t>
      </w:r>
      <w:r w:rsidRPr="00CD5786">
        <w:rPr>
          <w:i/>
          <w:lang w:val="en-US"/>
        </w:rPr>
        <w:t>OID-7</w:t>
      </w:r>
      <w:proofErr w:type="gramStart"/>
      <w:r w:rsidRPr="00CD5786">
        <w:rPr>
          <w:lang w:val="en-US"/>
        </w:rPr>
        <w:t>) which</w:t>
      </w:r>
      <w:proofErr w:type="gramEnd"/>
      <w:r w:rsidRPr="00CD5786">
        <w:rPr>
          <w:lang w:val="en-US"/>
        </w:rPr>
        <w:t xml:space="preserve"> again is in the advisory state. All states of the counter offers are valid state transitions regarding to the states of the offers they are based on. The counter offers are returned to the negotiation initiator as result of the negotiate call. The negotiation initiator analyses the counter offers </w:t>
      </w:r>
      <w:r w:rsidR="00B54315" w:rsidRPr="00CD5786">
        <w:rPr>
          <w:lang w:val="en-US"/>
        </w:rPr>
        <w:t xml:space="preserve">received </w:t>
      </w:r>
      <w:r w:rsidRPr="00CD5786">
        <w:rPr>
          <w:lang w:val="en-US"/>
        </w:rPr>
        <w:t xml:space="preserve">and decides to continue the negotiation process based on the offer </w:t>
      </w:r>
      <w:r w:rsidRPr="00CD5786">
        <w:rPr>
          <w:i/>
          <w:lang w:val="en-US"/>
        </w:rPr>
        <w:t>OID-7</w:t>
      </w:r>
      <w:r w:rsidRPr="00CD5786">
        <w:rPr>
          <w:lang w:val="en-US"/>
        </w:rPr>
        <w:t>. It therefore creates a new negotiation offer (</w:t>
      </w:r>
      <w:r w:rsidRPr="00CD5786">
        <w:rPr>
          <w:i/>
          <w:lang w:val="en-US"/>
        </w:rPr>
        <w:t>OID-8</w:t>
      </w:r>
      <w:r w:rsidRPr="00CD5786">
        <w:rPr>
          <w:lang w:val="en-US"/>
        </w:rPr>
        <w:t xml:space="preserve">). This time the negotiation offers is in the solicited state, which requires that counter offers </w:t>
      </w:r>
      <w:proofErr w:type="gramStart"/>
      <w:r w:rsidRPr="00CD5786">
        <w:rPr>
          <w:lang w:val="en-US"/>
        </w:rPr>
        <w:t>are</w:t>
      </w:r>
      <w:proofErr w:type="gramEnd"/>
      <w:r w:rsidRPr="00CD5786">
        <w:rPr>
          <w:lang w:val="en-US"/>
        </w:rPr>
        <w:t xml:space="preserve"> either in the acceptable state or in the rejected state. Negotiation offer OID-8 is then sen</w:t>
      </w:r>
      <w:r w:rsidR="00B54315">
        <w:rPr>
          <w:lang w:val="en-US"/>
        </w:rPr>
        <w:t>t</w:t>
      </w:r>
      <w:r w:rsidRPr="00CD5786">
        <w:rPr>
          <w:lang w:val="en-US"/>
        </w:rPr>
        <w:t xml:space="preserve"> in a second negotiation iteration to the negotiation responder, again using the negotiate method. This time the responder decides to accept negotiation offer </w:t>
      </w:r>
      <w:r w:rsidRPr="00CD5786">
        <w:rPr>
          <w:i/>
          <w:lang w:val="en-US"/>
        </w:rPr>
        <w:t>OID-8</w:t>
      </w:r>
      <w:r w:rsidRPr="00CD5786">
        <w:rPr>
          <w:lang w:val="en-US"/>
        </w:rPr>
        <w:t>. It therefore creates a counter offer (</w:t>
      </w:r>
      <w:r w:rsidRPr="00CD5786">
        <w:rPr>
          <w:i/>
          <w:lang w:val="en-US"/>
        </w:rPr>
        <w:t>OID-9</w:t>
      </w:r>
      <w:proofErr w:type="gramStart"/>
      <w:r w:rsidRPr="00CD5786">
        <w:rPr>
          <w:lang w:val="en-US"/>
        </w:rPr>
        <w:t>) which</w:t>
      </w:r>
      <w:proofErr w:type="gramEnd"/>
      <w:r w:rsidRPr="00CD5786">
        <w:rPr>
          <w:lang w:val="en-US"/>
        </w:rPr>
        <w:t xml:space="preserve"> is in the acceptable state. This process is depicted in </w:t>
      </w:r>
      <w:r w:rsidR="007E76AA" w:rsidRPr="00CD5786">
        <w:rPr>
          <w:lang w:val="en-US"/>
        </w:rPr>
        <w:fldChar w:fldCharType="begin"/>
      </w:r>
      <w:r w:rsidRPr="00CD5786">
        <w:rPr>
          <w:lang w:val="en-US"/>
        </w:rPr>
        <w:instrText xml:space="preserve"> REF _Ref279683359 \h </w:instrText>
      </w:r>
      <w:r w:rsidR="007E76AA" w:rsidRPr="00CD5786">
        <w:rPr>
          <w:lang w:val="en-US"/>
        </w:rPr>
      </w:r>
      <w:r w:rsidR="007E76AA" w:rsidRPr="00CD5786">
        <w:rPr>
          <w:lang w:val="en-US"/>
        </w:rPr>
        <w:fldChar w:fldCharType="separate"/>
      </w:r>
      <w:r w:rsidR="00BC2FC9" w:rsidRPr="00CD5786">
        <w:rPr>
          <w:lang w:val="en-US"/>
        </w:rPr>
        <w:t xml:space="preserve">Figure </w:t>
      </w:r>
      <w:r w:rsidR="00BC2FC9">
        <w:rPr>
          <w:noProof/>
          <w:lang w:val="en-US"/>
        </w:rPr>
        <w:t>7</w:t>
      </w:r>
      <w:r w:rsidR="007E76AA" w:rsidRPr="00CD5786">
        <w:rPr>
          <w:lang w:val="en-US"/>
        </w:rPr>
        <w:fldChar w:fldCharType="end"/>
      </w:r>
      <w:r w:rsidRPr="00CD5786">
        <w:rPr>
          <w:lang w:val="en-US"/>
        </w:rPr>
        <w:t>.</w:t>
      </w:r>
    </w:p>
    <w:p w14:paraId="578E13EB" w14:textId="77777777" w:rsidR="00EB73BA" w:rsidRPr="00CD5786" w:rsidRDefault="009D6B42">
      <w:pPr>
        <w:jc w:val="center"/>
        <w:rPr>
          <w:lang w:val="en-US"/>
        </w:rPr>
      </w:pPr>
      <w:bookmarkStart w:id="308" w:name="_Ref279682383"/>
      <w:r>
        <w:rPr>
          <w:noProof/>
          <w:lang w:val="de-DE" w:eastAsia="de-DE"/>
        </w:rPr>
        <w:lastRenderedPageBreak/>
        <w:drawing>
          <wp:inline distT="0" distB="0" distL="0" distR="0" wp14:anchorId="06780B8C" wp14:editId="465FB281">
            <wp:extent cx="5164455" cy="3903345"/>
            <wp:effectExtent l="0" t="0" r="0" b="8255"/>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64455" cy="3903345"/>
                    </a:xfrm>
                    <a:prstGeom prst="rect">
                      <a:avLst/>
                    </a:prstGeom>
                    <a:noFill/>
                    <a:ln>
                      <a:noFill/>
                    </a:ln>
                  </pic:spPr>
                </pic:pic>
              </a:graphicData>
            </a:graphic>
          </wp:inline>
        </w:drawing>
      </w:r>
    </w:p>
    <w:p w14:paraId="009F0181" w14:textId="77777777" w:rsidR="00EB73BA" w:rsidRPr="00CD5786" w:rsidRDefault="00EB73BA">
      <w:pPr>
        <w:pStyle w:val="Beschriftung"/>
        <w:rPr>
          <w:lang w:val="en-US"/>
        </w:rPr>
      </w:pPr>
      <w:bookmarkStart w:id="309" w:name="_Ref279683359"/>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7</w:t>
      </w:r>
      <w:r w:rsidR="007E76AA" w:rsidRPr="00CD5786">
        <w:rPr>
          <w:noProof/>
          <w:lang w:val="en-US"/>
        </w:rPr>
        <w:fldChar w:fldCharType="end"/>
      </w:r>
      <w:bookmarkEnd w:id="308"/>
      <w:bookmarkEnd w:id="309"/>
      <w:r w:rsidRPr="00CD5786">
        <w:rPr>
          <w:lang w:val="en-US"/>
        </w:rPr>
        <w:t>: State transitions for parallel negotiation of multiple offers</w:t>
      </w:r>
    </w:p>
    <w:p w14:paraId="6F097140" w14:textId="77777777" w:rsidR="00EB73BA" w:rsidRPr="00CD5786" w:rsidRDefault="00EB73BA" w:rsidP="00051549">
      <w:pPr>
        <w:rPr>
          <w:lang w:val="en-US"/>
        </w:rPr>
      </w:pPr>
    </w:p>
    <w:p w14:paraId="584A97B7" w14:textId="77777777" w:rsidR="00EB73BA" w:rsidRPr="00CD5786" w:rsidRDefault="00EB73BA">
      <w:pPr>
        <w:jc w:val="both"/>
        <w:rPr>
          <w:lang w:val="en-US"/>
        </w:rPr>
      </w:pPr>
      <w:r w:rsidRPr="00CD5786">
        <w:rPr>
          <w:lang w:val="en-US"/>
        </w:rPr>
        <w:t xml:space="preserve">In a second scenario, the negotiation initiator again creates a negotiation offer </w:t>
      </w:r>
      <w:r w:rsidRPr="00CD5786">
        <w:rPr>
          <w:i/>
          <w:lang w:val="en-US"/>
        </w:rPr>
        <w:t>OID-1</w:t>
      </w:r>
      <w:r w:rsidRPr="00CD5786">
        <w:rPr>
          <w:lang w:val="en-US"/>
        </w:rPr>
        <w:t xml:space="preserve"> based on template </w:t>
      </w:r>
      <w:r w:rsidRPr="00CD5786">
        <w:rPr>
          <w:i/>
          <w:lang w:val="en-US"/>
        </w:rPr>
        <w:t>T1</w:t>
      </w:r>
      <w:r w:rsidRPr="00CD5786">
        <w:rPr>
          <w:lang w:val="en-US"/>
        </w:rPr>
        <w:t>. It sends the negotiation offer in the first negotiation iteration to the responder. The negotiation responder creates two counter offers (</w:t>
      </w:r>
      <w:r w:rsidRPr="00CD5786">
        <w:rPr>
          <w:i/>
          <w:lang w:val="en-US"/>
        </w:rPr>
        <w:t>OID-2, OID-3</w:t>
      </w:r>
      <w:r w:rsidRPr="00CD5786">
        <w:rPr>
          <w:lang w:val="en-US"/>
        </w:rPr>
        <w:t xml:space="preserve">) for </w:t>
      </w:r>
      <w:r w:rsidRPr="00CD5786">
        <w:rPr>
          <w:i/>
          <w:lang w:val="en-US"/>
        </w:rPr>
        <w:t>OID-1</w:t>
      </w:r>
      <w:r w:rsidRPr="00CD5786">
        <w:rPr>
          <w:lang w:val="en-US"/>
        </w:rPr>
        <w:t xml:space="preserve"> and returns them. The initiator then decides to follow the negotiation process based on offer </w:t>
      </w:r>
      <w:r w:rsidRPr="00CD5786">
        <w:rPr>
          <w:i/>
          <w:lang w:val="en-US"/>
        </w:rPr>
        <w:t>OID-3</w:t>
      </w:r>
      <w:r w:rsidRPr="00CD5786">
        <w:rPr>
          <w:lang w:val="en-US"/>
        </w:rPr>
        <w:t>. It creates a negotiation offer (</w:t>
      </w:r>
      <w:r w:rsidRPr="00CD5786">
        <w:rPr>
          <w:i/>
          <w:lang w:val="en-US"/>
        </w:rPr>
        <w:t>OID-4</w:t>
      </w:r>
      <w:r w:rsidRPr="00CD5786">
        <w:rPr>
          <w:lang w:val="en-US"/>
        </w:rPr>
        <w:t>) and sends it to the responder in the second negotiation iteration. The responder analyses the offer and decides to reject it. It creates a counter offer (</w:t>
      </w:r>
      <w:r w:rsidRPr="00CD5786">
        <w:rPr>
          <w:i/>
          <w:lang w:val="en-US"/>
        </w:rPr>
        <w:t>OID-5</w:t>
      </w:r>
      <w:r w:rsidRPr="00CD5786">
        <w:rPr>
          <w:lang w:val="en-US"/>
        </w:rPr>
        <w:t xml:space="preserve">) and returns it as result of the second negotiation iteration. </w:t>
      </w:r>
      <w:proofErr w:type="gramStart"/>
      <w:r w:rsidRPr="00CD5786">
        <w:rPr>
          <w:lang w:val="en-US"/>
        </w:rPr>
        <w:t>Negotiation offer</w:t>
      </w:r>
      <w:proofErr w:type="gramEnd"/>
      <w:r w:rsidRPr="00CD5786">
        <w:rPr>
          <w:lang w:val="en-US"/>
        </w:rPr>
        <w:t xml:space="preserve"> </w:t>
      </w:r>
      <w:r w:rsidRPr="00CD5786">
        <w:rPr>
          <w:i/>
          <w:lang w:val="en-US"/>
        </w:rPr>
        <w:t>OID-5</w:t>
      </w:r>
      <w:r w:rsidRPr="00CD5786">
        <w:rPr>
          <w:lang w:val="en-US"/>
        </w:rPr>
        <w:t xml:space="preserve"> additionally contains a domain specific rejection reason. The negotiation initiator MAY use this information to create a new negotiation offer (</w:t>
      </w:r>
      <w:r w:rsidRPr="00CD5786">
        <w:rPr>
          <w:i/>
          <w:lang w:val="en-US"/>
        </w:rPr>
        <w:t>OID-6</w:t>
      </w:r>
      <w:r w:rsidRPr="00CD5786">
        <w:rPr>
          <w:lang w:val="en-US"/>
        </w:rPr>
        <w:t xml:space="preserve">), taking the rejection reason into account. The offer </w:t>
      </w:r>
      <w:r w:rsidRPr="00CD5786">
        <w:rPr>
          <w:i/>
          <w:lang w:val="en-US"/>
        </w:rPr>
        <w:t>OID-6</w:t>
      </w:r>
      <w:r w:rsidRPr="00CD5786">
        <w:rPr>
          <w:lang w:val="en-US"/>
        </w:rPr>
        <w:t xml:space="preserve"> MUST NOT be based on the rejected offer </w:t>
      </w:r>
      <w:r w:rsidRPr="00CD5786">
        <w:rPr>
          <w:i/>
          <w:lang w:val="en-US"/>
        </w:rPr>
        <w:t xml:space="preserve">OID-5, </w:t>
      </w:r>
      <w:r w:rsidRPr="00CD5786">
        <w:rPr>
          <w:lang w:val="en-US"/>
        </w:rPr>
        <w:t xml:space="preserve">since the negotiation responder already indicated that it is not willing to follow this negotiation branch anymore. Instead </w:t>
      </w:r>
      <w:r w:rsidRPr="00CD5786">
        <w:rPr>
          <w:i/>
          <w:lang w:val="en-US"/>
        </w:rPr>
        <w:t>OID-6</w:t>
      </w:r>
      <w:r w:rsidRPr="00CD5786">
        <w:rPr>
          <w:lang w:val="en-US"/>
        </w:rPr>
        <w:t xml:space="preserve"> is a counter offer to </w:t>
      </w:r>
      <w:r w:rsidRPr="00CD5786">
        <w:rPr>
          <w:i/>
          <w:lang w:val="en-US"/>
        </w:rPr>
        <w:t>OID-3</w:t>
      </w:r>
      <w:r w:rsidRPr="00CD5786">
        <w:rPr>
          <w:lang w:val="en-US"/>
        </w:rPr>
        <w:t xml:space="preserve">, which is the parent of the rejected offer </w:t>
      </w:r>
      <w:r w:rsidRPr="00CD5786">
        <w:rPr>
          <w:i/>
          <w:lang w:val="en-US"/>
        </w:rPr>
        <w:t>OID-4</w:t>
      </w:r>
      <w:r w:rsidRPr="00CD5786">
        <w:rPr>
          <w:lang w:val="en-US"/>
        </w:rPr>
        <w:t xml:space="preserve">. The negotiation offer OID-6 is sent in a last iteration to the negotiation responder, which finally decides to accept it. This process is illustrated in </w:t>
      </w:r>
      <w:r w:rsidR="007E76AA" w:rsidRPr="00CD5786">
        <w:rPr>
          <w:lang w:val="en-US"/>
        </w:rPr>
        <w:fldChar w:fldCharType="begin"/>
      </w:r>
      <w:r w:rsidRPr="00CD5786">
        <w:rPr>
          <w:lang w:val="en-US"/>
        </w:rPr>
        <w:instrText xml:space="preserve"> REF _Ref279683291 \h </w:instrText>
      </w:r>
      <w:r w:rsidR="007E76AA" w:rsidRPr="00CD5786">
        <w:rPr>
          <w:lang w:val="en-US"/>
        </w:rPr>
      </w:r>
      <w:r w:rsidR="007E76AA" w:rsidRPr="00CD5786">
        <w:rPr>
          <w:lang w:val="en-US"/>
        </w:rPr>
        <w:fldChar w:fldCharType="separate"/>
      </w:r>
      <w:r w:rsidR="00BC2FC9" w:rsidRPr="00CD5786">
        <w:rPr>
          <w:lang w:val="en-US"/>
        </w:rPr>
        <w:t xml:space="preserve">Figure </w:t>
      </w:r>
      <w:r w:rsidR="00BC2FC9">
        <w:rPr>
          <w:noProof/>
          <w:lang w:val="en-US"/>
        </w:rPr>
        <w:t>8</w:t>
      </w:r>
      <w:r w:rsidR="007E76AA" w:rsidRPr="00CD5786">
        <w:rPr>
          <w:lang w:val="en-US"/>
        </w:rPr>
        <w:fldChar w:fldCharType="end"/>
      </w:r>
      <w:r w:rsidRPr="00CD5786">
        <w:rPr>
          <w:lang w:val="en-US"/>
        </w:rPr>
        <w:t>.</w:t>
      </w:r>
    </w:p>
    <w:p w14:paraId="40AB2969" w14:textId="77777777" w:rsidR="00EB73BA" w:rsidRPr="00CD5786" w:rsidRDefault="009D6B42">
      <w:pPr>
        <w:keepNext/>
        <w:jc w:val="center"/>
        <w:rPr>
          <w:lang w:val="en-US"/>
        </w:rPr>
      </w:pPr>
      <w:r>
        <w:rPr>
          <w:noProof/>
          <w:lang w:val="de-DE" w:eastAsia="de-DE"/>
        </w:rPr>
        <w:lastRenderedPageBreak/>
        <w:drawing>
          <wp:inline distT="0" distB="0" distL="0" distR="0" wp14:anchorId="604FE4FD" wp14:editId="7410ADDA">
            <wp:extent cx="5240655" cy="3945255"/>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0655" cy="3945255"/>
                    </a:xfrm>
                    <a:prstGeom prst="rect">
                      <a:avLst/>
                    </a:prstGeom>
                    <a:noFill/>
                    <a:ln>
                      <a:noFill/>
                    </a:ln>
                  </pic:spPr>
                </pic:pic>
              </a:graphicData>
            </a:graphic>
          </wp:inline>
        </w:drawing>
      </w:r>
    </w:p>
    <w:p w14:paraId="01608A7F" w14:textId="77777777" w:rsidR="00EB73BA" w:rsidRPr="00CD5786" w:rsidRDefault="00EB73BA">
      <w:pPr>
        <w:pStyle w:val="Beschriftung"/>
        <w:rPr>
          <w:lang w:val="en-US"/>
        </w:rPr>
      </w:pPr>
      <w:bookmarkStart w:id="310" w:name="_Ref279683291"/>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8</w:t>
      </w:r>
      <w:r w:rsidR="007E76AA" w:rsidRPr="00CD5786">
        <w:rPr>
          <w:noProof/>
          <w:lang w:val="en-US"/>
        </w:rPr>
        <w:fldChar w:fldCharType="end"/>
      </w:r>
      <w:bookmarkEnd w:id="310"/>
      <w:r w:rsidRPr="00CD5786">
        <w:rPr>
          <w:lang w:val="en-US"/>
        </w:rPr>
        <w:t>: Creation of counter offers taking rejection reasons into account.</w:t>
      </w:r>
    </w:p>
    <w:p w14:paraId="6FADEC72" w14:textId="77777777" w:rsidR="00EB73BA" w:rsidRPr="00CD5786" w:rsidRDefault="00EB73BA">
      <w:pPr>
        <w:rPr>
          <w:lang w:val="en-US"/>
        </w:rPr>
      </w:pPr>
    </w:p>
    <w:p w14:paraId="7E54C819" w14:textId="77777777" w:rsidR="00EB73BA" w:rsidRPr="00CD5786" w:rsidRDefault="00EB73BA" w:rsidP="00051549">
      <w:pPr>
        <w:pStyle w:val="berschrift1"/>
        <w:rPr>
          <w:lang w:val="en-US"/>
        </w:rPr>
      </w:pPr>
      <w:bookmarkStart w:id="311" w:name="_Toc263952963"/>
      <w:bookmarkStart w:id="312" w:name="_Toc264032848"/>
      <w:bookmarkStart w:id="313" w:name="_Toc264032974"/>
      <w:bookmarkStart w:id="314" w:name="_Toc264039091"/>
      <w:bookmarkStart w:id="315" w:name="_Toc264039315"/>
      <w:bookmarkStart w:id="316" w:name="_Toc264040626"/>
      <w:bookmarkStart w:id="317" w:name="_Toc264050244"/>
      <w:bookmarkStart w:id="318" w:name="_Toc268098905"/>
      <w:bookmarkStart w:id="319" w:name="_Toc268251309"/>
      <w:bookmarkStart w:id="320" w:name="_Toc269380218"/>
      <w:bookmarkStart w:id="321" w:name="_Toc278894199"/>
      <w:bookmarkStart w:id="322" w:name="_Ref280109632"/>
      <w:bookmarkStart w:id="323" w:name="_Toc280115246"/>
      <w:bookmarkEnd w:id="276"/>
      <w:r w:rsidRPr="00CD5786">
        <w:rPr>
          <w:lang w:val="en-US"/>
        </w:rPr>
        <w:t>Creation of Negotiated and Renegotiated Agreements</w:t>
      </w:r>
      <w:bookmarkEnd w:id="311"/>
      <w:bookmarkEnd w:id="312"/>
      <w:bookmarkEnd w:id="313"/>
      <w:bookmarkEnd w:id="314"/>
      <w:bookmarkEnd w:id="315"/>
      <w:bookmarkEnd w:id="316"/>
      <w:bookmarkEnd w:id="317"/>
      <w:bookmarkEnd w:id="318"/>
      <w:bookmarkEnd w:id="319"/>
      <w:bookmarkEnd w:id="320"/>
      <w:bookmarkEnd w:id="321"/>
      <w:bookmarkEnd w:id="322"/>
      <w:bookmarkEnd w:id="323"/>
      <w:r w:rsidRPr="00CD5786">
        <w:rPr>
          <w:lang w:val="en-US"/>
        </w:rPr>
        <w:t xml:space="preserve">  </w:t>
      </w:r>
    </w:p>
    <w:p w14:paraId="158D6809" w14:textId="77777777" w:rsidR="00EB73BA" w:rsidRPr="00CD5786" w:rsidRDefault="00EB73BA">
      <w:pPr>
        <w:jc w:val="both"/>
        <w:rPr>
          <w:lang w:val="en-US"/>
        </w:rPr>
      </w:pPr>
      <w:r w:rsidRPr="00CD5786">
        <w:rPr>
          <w:lang w:val="en-US"/>
        </w:rPr>
        <w:t xml:space="preserve">Negotiation Offers extend the </w:t>
      </w:r>
      <w:proofErr w:type="spellStart"/>
      <w:r w:rsidRPr="00CD5786">
        <w:rPr>
          <w:lang w:val="en-US"/>
        </w:rPr>
        <w:t>wsag</w:t>
      </w:r>
      <w:proofErr w:type="gramStart"/>
      <w:r w:rsidRPr="00CD5786">
        <w:rPr>
          <w:lang w:val="en-US"/>
        </w:rPr>
        <w:t>:AgreementType</w:t>
      </w:r>
      <w:proofErr w:type="spellEnd"/>
      <w:proofErr w:type="gramEnd"/>
      <w:r w:rsidRPr="00CD5786">
        <w:rPr>
          <w:lang w:val="en-US"/>
        </w:rPr>
        <w:t>. They can therefore easily be converted into agreement offers. These agreement offers are then used on the agreement layer to create new agreements. Since in a non-binding negotiation scenarios negotiated offers do not bear any obligations for either negotiating party, the creation of agreements based on such a negotiated offer is in principle independent of the negotiation process. The negotiation layer and the agreement layer are therefore completely decoupled and there is no need for additional extensions or control mechanisms for creating new agreements based on negotiated offers. Nevertheless, it is still possible to design augmented negotiation protocols that tightly couple to the negotiation layer and the agreement layer by using the provided extension points.</w:t>
      </w:r>
    </w:p>
    <w:p w14:paraId="6CDCEBF8" w14:textId="77777777" w:rsidR="00EB73BA" w:rsidRPr="00CD5786" w:rsidRDefault="00EB73BA">
      <w:pPr>
        <w:jc w:val="both"/>
        <w:rPr>
          <w:lang w:val="en-US"/>
        </w:rPr>
      </w:pPr>
    </w:p>
    <w:p w14:paraId="72558CF7" w14:textId="77777777" w:rsidR="00EB73BA" w:rsidRPr="00CD5786" w:rsidRDefault="00EB73BA">
      <w:pPr>
        <w:jc w:val="both"/>
        <w:rPr>
          <w:lang w:val="en-US"/>
        </w:rPr>
      </w:pPr>
      <w:r w:rsidRPr="00CD5786">
        <w:rPr>
          <w:lang w:val="en-US"/>
        </w:rPr>
        <w:t xml:space="preserve">While this is also true for renegotiated agreements, additional information is required when a renegotiated agreement is created. This information is stored in a Renegotiation Extension document and is passed to the </w:t>
      </w:r>
      <w:proofErr w:type="spellStart"/>
      <w:r w:rsidRPr="00CD5786">
        <w:rPr>
          <w:lang w:val="en-US"/>
        </w:rPr>
        <w:t>createAgreement</w:t>
      </w:r>
      <w:proofErr w:type="spellEnd"/>
      <w:r w:rsidRPr="00CD5786">
        <w:rPr>
          <w:lang w:val="en-US"/>
        </w:rPr>
        <w:t xml:space="preserve"> (</w:t>
      </w:r>
      <w:proofErr w:type="spellStart"/>
      <w:r w:rsidRPr="00CD5786">
        <w:rPr>
          <w:lang w:val="en-US"/>
        </w:rPr>
        <w:t>createPendingAgreement</w:t>
      </w:r>
      <w:proofErr w:type="spellEnd"/>
      <w:r w:rsidRPr="00CD5786">
        <w:rPr>
          <w:lang w:val="en-US"/>
        </w:rPr>
        <w:t>) method of an Agreement Factory (</w:t>
      </w:r>
      <w:proofErr w:type="spellStart"/>
      <w:r w:rsidRPr="00CD5786">
        <w:rPr>
          <w:lang w:val="en-US"/>
        </w:rPr>
        <w:t>PendingAgreementFactory</w:t>
      </w:r>
      <w:proofErr w:type="spellEnd"/>
      <w:r w:rsidRPr="00CD5786">
        <w:rPr>
          <w:lang w:val="en-US"/>
        </w:rPr>
        <w:t xml:space="preserve">) as Critical Extension. The Renegotiation Extension document contains the endpoint reference of the original agreement that is renegotiated and possibly domain specific extensions. The structure of a Renegotiation Extension document is shown in </w:t>
      </w:r>
      <w:r w:rsidR="00CF0CB0">
        <w:fldChar w:fldCharType="begin"/>
      </w:r>
      <w:r w:rsidR="00CF0CB0">
        <w:instrText xml:space="preserve"> REF _Ref263772669 \h  \* MERGEFORMAT </w:instrText>
      </w:r>
      <w:r w:rsidR="00CF0CB0">
        <w:fldChar w:fldCharType="separate"/>
      </w:r>
      <w:r w:rsidR="00BC2FC9" w:rsidRPr="00CD5786">
        <w:rPr>
          <w:lang w:val="en-US"/>
        </w:rPr>
        <w:t xml:space="preserve">Listing </w:t>
      </w:r>
      <w:r w:rsidR="00BC2FC9">
        <w:rPr>
          <w:lang w:val="en-US"/>
        </w:rPr>
        <w:t>6</w:t>
      </w:r>
      <w:r w:rsidR="00CF0CB0">
        <w:fldChar w:fldCharType="end"/>
      </w:r>
      <w:r w:rsidRPr="00CD5786">
        <w:rPr>
          <w:lang w:val="en-US"/>
        </w:rPr>
        <w:t xml:space="preserve">. In </w:t>
      </w:r>
      <w:r w:rsidRPr="00CD5786">
        <w:rPr>
          <w:lang w:val="en-US"/>
        </w:rPr>
        <w:lastRenderedPageBreak/>
        <w:t xml:space="preserve">case a renegotiated agreement is successfully created, the state of the original agreement(s) MUST change to </w:t>
      </w:r>
      <w:r w:rsidRPr="00CD5786">
        <w:rPr>
          <w:i/>
          <w:lang w:val="en-US"/>
        </w:rPr>
        <w:t>Complete</w:t>
      </w:r>
      <w:r w:rsidRPr="00CD5786">
        <w:rPr>
          <w:lang w:val="en-US"/>
        </w:rPr>
        <w:t>.</w:t>
      </w:r>
    </w:p>
    <w:p w14:paraId="570DD3F1" w14:textId="77777777" w:rsidR="00EB73BA" w:rsidRPr="00CD5786" w:rsidRDefault="00EB73BA">
      <w:pPr>
        <w:jc w:val="both"/>
        <w:rPr>
          <w:lang w:val="en-US"/>
        </w:rPr>
      </w:pPr>
    </w:p>
    <w:p w14:paraId="4888BA43" w14:textId="77777777" w:rsidR="00EB73BA" w:rsidRPr="00CD5786" w:rsidRDefault="00EB73BA" w:rsidP="00051549">
      <w:pPr>
        <w:pStyle w:val="berschrift2"/>
        <w:rPr>
          <w:lang w:val="en-US"/>
        </w:rPr>
      </w:pPr>
      <w:bookmarkStart w:id="324" w:name="_Toc263952964"/>
      <w:bookmarkStart w:id="325" w:name="_Toc264032849"/>
      <w:bookmarkStart w:id="326" w:name="_Toc264032975"/>
      <w:bookmarkStart w:id="327" w:name="_Toc264039092"/>
      <w:bookmarkStart w:id="328" w:name="_Toc264039316"/>
      <w:bookmarkStart w:id="329" w:name="_Toc264040627"/>
      <w:bookmarkStart w:id="330" w:name="_Toc264050245"/>
      <w:bookmarkStart w:id="331" w:name="_Toc268098906"/>
      <w:bookmarkStart w:id="332" w:name="_Toc268251310"/>
      <w:bookmarkStart w:id="333" w:name="_Toc269380219"/>
      <w:bookmarkStart w:id="334" w:name="_Toc278894200"/>
      <w:bookmarkStart w:id="335" w:name="_Toc280115247"/>
      <w:r w:rsidRPr="00CD5786">
        <w:rPr>
          <w:lang w:val="en-US"/>
        </w:rPr>
        <w:t>Negotiation Extension Document</w:t>
      </w:r>
      <w:bookmarkEnd w:id="324"/>
      <w:bookmarkEnd w:id="325"/>
      <w:bookmarkEnd w:id="326"/>
      <w:bookmarkEnd w:id="327"/>
      <w:bookmarkEnd w:id="328"/>
      <w:bookmarkEnd w:id="329"/>
      <w:bookmarkEnd w:id="330"/>
      <w:bookmarkEnd w:id="331"/>
      <w:bookmarkEnd w:id="332"/>
      <w:bookmarkEnd w:id="333"/>
      <w:bookmarkEnd w:id="334"/>
      <w:bookmarkEnd w:id="335"/>
    </w:p>
    <w:p w14:paraId="405E83E4" w14:textId="16DF16D4" w:rsidR="00EB73BA" w:rsidRPr="00CD5786" w:rsidRDefault="00EB73BA">
      <w:pPr>
        <w:jc w:val="both"/>
        <w:rPr>
          <w:lang w:val="en-US"/>
        </w:rPr>
      </w:pPr>
      <w:r w:rsidRPr="00CD5786">
        <w:rPr>
          <w:lang w:val="en-US"/>
        </w:rPr>
        <w:t xml:space="preserve">A negotiation extension document SHOULD be passed to the </w:t>
      </w:r>
      <w:proofErr w:type="spellStart"/>
      <w:r w:rsidRPr="00CD5786">
        <w:rPr>
          <w:lang w:val="en-US"/>
        </w:rPr>
        <w:t>createAgreement</w:t>
      </w:r>
      <w:proofErr w:type="spellEnd"/>
      <w:r w:rsidRPr="00CD5786">
        <w:rPr>
          <w:lang w:val="en-US"/>
        </w:rPr>
        <w:t xml:space="preserve"> (</w:t>
      </w:r>
      <w:proofErr w:type="spellStart"/>
      <w:r w:rsidRPr="00CD5786">
        <w:rPr>
          <w:lang w:val="en-US"/>
        </w:rPr>
        <w:t>createPendingAgreement</w:t>
      </w:r>
      <w:proofErr w:type="spellEnd"/>
      <w:r w:rsidRPr="00CD5786">
        <w:rPr>
          <w:lang w:val="en-US"/>
        </w:rPr>
        <w:t xml:space="preserve">) method of an </w:t>
      </w:r>
      <w:proofErr w:type="spellStart"/>
      <w:r w:rsidRPr="00CD5786">
        <w:rPr>
          <w:lang w:val="en-US"/>
        </w:rPr>
        <w:t>AgreementFactory</w:t>
      </w:r>
      <w:proofErr w:type="spellEnd"/>
      <w:r w:rsidRPr="00CD5786">
        <w:rPr>
          <w:lang w:val="en-US"/>
        </w:rPr>
        <w:t xml:space="preserve"> (</w:t>
      </w:r>
      <w:proofErr w:type="spellStart"/>
      <w:r w:rsidRPr="00CD5786">
        <w:rPr>
          <w:lang w:val="en-US"/>
        </w:rPr>
        <w:t>PendingAgreementFactory</w:t>
      </w:r>
      <w:proofErr w:type="spellEnd"/>
      <w:r w:rsidRPr="00CD5786">
        <w:rPr>
          <w:lang w:val="en-US"/>
        </w:rPr>
        <w:t xml:space="preserve">) when an agreement is created </w:t>
      </w:r>
      <w:del w:id="336" w:author="Ph W" w:date="2011-07-16T16:17:00Z">
        <w:r w:rsidRPr="00CD5786" w:rsidDel="00607629">
          <w:rPr>
            <w:lang w:val="en-US"/>
          </w:rPr>
          <w:delText>on the base of</w:delText>
        </w:r>
      </w:del>
      <w:ins w:id="337" w:author="Ph W" w:date="2011-07-16T16:17:00Z">
        <w:r w:rsidR="00607629">
          <w:rPr>
            <w:lang w:val="en-US"/>
          </w:rPr>
          <w:t>based upon</w:t>
        </w:r>
      </w:ins>
      <w:r w:rsidRPr="00CD5786">
        <w:rPr>
          <w:lang w:val="en-US"/>
        </w:rPr>
        <w:t xml:space="preserve"> a negotiated offer. The negotiation extension document SHOULD be passed as critical extension. The following describes the content of a negotiation extension document:</w:t>
      </w:r>
    </w:p>
    <w:p w14:paraId="04F69CB8" w14:textId="77777777" w:rsidR="00EB73BA" w:rsidRPr="00CD5786" w:rsidRDefault="00EB73BA">
      <w:pPr>
        <w:jc w:val="both"/>
        <w:rPr>
          <w:lang w:val="en-US"/>
        </w:rPr>
      </w:pPr>
    </w:p>
    <w:p w14:paraId="03E6FEFD" w14:textId="77777777" w:rsidR="00EB73BA" w:rsidRPr="00CD5786" w:rsidRDefault="00EB73BA">
      <w:pPr>
        <w:pStyle w:val="Code"/>
        <w:keepLines w:val="0"/>
      </w:pPr>
      <w:r w:rsidRPr="00CD5786">
        <w:t>&lt;</w:t>
      </w:r>
      <w:proofErr w:type="spellStart"/>
      <w:proofErr w:type="gramStart"/>
      <w:r w:rsidRPr="00CD5786">
        <w:t>wsag</w:t>
      </w:r>
      <w:proofErr w:type="gramEnd"/>
      <w:r w:rsidRPr="00CD5786">
        <w:t>-neg:NegotiationExtension</w:t>
      </w:r>
      <w:proofErr w:type="spellEnd"/>
      <w:r w:rsidRPr="00CD5786">
        <w:t>&gt;</w:t>
      </w:r>
    </w:p>
    <w:p w14:paraId="4FD0CF9B" w14:textId="77777777" w:rsidR="00EB73BA" w:rsidRPr="00CD5786" w:rsidRDefault="00EB73BA">
      <w:pPr>
        <w:pStyle w:val="Code"/>
        <w:keepLines w:val="0"/>
      </w:pPr>
      <w:r w:rsidRPr="00CD5786">
        <w:t xml:space="preserve">    &lt;</w:t>
      </w:r>
      <w:proofErr w:type="spellStart"/>
      <w:proofErr w:type="gramStart"/>
      <w:r w:rsidRPr="00CD5786">
        <w:t>wsag</w:t>
      </w:r>
      <w:proofErr w:type="gramEnd"/>
      <w:r w:rsidRPr="00CD5786">
        <w:t>-neg:ResponderNegotiationEPR</w:t>
      </w:r>
      <w:proofErr w:type="spellEnd"/>
      <w:r w:rsidRPr="00CD5786">
        <w:t>&gt;</w:t>
      </w:r>
    </w:p>
    <w:p w14:paraId="18B940C8" w14:textId="77777777" w:rsidR="00EB73BA" w:rsidRPr="00CD5786" w:rsidRDefault="00EB73BA">
      <w:pPr>
        <w:pStyle w:val="Code"/>
        <w:keepLines w:val="0"/>
      </w:pPr>
      <w:r w:rsidRPr="00CD5786">
        <w:tab/>
      </w:r>
      <w:r w:rsidRPr="00CD5786">
        <w:tab/>
      </w:r>
      <w:proofErr w:type="spellStart"/>
      <w:proofErr w:type="gramStart"/>
      <w:r w:rsidRPr="00CD5786">
        <w:t>wsa:EndpointReferenceType</w:t>
      </w:r>
      <w:proofErr w:type="spellEnd"/>
      <w:proofErr w:type="gramEnd"/>
    </w:p>
    <w:p w14:paraId="15F6F979" w14:textId="77777777" w:rsidR="00EB73BA" w:rsidRPr="00CD5786" w:rsidRDefault="00EB73BA">
      <w:pPr>
        <w:pStyle w:val="Code"/>
        <w:keepNext w:val="0"/>
        <w:keepLines w:val="0"/>
      </w:pPr>
      <w:r w:rsidRPr="00CD5786">
        <w:t xml:space="preserve">    &lt;/</w:t>
      </w:r>
      <w:proofErr w:type="spellStart"/>
      <w:r w:rsidRPr="00CD5786">
        <w:t>wsag-neg</w:t>
      </w:r>
      <w:proofErr w:type="gramStart"/>
      <w:r w:rsidRPr="00CD5786">
        <w:t>:ResponderNegotiationEPR</w:t>
      </w:r>
      <w:proofErr w:type="spellEnd"/>
      <w:proofErr w:type="gramEnd"/>
      <w:r w:rsidRPr="00CD5786">
        <w:t>&gt; ?</w:t>
      </w:r>
    </w:p>
    <w:p w14:paraId="3ECD4F01" w14:textId="77777777" w:rsidR="00EB73BA" w:rsidRPr="00CD5786" w:rsidRDefault="00EB73BA">
      <w:pPr>
        <w:pStyle w:val="Code"/>
        <w:keepNext w:val="0"/>
        <w:keepLines w:val="0"/>
      </w:pPr>
      <w:r w:rsidRPr="00CD5786">
        <w:t xml:space="preserve">    &lt;</w:t>
      </w:r>
      <w:proofErr w:type="spellStart"/>
      <w:proofErr w:type="gramStart"/>
      <w:r w:rsidRPr="00CD5786">
        <w:t>wsag</w:t>
      </w:r>
      <w:proofErr w:type="gramEnd"/>
      <w:r w:rsidRPr="00CD5786">
        <w:t>-neg:InitiatorNegotiationEPR</w:t>
      </w:r>
      <w:proofErr w:type="spellEnd"/>
      <w:r w:rsidRPr="00CD5786">
        <w:t>&gt;</w:t>
      </w:r>
    </w:p>
    <w:p w14:paraId="655CAE1B" w14:textId="77777777" w:rsidR="00EB73BA" w:rsidRPr="00CD5786" w:rsidRDefault="00EB73BA">
      <w:pPr>
        <w:pStyle w:val="Code"/>
        <w:keepNext w:val="0"/>
        <w:keepLines w:val="0"/>
      </w:pPr>
      <w:r w:rsidRPr="00CD5786">
        <w:tab/>
      </w:r>
      <w:r w:rsidRPr="00CD5786">
        <w:tab/>
      </w:r>
      <w:proofErr w:type="spellStart"/>
      <w:proofErr w:type="gramStart"/>
      <w:r w:rsidRPr="00CD5786">
        <w:t>wsa:EndpointReferenceType</w:t>
      </w:r>
      <w:proofErr w:type="spellEnd"/>
      <w:proofErr w:type="gramEnd"/>
    </w:p>
    <w:p w14:paraId="2F902C5C" w14:textId="77777777" w:rsidR="00EB73BA" w:rsidRPr="00CD5786" w:rsidRDefault="00EB73BA">
      <w:pPr>
        <w:pStyle w:val="Code"/>
        <w:keepNext w:val="0"/>
        <w:keepLines w:val="0"/>
      </w:pPr>
      <w:r w:rsidRPr="00CD5786">
        <w:t xml:space="preserve">    &lt;/</w:t>
      </w:r>
      <w:proofErr w:type="spellStart"/>
      <w:r w:rsidRPr="00CD5786">
        <w:t>wsag-neg:InitiatorNegotiationEPR</w:t>
      </w:r>
      <w:proofErr w:type="spellEnd"/>
      <w:proofErr w:type="gramStart"/>
      <w:r w:rsidRPr="00CD5786">
        <w:t>&gt; ?</w:t>
      </w:r>
      <w:proofErr w:type="gramEnd"/>
    </w:p>
    <w:p w14:paraId="49028423" w14:textId="77777777" w:rsidR="00EB73BA" w:rsidRPr="00CD5786" w:rsidRDefault="00EB73BA">
      <w:pPr>
        <w:pStyle w:val="Code"/>
        <w:keepNext w:val="0"/>
        <w:keepLines w:val="0"/>
      </w:pPr>
      <w:r w:rsidRPr="00CD5786">
        <w:t xml:space="preserve">    &lt;</w:t>
      </w:r>
      <w:proofErr w:type="spellStart"/>
      <w:proofErr w:type="gramStart"/>
      <w:r w:rsidRPr="00CD5786">
        <w:t>wsag</w:t>
      </w:r>
      <w:proofErr w:type="gramEnd"/>
      <w:r w:rsidRPr="00CD5786">
        <w:t>-neg:NegotiationOfferContext</w:t>
      </w:r>
      <w:proofErr w:type="spellEnd"/>
      <w:r w:rsidRPr="00CD5786">
        <w:t>&gt;</w:t>
      </w:r>
    </w:p>
    <w:p w14:paraId="00940DD5" w14:textId="77777777" w:rsidR="00EB73BA" w:rsidRPr="00CD5786" w:rsidRDefault="00EB73BA">
      <w:pPr>
        <w:pStyle w:val="Code"/>
        <w:keepNext w:val="0"/>
        <w:keepLines w:val="0"/>
      </w:pPr>
      <w:r w:rsidRPr="00CD5786">
        <w:tab/>
      </w:r>
      <w:r w:rsidRPr="00CD5786">
        <w:tab/>
      </w:r>
      <w:proofErr w:type="spellStart"/>
      <w:proofErr w:type="gramStart"/>
      <w:r w:rsidRPr="00CD5786">
        <w:t>wsag</w:t>
      </w:r>
      <w:proofErr w:type="gramEnd"/>
      <w:r w:rsidRPr="00CD5786">
        <w:t>-neg:NegotiationOfferContextType</w:t>
      </w:r>
      <w:proofErr w:type="spellEnd"/>
    </w:p>
    <w:p w14:paraId="4AE3530F" w14:textId="77777777" w:rsidR="00EB73BA" w:rsidRPr="00CD5786" w:rsidRDefault="00EB73BA">
      <w:pPr>
        <w:pStyle w:val="Code"/>
        <w:keepNext w:val="0"/>
        <w:keepLines w:val="0"/>
      </w:pPr>
      <w:r w:rsidRPr="00CD5786">
        <w:t xml:space="preserve">    &lt;/</w:t>
      </w:r>
      <w:proofErr w:type="spellStart"/>
      <w:r w:rsidRPr="00CD5786">
        <w:t>wsag-neg</w:t>
      </w:r>
      <w:proofErr w:type="gramStart"/>
      <w:r w:rsidRPr="00CD5786">
        <w:t>:NegotiationOfferContext</w:t>
      </w:r>
      <w:proofErr w:type="spellEnd"/>
      <w:proofErr w:type="gramEnd"/>
      <w:r w:rsidRPr="00CD5786">
        <w:t>&gt;</w:t>
      </w:r>
    </w:p>
    <w:p w14:paraId="0DF64683" w14:textId="77777777" w:rsidR="00EB73BA" w:rsidRPr="00CD5786" w:rsidRDefault="00EB73BA">
      <w:pPr>
        <w:pStyle w:val="Code"/>
        <w:keepLines w:val="0"/>
      </w:pPr>
      <w:r w:rsidRPr="00CD5786">
        <w:t xml:space="preserve">    &lt;</w:t>
      </w:r>
      <w:proofErr w:type="spellStart"/>
      <w:proofErr w:type="gramStart"/>
      <w:r w:rsidRPr="00CD5786">
        <w:t>xsd:any</w:t>
      </w:r>
      <w:proofErr w:type="spellEnd"/>
      <w:proofErr w:type="gramEnd"/>
      <w:r w:rsidRPr="00CD5786">
        <w:t xml:space="preserve"> /&gt; *</w:t>
      </w:r>
    </w:p>
    <w:p w14:paraId="3BFBC949" w14:textId="77777777" w:rsidR="00EB73BA" w:rsidRPr="00CD5786" w:rsidRDefault="00EB73BA">
      <w:pPr>
        <w:pStyle w:val="Code"/>
        <w:keepLines w:val="0"/>
      </w:pPr>
      <w:r w:rsidRPr="00CD5786">
        <w:t>&lt;/</w:t>
      </w:r>
      <w:proofErr w:type="spellStart"/>
      <w:r w:rsidRPr="00CD5786">
        <w:t>wsag-neg</w:t>
      </w:r>
      <w:proofErr w:type="gramStart"/>
      <w:r w:rsidRPr="00CD5786">
        <w:t>:NegotiationExtension</w:t>
      </w:r>
      <w:proofErr w:type="spellEnd"/>
      <w:proofErr w:type="gramEnd"/>
      <w:r w:rsidRPr="00CD5786">
        <w:t>&gt;</w:t>
      </w:r>
    </w:p>
    <w:p w14:paraId="4565CA1D" w14:textId="77777777" w:rsidR="00EB73BA" w:rsidRPr="00CD5786" w:rsidRDefault="00EB73BA">
      <w:pPr>
        <w:pStyle w:val="Beschriftung"/>
        <w:rPr>
          <w:lang w:val="en-US"/>
        </w:rPr>
      </w:pPr>
      <w:r w:rsidRPr="00CD5786">
        <w:rPr>
          <w:lang w:val="en-US"/>
        </w:rPr>
        <w:t xml:space="preserve">Listing </w:t>
      </w:r>
      <w:r w:rsidR="007E76AA" w:rsidRPr="00CD5786">
        <w:rPr>
          <w:lang w:val="en-US"/>
        </w:rPr>
        <w:fldChar w:fldCharType="begin"/>
      </w:r>
      <w:r w:rsidRPr="00CD5786">
        <w:rPr>
          <w:lang w:val="en-US"/>
        </w:rPr>
        <w:instrText xml:space="preserve"> SEQ Listing \* ARABIC </w:instrText>
      </w:r>
      <w:r w:rsidR="007E76AA" w:rsidRPr="00CD5786">
        <w:rPr>
          <w:lang w:val="en-US"/>
        </w:rPr>
        <w:fldChar w:fldCharType="separate"/>
      </w:r>
      <w:r w:rsidR="00BC2FC9">
        <w:rPr>
          <w:noProof/>
          <w:lang w:val="en-US"/>
        </w:rPr>
        <w:t>5</w:t>
      </w:r>
      <w:r w:rsidR="007E76AA" w:rsidRPr="00CD5786">
        <w:rPr>
          <w:noProof/>
          <w:lang w:val="en-US"/>
        </w:rPr>
        <w:fldChar w:fldCharType="end"/>
      </w:r>
      <w:r w:rsidRPr="00CD5786">
        <w:rPr>
          <w:lang w:val="en-US"/>
        </w:rPr>
        <w:t>: Negotiation extension document to create agreements based on negotiated offers</w:t>
      </w:r>
    </w:p>
    <w:p w14:paraId="6D079725" w14:textId="77777777" w:rsidR="00EB73BA" w:rsidRPr="00CD5786" w:rsidRDefault="00EB73BA" w:rsidP="00051549">
      <w:pPr>
        <w:rPr>
          <w:lang w:val="en-US"/>
        </w:rPr>
      </w:pPr>
    </w:p>
    <w:p w14:paraId="573E53C3"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:NegotiationExtension</w:t>
      </w:r>
      <w:proofErr w:type="spellEnd"/>
      <w:proofErr w:type="gramEnd"/>
    </w:p>
    <w:p w14:paraId="0D203A48" w14:textId="77777777" w:rsidR="00EB73BA" w:rsidRPr="00CD5786" w:rsidRDefault="00EB73BA">
      <w:pPr>
        <w:jc w:val="both"/>
        <w:rPr>
          <w:lang w:val="en-US"/>
        </w:rPr>
      </w:pPr>
      <w:r w:rsidRPr="00CD5786">
        <w:rPr>
          <w:lang w:val="en-US"/>
        </w:rPr>
        <w:t xml:space="preserve">This is the outermost element of a negotiation extension document. This document SHOULD be passed to an agreement factory (pending agreement factory) as a critical extension in the </w:t>
      </w:r>
      <w:proofErr w:type="spellStart"/>
      <w:r w:rsidRPr="00CD5786">
        <w:rPr>
          <w:i/>
          <w:lang w:val="en-US"/>
        </w:rPr>
        <w:t>create</w:t>
      </w:r>
      <w:r w:rsidRPr="00CD5786">
        <w:rPr>
          <w:i/>
          <w:lang w:val="en-US"/>
        </w:rPr>
        <w:softHyphen/>
        <w:t>Agreement</w:t>
      </w:r>
      <w:proofErr w:type="spellEnd"/>
      <w:r w:rsidRPr="00CD5786">
        <w:rPr>
          <w:lang w:val="en-US"/>
        </w:rPr>
        <w:t xml:space="preserve"> (</w:t>
      </w:r>
      <w:proofErr w:type="spellStart"/>
      <w:r w:rsidRPr="00CD5786">
        <w:rPr>
          <w:i/>
          <w:lang w:val="en-US"/>
        </w:rPr>
        <w:t>createPendingAgreement</w:t>
      </w:r>
      <w:proofErr w:type="spellEnd"/>
      <w:r w:rsidRPr="00CD5786">
        <w:rPr>
          <w:lang w:val="en-US"/>
        </w:rPr>
        <w:t xml:space="preserve">) method. </w:t>
      </w:r>
    </w:p>
    <w:p w14:paraId="286898DA" w14:textId="77777777" w:rsidR="00EB73BA" w:rsidRPr="00CD5786" w:rsidRDefault="00EB73BA">
      <w:pPr>
        <w:jc w:val="both"/>
        <w:rPr>
          <w:lang w:val="en-US"/>
        </w:rPr>
      </w:pPr>
    </w:p>
    <w:p w14:paraId="4FBC9B9E"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:NegotiationExtension</w:t>
      </w:r>
      <w:proofErr w:type="spellEnd"/>
      <w:proofErr w:type="gramEnd"/>
      <w:r w:rsidRPr="00CD5786">
        <w:rPr>
          <w:i/>
          <w:lang w:val="en-US"/>
        </w:rPr>
        <w:t>/</w:t>
      </w:r>
      <w:proofErr w:type="spellStart"/>
      <w:r w:rsidRPr="00CD5786">
        <w:rPr>
          <w:i/>
          <w:lang w:val="en-US"/>
        </w:rPr>
        <w:t>wsag-neg:ResponderNegotiationEPR</w:t>
      </w:r>
      <w:proofErr w:type="spellEnd"/>
    </w:p>
    <w:p w14:paraId="11AACDA0" w14:textId="77777777" w:rsidR="00EB73BA" w:rsidRPr="00CD5786" w:rsidRDefault="00EB73BA">
      <w:pPr>
        <w:jc w:val="both"/>
        <w:rPr>
          <w:lang w:val="en-US"/>
        </w:rPr>
      </w:pPr>
      <w:r w:rsidRPr="00CD5786">
        <w:rPr>
          <w:lang w:val="en-US"/>
        </w:rPr>
        <w:t>This OPTIONAL element specifies the endpoint reference to the negotiation responder’s negotiation instance. Implementations MAY use this reference to identify the negotiation process in which an agreement offer was negotiated.</w:t>
      </w:r>
    </w:p>
    <w:p w14:paraId="609F22B4" w14:textId="77777777" w:rsidR="00EB73BA" w:rsidRPr="00CD5786" w:rsidRDefault="00EB73BA">
      <w:pPr>
        <w:jc w:val="both"/>
        <w:rPr>
          <w:lang w:val="en-US"/>
        </w:rPr>
      </w:pPr>
    </w:p>
    <w:p w14:paraId="54033A57" w14:textId="77777777" w:rsidR="00EB73BA" w:rsidRPr="00CD5786" w:rsidRDefault="00EB73BA">
      <w:pPr>
        <w:keepNext/>
        <w:keepLines/>
        <w:jc w:val="both"/>
        <w:rPr>
          <w:i/>
          <w:lang w:val="en-US"/>
        </w:rPr>
      </w:pPr>
      <w:r w:rsidRPr="00CD5786">
        <w:rPr>
          <w:i/>
          <w:lang w:val="en-US"/>
        </w:rPr>
        <w:t>/</w:t>
      </w:r>
      <w:proofErr w:type="spellStart"/>
      <w:r w:rsidRPr="00CD5786">
        <w:rPr>
          <w:i/>
          <w:lang w:val="en-US"/>
        </w:rPr>
        <w:t>wsag-neg</w:t>
      </w:r>
      <w:proofErr w:type="gramStart"/>
      <w:r w:rsidRPr="00CD5786">
        <w:rPr>
          <w:i/>
          <w:lang w:val="en-US"/>
        </w:rPr>
        <w:t>:NegotiationExtension</w:t>
      </w:r>
      <w:proofErr w:type="spellEnd"/>
      <w:proofErr w:type="gramEnd"/>
      <w:r w:rsidRPr="00CD5786">
        <w:rPr>
          <w:i/>
          <w:lang w:val="en-US"/>
        </w:rPr>
        <w:t>/</w:t>
      </w:r>
      <w:proofErr w:type="spellStart"/>
      <w:r w:rsidRPr="00CD5786">
        <w:rPr>
          <w:i/>
          <w:lang w:val="en-US"/>
        </w:rPr>
        <w:t>wsag-neg:InitiatorNegotiationEPR</w:t>
      </w:r>
      <w:proofErr w:type="spellEnd"/>
    </w:p>
    <w:p w14:paraId="1AE20B7A" w14:textId="77777777" w:rsidR="00EB73BA" w:rsidRPr="00CD5786" w:rsidRDefault="00EB73BA">
      <w:pPr>
        <w:jc w:val="both"/>
        <w:rPr>
          <w:lang w:val="en-US"/>
        </w:rPr>
      </w:pPr>
      <w:r w:rsidRPr="00CD5786">
        <w:rPr>
          <w:lang w:val="en-US"/>
        </w:rPr>
        <w:t>This OPTIONAL element specifies the endpoint reference to the negotiation initiator’s negotiation instance. Implementations MAY use this reference to identify the negotiation process in which an agreement offer was negotiated.</w:t>
      </w:r>
    </w:p>
    <w:p w14:paraId="6CDF0210" w14:textId="77777777" w:rsidR="00EB73BA" w:rsidRPr="00CD5786" w:rsidRDefault="00EB73BA">
      <w:pPr>
        <w:jc w:val="both"/>
        <w:rPr>
          <w:lang w:val="en-US"/>
        </w:rPr>
      </w:pPr>
    </w:p>
    <w:p w14:paraId="425F093D"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:NegotiationExtension</w:t>
      </w:r>
      <w:proofErr w:type="spellEnd"/>
      <w:proofErr w:type="gramEnd"/>
      <w:r w:rsidRPr="00CD5786">
        <w:rPr>
          <w:i/>
          <w:lang w:val="en-US"/>
        </w:rPr>
        <w:t>/</w:t>
      </w:r>
      <w:proofErr w:type="spellStart"/>
      <w:r w:rsidRPr="00CD5786">
        <w:rPr>
          <w:i/>
          <w:lang w:val="en-US"/>
        </w:rPr>
        <w:t>wsag-neg:NegotiationOfferContext</w:t>
      </w:r>
      <w:proofErr w:type="spellEnd"/>
    </w:p>
    <w:p w14:paraId="52F23284" w14:textId="77777777" w:rsidR="00EB73BA" w:rsidRPr="00CD5786" w:rsidRDefault="00EB73BA">
      <w:pPr>
        <w:jc w:val="both"/>
        <w:rPr>
          <w:lang w:val="en-US"/>
        </w:rPr>
      </w:pPr>
      <w:r w:rsidRPr="00CD5786">
        <w:rPr>
          <w:lang w:val="en-US"/>
        </w:rPr>
        <w:t xml:space="preserve">This REQUIRED element specifies the negotiation offer context for this agreement offer. It MUST refer to a valid negotiation offer where this agreement offer is a counter </w:t>
      </w:r>
      <w:proofErr w:type="gramStart"/>
      <w:r w:rsidRPr="00CD5786">
        <w:rPr>
          <w:lang w:val="en-US"/>
        </w:rPr>
        <w:t>offer to.</w:t>
      </w:r>
      <w:proofErr w:type="gramEnd"/>
    </w:p>
    <w:p w14:paraId="3088C520" w14:textId="77777777" w:rsidR="00EB73BA" w:rsidRPr="00CD5786" w:rsidRDefault="00EB73BA">
      <w:pPr>
        <w:jc w:val="both"/>
        <w:rPr>
          <w:lang w:val="en-US"/>
        </w:rPr>
      </w:pPr>
    </w:p>
    <w:p w14:paraId="09FF27EE" w14:textId="77777777" w:rsidR="00EB73BA" w:rsidRPr="00CD5786" w:rsidRDefault="00EB73BA">
      <w:pPr>
        <w:keepNext/>
        <w:keepLines/>
        <w:jc w:val="both"/>
        <w:rPr>
          <w:i/>
          <w:lang w:val="en-US"/>
        </w:rPr>
      </w:pPr>
      <w:r w:rsidRPr="00CD5786">
        <w:rPr>
          <w:i/>
          <w:lang w:val="en-US"/>
        </w:rPr>
        <w:t>/</w:t>
      </w:r>
      <w:proofErr w:type="spellStart"/>
      <w:r w:rsidRPr="00CD5786">
        <w:rPr>
          <w:i/>
          <w:lang w:val="en-US"/>
        </w:rPr>
        <w:t>wsag-neg</w:t>
      </w:r>
      <w:proofErr w:type="gramStart"/>
      <w:r w:rsidRPr="00CD5786">
        <w:rPr>
          <w:i/>
          <w:lang w:val="en-US"/>
        </w:rPr>
        <w:t>:NegotiationExtension</w:t>
      </w:r>
      <w:proofErr w:type="spellEnd"/>
      <w:proofErr w:type="gramEnd"/>
      <w:r w:rsidRPr="00CD5786">
        <w:rPr>
          <w:i/>
          <w:lang w:val="en-US"/>
        </w:rPr>
        <w:t>/{any}</w:t>
      </w:r>
    </w:p>
    <w:p w14:paraId="1CAB9DFE" w14:textId="77777777" w:rsidR="00EB73BA" w:rsidRPr="00CD5786" w:rsidRDefault="00EB73BA">
      <w:pPr>
        <w:jc w:val="both"/>
        <w:rPr>
          <w:lang w:val="en-US"/>
        </w:rPr>
      </w:pPr>
      <w:r w:rsidRPr="00CD5786">
        <w:rPr>
          <w:lang w:val="en-US"/>
        </w:rPr>
        <w:t>This OPTIONAL element contains domain specific extensions that can be used to realize augmented negotiation mechanisms.</w:t>
      </w:r>
    </w:p>
    <w:p w14:paraId="7ED8EC84" w14:textId="77777777" w:rsidR="00EB73BA" w:rsidRPr="00CD5786" w:rsidRDefault="00EB73BA">
      <w:pPr>
        <w:jc w:val="both"/>
        <w:rPr>
          <w:lang w:val="en-US"/>
        </w:rPr>
      </w:pPr>
    </w:p>
    <w:p w14:paraId="62F67C96" w14:textId="77777777" w:rsidR="00EB73BA" w:rsidRPr="00CD5786" w:rsidRDefault="00EB73BA" w:rsidP="00051549">
      <w:pPr>
        <w:pStyle w:val="berschrift2"/>
        <w:rPr>
          <w:lang w:val="en-US"/>
        </w:rPr>
      </w:pPr>
      <w:bookmarkStart w:id="338" w:name="_Toc263952965"/>
      <w:bookmarkStart w:id="339" w:name="_Toc264032850"/>
      <w:bookmarkStart w:id="340" w:name="_Toc264032976"/>
      <w:bookmarkStart w:id="341" w:name="_Toc264039093"/>
      <w:bookmarkStart w:id="342" w:name="_Toc264039317"/>
      <w:bookmarkStart w:id="343" w:name="_Toc264040628"/>
      <w:bookmarkStart w:id="344" w:name="_Toc264050246"/>
      <w:bookmarkStart w:id="345" w:name="_Toc268098907"/>
      <w:bookmarkStart w:id="346" w:name="_Toc268251311"/>
      <w:bookmarkStart w:id="347" w:name="_Toc269380220"/>
      <w:bookmarkStart w:id="348" w:name="_Toc278894201"/>
      <w:bookmarkStart w:id="349" w:name="_Toc280115248"/>
      <w:r w:rsidRPr="00CD5786">
        <w:rPr>
          <w:lang w:val="en-US"/>
        </w:rPr>
        <w:t>Renegotiation Extension Document</w:t>
      </w:r>
      <w:bookmarkEnd w:id="338"/>
      <w:bookmarkEnd w:id="339"/>
      <w:bookmarkEnd w:id="340"/>
      <w:bookmarkEnd w:id="341"/>
      <w:bookmarkEnd w:id="342"/>
      <w:bookmarkEnd w:id="343"/>
      <w:bookmarkEnd w:id="344"/>
      <w:bookmarkEnd w:id="345"/>
      <w:bookmarkEnd w:id="346"/>
      <w:bookmarkEnd w:id="347"/>
      <w:bookmarkEnd w:id="348"/>
      <w:bookmarkEnd w:id="349"/>
    </w:p>
    <w:p w14:paraId="2516716B" w14:textId="77777777" w:rsidR="00EB73BA" w:rsidRPr="00CD5786" w:rsidRDefault="00EB73BA">
      <w:pPr>
        <w:jc w:val="both"/>
        <w:rPr>
          <w:lang w:val="en-US"/>
        </w:rPr>
      </w:pPr>
      <w:r w:rsidRPr="00CD5786">
        <w:rPr>
          <w:lang w:val="en-US"/>
        </w:rPr>
        <w:t xml:space="preserve">The renegotiation extension document MUST be passed to the </w:t>
      </w:r>
      <w:proofErr w:type="spellStart"/>
      <w:r w:rsidRPr="00CD5786">
        <w:rPr>
          <w:lang w:val="en-US"/>
        </w:rPr>
        <w:t>createAgreement</w:t>
      </w:r>
      <w:proofErr w:type="spellEnd"/>
      <w:r w:rsidRPr="00CD5786">
        <w:rPr>
          <w:lang w:val="en-US"/>
        </w:rPr>
        <w:t xml:space="preserve"> (</w:t>
      </w:r>
      <w:proofErr w:type="spellStart"/>
      <w:r w:rsidRPr="00CD5786">
        <w:rPr>
          <w:lang w:val="en-US"/>
        </w:rPr>
        <w:t>createPendingAgreement</w:t>
      </w:r>
      <w:proofErr w:type="spellEnd"/>
      <w:r w:rsidRPr="00CD5786">
        <w:rPr>
          <w:lang w:val="en-US"/>
        </w:rPr>
        <w:t xml:space="preserve">) method of an </w:t>
      </w:r>
      <w:proofErr w:type="spellStart"/>
      <w:r w:rsidRPr="00CD5786">
        <w:rPr>
          <w:lang w:val="en-US"/>
        </w:rPr>
        <w:t>AgreementFactory</w:t>
      </w:r>
      <w:proofErr w:type="spellEnd"/>
      <w:r w:rsidRPr="00CD5786">
        <w:rPr>
          <w:lang w:val="en-US"/>
        </w:rPr>
        <w:t xml:space="preserve"> (</w:t>
      </w:r>
      <w:proofErr w:type="spellStart"/>
      <w:r w:rsidRPr="00CD5786">
        <w:rPr>
          <w:lang w:val="en-US"/>
        </w:rPr>
        <w:t>PendingAgreementFactory</w:t>
      </w:r>
      <w:proofErr w:type="spellEnd"/>
      <w:r w:rsidRPr="00CD5786">
        <w:rPr>
          <w:lang w:val="en-US"/>
        </w:rPr>
        <w:t>) as a critical extension when a renegotiated agreement is created. The following describes the content of a renegotiation extension document:</w:t>
      </w:r>
    </w:p>
    <w:p w14:paraId="6909D110" w14:textId="77777777" w:rsidR="00EB73BA" w:rsidRPr="00CD5786" w:rsidRDefault="00EB73BA">
      <w:pPr>
        <w:jc w:val="both"/>
        <w:rPr>
          <w:lang w:val="en-US"/>
        </w:rPr>
      </w:pPr>
    </w:p>
    <w:p w14:paraId="38A63FAF" w14:textId="77777777" w:rsidR="00EB73BA" w:rsidRPr="00CD5786" w:rsidRDefault="00EB73BA">
      <w:pPr>
        <w:pStyle w:val="Code"/>
        <w:keepLines w:val="0"/>
      </w:pPr>
      <w:r w:rsidRPr="00CD5786">
        <w:t>&lt;</w:t>
      </w:r>
      <w:proofErr w:type="spellStart"/>
      <w:proofErr w:type="gramStart"/>
      <w:r w:rsidRPr="00CD5786">
        <w:t>wsag</w:t>
      </w:r>
      <w:proofErr w:type="gramEnd"/>
      <w:r w:rsidRPr="00CD5786">
        <w:t>-neg:RenegotiationExtension</w:t>
      </w:r>
      <w:proofErr w:type="spellEnd"/>
      <w:r w:rsidRPr="00CD5786">
        <w:t>&gt;</w:t>
      </w:r>
    </w:p>
    <w:p w14:paraId="5CE5F37D" w14:textId="77777777" w:rsidR="00EB73BA" w:rsidRPr="00CD5786" w:rsidRDefault="00EB73BA">
      <w:pPr>
        <w:pStyle w:val="Code"/>
        <w:keepLines w:val="0"/>
      </w:pPr>
      <w:r w:rsidRPr="00CD5786">
        <w:t xml:space="preserve">    &lt;</w:t>
      </w:r>
      <w:proofErr w:type="spellStart"/>
      <w:proofErr w:type="gramStart"/>
      <w:r w:rsidRPr="00CD5786">
        <w:t>wsag</w:t>
      </w:r>
      <w:proofErr w:type="gramEnd"/>
      <w:r w:rsidRPr="00CD5786">
        <w:t>-neg:ResponderAgreementEPR</w:t>
      </w:r>
      <w:proofErr w:type="spellEnd"/>
      <w:r w:rsidRPr="00CD5786">
        <w:t>&gt;</w:t>
      </w:r>
    </w:p>
    <w:p w14:paraId="7CBAF738" w14:textId="77777777" w:rsidR="00EB73BA" w:rsidRPr="00CD5786" w:rsidRDefault="00EB73BA">
      <w:pPr>
        <w:pStyle w:val="Code"/>
        <w:keepLines w:val="0"/>
      </w:pPr>
      <w:r w:rsidRPr="00CD5786">
        <w:tab/>
      </w:r>
      <w:r w:rsidRPr="00CD5786">
        <w:tab/>
      </w:r>
      <w:proofErr w:type="spellStart"/>
      <w:proofErr w:type="gramStart"/>
      <w:r w:rsidRPr="00CD5786">
        <w:t>wsa:EndpointReferenceType</w:t>
      </w:r>
      <w:proofErr w:type="spellEnd"/>
      <w:proofErr w:type="gramEnd"/>
    </w:p>
    <w:p w14:paraId="2BAB265E" w14:textId="77777777" w:rsidR="00EB73BA" w:rsidRPr="00CD5786" w:rsidRDefault="00EB73BA">
      <w:pPr>
        <w:pStyle w:val="Code"/>
        <w:keepNext w:val="0"/>
        <w:keepLines w:val="0"/>
      </w:pPr>
      <w:r w:rsidRPr="00CD5786">
        <w:t xml:space="preserve">    &lt;/</w:t>
      </w:r>
      <w:proofErr w:type="spellStart"/>
      <w:r w:rsidRPr="00CD5786">
        <w:t>wsag-neg</w:t>
      </w:r>
      <w:proofErr w:type="gramStart"/>
      <w:r w:rsidRPr="00CD5786">
        <w:t>:ResponderAgreementEPR</w:t>
      </w:r>
      <w:proofErr w:type="spellEnd"/>
      <w:proofErr w:type="gramEnd"/>
      <w:r w:rsidRPr="00CD5786">
        <w:t>&gt;</w:t>
      </w:r>
    </w:p>
    <w:p w14:paraId="5FEBA3E9" w14:textId="77777777" w:rsidR="00EB73BA" w:rsidRPr="00CD5786" w:rsidRDefault="00EB73BA">
      <w:pPr>
        <w:pStyle w:val="Code"/>
        <w:keepNext w:val="0"/>
        <w:keepLines w:val="0"/>
      </w:pPr>
      <w:r w:rsidRPr="00CD5786">
        <w:t xml:space="preserve">    &lt;</w:t>
      </w:r>
      <w:proofErr w:type="spellStart"/>
      <w:proofErr w:type="gramStart"/>
      <w:r w:rsidRPr="00CD5786">
        <w:t>wsag</w:t>
      </w:r>
      <w:proofErr w:type="gramEnd"/>
      <w:r w:rsidRPr="00CD5786">
        <w:t>-neg:InitiatorAgreementEPR</w:t>
      </w:r>
      <w:proofErr w:type="spellEnd"/>
      <w:r w:rsidRPr="00CD5786">
        <w:t>&gt;</w:t>
      </w:r>
    </w:p>
    <w:p w14:paraId="6DFC1196" w14:textId="77777777" w:rsidR="00EB73BA" w:rsidRPr="00CD5786" w:rsidRDefault="00EB73BA">
      <w:pPr>
        <w:pStyle w:val="Code"/>
        <w:keepNext w:val="0"/>
        <w:keepLines w:val="0"/>
      </w:pPr>
      <w:r w:rsidRPr="00CD5786">
        <w:tab/>
      </w:r>
      <w:r w:rsidRPr="00CD5786">
        <w:tab/>
      </w:r>
      <w:proofErr w:type="spellStart"/>
      <w:proofErr w:type="gramStart"/>
      <w:r w:rsidRPr="00CD5786">
        <w:t>wsa:EndpointReferenceType</w:t>
      </w:r>
      <w:proofErr w:type="spellEnd"/>
      <w:proofErr w:type="gramEnd"/>
    </w:p>
    <w:p w14:paraId="7A3B8F90" w14:textId="77777777" w:rsidR="00EB73BA" w:rsidRPr="00CD5786" w:rsidRDefault="00EB73BA">
      <w:pPr>
        <w:pStyle w:val="Code"/>
        <w:keepNext w:val="0"/>
        <w:keepLines w:val="0"/>
      </w:pPr>
      <w:r w:rsidRPr="00CD5786">
        <w:t xml:space="preserve">    &lt;/</w:t>
      </w:r>
      <w:proofErr w:type="spellStart"/>
      <w:r w:rsidRPr="00CD5786">
        <w:t>wsag-neg:InitiatorAgreementEPR</w:t>
      </w:r>
      <w:proofErr w:type="spellEnd"/>
      <w:proofErr w:type="gramStart"/>
      <w:r w:rsidRPr="00CD5786">
        <w:t>&gt; ?</w:t>
      </w:r>
      <w:proofErr w:type="gramEnd"/>
    </w:p>
    <w:p w14:paraId="59FF930D" w14:textId="77777777" w:rsidR="00EB73BA" w:rsidRPr="00CD5786" w:rsidRDefault="00EB73BA">
      <w:pPr>
        <w:pStyle w:val="Code"/>
        <w:keepNext w:val="0"/>
        <w:keepLines w:val="0"/>
      </w:pPr>
      <w:r w:rsidRPr="00CD5786">
        <w:t xml:space="preserve">    &lt;</w:t>
      </w:r>
      <w:proofErr w:type="spellStart"/>
      <w:proofErr w:type="gramStart"/>
      <w:r w:rsidRPr="00CD5786">
        <w:t>wsag</w:t>
      </w:r>
      <w:proofErr w:type="gramEnd"/>
      <w:r w:rsidRPr="00CD5786">
        <w:t>-neg:ResponderNegotiationEPR</w:t>
      </w:r>
      <w:proofErr w:type="spellEnd"/>
      <w:r w:rsidRPr="00CD5786">
        <w:t>&gt;</w:t>
      </w:r>
    </w:p>
    <w:p w14:paraId="3CB950C9" w14:textId="77777777" w:rsidR="00EB73BA" w:rsidRPr="00CD5786" w:rsidRDefault="00EB73BA">
      <w:pPr>
        <w:pStyle w:val="Code"/>
        <w:keepNext w:val="0"/>
        <w:keepLines w:val="0"/>
      </w:pPr>
      <w:r w:rsidRPr="00CD5786">
        <w:tab/>
      </w:r>
      <w:r w:rsidRPr="00CD5786">
        <w:tab/>
      </w:r>
      <w:proofErr w:type="spellStart"/>
      <w:proofErr w:type="gramStart"/>
      <w:r w:rsidRPr="00CD5786">
        <w:t>wsa:EndpointReferenceType</w:t>
      </w:r>
      <w:proofErr w:type="spellEnd"/>
      <w:proofErr w:type="gramEnd"/>
    </w:p>
    <w:p w14:paraId="2C5CFA8C" w14:textId="77777777" w:rsidR="00EB73BA" w:rsidRPr="00CD5786" w:rsidRDefault="00EB73BA">
      <w:pPr>
        <w:pStyle w:val="Code"/>
        <w:keepNext w:val="0"/>
        <w:keepLines w:val="0"/>
      </w:pPr>
      <w:r w:rsidRPr="00CD5786">
        <w:t xml:space="preserve">    &lt;/</w:t>
      </w:r>
      <w:proofErr w:type="spellStart"/>
      <w:r w:rsidRPr="00CD5786">
        <w:t>wsag-neg</w:t>
      </w:r>
      <w:proofErr w:type="gramStart"/>
      <w:r w:rsidRPr="00CD5786">
        <w:t>:ResponderNegotiationEPR</w:t>
      </w:r>
      <w:proofErr w:type="spellEnd"/>
      <w:proofErr w:type="gramEnd"/>
      <w:r w:rsidRPr="00CD5786">
        <w:t xml:space="preserve">&gt; </w:t>
      </w:r>
    </w:p>
    <w:p w14:paraId="0604AA4C" w14:textId="77777777" w:rsidR="00EB73BA" w:rsidRPr="00CD5786" w:rsidRDefault="00EB73BA">
      <w:pPr>
        <w:pStyle w:val="Code"/>
        <w:keepNext w:val="0"/>
        <w:keepLines w:val="0"/>
      </w:pPr>
      <w:r w:rsidRPr="00CD5786">
        <w:t xml:space="preserve">    &lt;</w:t>
      </w:r>
      <w:proofErr w:type="spellStart"/>
      <w:proofErr w:type="gramStart"/>
      <w:r w:rsidRPr="00CD5786">
        <w:t>wsag</w:t>
      </w:r>
      <w:proofErr w:type="gramEnd"/>
      <w:r w:rsidRPr="00CD5786">
        <w:t>-neg:InitiatorNegotiationEPR</w:t>
      </w:r>
      <w:proofErr w:type="spellEnd"/>
      <w:r w:rsidRPr="00CD5786">
        <w:t>&gt;</w:t>
      </w:r>
    </w:p>
    <w:p w14:paraId="7C05EC7D" w14:textId="77777777" w:rsidR="00EB73BA" w:rsidRPr="00CD5786" w:rsidRDefault="00EB73BA">
      <w:pPr>
        <w:pStyle w:val="Code"/>
        <w:keepNext w:val="0"/>
        <w:keepLines w:val="0"/>
      </w:pPr>
      <w:r w:rsidRPr="00CD5786">
        <w:tab/>
      </w:r>
      <w:r w:rsidRPr="00CD5786">
        <w:tab/>
      </w:r>
      <w:proofErr w:type="spellStart"/>
      <w:proofErr w:type="gramStart"/>
      <w:r w:rsidRPr="00CD5786">
        <w:t>wsa:EndpointReferenceType</w:t>
      </w:r>
      <w:proofErr w:type="spellEnd"/>
      <w:proofErr w:type="gramEnd"/>
    </w:p>
    <w:p w14:paraId="0A4E712C" w14:textId="77777777" w:rsidR="00EB73BA" w:rsidRPr="00CD5786" w:rsidRDefault="00EB73BA">
      <w:pPr>
        <w:pStyle w:val="Code"/>
        <w:keepNext w:val="0"/>
        <w:keepLines w:val="0"/>
      </w:pPr>
      <w:r w:rsidRPr="00CD5786">
        <w:t xml:space="preserve">    &lt;/</w:t>
      </w:r>
      <w:proofErr w:type="spellStart"/>
      <w:r w:rsidRPr="00CD5786">
        <w:t>wsag-neg:InitiatorNegotiationEPR</w:t>
      </w:r>
      <w:proofErr w:type="spellEnd"/>
      <w:proofErr w:type="gramStart"/>
      <w:r w:rsidRPr="00CD5786">
        <w:t>&gt; ?</w:t>
      </w:r>
      <w:proofErr w:type="gramEnd"/>
    </w:p>
    <w:p w14:paraId="7E585EE7" w14:textId="77777777" w:rsidR="00EB73BA" w:rsidRPr="00CD5786" w:rsidRDefault="00EB73BA">
      <w:pPr>
        <w:pStyle w:val="Code"/>
        <w:keepNext w:val="0"/>
        <w:keepLines w:val="0"/>
      </w:pPr>
      <w:r w:rsidRPr="00CD5786">
        <w:t xml:space="preserve">    &lt;</w:t>
      </w:r>
      <w:proofErr w:type="spellStart"/>
      <w:proofErr w:type="gramStart"/>
      <w:r w:rsidRPr="00CD5786">
        <w:t>wsag</w:t>
      </w:r>
      <w:proofErr w:type="gramEnd"/>
      <w:r w:rsidRPr="00CD5786">
        <w:t>-neg:NegotiationOfferContext</w:t>
      </w:r>
      <w:proofErr w:type="spellEnd"/>
      <w:r w:rsidRPr="00CD5786">
        <w:t>&gt;</w:t>
      </w:r>
    </w:p>
    <w:p w14:paraId="1F3DAD6B" w14:textId="77777777" w:rsidR="00EB73BA" w:rsidRPr="00CD5786" w:rsidRDefault="00EB73BA">
      <w:pPr>
        <w:pStyle w:val="Code"/>
        <w:keepNext w:val="0"/>
        <w:keepLines w:val="0"/>
      </w:pPr>
      <w:r w:rsidRPr="00CD5786">
        <w:tab/>
      </w:r>
      <w:r w:rsidRPr="00CD5786">
        <w:tab/>
      </w:r>
      <w:proofErr w:type="spellStart"/>
      <w:proofErr w:type="gramStart"/>
      <w:r w:rsidRPr="00CD5786">
        <w:t>wsag</w:t>
      </w:r>
      <w:proofErr w:type="gramEnd"/>
      <w:r w:rsidRPr="00CD5786">
        <w:t>-neg:NegotiationOfferContextType</w:t>
      </w:r>
      <w:proofErr w:type="spellEnd"/>
    </w:p>
    <w:p w14:paraId="1C32B21F" w14:textId="77777777" w:rsidR="00EB73BA" w:rsidRPr="00CD5786" w:rsidRDefault="00EB73BA">
      <w:pPr>
        <w:pStyle w:val="Code"/>
        <w:keepNext w:val="0"/>
        <w:keepLines w:val="0"/>
      </w:pPr>
      <w:r w:rsidRPr="00CD5786">
        <w:t xml:space="preserve">    &lt;/</w:t>
      </w:r>
      <w:proofErr w:type="spellStart"/>
      <w:r w:rsidRPr="00CD5786">
        <w:t>wsag-neg</w:t>
      </w:r>
      <w:proofErr w:type="gramStart"/>
      <w:r w:rsidRPr="00CD5786">
        <w:t>:NegotiationOfferContext</w:t>
      </w:r>
      <w:proofErr w:type="spellEnd"/>
      <w:proofErr w:type="gramEnd"/>
      <w:r w:rsidRPr="00CD5786">
        <w:t>&gt;</w:t>
      </w:r>
    </w:p>
    <w:p w14:paraId="5FE81757" w14:textId="77777777" w:rsidR="00EB73BA" w:rsidRPr="00CD5786" w:rsidRDefault="00EB73BA">
      <w:pPr>
        <w:pStyle w:val="Code"/>
        <w:keepLines w:val="0"/>
      </w:pPr>
      <w:r w:rsidRPr="00CD5786">
        <w:t xml:space="preserve">    &lt;</w:t>
      </w:r>
      <w:proofErr w:type="spellStart"/>
      <w:proofErr w:type="gramStart"/>
      <w:r w:rsidRPr="00CD5786">
        <w:t>xsd:any</w:t>
      </w:r>
      <w:proofErr w:type="spellEnd"/>
      <w:proofErr w:type="gramEnd"/>
      <w:r w:rsidRPr="00CD5786">
        <w:t xml:space="preserve"> /&gt; *</w:t>
      </w:r>
    </w:p>
    <w:p w14:paraId="65D45AC4" w14:textId="77777777" w:rsidR="00EB73BA" w:rsidRPr="00CD5786" w:rsidRDefault="00EB73BA">
      <w:pPr>
        <w:pStyle w:val="Code"/>
        <w:keepLines w:val="0"/>
      </w:pPr>
      <w:r w:rsidRPr="00CD5786">
        <w:t>&lt;/</w:t>
      </w:r>
      <w:proofErr w:type="spellStart"/>
      <w:r w:rsidRPr="00CD5786">
        <w:t>wsag-neg</w:t>
      </w:r>
      <w:proofErr w:type="gramStart"/>
      <w:r w:rsidRPr="00CD5786">
        <w:t>:RenegotiationExtension</w:t>
      </w:r>
      <w:proofErr w:type="spellEnd"/>
      <w:proofErr w:type="gramEnd"/>
      <w:r w:rsidRPr="00CD5786">
        <w:t>&gt;</w:t>
      </w:r>
    </w:p>
    <w:p w14:paraId="1EAAFC34" w14:textId="77777777" w:rsidR="00EB73BA" w:rsidRPr="00CD5786" w:rsidRDefault="00EB73BA">
      <w:pPr>
        <w:pStyle w:val="Beschriftung"/>
        <w:rPr>
          <w:lang w:val="en-US"/>
        </w:rPr>
      </w:pPr>
      <w:bookmarkStart w:id="350" w:name="_Ref263772669"/>
      <w:bookmarkStart w:id="351" w:name="_Ref255219189"/>
      <w:r w:rsidRPr="00CD5786">
        <w:rPr>
          <w:lang w:val="en-US"/>
        </w:rPr>
        <w:t xml:space="preserve">Listing </w:t>
      </w:r>
      <w:r w:rsidR="007E76AA" w:rsidRPr="00CD5786">
        <w:rPr>
          <w:lang w:val="en-US"/>
        </w:rPr>
        <w:fldChar w:fldCharType="begin"/>
      </w:r>
      <w:r w:rsidRPr="00CD5786">
        <w:rPr>
          <w:lang w:val="en-US"/>
        </w:rPr>
        <w:instrText xml:space="preserve"> SEQ Listing \* ARABIC </w:instrText>
      </w:r>
      <w:r w:rsidR="007E76AA" w:rsidRPr="00CD5786">
        <w:rPr>
          <w:lang w:val="en-US"/>
        </w:rPr>
        <w:fldChar w:fldCharType="separate"/>
      </w:r>
      <w:r w:rsidR="00BC2FC9">
        <w:rPr>
          <w:noProof/>
          <w:lang w:val="en-US"/>
        </w:rPr>
        <w:t>6</w:t>
      </w:r>
      <w:r w:rsidR="007E76AA" w:rsidRPr="00CD5786">
        <w:rPr>
          <w:noProof/>
          <w:lang w:val="en-US"/>
        </w:rPr>
        <w:fldChar w:fldCharType="end"/>
      </w:r>
      <w:bookmarkEnd w:id="350"/>
      <w:bookmarkEnd w:id="351"/>
      <w:r w:rsidRPr="00CD5786">
        <w:rPr>
          <w:lang w:val="en-US"/>
        </w:rPr>
        <w:t>: Critical extensions to create a renegotiated agreement</w:t>
      </w:r>
    </w:p>
    <w:p w14:paraId="209A190E" w14:textId="77777777" w:rsidR="00EB73BA" w:rsidRPr="00CD5786" w:rsidRDefault="00EB73BA" w:rsidP="00051549">
      <w:pPr>
        <w:rPr>
          <w:lang w:val="en-US"/>
        </w:rPr>
      </w:pPr>
    </w:p>
    <w:p w14:paraId="52BFF079" w14:textId="77777777" w:rsidR="00EB73BA" w:rsidRPr="00CD5786" w:rsidRDefault="00EB73BA">
      <w:pPr>
        <w:keepNext/>
        <w:jc w:val="both"/>
        <w:rPr>
          <w:i/>
          <w:lang w:val="en-US"/>
        </w:rPr>
      </w:pPr>
      <w:r w:rsidRPr="00CD5786">
        <w:rPr>
          <w:i/>
          <w:lang w:val="en-US"/>
        </w:rPr>
        <w:lastRenderedPageBreak/>
        <w:t>/</w:t>
      </w:r>
      <w:proofErr w:type="spellStart"/>
      <w:r w:rsidRPr="00CD5786">
        <w:rPr>
          <w:i/>
          <w:lang w:val="en-US"/>
        </w:rPr>
        <w:t>wsag-neg</w:t>
      </w:r>
      <w:proofErr w:type="gramStart"/>
      <w:r w:rsidRPr="00CD5786">
        <w:rPr>
          <w:i/>
          <w:lang w:val="en-US"/>
        </w:rPr>
        <w:t>:RenegotiationExtension</w:t>
      </w:r>
      <w:proofErr w:type="spellEnd"/>
      <w:proofErr w:type="gramEnd"/>
    </w:p>
    <w:p w14:paraId="28792940" w14:textId="77777777" w:rsidR="00EB73BA" w:rsidRPr="00CD5786" w:rsidRDefault="00EB73BA">
      <w:pPr>
        <w:jc w:val="both"/>
        <w:rPr>
          <w:lang w:val="en-US"/>
        </w:rPr>
      </w:pPr>
      <w:r w:rsidRPr="00CD5786">
        <w:rPr>
          <w:lang w:val="en-US"/>
        </w:rPr>
        <w:t xml:space="preserve">This is the outermost element of a Renegotiation Extension document. This document is passed to an agreement factory (pending agreement factory) as a critical extension in a </w:t>
      </w:r>
      <w:proofErr w:type="spellStart"/>
      <w:r w:rsidRPr="00CD5786">
        <w:rPr>
          <w:i/>
          <w:lang w:val="en-US"/>
        </w:rPr>
        <w:t>create</w:t>
      </w:r>
      <w:r w:rsidRPr="00CD5786">
        <w:rPr>
          <w:i/>
          <w:lang w:val="en-US"/>
        </w:rPr>
        <w:softHyphen/>
        <w:t>Agreement</w:t>
      </w:r>
      <w:proofErr w:type="spellEnd"/>
      <w:r w:rsidRPr="00CD5786">
        <w:rPr>
          <w:lang w:val="en-US"/>
        </w:rPr>
        <w:t xml:space="preserve"> call (</w:t>
      </w:r>
      <w:proofErr w:type="spellStart"/>
      <w:r w:rsidRPr="00CD5786">
        <w:rPr>
          <w:i/>
          <w:lang w:val="en-US"/>
        </w:rPr>
        <w:t>createPendingAgreement</w:t>
      </w:r>
      <w:proofErr w:type="spellEnd"/>
      <w:r w:rsidRPr="00CD5786">
        <w:rPr>
          <w:lang w:val="en-US"/>
        </w:rPr>
        <w:t xml:space="preserve"> call). An agreement factory (pending agreement factory) MUST be able to understand all critical extensions that are contained in a </w:t>
      </w:r>
      <w:proofErr w:type="spellStart"/>
      <w:r w:rsidRPr="00CD5786">
        <w:rPr>
          <w:i/>
          <w:lang w:val="en-US"/>
        </w:rPr>
        <w:t>create</w:t>
      </w:r>
      <w:r w:rsidRPr="00CD5786">
        <w:rPr>
          <w:i/>
          <w:lang w:val="en-US"/>
        </w:rPr>
        <w:softHyphen/>
        <w:t>Agreement</w:t>
      </w:r>
      <w:proofErr w:type="spellEnd"/>
      <w:r w:rsidRPr="00CD5786">
        <w:rPr>
          <w:lang w:val="en-US"/>
        </w:rPr>
        <w:t xml:space="preserve"> call (</w:t>
      </w:r>
      <w:proofErr w:type="spellStart"/>
      <w:r w:rsidRPr="00CD5786">
        <w:rPr>
          <w:i/>
          <w:lang w:val="en-US"/>
        </w:rPr>
        <w:t>createPendingAgreement</w:t>
      </w:r>
      <w:proofErr w:type="spellEnd"/>
      <w:r w:rsidRPr="00CD5786">
        <w:rPr>
          <w:lang w:val="en-US"/>
        </w:rPr>
        <w:t xml:space="preserve"> call). If this is not the case, the factory MUST return an error.</w:t>
      </w:r>
    </w:p>
    <w:p w14:paraId="4B30472E" w14:textId="77777777" w:rsidR="00EB73BA" w:rsidRPr="00CD5786" w:rsidRDefault="00EB73BA">
      <w:pPr>
        <w:jc w:val="both"/>
        <w:rPr>
          <w:lang w:val="en-US"/>
        </w:rPr>
      </w:pPr>
    </w:p>
    <w:p w14:paraId="16277BC4"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:RenegotiationExtension</w:t>
      </w:r>
      <w:proofErr w:type="spellEnd"/>
      <w:proofErr w:type="gramEnd"/>
      <w:r w:rsidRPr="00CD5786">
        <w:rPr>
          <w:i/>
          <w:lang w:val="en-US"/>
        </w:rPr>
        <w:t>/</w:t>
      </w:r>
      <w:proofErr w:type="spellStart"/>
      <w:r w:rsidRPr="00CD5786">
        <w:rPr>
          <w:i/>
          <w:lang w:val="en-US"/>
        </w:rPr>
        <w:t>wsag-neg:ResponderAgreementEPR</w:t>
      </w:r>
      <w:proofErr w:type="spellEnd"/>
    </w:p>
    <w:p w14:paraId="03C3CFB2" w14:textId="77777777" w:rsidR="00EB73BA" w:rsidRPr="00CD5786" w:rsidRDefault="00EB73BA">
      <w:pPr>
        <w:jc w:val="both"/>
        <w:rPr>
          <w:lang w:val="en-US"/>
        </w:rPr>
      </w:pPr>
      <w:r w:rsidRPr="00CD5786">
        <w:rPr>
          <w:lang w:val="en-US"/>
        </w:rPr>
        <w:t xml:space="preserve">This REQUIRED element specifies the endpoint reference to the original instance of the responder agreement. If an </w:t>
      </w:r>
      <w:r w:rsidRPr="00CD5786">
        <w:rPr>
          <w:i/>
          <w:lang w:val="en-US"/>
        </w:rPr>
        <w:t xml:space="preserve">Agreement Responder </w:t>
      </w:r>
      <w:r w:rsidRPr="00CD5786">
        <w:rPr>
          <w:lang w:val="en-US"/>
        </w:rPr>
        <w:t xml:space="preserve">decides to accept an offer for a renegotiated agreement, the state of this agreement MUST change to </w:t>
      </w:r>
      <w:r w:rsidRPr="00CD5786">
        <w:rPr>
          <w:i/>
          <w:lang w:val="en-US"/>
        </w:rPr>
        <w:t>Completed</w:t>
      </w:r>
      <w:r w:rsidRPr="00CD5786">
        <w:rPr>
          <w:lang w:val="en-US"/>
        </w:rPr>
        <w:t>.</w:t>
      </w:r>
    </w:p>
    <w:p w14:paraId="0A0389B4" w14:textId="77777777" w:rsidR="00EB73BA" w:rsidRPr="00CD5786" w:rsidRDefault="00EB73BA">
      <w:pPr>
        <w:jc w:val="both"/>
        <w:rPr>
          <w:lang w:val="en-US"/>
        </w:rPr>
      </w:pPr>
    </w:p>
    <w:p w14:paraId="44C66E0C"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:RenegotiationExtension</w:t>
      </w:r>
      <w:proofErr w:type="spellEnd"/>
      <w:proofErr w:type="gramEnd"/>
      <w:r w:rsidRPr="00CD5786">
        <w:rPr>
          <w:i/>
          <w:lang w:val="en-US"/>
        </w:rPr>
        <w:t>/</w:t>
      </w:r>
      <w:proofErr w:type="spellStart"/>
      <w:r w:rsidRPr="00CD5786">
        <w:rPr>
          <w:i/>
          <w:lang w:val="en-US"/>
        </w:rPr>
        <w:t>wsag-neg:InitiatorAgreementEPR</w:t>
      </w:r>
      <w:proofErr w:type="spellEnd"/>
    </w:p>
    <w:p w14:paraId="0B7889EB" w14:textId="77777777" w:rsidR="00EB73BA" w:rsidRPr="00CD5786" w:rsidRDefault="00EB73BA">
      <w:pPr>
        <w:jc w:val="both"/>
        <w:rPr>
          <w:lang w:val="en-US"/>
        </w:rPr>
      </w:pPr>
      <w:r w:rsidRPr="00CD5786">
        <w:rPr>
          <w:lang w:val="en-US"/>
        </w:rPr>
        <w:t xml:space="preserve">This OPTIONAL element specifies the endpoint reference to the original instance of the initiator agreement. This element is used in symmetric layouts of the agreement port type. If an </w:t>
      </w:r>
      <w:r w:rsidRPr="00CD5786">
        <w:rPr>
          <w:i/>
          <w:lang w:val="en-US"/>
        </w:rPr>
        <w:t xml:space="preserve">Agreement Responder </w:t>
      </w:r>
      <w:r w:rsidRPr="00CD5786">
        <w:rPr>
          <w:lang w:val="en-US"/>
        </w:rPr>
        <w:t xml:space="preserve">decides to accept an offer for a renegotiated agreement, the state of this agreement instance MUST change to </w:t>
      </w:r>
      <w:r w:rsidRPr="00CD5786">
        <w:rPr>
          <w:i/>
          <w:lang w:val="en-US"/>
        </w:rPr>
        <w:t>Completed</w:t>
      </w:r>
      <w:r w:rsidRPr="00CD5786">
        <w:rPr>
          <w:lang w:val="en-US"/>
        </w:rPr>
        <w:t>.</w:t>
      </w:r>
    </w:p>
    <w:p w14:paraId="2A4FC1C2" w14:textId="77777777" w:rsidR="00EB73BA" w:rsidRPr="00CD5786" w:rsidRDefault="00EB73BA">
      <w:pPr>
        <w:jc w:val="both"/>
        <w:rPr>
          <w:lang w:val="en-US"/>
        </w:rPr>
      </w:pPr>
    </w:p>
    <w:p w14:paraId="50C8EA98"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:RenegotiationExtension</w:t>
      </w:r>
      <w:proofErr w:type="spellEnd"/>
      <w:proofErr w:type="gramEnd"/>
      <w:r w:rsidRPr="00CD5786">
        <w:rPr>
          <w:i/>
          <w:lang w:val="en-US"/>
        </w:rPr>
        <w:t>/</w:t>
      </w:r>
      <w:proofErr w:type="spellStart"/>
      <w:r w:rsidRPr="00CD5786">
        <w:rPr>
          <w:i/>
          <w:lang w:val="en-US"/>
        </w:rPr>
        <w:t>wsag-neg:ResponderNegotiationEPR</w:t>
      </w:r>
      <w:proofErr w:type="spellEnd"/>
    </w:p>
    <w:p w14:paraId="46DCAF1F" w14:textId="77777777" w:rsidR="00EB73BA" w:rsidRPr="00CD5786" w:rsidRDefault="00EB73BA">
      <w:pPr>
        <w:jc w:val="both"/>
        <w:rPr>
          <w:lang w:val="en-US"/>
        </w:rPr>
      </w:pPr>
      <w:r w:rsidRPr="00CD5786">
        <w:rPr>
          <w:lang w:val="en-US"/>
        </w:rPr>
        <w:t>This REQUIRED element specifies the endpoint reference to the negotiation responder’s negotiation instance. Implementations use this reference to identify the negotiation process in which an agreement offer was negotiated.</w:t>
      </w:r>
    </w:p>
    <w:p w14:paraId="1B37134D" w14:textId="77777777" w:rsidR="00EB73BA" w:rsidRPr="00CD5786" w:rsidRDefault="00EB73BA">
      <w:pPr>
        <w:jc w:val="both"/>
        <w:rPr>
          <w:lang w:val="en-US"/>
        </w:rPr>
      </w:pPr>
    </w:p>
    <w:p w14:paraId="2AEC3F0D"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:RenegotiationExtension</w:t>
      </w:r>
      <w:proofErr w:type="spellEnd"/>
      <w:proofErr w:type="gramEnd"/>
      <w:r w:rsidRPr="00CD5786">
        <w:rPr>
          <w:i/>
          <w:lang w:val="en-US"/>
        </w:rPr>
        <w:t>/</w:t>
      </w:r>
      <w:proofErr w:type="spellStart"/>
      <w:r w:rsidRPr="00CD5786">
        <w:rPr>
          <w:i/>
          <w:lang w:val="en-US"/>
        </w:rPr>
        <w:t>wsag-neg:InitiatorNegotiationEPR</w:t>
      </w:r>
      <w:proofErr w:type="spellEnd"/>
    </w:p>
    <w:p w14:paraId="443B938A" w14:textId="77777777" w:rsidR="00EB73BA" w:rsidRPr="00CD5786" w:rsidRDefault="00EB73BA">
      <w:pPr>
        <w:jc w:val="both"/>
        <w:rPr>
          <w:lang w:val="en-US"/>
        </w:rPr>
      </w:pPr>
      <w:r w:rsidRPr="00CD5786">
        <w:rPr>
          <w:lang w:val="en-US"/>
        </w:rPr>
        <w:t>This OPTIONAL element specifies the endpoint reference to the negotiation initiator’s negotiation instance. Implementations use this reference to identify the negotiation process in which an agreement offer was negotiated.</w:t>
      </w:r>
    </w:p>
    <w:p w14:paraId="3C97E95A" w14:textId="77777777" w:rsidR="00EB73BA" w:rsidRPr="00CD5786" w:rsidRDefault="00EB73BA">
      <w:pPr>
        <w:jc w:val="both"/>
        <w:rPr>
          <w:lang w:val="en-US"/>
        </w:rPr>
      </w:pPr>
    </w:p>
    <w:p w14:paraId="2AE001D4"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:NegotiationExtension</w:t>
      </w:r>
      <w:proofErr w:type="spellEnd"/>
      <w:proofErr w:type="gramEnd"/>
      <w:r w:rsidRPr="00CD5786">
        <w:rPr>
          <w:i/>
          <w:lang w:val="en-US"/>
        </w:rPr>
        <w:t>/</w:t>
      </w:r>
      <w:proofErr w:type="spellStart"/>
      <w:r w:rsidRPr="00CD5786">
        <w:rPr>
          <w:i/>
          <w:lang w:val="en-US"/>
        </w:rPr>
        <w:t>wsag-neg:NegotiationOfferContext</w:t>
      </w:r>
      <w:proofErr w:type="spellEnd"/>
    </w:p>
    <w:p w14:paraId="6EB2FD93" w14:textId="77777777" w:rsidR="00EB73BA" w:rsidRPr="00CD5786" w:rsidRDefault="00EB73BA">
      <w:pPr>
        <w:jc w:val="both"/>
        <w:rPr>
          <w:lang w:val="en-US"/>
        </w:rPr>
      </w:pPr>
      <w:r w:rsidRPr="00CD5786">
        <w:rPr>
          <w:lang w:val="en-US"/>
        </w:rPr>
        <w:t xml:space="preserve">This REQUIRED element specifies the negotiation offer context for this agreement offer. It MUST refer to a valid negotiation offer where this agreement offer is a counter </w:t>
      </w:r>
      <w:proofErr w:type="gramStart"/>
      <w:r w:rsidRPr="00CD5786">
        <w:rPr>
          <w:lang w:val="en-US"/>
        </w:rPr>
        <w:t>offer to.</w:t>
      </w:r>
      <w:proofErr w:type="gramEnd"/>
    </w:p>
    <w:p w14:paraId="63B6EF41" w14:textId="77777777" w:rsidR="00EB73BA" w:rsidRPr="00CD5786" w:rsidRDefault="00EB73BA">
      <w:pPr>
        <w:jc w:val="both"/>
        <w:rPr>
          <w:lang w:val="en-US"/>
        </w:rPr>
      </w:pPr>
    </w:p>
    <w:p w14:paraId="7C057E61"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:RenegotiationExtension</w:t>
      </w:r>
      <w:proofErr w:type="spellEnd"/>
      <w:proofErr w:type="gramEnd"/>
      <w:r w:rsidRPr="00CD5786">
        <w:rPr>
          <w:i/>
          <w:lang w:val="en-US"/>
        </w:rPr>
        <w:t>/{any}</w:t>
      </w:r>
    </w:p>
    <w:p w14:paraId="79CE5369" w14:textId="77777777" w:rsidR="00EB73BA" w:rsidRPr="00CD5786" w:rsidRDefault="00EB73BA">
      <w:pPr>
        <w:jc w:val="both"/>
        <w:rPr>
          <w:lang w:val="en-US"/>
        </w:rPr>
      </w:pPr>
      <w:r w:rsidRPr="00CD5786">
        <w:rPr>
          <w:lang w:val="en-US"/>
        </w:rPr>
        <w:t>This OPTIONAL element contains domain specific extensions that can be used to realize augmented renegotiation mechanisms.</w:t>
      </w:r>
    </w:p>
    <w:p w14:paraId="7B62CCDD" w14:textId="77777777" w:rsidR="00EB73BA" w:rsidRPr="00CD5786" w:rsidRDefault="00EB73BA">
      <w:pPr>
        <w:jc w:val="both"/>
        <w:rPr>
          <w:lang w:val="en-US"/>
        </w:rPr>
      </w:pPr>
    </w:p>
    <w:p w14:paraId="185A45E1" w14:textId="77777777" w:rsidR="00EB73BA" w:rsidRPr="00CD5786" w:rsidRDefault="00EB73BA" w:rsidP="00051549">
      <w:pPr>
        <w:pStyle w:val="berschrift1"/>
        <w:rPr>
          <w:lang w:val="en-US"/>
        </w:rPr>
      </w:pPr>
      <w:bookmarkStart w:id="352" w:name="_Toc263952966"/>
      <w:bookmarkStart w:id="353" w:name="_Toc264032851"/>
      <w:bookmarkStart w:id="354" w:name="_Toc264032977"/>
      <w:bookmarkStart w:id="355" w:name="_Toc264039094"/>
      <w:bookmarkStart w:id="356" w:name="_Toc264039318"/>
      <w:bookmarkStart w:id="357" w:name="_Toc264040629"/>
      <w:bookmarkStart w:id="358" w:name="_Toc264050247"/>
      <w:bookmarkStart w:id="359" w:name="_Toc268098908"/>
      <w:bookmarkStart w:id="360" w:name="_Toc268251312"/>
      <w:bookmarkStart w:id="361" w:name="_Toc269380221"/>
      <w:bookmarkStart w:id="362" w:name="_Toc278894202"/>
      <w:bookmarkStart w:id="363" w:name="_Ref280109789"/>
      <w:bookmarkStart w:id="364" w:name="_Toc280115249"/>
      <w:r w:rsidRPr="00CD5786">
        <w:rPr>
          <w:lang w:val="en-US"/>
        </w:rPr>
        <w:t>Negotiation Port Types and Operation</w:t>
      </w:r>
      <w:bookmarkEnd w:id="352"/>
      <w:bookmarkEnd w:id="353"/>
      <w:bookmarkEnd w:id="354"/>
      <w:bookmarkEnd w:id="355"/>
      <w:bookmarkEnd w:id="356"/>
      <w:bookmarkEnd w:id="357"/>
      <w:bookmarkEnd w:id="358"/>
      <w:bookmarkEnd w:id="359"/>
      <w:bookmarkEnd w:id="360"/>
      <w:bookmarkEnd w:id="361"/>
      <w:bookmarkEnd w:id="362"/>
      <w:bookmarkEnd w:id="363"/>
      <w:bookmarkEnd w:id="364"/>
    </w:p>
    <w:p w14:paraId="5A378B80" w14:textId="77777777" w:rsidR="00EB73BA" w:rsidRPr="00CD5786" w:rsidRDefault="00EB73BA">
      <w:pPr>
        <w:jc w:val="both"/>
        <w:rPr>
          <w:lang w:val="en-US"/>
        </w:rPr>
      </w:pPr>
      <w:r w:rsidRPr="00CD5786">
        <w:rPr>
          <w:lang w:val="en-US"/>
        </w:rPr>
        <w:t>This section describes the Negotiation Factory and the Negotiation port types in detail. These port types can be used in different combinations to support a wide range of signaling scenarios. The examples are not meant to cover all possible combinations of the port types. They illustrate possible signaling scenarios and show how these scenarios are mapped to specific deployments of WS-Agreement Negotiation port types. Furthermore, the interaction of the negotiation layer and the agreement layer is discussed.</w:t>
      </w:r>
    </w:p>
    <w:p w14:paraId="1FEF8146" w14:textId="77777777" w:rsidR="00EB73BA" w:rsidRPr="00CD5786" w:rsidRDefault="00EB73BA">
      <w:pPr>
        <w:jc w:val="both"/>
        <w:rPr>
          <w:lang w:val="en-US"/>
        </w:rPr>
      </w:pPr>
    </w:p>
    <w:p w14:paraId="423F10C1" w14:textId="77777777" w:rsidR="00EB73BA" w:rsidRPr="00CD5786" w:rsidRDefault="00EB73BA" w:rsidP="00051549">
      <w:pPr>
        <w:pStyle w:val="berschrift2"/>
        <w:rPr>
          <w:lang w:val="en-US"/>
        </w:rPr>
      </w:pPr>
      <w:bookmarkStart w:id="365" w:name="_Toc263952967"/>
      <w:bookmarkStart w:id="366" w:name="_Toc264032852"/>
      <w:bookmarkStart w:id="367" w:name="_Toc264032978"/>
      <w:bookmarkStart w:id="368" w:name="_Toc264039095"/>
      <w:bookmarkStart w:id="369" w:name="_Toc264039319"/>
      <w:bookmarkStart w:id="370" w:name="_Toc264040630"/>
      <w:bookmarkStart w:id="371" w:name="_Toc264050248"/>
      <w:bookmarkStart w:id="372" w:name="_Toc268098909"/>
      <w:bookmarkStart w:id="373" w:name="_Toc268251313"/>
      <w:bookmarkStart w:id="374" w:name="_Toc269380222"/>
      <w:bookmarkStart w:id="375" w:name="_Toc278894203"/>
      <w:bookmarkStart w:id="376" w:name="_Toc280115250"/>
      <w:bookmarkStart w:id="377" w:name="OLE_LINK16"/>
      <w:r w:rsidRPr="00CD5786">
        <w:rPr>
          <w:lang w:val="en-US"/>
        </w:rPr>
        <w:t>Simple Client-Server Negotiation</w:t>
      </w:r>
      <w:bookmarkEnd w:id="365"/>
      <w:bookmarkEnd w:id="366"/>
      <w:bookmarkEnd w:id="367"/>
      <w:bookmarkEnd w:id="368"/>
      <w:bookmarkEnd w:id="369"/>
      <w:bookmarkEnd w:id="370"/>
      <w:bookmarkEnd w:id="371"/>
      <w:bookmarkEnd w:id="372"/>
      <w:bookmarkEnd w:id="373"/>
      <w:bookmarkEnd w:id="374"/>
      <w:bookmarkEnd w:id="375"/>
      <w:bookmarkEnd w:id="376"/>
    </w:p>
    <w:p w14:paraId="08728A0B" w14:textId="77777777" w:rsidR="00EB73BA" w:rsidRPr="00CD5786" w:rsidRDefault="00EB73BA">
      <w:pPr>
        <w:keepLines/>
        <w:jc w:val="both"/>
        <w:rPr>
          <w:lang w:val="en-US"/>
        </w:rPr>
      </w:pPr>
      <w:r w:rsidRPr="00CD5786">
        <w:rPr>
          <w:lang w:val="en-US"/>
        </w:rPr>
        <w:t xml:space="preserve">The simple client-server negotiation represents an asymmetric signaling scenario. The server domain implements the Negotiation Factory, Negotiation, Agreement Factory, and Agreement port types. The </w:t>
      </w:r>
      <w:proofErr w:type="gramStart"/>
      <w:r w:rsidRPr="00CD5786">
        <w:rPr>
          <w:lang w:val="en-US"/>
        </w:rPr>
        <w:t>negotiation process is driven by the client</w:t>
      </w:r>
      <w:proofErr w:type="gramEnd"/>
      <w:r w:rsidRPr="00CD5786">
        <w:rPr>
          <w:lang w:val="en-US"/>
        </w:rPr>
        <w:t xml:space="preserve">. </w:t>
      </w:r>
      <w:r w:rsidR="00BF6591">
        <w:t xml:space="preserve">In the first step the client initiates a new negotiation process by calling the server’s </w:t>
      </w:r>
      <w:proofErr w:type="spellStart"/>
      <w:r w:rsidR="00BF6591" w:rsidRPr="00A84741">
        <w:rPr>
          <w:i/>
        </w:rPr>
        <w:t>initiate</w:t>
      </w:r>
      <w:r w:rsidR="00BF6591">
        <w:rPr>
          <w:i/>
        </w:rPr>
        <w:softHyphen/>
      </w:r>
      <w:r w:rsidR="00BF6591" w:rsidRPr="00A84741">
        <w:rPr>
          <w:i/>
        </w:rPr>
        <w:t>Negotiation</w:t>
      </w:r>
      <w:proofErr w:type="spellEnd"/>
      <w:r w:rsidR="00BF6591">
        <w:t xml:space="preserve"> operation. The server returns an endpoint reference to a new negotiation instance. The client uses this EPR for the subsequent negotiation process. In the next step </w:t>
      </w:r>
      <w:r w:rsidR="00B54315">
        <w:t xml:space="preserve">the </w:t>
      </w:r>
      <w:r w:rsidR="00BF6591">
        <w:t xml:space="preserve">client queries the negotiable templates from the new created negotiation instance and selects the template it wants to negotiate an SLA for. </w:t>
      </w:r>
      <w:r w:rsidRPr="00CD5786">
        <w:rPr>
          <w:lang w:val="en-US"/>
        </w:rPr>
        <w:t xml:space="preserve">Moreover, the client creates an initial negotiation offer based on the selected template. This offer is then sent to the negotiation instance by calling the server’s </w:t>
      </w:r>
      <w:r w:rsidRPr="00CD5786">
        <w:rPr>
          <w:i/>
          <w:lang w:val="en-US"/>
        </w:rPr>
        <w:t>Negotiate</w:t>
      </w:r>
      <w:r w:rsidRPr="00CD5786">
        <w:rPr>
          <w:lang w:val="en-US"/>
        </w:rPr>
        <w:t xml:space="preserve"> method. The server creates one or more </w:t>
      </w:r>
      <w:proofErr w:type="gramStart"/>
      <w:r w:rsidRPr="00CD5786">
        <w:rPr>
          <w:lang w:val="en-US"/>
        </w:rPr>
        <w:t>counter</w:t>
      </w:r>
      <w:proofErr w:type="gramEnd"/>
      <w:r w:rsidRPr="00CD5786">
        <w:rPr>
          <w:lang w:val="en-US"/>
        </w:rPr>
        <w:t xml:space="preserve"> offers for the negotiation offer </w:t>
      </w:r>
      <w:r w:rsidR="00B54315" w:rsidRPr="00CD5786">
        <w:rPr>
          <w:lang w:val="en-US"/>
        </w:rPr>
        <w:t xml:space="preserve">received </w:t>
      </w:r>
      <w:r w:rsidRPr="00CD5786">
        <w:rPr>
          <w:lang w:val="en-US"/>
        </w:rPr>
        <w:t xml:space="preserve">and sends them back to the client. The client chooses the counter offer that fulfills its requirements best and creates a new agreement with the server by calling its </w:t>
      </w:r>
      <w:proofErr w:type="spellStart"/>
      <w:r w:rsidRPr="00CD5786">
        <w:rPr>
          <w:i/>
          <w:lang w:val="en-US"/>
        </w:rPr>
        <w:t>createAgreement</w:t>
      </w:r>
      <w:proofErr w:type="spellEnd"/>
      <w:r w:rsidRPr="00CD5786">
        <w:rPr>
          <w:lang w:val="en-US"/>
        </w:rPr>
        <w:t xml:space="preserve"> method. The client sends a </w:t>
      </w:r>
      <w:proofErr w:type="spellStart"/>
      <w:r w:rsidRPr="00CD5786">
        <w:rPr>
          <w:lang w:val="en-US"/>
        </w:rPr>
        <w:t>NegotiationExtensionDocument</w:t>
      </w:r>
      <w:proofErr w:type="spellEnd"/>
      <w:r w:rsidRPr="00CD5786">
        <w:rPr>
          <w:lang w:val="en-US"/>
        </w:rPr>
        <w:t xml:space="preserve"> along with the </w:t>
      </w:r>
      <w:proofErr w:type="spellStart"/>
      <w:r w:rsidRPr="00CD5786">
        <w:rPr>
          <w:lang w:val="en-US"/>
        </w:rPr>
        <w:t>createAgreement</w:t>
      </w:r>
      <w:proofErr w:type="spellEnd"/>
      <w:r w:rsidRPr="00CD5786">
        <w:rPr>
          <w:lang w:val="en-US"/>
        </w:rPr>
        <w:t>-request in order to identify the originating negotiation instance and the negotiation offer that resulted in this agreement offer.</w:t>
      </w:r>
    </w:p>
    <w:p w14:paraId="2D2677E0" w14:textId="77777777" w:rsidR="00EB73BA" w:rsidRPr="00CD5786" w:rsidRDefault="00EB73BA">
      <w:pPr>
        <w:keepLines/>
        <w:jc w:val="both"/>
        <w:rPr>
          <w:lang w:val="en-US"/>
        </w:rPr>
      </w:pPr>
    </w:p>
    <w:p w14:paraId="37D1A8D6" w14:textId="77777777" w:rsidR="00EB73BA" w:rsidRPr="00CD5786" w:rsidRDefault="00EB73BA">
      <w:pPr>
        <w:jc w:val="both"/>
        <w:rPr>
          <w:lang w:val="en-US"/>
        </w:rPr>
      </w:pPr>
      <w:r w:rsidRPr="00CD5786">
        <w:rPr>
          <w:lang w:val="en-US"/>
        </w:rPr>
        <w:t xml:space="preserve">In this scenario, the server has a passive role. It is not in control of the negotiation process, i.e. it only reacts to negotiation requests. The negotiation process is depicted in </w:t>
      </w:r>
      <w:r w:rsidR="00CF0CB0">
        <w:fldChar w:fldCharType="begin"/>
      </w:r>
      <w:r w:rsidR="00CF0CB0">
        <w:instrText xml:space="preserve"> REF _Ref247443575 \h  \* MERGEFORMAT </w:instrText>
      </w:r>
      <w:r w:rsidR="00CF0CB0">
        <w:fldChar w:fldCharType="separate"/>
      </w:r>
      <w:r w:rsidR="00BC2FC9" w:rsidRPr="00CD5786">
        <w:rPr>
          <w:lang w:val="en-US"/>
        </w:rPr>
        <w:t xml:space="preserve">Figure </w:t>
      </w:r>
      <w:r w:rsidR="00BC2FC9">
        <w:rPr>
          <w:lang w:val="en-US"/>
        </w:rPr>
        <w:t>9</w:t>
      </w:r>
      <w:r w:rsidR="00CF0CB0">
        <w:fldChar w:fldCharType="end"/>
      </w:r>
      <w:r w:rsidRPr="00CD5786">
        <w:rPr>
          <w:lang w:val="en-US"/>
        </w:rPr>
        <w:t>.</w:t>
      </w:r>
    </w:p>
    <w:p w14:paraId="0146F921" w14:textId="77777777" w:rsidR="00EB73BA" w:rsidRPr="00CD5786" w:rsidRDefault="009D6B42">
      <w:pPr>
        <w:keepNext/>
        <w:jc w:val="center"/>
        <w:rPr>
          <w:lang w:val="en-US"/>
        </w:rPr>
      </w:pPr>
      <w:r>
        <w:rPr>
          <w:noProof/>
          <w:lang w:val="de-DE" w:eastAsia="de-DE"/>
        </w:rPr>
        <w:drawing>
          <wp:inline distT="0" distB="0" distL="0" distR="0" wp14:anchorId="3EEA6C45" wp14:editId="42487872">
            <wp:extent cx="4529455" cy="3395345"/>
            <wp:effectExtent l="0" t="0" r="0" b="8255"/>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9455" cy="3395345"/>
                    </a:xfrm>
                    <a:prstGeom prst="rect">
                      <a:avLst/>
                    </a:prstGeom>
                    <a:noFill/>
                    <a:ln>
                      <a:noFill/>
                    </a:ln>
                  </pic:spPr>
                </pic:pic>
              </a:graphicData>
            </a:graphic>
          </wp:inline>
        </w:drawing>
      </w:r>
    </w:p>
    <w:p w14:paraId="1AD0233C" w14:textId="77777777" w:rsidR="00EB73BA" w:rsidRPr="00CD5786" w:rsidRDefault="00EB73BA">
      <w:pPr>
        <w:pStyle w:val="Beschriftung"/>
        <w:rPr>
          <w:lang w:val="en-US"/>
        </w:rPr>
      </w:pPr>
      <w:bookmarkStart w:id="378" w:name="_Ref247443575"/>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9</w:t>
      </w:r>
      <w:r w:rsidR="007E76AA" w:rsidRPr="00CD5786">
        <w:rPr>
          <w:noProof/>
          <w:lang w:val="en-US"/>
        </w:rPr>
        <w:fldChar w:fldCharType="end"/>
      </w:r>
      <w:bookmarkEnd w:id="378"/>
      <w:r w:rsidRPr="00CD5786">
        <w:rPr>
          <w:lang w:val="en-US"/>
        </w:rPr>
        <w:t>: Asymmetric deployment of the WS-Negotiation port types</w:t>
      </w:r>
    </w:p>
    <w:p w14:paraId="3DE469C6" w14:textId="77777777" w:rsidR="00EB73BA" w:rsidRPr="00CD5786" w:rsidRDefault="00EB73BA">
      <w:pPr>
        <w:rPr>
          <w:lang w:val="en-US"/>
        </w:rPr>
      </w:pPr>
    </w:p>
    <w:p w14:paraId="7EBAA003" w14:textId="77777777" w:rsidR="00EB73BA" w:rsidRPr="00CD5786" w:rsidRDefault="00EB73BA" w:rsidP="00051549">
      <w:pPr>
        <w:pStyle w:val="berschrift2"/>
        <w:rPr>
          <w:lang w:val="en-US"/>
        </w:rPr>
      </w:pPr>
      <w:bookmarkStart w:id="379" w:name="_Toc263952968"/>
      <w:bookmarkStart w:id="380" w:name="_Toc264032853"/>
      <w:bookmarkStart w:id="381" w:name="_Toc264032979"/>
      <w:bookmarkStart w:id="382" w:name="_Toc264039096"/>
      <w:bookmarkStart w:id="383" w:name="_Toc264039320"/>
      <w:bookmarkStart w:id="384" w:name="_Toc264040631"/>
      <w:bookmarkStart w:id="385" w:name="_Toc264050249"/>
      <w:bookmarkStart w:id="386" w:name="_Toc268098910"/>
      <w:bookmarkStart w:id="387" w:name="_Toc268251314"/>
      <w:bookmarkStart w:id="388" w:name="_Toc269380223"/>
      <w:bookmarkStart w:id="389" w:name="_Toc278894204"/>
      <w:bookmarkStart w:id="390" w:name="_Toc280115251"/>
      <w:r w:rsidRPr="00CD5786">
        <w:rPr>
          <w:lang w:val="en-US"/>
        </w:rPr>
        <w:lastRenderedPageBreak/>
        <w:t>Bilateral Negotiation with Asymmetric Agreement Layer</w:t>
      </w:r>
      <w:bookmarkEnd w:id="379"/>
      <w:bookmarkEnd w:id="380"/>
      <w:bookmarkEnd w:id="381"/>
      <w:bookmarkEnd w:id="382"/>
      <w:bookmarkEnd w:id="383"/>
      <w:bookmarkEnd w:id="384"/>
      <w:bookmarkEnd w:id="385"/>
      <w:bookmarkEnd w:id="386"/>
      <w:bookmarkEnd w:id="387"/>
      <w:bookmarkEnd w:id="388"/>
      <w:bookmarkEnd w:id="389"/>
      <w:bookmarkEnd w:id="390"/>
    </w:p>
    <w:p w14:paraId="58999BC2" w14:textId="77777777" w:rsidR="00EB73BA" w:rsidRDefault="00EB73BA" w:rsidP="00051549">
      <w:pPr>
        <w:keepLines/>
        <w:widowControl/>
        <w:jc w:val="both"/>
        <w:rPr>
          <w:lang w:val="en-US"/>
        </w:rPr>
      </w:pPr>
      <w:r w:rsidRPr="00CD5786">
        <w:rPr>
          <w:lang w:val="en-US"/>
        </w:rPr>
        <w:t xml:space="preserve">In a bilateral negotiation both parties actively participate in the negotiation process. For that reason both parties implement the WS-Agreement </w:t>
      </w:r>
      <w:proofErr w:type="spellStart"/>
      <w:r w:rsidRPr="00CD5786">
        <w:rPr>
          <w:i/>
          <w:lang w:val="en-US"/>
        </w:rPr>
        <w:t>NegotiationFactory</w:t>
      </w:r>
      <w:proofErr w:type="spellEnd"/>
      <w:r w:rsidRPr="00CD5786">
        <w:rPr>
          <w:i/>
          <w:lang w:val="en-US"/>
        </w:rPr>
        <w:t xml:space="preserve"> </w:t>
      </w:r>
      <w:r w:rsidRPr="00CD5786">
        <w:rPr>
          <w:lang w:val="en-US"/>
        </w:rPr>
        <w:t xml:space="preserve">and </w:t>
      </w:r>
      <w:r w:rsidRPr="00CD5786">
        <w:rPr>
          <w:i/>
          <w:lang w:val="en-US"/>
        </w:rPr>
        <w:t>Negotiation</w:t>
      </w:r>
      <w:r w:rsidRPr="00CD5786">
        <w:rPr>
          <w:lang w:val="en-US"/>
        </w:rPr>
        <w:t xml:space="preserve"> </w:t>
      </w:r>
      <w:r w:rsidRPr="00B54315">
        <w:rPr>
          <w:i/>
          <w:lang w:val="en-US"/>
        </w:rPr>
        <w:t>port types</w:t>
      </w:r>
      <w:r w:rsidRPr="00CD5786">
        <w:rPr>
          <w:lang w:val="en-US"/>
        </w:rPr>
        <w:t xml:space="preserve">. A bilateral negotiation process is initiated as follows. The negotiation initiator creates a new negotiation instance. This instance is a web service resource that implements the WS-Agreement Negotiation port type. The negotiation initiator then invokes the </w:t>
      </w:r>
      <w:proofErr w:type="spellStart"/>
      <w:r w:rsidRPr="00CD5786">
        <w:rPr>
          <w:i/>
          <w:lang w:val="en-US"/>
        </w:rPr>
        <w:t>initiate</w:t>
      </w:r>
      <w:r w:rsidRPr="00CD5786">
        <w:rPr>
          <w:i/>
          <w:lang w:val="en-US"/>
        </w:rPr>
        <w:softHyphen/>
        <w:t>Negotiation</w:t>
      </w:r>
      <w:proofErr w:type="spellEnd"/>
      <w:r w:rsidRPr="00CD5786">
        <w:rPr>
          <w:lang w:val="en-US"/>
        </w:rPr>
        <w:t xml:space="preserve"> method of the negotiation responder. The </w:t>
      </w:r>
      <w:proofErr w:type="spellStart"/>
      <w:r w:rsidRPr="00CD5786">
        <w:rPr>
          <w:i/>
          <w:lang w:val="en-US"/>
        </w:rPr>
        <w:t>initiateNegotiation</w:t>
      </w:r>
      <w:proofErr w:type="spellEnd"/>
      <w:r w:rsidRPr="00CD5786">
        <w:rPr>
          <w:lang w:val="en-US"/>
        </w:rPr>
        <w:t xml:space="preserve"> request includes an endpoint reference to the negotiation instance created beforehand. Moreover, it contains the negotiation context that defines the roles of each party participating in the negotiation process. The negotiation context defines for example which party acts as agreement initiator and which party acts as agreement responder. Once the negotiation instance is created, the negotiation context is fixed and the roles and responsibilities of the negotiation </w:t>
      </w:r>
      <w:r w:rsidR="00813156">
        <w:rPr>
          <w:lang w:val="en-US"/>
        </w:rPr>
        <w:t>participant</w:t>
      </w:r>
      <w:r w:rsidRPr="00CD5786">
        <w:rPr>
          <w:lang w:val="en-US"/>
        </w:rPr>
        <w:t>s do not change anymore.</w:t>
      </w:r>
    </w:p>
    <w:p w14:paraId="17F9474F" w14:textId="77777777" w:rsidR="00BF6591" w:rsidRPr="00CD5786" w:rsidRDefault="00BF6591" w:rsidP="00051549">
      <w:pPr>
        <w:keepLines/>
        <w:widowControl/>
        <w:jc w:val="both"/>
        <w:rPr>
          <w:lang w:val="en-US"/>
        </w:rPr>
      </w:pPr>
    </w:p>
    <w:p w14:paraId="51314F68" w14:textId="77777777" w:rsidR="00EB73BA" w:rsidRPr="00CD5786" w:rsidRDefault="00EB73BA">
      <w:pPr>
        <w:jc w:val="both"/>
        <w:rPr>
          <w:lang w:val="en-US"/>
        </w:rPr>
      </w:pPr>
      <w:r w:rsidRPr="00CD5786">
        <w:rPr>
          <w:lang w:val="en-US"/>
        </w:rPr>
        <w:t xml:space="preserve">The negotiation scenario depicted in </w:t>
      </w:r>
      <w:r w:rsidR="00CF0CB0">
        <w:fldChar w:fldCharType="begin"/>
      </w:r>
      <w:r w:rsidR="00CF0CB0">
        <w:instrText xml:space="preserve"> REF _Ref247447314 \h  \* MERGEFORMAT </w:instrText>
      </w:r>
      <w:r w:rsidR="00CF0CB0">
        <w:fldChar w:fldCharType="separate"/>
      </w:r>
      <w:r w:rsidR="00BC2FC9" w:rsidRPr="00CD5786">
        <w:rPr>
          <w:lang w:val="en-US"/>
        </w:rPr>
        <w:t xml:space="preserve">Figure </w:t>
      </w:r>
      <w:r w:rsidR="00BC2FC9">
        <w:rPr>
          <w:noProof/>
          <w:lang w:val="en-US"/>
        </w:rPr>
        <w:t>10</w:t>
      </w:r>
      <w:r w:rsidR="00CF0CB0">
        <w:fldChar w:fldCharType="end"/>
      </w:r>
      <w:r w:rsidRPr="00CD5786">
        <w:rPr>
          <w:lang w:val="en-US"/>
        </w:rPr>
        <w:t xml:space="preserve"> shows an example of a bi-lateral negotiation. In this scenario the negotiation initiator is also the agreement initiator. </w:t>
      </w:r>
      <w:r w:rsidR="00BF6591">
        <w:t xml:space="preserve">The negotiation initiator starts the negotiation by initiating a new negotiation process with the responder. Next the initiator queries the negotiable templates from the negotiation responder and creates an initial negotiation offer based on the template it wants to create a SLA for. </w:t>
      </w:r>
      <w:r w:rsidRPr="00CD5786">
        <w:rPr>
          <w:lang w:val="en-US"/>
        </w:rPr>
        <w:t xml:space="preserve">The initiator then notifies the responder about the initial negotiation offer. </w:t>
      </w:r>
      <w:proofErr w:type="gramStart"/>
      <w:r w:rsidRPr="00CD5786">
        <w:rPr>
          <w:lang w:val="en-US"/>
        </w:rPr>
        <w:t xml:space="preserve">This is done by sending the offer to the responder by invoking its </w:t>
      </w:r>
      <w:r w:rsidRPr="00CD5786">
        <w:rPr>
          <w:i/>
          <w:lang w:val="en-US"/>
        </w:rPr>
        <w:t>Advertise</w:t>
      </w:r>
      <w:r w:rsidRPr="00CD5786">
        <w:rPr>
          <w:lang w:val="en-US"/>
        </w:rPr>
        <w:t xml:space="preserve"> method</w:t>
      </w:r>
      <w:proofErr w:type="gramEnd"/>
      <w:r w:rsidRPr="00CD5786">
        <w:rPr>
          <w:lang w:val="en-US"/>
        </w:rPr>
        <w:t xml:space="preserve">. The negotiation responder now takes an active role in the negotiation process. It creates counter offers for the received negotiation offer and sends them to the initiator by invoking its negotiate method. After several rounds of negotiation the agreement initiator decides to create an agreement based on one of the negotiated offers. It therefore calls the </w:t>
      </w:r>
      <w:proofErr w:type="spellStart"/>
      <w:r w:rsidRPr="00CD5786">
        <w:rPr>
          <w:i/>
          <w:lang w:val="en-US"/>
        </w:rPr>
        <w:t>createAgreement</w:t>
      </w:r>
      <w:proofErr w:type="spellEnd"/>
      <w:r w:rsidRPr="00CD5786">
        <w:rPr>
          <w:lang w:val="en-US"/>
        </w:rPr>
        <w:t xml:space="preserve"> method of the responder, passing the negotiated agreement offer along with a </w:t>
      </w:r>
      <w:proofErr w:type="spellStart"/>
      <w:r w:rsidRPr="00CD5786">
        <w:rPr>
          <w:lang w:val="en-US"/>
        </w:rPr>
        <w:t>Negotiation</w:t>
      </w:r>
      <w:r w:rsidRPr="00CD5786">
        <w:rPr>
          <w:lang w:val="en-US"/>
        </w:rPr>
        <w:softHyphen/>
        <w:t>Extension</w:t>
      </w:r>
      <w:r w:rsidRPr="00CD5786">
        <w:rPr>
          <w:lang w:val="en-US"/>
        </w:rPr>
        <w:softHyphen/>
        <w:t>Document</w:t>
      </w:r>
      <w:proofErr w:type="spellEnd"/>
      <w:r w:rsidRPr="00CD5786">
        <w:rPr>
          <w:lang w:val="en-US"/>
        </w:rPr>
        <w:t xml:space="preserve">. The </w:t>
      </w:r>
      <w:proofErr w:type="spellStart"/>
      <w:r w:rsidRPr="00CD5786">
        <w:rPr>
          <w:lang w:val="en-US"/>
        </w:rPr>
        <w:t>Negotiation</w:t>
      </w:r>
      <w:r w:rsidRPr="00CD5786">
        <w:rPr>
          <w:lang w:val="en-US"/>
        </w:rPr>
        <w:softHyphen/>
        <w:t>Extension</w:t>
      </w:r>
      <w:r w:rsidRPr="00CD5786">
        <w:rPr>
          <w:lang w:val="en-US"/>
        </w:rPr>
        <w:softHyphen/>
        <w:t>Document</w:t>
      </w:r>
      <w:proofErr w:type="spellEnd"/>
      <w:r w:rsidRPr="00CD5786">
        <w:rPr>
          <w:lang w:val="en-US"/>
        </w:rPr>
        <w:t xml:space="preserve"> is passed as a critical extension. It refers to the negotiation instance that was used to negotiate the agreement offer and contains a reference to the originating negotiation offer.</w:t>
      </w:r>
    </w:p>
    <w:p w14:paraId="6BC01AFA" w14:textId="77777777" w:rsidR="00EB73BA" w:rsidRPr="00CD5786" w:rsidRDefault="009D6B42">
      <w:pPr>
        <w:keepNext/>
        <w:jc w:val="center"/>
        <w:rPr>
          <w:lang w:val="en-US"/>
        </w:rPr>
      </w:pPr>
      <w:r>
        <w:rPr>
          <w:noProof/>
          <w:lang w:val="de-DE" w:eastAsia="de-DE"/>
        </w:rPr>
        <w:lastRenderedPageBreak/>
        <w:drawing>
          <wp:inline distT="0" distB="0" distL="0" distR="0" wp14:anchorId="71417E09" wp14:editId="788D0A30">
            <wp:extent cx="4893945" cy="3674745"/>
            <wp:effectExtent l="0" t="0" r="8255" b="825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93945" cy="3674745"/>
                    </a:xfrm>
                    <a:prstGeom prst="rect">
                      <a:avLst/>
                    </a:prstGeom>
                    <a:noFill/>
                    <a:ln>
                      <a:noFill/>
                    </a:ln>
                  </pic:spPr>
                </pic:pic>
              </a:graphicData>
            </a:graphic>
          </wp:inline>
        </w:drawing>
      </w:r>
    </w:p>
    <w:p w14:paraId="43D7CCA0" w14:textId="77777777" w:rsidR="00EB73BA" w:rsidRPr="00CD5786" w:rsidRDefault="00EB73BA">
      <w:pPr>
        <w:pStyle w:val="Beschriftung"/>
        <w:rPr>
          <w:lang w:val="en-US"/>
        </w:rPr>
      </w:pPr>
      <w:bookmarkStart w:id="391" w:name="_Ref247447314"/>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10</w:t>
      </w:r>
      <w:r w:rsidR="007E76AA" w:rsidRPr="00CD5786">
        <w:rPr>
          <w:noProof/>
          <w:lang w:val="en-US"/>
        </w:rPr>
        <w:fldChar w:fldCharType="end"/>
      </w:r>
      <w:bookmarkEnd w:id="391"/>
      <w:r w:rsidRPr="00CD5786">
        <w:rPr>
          <w:lang w:val="en-US"/>
        </w:rPr>
        <w:t>: Symmetric deployment of WS-Agreement Negotiation, where the Negotiation Initiator is also the Agreement Initiator and the Negotiation Responder is the Agreement Responder. Both parties have an active role in the negotiation process.</w:t>
      </w:r>
    </w:p>
    <w:p w14:paraId="48D1EDDE" w14:textId="77777777" w:rsidR="00EB73BA" w:rsidRPr="00CD5786" w:rsidRDefault="00EB73BA" w:rsidP="00051549">
      <w:pPr>
        <w:rPr>
          <w:lang w:val="en-US"/>
        </w:rPr>
      </w:pPr>
    </w:p>
    <w:p w14:paraId="389F2C06" w14:textId="52DFE247" w:rsidR="00EB73BA" w:rsidRPr="00CD5786" w:rsidRDefault="00EB73BA" w:rsidP="00051549">
      <w:pPr>
        <w:pStyle w:val="berschrift2"/>
        <w:rPr>
          <w:lang w:val="en-US"/>
        </w:rPr>
      </w:pPr>
      <w:bookmarkStart w:id="392" w:name="_Toc263952969"/>
      <w:bookmarkStart w:id="393" w:name="_Toc264032854"/>
      <w:bookmarkStart w:id="394" w:name="_Toc264032980"/>
      <w:bookmarkStart w:id="395" w:name="_Toc264039097"/>
      <w:bookmarkStart w:id="396" w:name="_Toc264039321"/>
      <w:bookmarkStart w:id="397" w:name="_Toc264040632"/>
      <w:bookmarkStart w:id="398" w:name="_Toc264050250"/>
      <w:bookmarkStart w:id="399" w:name="_Toc268098911"/>
      <w:bookmarkStart w:id="400" w:name="_Toc268251315"/>
      <w:bookmarkStart w:id="401" w:name="_Toc269380224"/>
      <w:bookmarkStart w:id="402" w:name="_Toc278894205"/>
      <w:bookmarkStart w:id="403" w:name="_Toc280115252"/>
      <w:r w:rsidRPr="00CD5786">
        <w:rPr>
          <w:lang w:val="en-US"/>
        </w:rPr>
        <w:t>Re</w:t>
      </w:r>
      <w:del w:id="404" w:author="Ph W" w:date="2011-07-16T17:36:00Z">
        <w:r w:rsidRPr="00CD5786" w:rsidDel="00DA7C18">
          <w:rPr>
            <w:lang w:val="en-US"/>
          </w:rPr>
          <w:delText>-</w:delText>
        </w:r>
      </w:del>
      <w:ins w:id="405" w:author="Ph W" w:date="2011-07-16T17:36:00Z">
        <w:r w:rsidR="00DA7C18">
          <w:rPr>
            <w:lang w:val="en-US"/>
          </w:rPr>
          <w:t>n</w:t>
        </w:r>
      </w:ins>
      <w:del w:id="406" w:author="Ph W" w:date="2011-07-16T17:36:00Z">
        <w:r w:rsidRPr="00CD5786" w:rsidDel="00DA7C18">
          <w:rPr>
            <w:lang w:val="en-US"/>
          </w:rPr>
          <w:delText>N</w:delText>
        </w:r>
      </w:del>
      <w:r w:rsidRPr="00CD5786">
        <w:rPr>
          <w:lang w:val="en-US"/>
        </w:rPr>
        <w:t>egotiation of Existing Agreements</w:t>
      </w:r>
      <w:bookmarkEnd w:id="392"/>
      <w:bookmarkEnd w:id="393"/>
      <w:bookmarkEnd w:id="394"/>
      <w:bookmarkEnd w:id="395"/>
      <w:bookmarkEnd w:id="396"/>
      <w:bookmarkEnd w:id="397"/>
      <w:bookmarkEnd w:id="398"/>
      <w:bookmarkEnd w:id="399"/>
      <w:bookmarkEnd w:id="400"/>
      <w:bookmarkEnd w:id="401"/>
      <w:bookmarkEnd w:id="402"/>
      <w:bookmarkEnd w:id="403"/>
      <w:r w:rsidRPr="00CD5786">
        <w:rPr>
          <w:lang w:val="en-US"/>
        </w:rPr>
        <w:t xml:space="preserve"> </w:t>
      </w:r>
    </w:p>
    <w:p w14:paraId="4D68BBDE" w14:textId="5AD601CD" w:rsidR="00EB73BA" w:rsidRDefault="00EB73BA">
      <w:pPr>
        <w:jc w:val="both"/>
        <w:rPr>
          <w:lang w:val="en-US"/>
        </w:rPr>
      </w:pPr>
      <w:r w:rsidRPr="00CD5786">
        <w:rPr>
          <w:lang w:val="en-US"/>
        </w:rPr>
        <w:t xml:space="preserve">Renegotiation of existing agreements applies the same signaling pattern as negotiation of agreements. If the original agreement initiator matches the initiator of the renegotiated agreement, the roles and obligations of the original agreement also match the roles and obligations of the renegotiated agreement. If the agreement initiator and responder roles are changed, the roles and obligations in the renegotiated agreement must be adopted accordingly. As mentioned before, the roles and the responsibilities of the negotiating parties are specified in the negotiation context as soon </w:t>
      </w:r>
      <w:ins w:id="407" w:author="Ph W" w:date="2011-07-16T17:18:00Z">
        <w:r w:rsidR="00DF25FA">
          <w:rPr>
            <w:lang w:val="en-US"/>
          </w:rPr>
          <w:t xml:space="preserve">as </w:t>
        </w:r>
      </w:ins>
      <w:r w:rsidRPr="00CD5786">
        <w:rPr>
          <w:lang w:val="en-US"/>
        </w:rPr>
        <w:t xml:space="preserve">a new negotiation is initiated. In a renegotiation process, the negotiation context must also refer to the agreement to renegotiate. It MUST therefore contain an endpoint reference to the original responder agreement instance. In a symmetric deployment of the agreement port type, the negotiation context SHOULD also include a reference to the original initiator agreement. After the initialization of the renegotiation process, both parties negotiate an acceptable agreement offer. In case they succeed negotiating such an offer, the party defined as agreement initiator invokes the </w:t>
      </w:r>
      <w:proofErr w:type="spellStart"/>
      <w:r w:rsidRPr="00CD5786">
        <w:rPr>
          <w:i/>
          <w:lang w:val="en-US"/>
        </w:rPr>
        <w:t>createAgreement</w:t>
      </w:r>
      <w:proofErr w:type="spellEnd"/>
      <w:r w:rsidRPr="00CD5786">
        <w:rPr>
          <w:lang w:val="en-US"/>
        </w:rPr>
        <w:t xml:space="preserve"> (</w:t>
      </w:r>
      <w:proofErr w:type="spellStart"/>
      <w:r w:rsidRPr="00CD5786">
        <w:rPr>
          <w:i/>
          <w:lang w:val="en-US"/>
        </w:rPr>
        <w:t>create</w:t>
      </w:r>
      <w:r w:rsidRPr="00CD5786">
        <w:rPr>
          <w:i/>
          <w:lang w:val="en-US"/>
        </w:rPr>
        <w:softHyphen/>
        <w:t>PendingAgreement</w:t>
      </w:r>
      <w:proofErr w:type="spellEnd"/>
      <w:r w:rsidRPr="00CD5786">
        <w:rPr>
          <w:lang w:val="en-US"/>
        </w:rPr>
        <w:t xml:space="preserve">) method of the responder. When the renegotiated agreement is created successfully, the original agreements MUST change their states to </w:t>
      </w:r>
      <w:r w:rsidRPr="00CD5786">
        <w:rPr>
          <w:i/>
          <w:lang w:val="en-US"/>
        </w:rPr>
        <w:t>Completed</w:t>
      </w:r>
      <w:r w:rsidRPr="00CD5786">
        <w:rPr>
          <w:lang w:val="en-US"/>
        </w:rPr>
        <w:t xml:space="preserve">. </w:t>
      </w:r>
    </w:p>
    <w:p w14:paraId="45FC1DBF" w14:textId="77777777" w:rsidR="006D578F" w:rsidRPr="00CD5786" w:rsidRDefault="006D578F">
      <w:pPr>
        <w:jc w:val="both"/>
        <w:rPr>
          <w:lang w:val="en-US"/>
        </w:rPr>
      </w:pPr>
    </w:p>
    <w:p w14:paraId="740E0A04" w14:textId="77777777" w:rsidR="00EB73BA" w:rsidRDefault="006D578F" w:rsidP="006D578F">
      <w:pPr>
        <w:keepLines/>
        <w:widowControl/>
        <w:jc w:val="both"/>
        <w:rPr>
          <w:lang w:val="en-US"/>
        </w:rPr>
      </w:pPr>
      <w:r>
        <w:rPr>
          <w:lang w:val="en-US"/>
        </w:rPr>
        <w:lastRenderedPageBreak/>
        <w:t>T</w:t>
      </w:r>
      <w:r w:rsidR="00EB73BA" w:rsidRPr="00CD5786">
        <w:rPr>
          <w:lang w:val="en-US"/>
        </w:rPr>
        <w:t xml:space="preserve">he layout of the agreement layer may either be symmetric or asymmetric. A detailed description of symmetric deployments of the agreement port type is given in the section </w:t>
      </w:r>
      <w:r w:rsidR="00EB73BA" w:rsidRPr="00CD5786">
        <w:rPr>
          <w:i/>
          <w:lang w:val="en-US"/>
        </w:rPr>
        <w:t>Port Types and Operations</w:t>
      </w:r>
      <w:r w:rsidR="00EB73BA" w:rsidRPr="00CD5786">
        <w:rPr>
          <w:lang w:val="en-US"/>
        </w:rPr>
        <w:t xml:space="preserve"> of the WS-Agreement specification</w:t>
      </w:r>
      <w:r w:rsidR="00543A3D" w:rsidRPr="00CD5786">
        <w:rPr>
          <w:lang w:val="en-US"/>
        </w:rPr>
        <w:t xml:space="preserve"> [GDF107]</w:t>
      </w:r>
      <w:r w:rsidR="00EB73BA" w:rsidRPr="00CD5786">
        <w:rPr>
          <w:lang w:val="en-US"/>
        </w:rPr>
        <w:t xml:space="preserve">. </w:t>
      </w:r>
      <w:r w:rsidR="007E76AA" w:rsidRPr="00CD5786">
        <w:rPr>
          <w:lang w:val="en-US"/>
        </w:rPr>
        <w:fldChar w:fldCharType="begin"/>
      </w:r>
      <w:r w:rsidR="00EB73BA" w:rsidRPr="00CD5786">
        <w:rPr>
          <w:lang w:val="en-US"/>
        </w:rPr>
        <w:instrText xml:space="preserve"> REF _Ref269212727 \h </w:instrText>
      </w:r>
      <w:r w:rsidR="007E76AA" w:rsidRPr="00CD5786">
        <w:rPr>
          <w:lang w:val="en-US"/>
        </w:rPr>
      </w:r>
      <w:r w:rsidR="007E76AA" w:rsidRPr="00CD5786">
        <w:rPr>
          <w:lang w:val="en-US"/>
        </w:rPr>
        <w:fldChar w:fldCharType="separate"/>
      </w:r>
      <w:r w:rsidR="00BC2FC9" w:rsidRPr="00CD5786">
        <w:rPr>
          <w:lang w:val="en-US"/>
        </w:rPr>
        <w:t xml:space="preserve">Figure </w:t>
      </w:r>
      <w:r w:rsidR="00BC2FC9">
        <w:rPr>
          <w:noProof/>
          <w:lang w:val="en-US"/>
        </w:rPr>
        <w:t>11</w:t>
      </w:r>
      <w:r w:rsidR="007E76AA" w:rsidRPr="00CD5786">
        <w:rPr>
          <w:lang w:val="en-US"/>
        </w:rPr>
        <w:fldChar w:fldCharType="end"/>
      </w:r>
      <w:r w:rsidR="00EB73BA" w:rsidRPr="00CD5786">
        <w:rPr>
          <w:lang w:val="en-US"/>
        </w:rPr>
        <w:t xml:space="preserve"> shows a symmetric deployment of the negotiation and agreement port types. In this scenario, the initiator of the original agreement becomes the agreement responder for the renegotiated agreement. The roles of the agreement initiator and responder therefore change in the renegotiated agreement and must be adopted accordingly. </w:t>
      </w:r>
    </w:p>
    <w:p w14:paraId="59A32F4B" w14:textId="77777777" w:rsidR="006D578F" w:rsidRPr="00CD5786" w:rsidRDefault="006D578F">
      <w:pPr>
        <w:jc w:val="both"/>
        <w:rPr>
          <w:lang w:val="en-US"/>
        </w:rPr>
      </w:pPr>
    </w:p>
    <w:p w14:paraId="645A2331" w14:textId="77777777" w:rsidR="00EB73BA" w:rsidRPr="00CD5786" w:rsidRDefault="009D6B42">
      <w:pPr>
        <w:keepNext/>
        <w:jc w:val="center"/>
        <w:rPr>
          <w:lang w:val="en-US"/>
        </w:rPr>
      </w:pPr>
      <w:r>
        <w:rPr>
          <w:noProof/>
          <w:lang w:val="de-DE" w:eastAsia="de-DE"/>
        </w:rPr>
        <w:drawing>
          <wp:inline distT="0" distB="0" distL="0" distR="0" wp14:anchorId="55CCDB6E" wp14:editId="2F0AFEE0">
            <wp:extent cx="4741545" cy="3556000"/>
            <wp:effectExtent l="0" t="0" r="8255"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1545" cy="3556000"/>
                    </a:xfrm>
                    <a:prstGeom prst="rect">
                      <a:avLst/>
                    </a:prstGeom>
                    <a:noFill/>
                    <a:ln>
                      <a:noFill/>
                    </a:ln>
                  </pic:spPr>
                </pic:pic>
              </a:graphicData>
            </a:graphic>
          </wp:inline>
        </w:drawing>
      </w:r>
    </w:p>
    <w:p w14:paraId="7104EB8F" w14:textId="77777777" w:rsidR="00EB73BA" w:rsidRPr="00CD5786" w:rsidRDefault="00EB73BA">
      <w:pPr>
        <w:pStyle w:val="Beschriftung"/>
        <w:rPr>
          <w:lang w:val="en-US"/>
        </w:rPr>
      </w:pPr>
      <w:bookmarkStart w:id="408" w:name="_Ref269212727"/>
      <w:r w:rsidRPr="00CD5786">
        <w:rPr>
          <w:lang w:val="en-US"/>
        </w:rPr>
        <w:t xml:space="preserve">Figure </w:t>
      </w:r>
      <w:r w:rsidR="007E76AA" w:rsidRPr="00CD5786">
        <w:rPr>
          <w:lang w:val="en-US"/>
        </w:rPr>
        <w:fldChar w:fldCharType="begin"/>
      </w:r>
      <w:r w:rsidRPr="00CD5786">
        <w:rPr>
          <w:lang w:val="en-US"/>
        </w:rPr>
        <w:instrText xml:space="preserve"> SEQ Figure \* ARABIC </w:instrText>
      </w:r>
      <w:r w:rsidR="007E76AA" w:rsidRPr="00CD5786">
        <w:rPr>
          <w:lang w:val="en-US"/>
        </w:rPr>
        <w:fldChar w:fldCharType="separate"/>
      </w:r>
      <w:r w:rsidR="00BC2FC9">
        <w:rPr>
          <w:noProof/>
          <w:lang w:val="en-US"/>
        </w:rPr>
        <w:t>11</w:t>
      </w:r>
      <w:r w:rsidR="007E76AA" w:rsidRPr="00CD5786">
        <w:rPr>
          <w:noProof/>
          <w:lang w:val="en-US"/>
        </w:rPr>
        <w:fldChar w:fldCharType="end"/>
      </w:r>
      <w:bookmarkEnd w:id="408"/>
      <w:r w:rsidRPr="00CD5786">
        <w:rPr>
          <w:lang w:val="en-US"/>
        </w:rPr>
        <w:t xml:space="preserve">:  Symmetric signaling on the Negotiation and Agreement Layer. Both parties implement the WS-Agreement Negotiation and WS-Agreement port types. Here, the roles of agreement initiator and responder change for the renegotiated agreement. The responder of the original agreement </w:t>
      </w:r>
      <w:r w:rsidR="006442D0">
        <w:rPr>
          <w:lang w:val="en-US"/>
        </w:rPr>
        <w:t xml:space="preserve">triggers the </w:t>
      </w:r>
      <w:r w:rsidRPr="00CD5786">
        <w:rPr>
          <w:lang w:val="en-US"/>
        </w:rPr>
        <w:t>creat</w:t>
      </w:r>
      <w:r w:rsidR="006442D0">
        <w:rPr>
          <w:lang w:val="en-US"/>
        </w:rPr>
        <w:t>ion of</w:t>
      </w:r>
      <w:r w:rsidRPr="00CD5786">
        <w:rPr>
          <w:lang w:val="en-US"/>
        </w:rPr>
        <w:t xml:space="preserve"> the renegotiated agreement instance</w:t>
      </w:r>
      <w:r w:rsidR="006442D0">
        <w:rPr>
          <w:lang w:val="en-US"/>
        </w:rPr>
        <w:t xml:space="preserve"> through the original agreement initiator’s agreement factory</w:t>
      </w:r>
      <w:r w:rsidRPr="00CD5786">
        <w:rPr>
          <w:lang w:val="en-US"/>
        </w:rPr>
        <w:t>.</w:t>
      </w:r>
    </w:p>
    <w:p w14:paraId="64CDC834" w14:textId="77777777" w:rsidR="00EB73BA" w:rsidRPr="00CD5786" w:rsidRDefault="00EB73BA" w:rsidP="00051549">
      <w:pPr>
        <w:pStyle w:val="berschrift2"/>
        <w:rPr>
          <w:lang w:val="en-US"/>
        </w:rPr>
      </w:pPr>
      <w:bookmarkStart w:id="409" w:name="_Toc263952970"/>
      <w:bookmarkStart w:id="410" w:name="_Toc264032855"/>
      <w:bookmarkStart w:id="411" w:name="_Toc264032981"/>
      <w:bookmarkStart w:id="412" w:name="_Toc264039098"/>
      <w:bookmarkStart w:id="413" w:name="_Toc264039322"/>
      <w:bookmarkStart w:id="414" w:name="_Toc264040633"/>
      <w:bookmarkStart w:id="415" w:name="_Toc264050251"/>
      <w:bookmarkStart w:id="416" w:name="_Toc268098912"/>
      <w:bookmarkStart w:id="417" w:name="_Toc268251316"/>
      <w:bookmarkStart w:id="418" w:name="_Toc269380225"/>
      <w:bookmarkStart w:id="419" w:name="_Toc278894206"/>
      <w:bookmarkStart w:id="420" w:name="_Toc280115253"/>
      <w:bookmarkEnd w:id="377"/>
      <w:r w:rsidRPr="00CD5786">
        <w:rPr>
          <w:lang w:val="en-US"/>
        </w:rPr>
        <w:lastRenderedPageBreak/>
        <w:t>Negotiation Factory Port Type</w:t>
      </w:r>
      <w:bookmarkEnd w:id="409"/>
      <w:bookmarkEnd w:id="410"/>
      <w:bookmarkEnd w:id="411"/>
      <w:bookmarkEnd w:id="412"/>
      <w:bookmarkEnd w:id="413"/>
      <w:bookmarkEnd w:id="414"/>
      <w:bookmarkEnd w:id="415"/>
      <w:bookmarkEnd w:id="416"/>
      <w:bookmarkEnd w:id="417"/>
      <w:bookmarkEnd w:id="418"/>
      <w:bookmarkEnd w:id="419"/>
      <w:bookmarkEnd w:id="420"/>
    </w:p>
    <w:p w14:paraId="45866B73" w14:textId="77777777" w:rsidR="00EB73BA" w:rsidRPr="00CD5786" w:rsidRDefault="00EB73BA" w:rsidP="00051549">
      <w:pPr>
        <w:pStyle w:val="berschrift3"/>
        <w:rPr>
          <w:lang w:val="en-US"/>
        </w:rPr>
      </w:pPr>
      <w:bookmarkStart w:id="421" w:name="_Toc280115254"/>
      <w:r w:rsidRPr="00CD5786">
        <w:rPr>
          <w:lang w:val="en-US"/>
        </w:rPr>
        <w:t xml:space="preserve">Operation </w:t>
      </w:r>
      <w:proofErr w:type="spellStart"/>
      <w:r w:rsidRPr="00CD5786">
        <w:rPr>
          <w:lang w:val="en-US"/>
        </w:rPr>
        <w:t>wsag-neg:InitiateNegotiation</w:t>
      </w:r>
      <w:bookmarkEnd w:id="421"/>
      <w:proofErr w:type="spellEnd"/>
    </w:p>
    <w:p w14:paraId="50D4FE95" w14:textId="77777777" w:rsidR="00EB73BA" w:rsidRPr="00CD5786" w:rsidRDefault="00EB73BA">
      <w:pPr>
        <w:keepNext/>
        <w:keepLines/>
        <w:jc w:val="both"/>
        <w:rPr>
          <w:lang w:val="en-US"/>
        </w:rPr>
      </w:pPr>
      <w:r w:rsidRPr="00CD5786">
        <w:rPr>
          <w:lang w:val="en-US"/>
        </w:rPr>
        <w:t xml:space="preserve">The </w:t>
      </w:r>
      <w:proofErr w:type="spellStart"/>
      <w:r w:rsidRPr="00CD5786">
        <w:rPr>
          <w:lang w:val="en-US"/>
        </w:rPr>
        <w:t>wsag-neg:InitiateNegotiation</w:t>
      </w:r>
      <w:proofErr w:type="spellEnd"/>
      <w:r w:rsidRPr="00CD5786">
        <w:rPr>
          <w:lang w:val="en-US"/>
        </w:rPr>
        <w:t xml:space="preserve"> operation is used to create a new negotiation. </w:t>
      </w:r>
    </w:p>
    <w:p w14:paraId="163771DF" w14:textId="77777777" w:rsidR="00EB73BA" w:rsidRPr="00CD5786" w:rsidRDefault="00EB73BA" w:rsidP="00051549">
      <w:pPr>
        <w:pStyle w:val="berschrift4"/>
        <w:rPr>
          <w:lang w:val="en-US"/>
        </w:rPr>
      </w:pPr>
      <w:bookmarkStart w:id="422" w:name="_Toc280115255"/>
      <w:r w:rsidRPr="00CD5786">
        <w:rPr>
          <w:lang w:val="en-US"/>
        </w:rPr>
        <w:t>Input</w:t>
      </w:r>
      <w:bookmarkEnd w:id="422"/>
    </w:p>
    <w:p w14:paraId="68184662" w14:textId="77777777" w:rsidR="00EB73BA" w:rsidRPr="00CD5786" w:rsidRDefault="00EB73BA">
      <w:pPr>
        <w:pStyle w:val="Code"/>
      </w:pPr>
      <w:r w:rsidRPr="00CD5786">
        <w:t>&lt;</w:t>
      </w:r>
      <w:proofErr w:type="spellStart"/>
      <w:proofErr w:type="gramStart"/>
      <w:r w:rsidRPr="00CD5786">
        <w:t>wsag</w:t>
      </w:r>
      <w:proofErr w:type="gramEnd"/>
      <w:r w:rsidRPr="00CD5786">
        <w:t>-neg:InitiateNegotiationInput</w:t>
      </w:r>
      <w:proofErr w:type="spellEnd"/>
      <w:r w:rsidRPr="00CD5786">
        <w:t>&gt;</w:t>
      </w:r>
    </w:p>
    <w:p w14:paraId="06511DA8" w14:textId="77777777" w:rsidR="00EB73BA" w:rsidRPr="00CD5786" w:rsidRDefault="00EB73BA">
      <w:pPr>
        <w:pStyle w:val="Code"/>
        <w:spacing w:line="240" w:lineRule="auto"/>
      </w:pPr>
      <w:r w:rsidRPr="00CD5786">
        <w:tab/>
        <w:t>&lt;</w:t>
      </w:r>
      <w:proofErr w:type="spellStart"/>
      <w:proofErr w:type="gramStart"/>
      <w:r w:rsidRPr="00CD5786">
        <w:t>wsag</w:t>
      </w:r>
      <w:proofErr w:type="gramEnd"/>
      <w:r w:rsidRPr="00CD5786">
        <w:t>-neg:NegotiationContext</w:t>
      </w:r>
      <w:proofErr w:type="spellEnd"/>
      <w:r w:rsidRPr="00CD5786">
        <w:t>&gt;</w:t>
      </w:r>
    </w:p>
    <w:p w14:paraId="70EB79C4" w14:textId="77777777" w:rsidR="00EB73BA" w:rsidRPr="00CD5786" w:rsidRDefault="00EB73BA">
      <w:pPr>
        <w:pStyle w:val="Code"/>
        <w:spacing w:line="240" w:lineRule="auto"/>
      </w:pPr>
      <w:r w:rsidRPr="00CD5786">
        <w:tab/>
        <w:t>…</w:t>
      </w:r>
    </w:p>
    <w:p w14:paraId="14AB35D6" w14:textId="77777777" w:rsidR="00EB73BA" w:rsidRPr="00CD5786" w:rsidRDefault="00EB73BA">
      <w:pPr>
        <w:pStyle w:val="Code"/>
        <w:spacing w:line="240" w:lineRule="auto"/>
      </w:pPr>
      <w:r w:rsidRPr="00CD5786">
        <w:tab/>
        <w:t>&lt;/</w:t>
      </w:r>
      <w:proofErr w:type="spellStart"/>
      <w:r w:rsidRPr="00CD5786">
        <w:t>wsag-neg</w:t>
      </w:r>
      <w:proofErr w:type="gramStart"/>
      <w:r w:rsidRPr="00CD5786">
        <w:t>:NegotiationContext</w:t>
      </w:r>
      <w:proofErr w:type="spellEnd"/>
      <w:proofErr w:type="gramEnd"/>
      <w:r w:rsidRPr="00CD5786">
        <w:t>&gt;</w:t>
      </w:r>
    </w:p>
    <w:p w14:paraId="073D204C" w14:textId="77777777" w:rsidR="00EB73BA" w:rsidRPr="00CD5786" w:rsidRDefault="00EB73BA">
      <w:pPr>
        <w:pStyle w:val="Code"/>
      </w:pPr>
    </w:p>
    <w:p w14:paraId="4F0CB702" w14:textId="77777777" w:rsidR="00EB73BA" w:rsidRPr="00CD5786" w:rsidRDefault="00EB73BA">
      <w:pPr>
        <w:pStyle w:val="Code"/>
        <w:ind w:firstLine="708"/>
      </w:pPr>
      <w:r w:rsidRPr="00CD5786">
        <w:t>&lt;</w:t>
      </w:r>
      <w:proofErr w:type="spellStart"/>
      <w:proofErr w:type="gramStart"/>
      <w:r w:rsidRPr="00CD5786">
        <w:t>wsag</w:t>
      </w:r>
      <w:proofErr w:type="gramEnd"/>
      <w:r w:rsidRPr="00CD5786">
        <w:t>-neg:InitiatorNegotiationEPR</w:t>
      </w:r>
      <w:proofErr w:type="spellEnd"/>
      <w:r w:rsidRPr="00CD5786">
        <w:t>&gt;</w:t>
      </w:r>
    </w:p>
    <w:p w14:paraId="35D5B8CB" w14:textId="77777777" w:rsidR="00EB73BA" w:rsidRPr="00CD5786" w:rsidRDefault="00EB73BA">
      <w:pPr>
        <w:pStyle w:val="Code"/>
      </w:pPr>
      <w:r w:rsidRPr="00CD5786">
        <w:tab/>
      </w:r>
      <w:r w:rsidRPr="00CD5786">
        <w:tab/>
        <w:t>&lt;</w:t>
      </w:r>
      <w:proofErr w:type="spellStart"/>
      <w:proofErr w:type="gramStart"/>
      <w:r w:rsidRPr="00CD5786">
        <w:t>wsa:EndpointReference</w:t>
      </w:r>
      <w:proofErr w:type="spellEnd"/>
      <w:proofErr w:type="gramEnd"/>
      <w:r w:rsidRPr="00CD5786">
        <w:t>&gt;</w:t>
      </w:r>
    </w:p>
    <w:p w14:paraId="631F2141" w14:textId="77777777" w:rsidR="00EB73BA" w:rsidRPr="00CD5786" w:rsidRDefault="00EB73BA">
      <w:pPr>
        <w:pStyle w:val="Code"/>
        <w:keepNext w:val="0"/>
        <w:keepLines w:val="0"/>
      </w:pPr>
      <w:r w:rsidRPr="00CD5786">
        <w:tab/>
      </w:r>
      <w:r w:rsidRPr="00CD5786">
        <w:tab/>
      </w:r>
      <w:r w:rsidRPr="00CD5786">
        <w:tab/>
      </w:r>
      <w:proofErr w:type="spellStart"/>
      <w:proofErr w:type="gramStart"/>
      <w:r w:rsidRPr="00CD5786">
        <w:t>wsa:EndpointReferenceType</w:t>
      </w:r>
      <w:proofErr w:type="spellEnd"/>
      <w:proofErr w:type="gramEnd"/>
    </w:p>
    <w:p w14:paraId="3C4BAED4" w14:textId="77777777" w:rsidR="00EB73BA" w:rsidRPr="00CD5786" w:rsidRDefault="00EB73BA">
      <w:pPr>
        <w:pStyle w:val="Code"/>
        <w:keepNext w:val="0"/>
        <w:keepLines w:val="0"/>
      </w:pPr>
      <w:r w:rsidRPr="00CD5786">
        <w:tab/>
      </w:r>
      <w:r w:rsidRPr="00CD5786">
        <w:tab/>
        <w:t>&lt;/</w:t>
      </w:r>
      <w:proofErr w:type="spellStart"/>
      <w:r w:rsidRPr="00CD5786">
        <w:t>wsa</w:t>
      </w:r>
      <w:proofErr w:type="gramStart"/>
      <w:r w:rsidRPr="00CD5786">
        <w:t>:EndpointReference</w:t>
      </w:r>
      <w:proofErr w:type="spellEnd"/>
      <w:proofErr w:type="gramEnd"/>
      <w:r w:rsidRPr="00CD5786">
        <w:t>&gt;</w:t>
      </w:r>
    </w:p>
    <w:p w14:paraId="3E7ECA4A" w14:textId="77777777" w:rsidR="00EB73BA" w:rsidRPr="00CD5786" w:rsidRDefault="00EB73BA">
      <w:pPr>
        <w:pStyle w:val="Code"/>
        <w:keepNext w:val="0"/>
        <w:keepLines w:val="0"/>
      </w:pPr>
      <w:r w:rsidRPr="00CD5786">
        <w:tab/>
        <w:t>&lt;/</w:t>
      </w:r>
      <w:proofErr w:type="spellStart"/>
      <w:r w:rsidRPr="00CD5786">
        <w:t>wsag-neg:InitiatorNegotiationEPR</w:t>
      </w:r>
      <w:proofErr w:type="spellEnd"/>
      <w:proofErr w:type="gramStart"/>
      <w:r w:rsidRPr="00CD5786">
        <w:t>&gt; ?</w:t>
      </w:r>
      <w:proofErr w:type="gramEnd"/>
    </w:p>
    <w:p w14:paraId="21235978" w14:textId="77777777" w:rsidR="00EB73BA" w:rsidRPr="00CD5786" w:rsidRDefault="00EB73BA">
      <w:pPr>
        <w:pStyle w:val="Code"/>
        <w:keepNext w:val="0"/>
        <w:keepLines w:val="0"/>
      </w:pPr>
      <w:r w:rsidRPr="00CD5786">
        <w:tab/>
        <w:t>&lt;</w:t>
      </w:r>
      <w:proofErr w:type="spellStart"/>
      <w:proofErr w:type="gramStart"/>
      <w:r w:rsidRPr="00CD5786">
        <w:t>wsag</w:t>
      </w:r>
      <w:proofErr w:type="gramEnd"/>
      <w:r w:rsidRPr="00CD5786">
        <w:t>-neg:NoncriticalExtension</w:t>
      </w:r>
      <w:proofErr w:type="spellEnd"/>
      <w:r w:rsidRPr="00CD5786">
        <w:t>&gt;</w:t>
      </w:r>
    </w:p>
    <w:p w14:paraId="642C093D" w14:textId="77777777" w:rsidR="00EB73BA" w:rsidRPr="00CD5786" w:rsidRDefault="00EB73BA">
      <w:pPr>
        <w:pStyle w:val="Code"/>
        <w:keepNext w:val="0"/>
        <w:keepLines w:val="0"/>
      </w:pPr>
      <w:r w:rsidRPr="00CD5786">
        <w:tab/>
      </w:r>
      <w:r w:rsidRPr="00CD5786">
        <w:tab/>
        <w:t>&lt;</w:t>
      </w:r>
      <w:proofErr w:type="spellStart"/>
      <w:proofErr w:type="gramStart"/>
      <w:r w:rsidRPr="00CD5786">
        <w:t>xs:any</w:t>
      </w:r>
      <w:proofErr w:type="spellEnd"/>
      <w:proofErr w:type="gramEnd"/>
      <w:r w:rsidRPr="00CD5786">
        <w:t>&gt; … &lt;/</w:t>
      </w:r>
      <w:proofErr w:type="spellStart"/>
      <w:r w:rsidRPr="00CD5786">
        <w:t>xs:any</w:t>
      </w:r>
      <w:proofErr w:type="spellEnd"/>
      <w:r w:rsidRPr="00CD5786">
        <w:t>&gt;</w:t>
      </w:r>
    </w:p>
    <w:p w14:paraId="086B4F4B" w14:textId="77777777" w:rsidR="00EB73BA" w:rsidRPr="00CD5786" w:rsidRDefault="00EB73BA">
      <w:pPr>
        <w:pStyle w:val="Code"/>
        <w:keepNext w:val="0"/>
        <w:keepLines w:val="0"/>
      </w:pPr>
      <w:r w:rsidRPr="00CD5786">
        <w:tab/>
        <w:t>&lt;/</w:t>
      </w:r>
      <w:proofErr w:type="spellStart"/>
      <w:r w:rsidRPr="00CD5786">
        <w:t>wsag-neg</w:t>
      </w:r>
      <w:proofErr w:type="gramStart"/>
      <w:r w:rsidRPr="00CD5786">
        <w:t>:NoncriticalExtension</w:t>
      </w:r>
      <w:proofErr w:type="spellEnd"/>
      <w:proofErr w:type="gramEnd"/>
      <w:r w:rsidRPr="00CD5786">
        <w:t>&gt; *</w:t>
      </w:r>
    </w:p>
    <w:p w14:paraId="17CD9377" w14:textId="77777777" w:rsidR="00EB73BA" w:rsidRPr="00CD5786" w:rsidRDefault="00EB73BA">
      <w:pPr>
        <w:pStyle w:val="Code"/>
        <w:keepLines w:val="0"/>
      </w:pPr>
      <w:r w:rsidRPr="00CD5786">
        <w:tab/>
        <w:t>&lt;</w:t>
      </w:r>
      <w:proofErr w:type="spellStart"/>
      <w:proofErr w:type="gramStart"/>
      <w:r w:rsidRPr="00CD5786">
        <w:t>xs:any</w:t>
      </w:r>
      <w:proofErr w:type="spellEnd"/>
      <w:proofErr w:type="gramEnd"/>
      <w:r w:rsidRPr="00CD5786">
        <w:t>&gt; … &lt;/</w:t>
      </w:r>
      <w:proofErr w:type="spellStart"/>
      <w:r w:rsidRPr="00CD5786">
        <w:t>xs:any</w:t>
      </w:r>
      <w:proofErr w:type="spellEnd"/>
      <w:r w:rsidRPr="00CD5786">
        <w:t>&gt; *</w:t>
      </w:r>
    </w:p>
    <w:p w14:paraId="449EFDF1" w14:textId="77777777" w:rsidR="00EB73BA" w:rsidRPr="00CD5786" w:rsidRDefault="00EB73BA">
      <w:pPr>
        <w:pStyle w:val="Code"/>
        <w:keepNext w:val="0"/>
        <w:keepLines w:val="0"/>
      </w:pPr>
      <w:r w:rsidRPr="00CD5786">
        <w:t>&lt;/</w:t>
      </w:r>
      <w:proofErr w:type="spellStart"/>
      <w:r w:rsidRPr="00CD5786">
        <w:t>wsag-neg:InitiateNegotiationInput</w:t>
      </w:r>
      <w:proofErr w:type="spellEnd"/>
      <w:r w:rsidRPr="00CD5786">
        <w:t>&gt;</w:t>
      </w:r>
    </w:p>
    <w:p w14:paraId="2280EBDB" w14:textId="77777777" w:rsidR="00EB73BA" w:rsidRPr="00CD5786" w:rsidRDefault="00EB73BA">
      <w:pPr>
        <w:keepNext/>
        <w:jc w:val="both"/>
        <w:rPr>
          <w:i/>
          <w:lang w:val="en-US"/>
        </w:rPr>
      </w:pPr>
    </w:p>
    <w:p w14:paraId="46E4FA37" w14:textId="77777777" w:rsidR="00EB73BA" w:rsidRPr="00CD5786" w:rsidRDefault="00EB73BA">
      <w:pPr>
        <w:keepNext/>
        <w:jc w:val="both"/>
        <w:rPr>
          <w:i/>
          <w:lang w:val="en-US"/>
        </w:rPr>
      </w:pPr>
      <w:r w:rsidRPr="00CD5786">
        <w:rPr>
          <w:i/>
          <w:lang w:val="en-US"/>
        </w:rPr>
        <w:t>/</w:t>
      </w:r>
      <w:proofErr w:type="spellStart"/>
      <w:r w:rsidRPr="00CD5786">
        <w:rPr>
          <w:i/>
          <w:lang w:val="en-US"/>
        </w:rPr>
        <w:t>wsag-neg:InitiateNegotiationInput</w:t>
      </w:r>
      <w:proofErr w:type="spellEnd"/>
    </w:p>
    <w:p w14:paraId="595FD8A9" w14:textId="77777777" w:rsidR="00EB73BA" w:rsidRPr="00CD5786" w:rsidRDefault="00EB73BA">
      <w:pPr>
        <w:jc w:val="both"/>
        <w:rPr>
          <w:lang w:val="en-US"/>
        </w:rPr>
      </w:pPr>
      <w:r w:rsidRPr="00CD5786">
        <w:rPr>
          <w:lang w:val="en-US"/>
        </w:rPr>
        <w:t xml:space="preserve">This is the outermost tag that encapsulates the input of an </w:t>
      </w:r>
      <w:proofErr w:type="spellStart"/>
      <w:r w:rsidRPr="00CD5786">
        <w:rPr>
          <w:i/>
          <w:lang w:val="en-US"/>
        </w:rPr>
        <w:t>initiateNegotiation</w:t>
      </w:r>
      <w:proofErr w:type="spellEnd"/>
      <w:r w:rsidRPr="00CD5786">
        <w:rPr>
          <w:lang w:val="en-US"/>
        </w:rPr>
        <w:t xml:space="preserve"> request.</w:t>
      </w:r>
    </w:p>
    <w:p w14:paraId="4D07AC93" w14:textId="77777777" w:rsidR="00EB73BA" w:rsidRPr="00CD5786" w:rsidRDefault="00EB73BA">
      <w:pPr>
        <w:jc w:val="both"/>
        <w:rPr>
          <w:lang w:val="en-US"/>
        </w:rPr>
      </w:pPr>
    </w:p>
    <w:p w14:paraId="3A7473CC" w14:textId="77777777" w:rsidR="00EB73BA" w:rsidRPr="00CD5786" w:rsidRDefault="00EB73BA">
      <w:pPr>
        <w:keepNext/>
        <w:rPr>
          <w:i/>
          <w:lang w:val="en-US"/>
        </w:rPr>
      </w:pPr>
      <w:r w:rsidRPr="00CD5786">
        <w:rPr>
          <w:i/>
          <w:lang w:val="en-US"/>
        </w:rPr>
        <w:t>/</w:t>
      </w:r>
      <w:proofErr w:type="spellStart"/>
      <w:r w:rsidRPr="00CD5786">
        <w:rPr>
          <w:i/>
          <w:lang w:val="en-US"/>
        </w:rPr>
        <w:t>wsag-neg:InitiateNegotiationInput</w:t>
      </w:r>
      <w:proofErr w:type="spellEnd"/>
      <w:r w:rsidRPr="00CD5786">
        <w:rPr>
          <w:i/>
          <w:lang w:val="en-US"/>
        </w:rPr>
        <w:t>/</w:t>
      </w:r>
      <w:proofErr w:type="spellStart"/>
      <w:r w:rsidRPr="00CD5786">
        <w:rPr>
          <w:i/>
          <w:lang w:val="en-US"/>
        </w:rPr>
        <w:t>wsag-neg</w:t>
      </w:r>
      <w:proofErr w:type="gramStart"/>
      <w:r w:rsidRPr="00CD5786">
        <w:rPr>
          <w:i/>
          <w:lang w:val="en-US"/>
        </w:rPr>
        <w:t>:NegotiationContext</w:t>
      </w:r>
      <w:proofErr w:type="spellEnd"/>
      <w:proofErr w:type="gramEnd"/>
    </w:p>
    <w:p w14:paraId="208B1E45" w14:textId="77777777" w:rsidR="00EB73BA" w:rsidRPr="00CD5786" w:rsidRDefault="00EB73BA">
      <w:pPr>
        <w:jc w:val="both"/>
        <w:rPr>
          <w:lang w:val="en-US"/>
        </w:rPr>
      </w:pPr>
      <w:r w:rsidRPr="00CD5786">
        <w:rPr>
          <w:lang w:val="en-US"/>
        </w:rPr>
        <w:t>This REQUIRED element defines the context of the negotiation that is initiated. The negotiation context applies to the whole lifetime of the negotiation process.</w:t>
      </w:r>
    </w:p>
    <w:p w14:paraId="141509A5" w14:textId="77777777" w:rsidR="00EB73BA" w:rsidRPr="00CD5786" w:rsidRDefault="00EB73BA">
      <w:pPr>
        <w:jc w:val="both"/>
        <w:rPr>
          <w:lang w:val="en-US"/>
        </w:rPr>
      </w:pPr>
    </w:p>
    <w:p w14:paraId="061FCAD9" w14:textId="77777777" w:rsidR="00EB73BA" w:rsidRPr="00CD5786" w:rsidRDefault="00EB73BA">
      <w:pPr>
        <w:keepNext/>
        <w:jc w:val="both"/>
        <w:rPr>
          <w:lang w:val="en-US"/>
        </w:rPr>
      </w:pPr>
      <w:r w:rsidRPr="00CD5786">
        <w:rPr>
          <w:lang w:val="en-US"/>
        </w:rPr>
        <w:t>/wsag-neg:InitiateNegotiationInput/wsag-neg:InitiatorNegotiationEPR</w:t>
      </w:r>
    </w:p>
    <w:p w14:paraId="0CB59A63" w14:textId="77777777" w:rsidR="00EB73BA" w:rsidRPr="00CD5786" w:rsidRDefault="00EB73BA">
      <w:pPr>
        <w:jc w:val="both"/>
        <w:rPr>
          <w:lang w:val="en-US"/>
        </w:rPr>
      </w:pPr>
      <w:r w:rsidRPr="00CD5786">
        <w:rPr>
          <w:lang w:val="en-US"/>
        </w:rPr>
        <w:t xml:space="preserve">This OPTIONAL element identifies the endpoint of a </w:t>
      </w:r>
      <w:r w:rsidRPr="00CD5786">
        <w:rPr>
          <w:i/>
          <w:lang w:val="en-US"/>
        </w:rPr>
        <w:t>Negotiation</w:t>
      </w:r>
      <w:r w:rsidRPr="00CD5786">
        <w:rPr>
          <w:lang w:val="en-US"/>
        </w:rPr>
        <w:t xml:space="preserve"> instance provided by the initiator of the negotiation. This endpoint is used in symmetric deployment scenarios of the Negotiation port type in order to initiate a bilateral negotiation.</w:t>
      </w:r>
    </w:p>
    <w:p w14:paraId="2DF07A3E" w14:textId="77777777" w:rsidR="00EB73BA" w:rsidRPr="00CD5786" w:rsidRDefault="00EB73BA">
      <w:pPr>
        <w:jc w:val="both"/>
        <w:rPr>
          <w:lang w:val="en-US"/>
        </w:rPr>
      </w:pPr>
    </w:p>
    <w:p w14:paraId="7D8E71CA" w14:textId="77777777" w:rsidR="00EB73BA" w:rsidRPr="00CD5786" w:rsidRDefault="00EB73BA">
      <w:pPr>
        <w:keepNext/>
        <w:jc w:val="both"/>
        <w:rPr>
          <w:i/>
          <w:lang w:val="en-US"/>
        </w:rPr>
      </w:pPr>
      <w:r w:rsidRPr="00CD5786">
        <w:rPr>
          <w:i/>
          <w:lang w:val="en-US"/>
        </w:rPr>
        <w:lastRenderedPageBreak/>
        <w:t>/</w:t>
      </w:r>
      <w:proofErr w:type="spellStart"/>
      <w:r w:rsidRPr="00CD5786">
        <w:rPr>
          <w:i/>
          <w:lang w:val="en-US"/>
        </w:rPr>
        <w:t>wsag-neg:InitiateNegotiationInput</w:t>
      </w:r>
      <w:proofErr w:type="spellEnd"/>
      <w:r w:rsidRPr="00CD5786">
        <w:rPr>
          <w:i/>
          <w:lang w:val="en-US"/>
        </w:rPr>
        <w:t>/</w:t>
      </w:r>
      <w:proofErr w:type="spellStart"/>
      <w:r w:rsidRPr="00CD5786">
        <w:rPr>
          <w:i/>
          <w:lang w:val="en-US"/>
        </w:rPr>
        <w:t>wsag-neg</w:t>
      </w:r>
      <w:proofErr w:type="gramStart"/>
      <w:r w:rsidRPr="00CD5786">
        <w:rPr>
          <w:i/>
          <w:lang w:val="en-US"/>
        </w:rPr>
        <w:t>:NoncriticalExtensions</w:t>
      </w:r>
      <w:proofErr w:type="spellEnd"/>
      <w:proofErr w:type="gramEnd"/>
    </w:p>
    <w:p w14:paraId="5CB04758" w14:textId="77777777" w:rsidR="00EB73BA" w:rsidRPr="00CD5786" w:rsidRDefault="00EB73BA" w:rsidP="00051549">
      <w:pPr>
        <w:keepLines/>
        <w:widowControl/>
        <w:jc w:val="both"/>
        <w:rPr>
          <w:lang w:val="en-US"/>
        </w:rPr>
      </w:pPr>
      <w:r w:rsidRPr="00CD5786">
        <w:rPr>
          <w:lang w:val="en-US"/>
        </w:rPr>
        <w:t xml:space="preserve">Additional elements MAY carry non-critical </w:t>
      </w:r>
      <w:proofErr w:type="gramStart"/>
      <w:r w:rsidRPr="00CD5786">
        <w:rPr>
          <w:lang w:val="en-US"/>
        </w:rPr>
        <w:t>extensions which</w:t>
      </w:r>
      <w:proofErr w:type="gramEnd"/>
      <w:r w:rsidRPr="00CD5786">
        <w:rPr>
          <w:lang w:val="en-US"/>
        </w:rPr>
        <w:t xml:space="preserve"> control augmented negotiation and agreement creation mechanisms. The responder MAY ignore non-critical extensions and behave as if they </w:t>
      </w:r>
      <w:r w:rsidR="00F72081">
        <w:rPr>
          <w:lang w:val="en-US"/>
        </w:rPr>
        <w:t>were</w:t>
      </w:r>
      <w:r w:rsidR="00F72081" w:rsidRPr="00CD5786">
        <w:rPr>
          <w:lang w:val="en-US"/>
        </w:rPr>
        <w:t xml:space="preserve"> </w:t>
      </w:r>
      <w:r w:rsidRPr="00CD5786">
        <w:rPr>
          <w:lang w:val="en-US"/>
        </w:rPr>
        <w:t>not present. A responder SHOULD obey non-critical extensions if it is able and willing. The meaning of extensions and how to obey them is domain-specific and MUST be understood from the extension content itself.</w:t>
      </w:r>
    </w:p>
    <w:p w14:paraId="71ADE9A3" w14:textId="77777777" w:rsidR="00EB73BA" w:rsidRPr="00CD5786" w:rsidRDefault="00EB73BA">
      <w:pPr>
        <w:jc w:val="both"/>
        <w:rPr>
          <w:lang w:val="en-US"/>
        </w:rPr>
      </w:pPr>
    </w:p>
    <w:p w14:paraId="37E8F6EB" w14:textId="77777777" w:rsidR="00EB73BA" w:rsidRPr="00CD5786" w:rsidRDefault="00EB73BA">
      <w:pPr>
        <w:keepNext/>
        <w:jc w:val="both"/>
        <w:rPr>
          <w:i/>
          <w:lang w:val="en-US"/>
        </w:rPr>
      </w:pPr>
      <w:r w:rsidRPr="00CD5786">
        <w:rPr>
          <w:i/>
          <w:lang w:val="en-US"/>
        </w:rPr>
        <w:t>/</w:t>
      </w:r>
      <w:proofErr w:type="spellStart"/>
      <w:r w:rsidRPr="00CD5786">
        <w:rPr>
          <w:i/>
          <w:lang w:val="en-US"/>
        </w:rPr>
        <w:t>wsag-neg:InitiateNegotiationInput</w:t>
      </w:r>
      <w:proofErr w:type="spellEnd"/>
      <w:r w:rsidRPr="00CD5786">
        <w:rPr>
          <w:i/>
          <w:lang w:val="en-US"/>
        </w:rPr>
        <w:t>/</w:t>
      </w:r>
      <w:proofErr w:type="spellStart"/>
      <w:r w:rsidRPr="00CD5786">
        <w:rPr>
          <w:i/>
          <w:lang w:val="en-US"/>
        </w:rPr>
        <w:t>xs</w:t>
      </w:r>
      <w:proofErr w:type="gramStart"/>
      <w:r w:rsidRPr="00CD5786">
        <w:rPr>
          <w:i/>
          <w:lang w:val="en-US"/>
        </w:rPr>
        <w:t>:any</w:t>
      </w:r>
      <w:proofErr w:type="spellEnd"/>
      <w:proofErr w:type="gramEnd"/>
      <w:r w:rsidRPr="00CD5786">
        <w:rPr>
          <w:i/>
          <w:lang w:val="en-US"/>
        </w:rPr>
        <w:t>##other</w:t>
      </w:r>
    </w:p>
    <w:p w14:paraId="7F557401" w14:textId="77777777" w:rsidR="00EB73BA" w:rsidRPr="00CD5786" w:rsidRDefault="00EB73BA">
      <w:pPr>
        <w:jc w:val="both"/>
        <w:rPr>
          <w:lang w:val="en-US"/>
        </w:rPr>
      </w:pPr>
      <w:r w:rsidRPr="00CD5786">
        <w:rPr>
          <w:lang w:val="en-US"/>
        </w:rPr>
        <w:t>These optional elements MAY be used to carry critical extensions which control additional (re</w:t>
      </w:r>
      <w:bookmarkStart w:id="423" w:name="_GoBack"/>
      <w:bookmarkEnd w:id="423"/>
      <w:del w:id="424" w:author="Ph W" w:date="2011-07-16T18:00:00Z">
        <w:r w:rsidRPr="00CD5786" w:rsidDel="007F4818">
          <w:rPr>
            <w:lang w:val="en-US"/>
          </w:rPr>
          <w:delText>-</w:delText>
        </w:r>
      </w:del>
      <w:r w:rsidRPr="00CD5786">
        <w:rPr>
          <w:lang w:val="en-US"/>
        </w:rPr>
        <w:t>)negotiation and agreement creation mechanisms.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14:paraId="0C503404" w14:textId="77777777" w:rsidR="00EB73BA" w:rsidRPr="00CD5786" w:rsidRDefault="00EB73BA">
      <w:pPr>
        <w:jc w:val="both"/>
        <w:rPr>
          <w:lang w:val="en-US"/>
        </w:rPr>
      </w:pPr>
    </w:p>
    <w:p w14:paraId="7BE8356C" w14:textId="77777777" w:rsidR="00EB73BA" w:rsidRPr="00CD5786" w:rsidRDefault="00EB73BA" w:rsidP="00051549">
      <w:pPr>
        <w:pStyle w:val="berschrift4"/>
        <w:rPr>
          <w:lang w:val="en-US"/>
        </w:rPr>
      </w:pPr>
      <w:bookmarkStart w:id="425" w:name="_Toc280115256"/>
      <w:r w:rsidRPr="00CD5786">
        <w:rPr>
          <w:lang w:val="en-US"/>
        </w:rPr>
        <w:t>Result</w:t>
      </w:r>
      <w:bookmarkEnd w:id="425"/>
    </w:p>
    <w:p w14:paraId="16566460" w14:textId="77777777" w:rsidR="00EB73BA" w:rsidRPr="00CD5786" w:rsidRDefault="00EB73BA">
      <w:pPr>
        <w:pStyle w:val="Code"/>
      </w:pPr>
      <w:r w:rsidRPr="00CD5786">
        <w:t>&lt;</w:t>
      </w:r>
      <w:proofErr w:type="spellStart"/>
      <w:proofErr w:type="gramStart"/>
      <w:r w:rsidRPr="00CD5786">
        <w:t>wsag</w:t>
      </w:r>
      <w:proofErr w:type="gramEnd"/>
      <w:r w:rsidRPr="00CD5786">
        <w:t>-neg:InitiateNegotiationOutput</w:t>
      </w:r>
      <w:proofErr w:type="spellEnd"/>
      <w:r w:rsidRPr="00CD5786">
        <w:t>&gt;</w:t>
      </w:r>
    </w:p>
    <w:p w14:paraId="0B557F56" w14:textId="77777777" w:rsidR="00EB73BA" w:rsidRPr="00CD5786" w:rsidRDefault="00EB73BA">
      <w:pPr>
        <w:pStyle w:val="Code"/>
      </w:pPr>
      <w:r w:rsidRPr="00CD5786">
        <w:tab/>
        <w:t>&lt;</w:t>
      </w:r>
      <w:proofErr w:type="spellStart"/>
      <w:proofErr w:type="gramStart"/>
      <w:r w:rsidRPr="00CD5786">
        <w:t>wsag</w:t>
      </w:r>
      <w:proofErr w:type="gramEnd"/>
      <w:r w:rsidRPr="00CD5786">
        <w:t>-neg:CreatedNegotiationEPR</w:t>
      </w:r>
      <w:proofErr w:type="spellEnd"/>
      <w:r w:rsidRPr="00CD5786">
        <w:t>&gt;</w:t>
      </w:r>
    </w:p>
    <w:p w14:paraId="6A02AC27" w14:textId="77777777" w:rsidR="00EB73BA" w:rsidRPr="00CD5786" w:rsidRDefault="00EB73BA">
      <w:pPr>
        <w:pStyle w:val="Code"/>
      </w:pPr>
      <w:r w:rsidRPr="00CD5786">
        <w:tab/>
      </w:r>
      <w:r w:rsidRPr="00CD5786">
        <w:tab/>
      </w:r>
      <w:proofErr w:type="spellStart"/>
      <w:proofErr w:type="gramStart"/>
      <w:r w:rsidRPr="00CD5786">
        <w:t>wsa:EndpointReferenceType</w:t>
      </w:r>
      <w:proofErr w:type="spellEnd"/>
      <w:proofErr w:type="gramEnd"/>
    </w:p>
    <w:p w14:paraId="039350ED" w14:textId="77777777" w:rsidR="00EB73BA" w:rsidRPr="00CD5786" w:rsidRDefault="00EB73BA">
      <w:pPr>
        <w:pStyle w:val="Code"/>
        <w:keepNext w:val="0"/>
        <w:keepLines w:val="0"/>
      </w:pPr>
      <w:r w:rsidRPr="00CD5786">
        <w:tab/>
        <w:t>&lt;/</w:t>
      </w:r>
      <w:proofErr w:type="spellStart"/>
      <w:r w:rsidRPr="00CD5786">
        <w:t>wsag-neg</w:t>
      </w:r>
      <w:proofErr w:type="gramStart"/>
      <w:r w:rsidRPr="00CD5786">
        <w:t>:CreatedNegotiationEPR</w:t>
      </w:r>
      <w:proofErr w:type="spellEnd"/>
      <w:proofErr w:type="gramEnd"/>
      <w:r w:rsidRPr="00CD5786">
        <w:t xml:space="preserve">&gt; </w:t>
      </w:r>
    </w:p>
    <w:p w14:paraId="45945822" w14:textId="77777777" w:rsidR="00EB73BA" w:rsidRPr="00CD5786" w:rsidRDefault="00EB73BA">
      <w:pPr>
        <w:pStyle w:val="Code"/>
      </w:pPr>
      <w:r w:rsidRPr="00CD5786">
        <w:tab/>
        <w:t>&lt;</w:t>
      </w:r>
      <w:proofErr w:type="spellStart"/>
      <w:proofErr w:type="gramStart"/>
      <w:r w:rsidRPr="00CD5786">
        <w:t>xs:any</w:t>
      </w:r>
      <w:proofErr w:type="spellEnd"/>
      <w:proofErr w:type="gramEnd"/>
      <w:r w:rsidRPr="00CD5786">
        <w:t>&gt; … &lt;/</w:t>
      </w:r>
      <w:proofErr w:type="spellStart"/>
      <w:r w:rsidRPr="00CD5786">
        <w:t>xs:any</w:t>
      </w:r>
      <w:proofErr w:type="spellEnd"/>
      <w:r w:rsidRPr="00CD5786">
        <w:t>&gt; *</w:t>
      </w:r>
    </w:p>
    <w:p w14:paraId="6705E77E" w14:textId="77777777" w:rsidR="00EB73BA" w:rsidRPr="00CD5786" w:rsidRDefault="00EB73BA">
      <w:pPr>
        <w:pStyle w:val="Code"/>
        <w:keepNext w:val="0"/>
        <w:keepLines w:val="0"/>
      </w:pPr>
      <w:r w:rsidRPr="00CD5786">
        <w:t>&lt;/</w:t>
      </w:r>
      <w:proofErr w:type="spellStart"/>
      <w:r w:rsidRPr="00CD5786">
        <w:t>wsag-neg:InitiateNegotiationOutput</w:t>
      </w:r>
      <w:proofErr w:type="spellEnd"/>
      <w:r w:rsidRPr="00CD5786">
        <w:t>&gt;</w:t>
      </w:r>
    </w:p>
    <w:p w14:paraId="688EB020" w14:textId="77777777" w:rsidR="00EB73BA" w:rsidRPr="00CD5786" w:rsidRDefault="00EB73BA">
      <w:pPr>
        <w:keepNext/>
        <w:jc w:val="both"/>
        <w:rPr>
          <w:i/>
          <w:lang w:val="en-US"/>
        </w:rPr>
      </w:pPr>
      <w:r w:rsidRPr="00CD5786">
        <w:rPr>
          <w:i/>
          <w:lang w:val="en-US"/>
        </w:rPr>
        <w:t>/</w:t>
      </w:r>
      <w:proofErr w:type="spellStart"/>
      <w:r w:rsidRPr="00CD5786">
        <w:rPr>
          <w:i/>
          <w:lang w:val="en-US"/>
        </w:rPr>
        <w:t>wsag-neg:InitiateNegotiationInput</w:t>
      </w:r>
      <w:proofErr w:type="spellEnd"/>
      <w:r w:rsidRPr="00CD5786">
        <w:rPr>
          <w:i/>
          <w:lang w:val="en-US"/>
        </w:rPr>
        <w:t>/</w:t>
      </w:r>
      <w:proofErr w:type="spellStart"/>
      <w:r w:rsidRPr="00CD5786">
        <w:rPr>
          <w:i/>
          <w:lang w:val="en-US"/>
        </w:rPr>
        <w:t>wsag-neg</w:t>
      </w:r>
      <w:proofErr w:type="gramStart"/>
      <w:r w:rsidRPr="00CD5786">
        <w:rPr>
          <w:i/>
          <w:lang w:val="en-US"/>
        </w:rPr>
        <w:t>:CreatedNegotiationEPR</w:t>
      </w:r>
      <w:proofErr w:type="spellEnd"/>
      <w:proofErr w:type="gramEnd"/>
    </w:p>
    <w:p w14:paraId="4507B648" w14:textId="77777777" w:rsidR="00EB73BA" w:rsidRPr="00CD5786" w:rsidRDefault="00EB73BA">
      <w:pPr>
        <w:jc w:val="both"/>
        <w:rPr>
          <w:lang w:val="en-US"/>
        </w:rPr>
      </w:pPr>
      <w:r w:rsidRPr="00CD5786">
        <w:rPr>
          <w:lang w:val="en-US"/>
        </w:rPr>
        <w:t xml:space="preserve">This element is the EPR of the newly created negotiation. The created negotiation instance MUST bear the same context as provided in the input. This element MUST appear in an initiate negotiation response. </w:t>
      </w:r>
    </w:p>
    <w:p w14:paraId="53E8CF42" w14:textId="77777777" w:rsidR="00EB73BA" w:rsidRPr="00CD5786" w:rsidRDefault="00EB73BA">
      <w:pPr>
        <w:jc w:val="both"/>
        <w:rPr>
          <w:lang w:val="en-US"/>
        </w:rPr>
      </w:pPr>
    </w:p>
    <w:p w14:paraId="2563EE6B" w14:textId="77777777" w:rsidR="00EB73BA" w:rsidRPr="00CD5786" w:rsidRDefault="00EB73BA">
      <w:pPr>
        <w:keepNext/>
        <w:jc w:val="both"/>
        <w:rPr>
          <w:i/>
          <w:lang w:val="en-US"/>
        </w:rPr>
      </w:pPr>
      <w:r w:rsidRPr="00CD5786">
        <w:rPr>
          <w:i/>
          <w:lang w:val="en-US"/>
        </w:rPr>
        <w:t>/</w:t>
      </w:r>
      <w:proofErr w:type="spellStart"/>
      <w:r w:rsidRPr="00CD5786">
        <w:rPr>
          <w:i/>
          <w:lang w:val="en-US"/>
        </w:rPr>
        <w:t>wsag-neg:InitiateNegotiationInput</w:t>
      </w:r>
      <w:proofErr w:type="spellEnd"/>
      <w:r w:rsidRPr="00CD5786">
        <w:rPr>
          <w:i/>
          <w:lang w:val="en-US"/>
        </w:rPr>
        <w:t>/{any}</w:t>
      </w:r>
    </w:p>
    <w:p w14:paraId="05BE57BD" w14:textId="77777777" w:rsidR="00EB73BA" w:rsidRPr="00CD5786" w:rsidRDefault="00EB73BA">
      <w:pPr>
        <w:jc w:val="both"/>
        <w:rPr>
          <w:lang w:val="en-US"/>
        </w:rPr>
      </w:pPr>
      <w:r w:rsidRPr="00CD5786">
        <w:rPr>
          <w:lang w:val="en-US"/>
        </w:rPr>
        <w:t>The response MAY carry additional domain specific elements that are associated with the corresponding extensions of the input message.</w:t>
      </w:r>
    </w:p>
    <w:p w14:paraId="7238B178" w14:textId="77777777" w:rsidR="00EB73BA" w:rsidRPr="00CD5786" w:rsidRDefault="00EB73BA">
      <w:pPr>
        <w:jc w:val="both"/>
        <w:rPr>
          <w:lang w:val="en-US"/>
        </w:rPr>
      </w:pPr>
    </w:p>
    <w:p w14:paraId="03FD3133" w14:textId="77777777" w:rsidR="00EB73BA" w:rsidRPr="00CD5786" w:rsidRDefault="00EB73BA" w:rsidP="00051549">
      <w:pPr>
        <w:pStyle w:val="berschrift4"/>
        <w:rPr>
          <w:lang w:val="en-US"/>
        </w:rPr>
      </w:pPr>
      <w:bookmarkStart w:id="426" w:name="_Toc280115257"/>
      <w:r w:rsidRPr="00CD5786">
        <w:rPr>
          <w:lang w:val="en-US"/>
        </w:rPr>
        <w:t>Faults</w:t>
      </w:r>
      <w:bookmarkEnd w:id="426"/>
    </w:p>
    <w:p w14:paraId="23551485" w14:textId="77777777" w:rsidR="00EB73BA" w:rsidRPr="00CD5786" w:rsidRDefault="00EB73BA">
      <w:pPr>
        <w:jc w:val="both"/>
        <w:rPr>
          <w:lang w:val="en-US"/>
        </w:rPr>
      </w:pPr>
      <w:r w:rsidRPr="00CD5786">
        <w:rPr>
          <w:lang w:val="en-US"/>
        </w:rPr>
        <w:t>A fault response indicates that the request for creating a negotiation was rejected and may also include domain specific reasons.</w:t>
      </w:r>
    </w:p>
    <w:p w14:paraId="1201057D" w14:textId="77777777" w:rsidR="00EB73BA" w:rsidRPr="00CD5786" w:rsidRDefault="00EB73BA" w:rsidP="00051549">
      <w:pPr>
        <w:pStyle w:val="berschrift2"/>
        <w:rPr>
          <w:lang w:val="en-US"/>
        </w:rPr>
      </w:pPr>
      <w:bookmarkStart w:id="427" w:name="_Toc263952971"/>
      <w:bookmarkStart w:id="428" w:name="_Toc264032856"/>
      <w:bookmarkStart w:id="429" w:name="_Toc264032982"/>
      <w:bookmarkStart w:id="430" w:name="_Toc264039099"/>
      <w:bookmarkStart w:id="431" w:name="_Toc264039323"/>
      <w:bookmarkStart w:id="432" w:name="_Toc264040634"/>
      <w:bookmarkStart w:id="433" w:name="_Toc264050252"/>
      <w:bookmarkStart w:id="434" w:name="_Toc268098913"/>
      <w:bookmarkStart w:id="435" w:name="_Toc268251317"/>
      <w:bookmarkStart w:id="436" w:name="_Toc269380226"/>
      <w:bookmarkStart w:id="437" w:name="_Toc278894207"/>
      <w:bookmarkStart w:id="438" w:name="_Toc280115258"/>
      <w:r w:rsidRPr="00CD5786">
        <w:rPr>
          <w:lang w:val="en-US"/>
        </w:rPr>
        <w:lastRenderedPageBreak/>
        <w:t>Negotiation Port Type</w:t>
      </w:r>
      <w:bookmarkEnd w:id="427"/>
      <w:bookmarkEnd w:id="428"/>
      <w:bookmarkEnd w:id="429"/>
      <w:bookmarkEnd w:id="430"/>
      <w:bookmarkEnd w:id="431"/>
      <w:bookmarkEnd w:id="432"/>
      <w:bookmarkEnd w:id="433"/>
      <w:bookmarkEnd w:id="434"/>
      <w:bookmarkEnd w:id="435"/>
      <w:bookmarkEnd w:id="436"/>
      <w:bookmarkEnd w:id="437"/>
      <w:bookmarkEnd w:id="438"/>
    </w:p>
    <w:p w14:paraId="4C3C57B6" w14:textId="77777777" w:rsidR="00EB73BA" w:rsidRPr="00CD5786" w:rsidRDefault="00EB73BA" w:rsidP="00051549">
      <w:pPr>
        <w:pStyle w:val="berschrift3"/>
        <w:rPr>
          <w:lang w:val="en-US"/>
        </w:rPr>
      </w:pPr>
      <w:bookmarkStart w:id="439" w:name="_Toc280115259"/>
      <w:r w:rsidRPr="00CD5786">
        <w:rPr>
          <w:lang w:val="en-US"/>
        </w:rPr>
        <w:t xml:space="preserve">Operation </w:t>
      </w:r>
      <w:proofErr w:type="spellStart"/>
      <w:r w:rsidRPr="00CD5786">
        <w:rPr>
          <w:lang w:val="en-US"/>
        </w:rPr>
        <w:t>wsag-neg</w:t>
      </w:r>
      <w:proofErr w:type="gramStart"/>
      <w:r w:rsidRPr="00CD5786">
        <w:rPr>
          <w:lang w:val="en-US"/>
        </w:rPr>
        <w:t>:Negotiate</w:t>
      </w:r>
      <w:bookmarkEnd w:id="439"/>
      <w:proofErr w:type="spellEnd"/>
      <w:proofErr w:type="gramEnd"/>
    </w:p>
    <w:p w14:paraId="41FDD003" w14:textId="77777777" w:rsidR="00EB73BA" w:rsidRPr="00CD5786" w:rsidRDefault="00EB73BA">
      <w:pPr>
        <w:keepNext/>
        <w:jc w:val="both"/>
        <w:rPr>
          <w:lang w:val="en-US"/>
        </w:rPr>
      </w:pPr>
      <w:r w:rsidRPr="00CD5786">
        <w:rPr>
          <w:lang w:val="en-US"/>
        </w:rPr>
        <w:t xml:space="preserve">The </w:t>
      </w:r>
      <w:proofErr w:type="spellStart"/>
      <w:r w:rsidRPr="00CD5786">
        <w:rPr>
          <w:lang w:val="en-US"/>
        </w:rPr>
        <w:t>wsag-neg</w:t>
      </w:r>
      <w:proofErr w:type="gramStart"/>
      <w:r w:rsidRPr="00CD5786">
        <w:rPr>
          <w:lang w:val="en-US"/>
        </w:rPr>
        <w:t>:Negotiate</w:t>
      </w:r>
      <w:proofErr w:type="spellEnd"/>
      <w:proofErr w:type="gramEnd"/>
      <w:r w:rsidRPr="00CD5786">
        <w:rPr>
          <w:lang w:val="en-US"/>
        </w:rPr>
        <w:t xml:space="preserve"> operation is used to negotiate offers based on the offer-counter offer model.</w:t>
      </w:r>
    </w:p>
    <w:p w14:paraId="4121D656" w14:textId="77777777" w:rsidR="00EB73BA" w:rsidRPr="00CD5786" w:rsidRDefault="00EB73BA">
      <w:pPr>
        <w:keepNext/>
        <w:jc w:val="both"/>
        <w:rPr>
          <w:lang w:val="en-US"/>
        </w:rPr>
      </w:pPr>
    </w:p>
    <w:p w14:paraId="4A287383" w14:textId="77777777" w:rsidR="00EB73BA" w:rsidRPr="00CD5786" w:rsidRDefault="00EB73BA" w:rsidP="00051549">
      <w:pPr>
        <w:pStyle w:val="berschrift4"/>
        <w:rPr>
          <w:lang w:val="en-US"/>
        </w:rPr>
      </w:pPr>
      <w:bookmarkStart w:id="440" w:name="_Toc280115260"/>
      <w:r w:rsidRPr="00CD5786">
        <w:rPr>
          <w:lang w:val="en-US"/>
        </w:rPr>
        <w:t>Input</w:t>
      </w:r>
      <w:bookmarkEnd w:id="440"/>
    </w:p>
    <w:p w14:paraId="0CE4535E" w14:textId="77777777" w:rsidR="00EB73BA" w:rsidRPr="00CD5786" w:rsidRDefault="00EB73BA">
      <w:pPr>
        <w:pStyle w:val="Code"/>
      </w:pPr>
      <w:r w:rsidRPr="00CD5786">
        <w:t>&lt;</w:t>
      </w:r>
      <w:proofErr w:type="spellStart"/>
      <w:proofErr w:type="gramStart"/>
      <w:r w:rsidRPr="00CD5786">
        <w:t>wsag</w:t>
      </w:r>
      <w:proofErr w:type="gramEnd"/>
      <w:r w:rsidRPr="00CD5786">
        <w:t>-neg:NegotiateInput</w:t>
      </w:r>
      <w:proofErr w:type="spellEnd"/>
      <w:r w:rsidRPr="00CD5786">
        <w:t>&gt;</w:t>
      </w:r>
    </w:p>
    <w:p w14:paraId="2E5EEA68" w14:textId="77777777" w:rsidR="00EB73BA" w:rsidRPr="00CD5786" w:rsidRDefault="00EB73BA">
      <w:pPr>
        <w:pStyle w:val="Code"/>
      </w:pPr>
      <w:r w:rsidRPr="00CD5786">
        <w:tab/>
        <w:t>&lt;</w:t>
      </w:r>
      <w:proofErr w:type="spellStart"/>
      <w:proofErr w:type="gramStart"/>
      <w:r w:rsidRPr="00CD5786">
        <w:t>wsag</w:t>
      </w:r>
      <w:proofErr w:type="gramEnd"/>
      <w:r w:rsidRPr="00CD5786">
        <w:t>-neg:NegotiationOffer</w:t>
      </w:r>
      <w:proofErr w:type="spellEnd"/>
      <w:r w:rsidRPr="00CD5786">
        <w:t>&gt;</w:t>
      </w:r>
    </w:p>
    <w:p w14:paraId="0A536689" w14:textId="77777777" w:rsidR="00EB73BA" w:rsidRPr="00CD5786" w:rsidRDefault="00EB73BA">
      <w:pPr>
        <w:pStyle w:val="Code"/>
      </w:pPr>
      <w:r w:rsidRPr="00CD5786">
        <w:tab/>
      </w:r>
      <w:r w:rsidRPr="00CD5786">
        <w:tab/>
      </w:r>
      <w:proofErr w:type="spellStart"/>
      <w:proofErr w:type="gramStart"/>
      <w:r w:rsidRPr="00CD5786">
        <w:t>wsag</w:t>
      </w:r>
      <w:proofErr w:type="gramEnd"/>
      <w:r w:rsidRPr="00CD5786">
        <w:t>-neg:NegotiationOfferType</w:t>
      </w:r>
      <w:proofErr w:type="spellEnd"/>
    </w:p>
    <w:p w14:paraId="3C914593" w14:textId="77777777" w:rsidR="00EB73BA" w:rsidRPr="00CD5786" w:rsidRDefault="00EB73BA">
      <w:pPr>
        <w:pStyle w:val="Code"/>
        <w:keepNext w:val="0"/>
        <w:keepLines w:val="0"/>
      </w:pPr>
      <w:r w:rsidRPr="00CD5786">
        <w:tab/>
        <w:t>&lt;/</w:t>
      </w:r>
      <w:proofErr w:type="spellStart"/>
      <w:r w:rsidRPr="00CD5786">
        <w:t>wsag-neg</w:t>
      </w:r>
      <w:proofErr w:type="gramStart"/>
      <w:r w:rsidRPr="00CD5786">
        <w:t>:NegotiationOffer</w:t>
      </w:r>
      <w:proofErr w:type="spellEnd"/>
      <w:proofErr w:type="gramEnd"/>
      <w:r w:rsidRPr="00CD5786">
        <w:t>&gt;  +</w:t>
      </w:r>
    </w:p>
    <w:p w14:paraId="2C26EDE6" w14:textId="77777777" w:rsidR="00EB73BA" w:rsidRPr="00CD5786" w:rsidRDefault="00EB73BA">
      <w:pPr>
        <w:pStyle w:val="Code"/>
      </w:pPr>
      <w:r w:rsidRPr="00CD5786">
        <w:tab/>
        <w:t>&lt;</w:t>
      </w:r>
      <w:proofErr w:type="spellStart"/>
      <w:proofErr w:type="gramStart"/>
      <w:r w:rsidRPr="00CD5786">
        <w:t>xs:any</w:t>
      </w:r>
      <w:proofErr w:type="spellEnd"/>
      <w:proofErr w:type="gramEnd"/>
      <w:r w:rsidRPr="00CD5786">
        <w:t>&gt; … &lt;/</w:t>
      </w:r>
      <w:proofErr w:type="spellStart"/>
      <w:r w:rsidRPr="00CD5786">
        <w:t>xs:any</w:t>
      </w:r>
      <w:proofErr w:type="spellEnd"/>
      <w:r w:rsidRPr="00CD5786">
        <w:t>&gt; *</w:t>
      </w:r>
    </w:p>
    <w:p w14:paraId="6C814DB2" w14:textId="77777777" w:rsidR="00EB73BA" w:rsidRPr="00CD5786" w:rsidRDefault="00EB73BA">
      <w:pPr>
        <w:pStyle w:val="Code"/>
        <w:keepNext w:val="0"/>
        <w:keepLines w:val="0"/>
      </w:pPr>
      <w:r w:rsidRPr="00CD5786">
        <w:t>&lt;/</w:t>
      </w:r>
      <w:proofErr w:type="spellStart"/>
      <w:r w:rsidRPr="00CD5786">
        <w:t>wsag-neg</w:t>
      </w:r>
      <w:proofErr w:type="gramStart"/>
      <w:r w:rsidRPr="00CD5786">
        <w:t>:NegotiateInput</w:t>
      </w:r>
      <w:proofErr w:type="spellEnd"/>
      <w:proofErr w:type="gramEnd"/>
      <w:r w:rsidRPr="00CD5786">
        <w:t>&gt;</w:t>
      </w:r>
    </w:p>
    <w:p w14:paraId="378E87E5" w14:textId="77777777" w:rsidR="00EB73BA" w:rsidRPr="00CD5786" w:rsidRDefault="00EB73BA">
      <w:pPr>
        <w:keepNext/>
        <w:keepLines/>
        <w:jc w:val="both"/>
        <w:rPr>
          <w:i/>
          <w:lang w:val="en-US"/>
        </w:rPr>
      </w:pPr>
      <w:r w:rsidRPr="00CD5786">
        <w:rPr>
          <w:i/>
          <w:lang w:val="en-US"/>
        </w:rPr>
        <w:t>/</w:t>
      </w:r>
      <w:proofErr w:type="spellStart"/>
      <w:r w:rsidRPr="00CD5786">
        <w:rPr>
          <w:i/>
          <w:lang w:val="en-US"/>
        </w:rPr>
        <w:t>wsag-neg</w:t>
      </w:r>
      <w:proofErr w:type="gramStart"/>
      <w:r w:rsidRPr="00CD5786">
        <w:rPr>
          <w:i/>
          <w:lang w:val="en-US"/>
        </w:rPr>
        <w:t>:NegotiateInput</w:t>
      </w:r>
      <w:proofErr w:type="spellEnd"/>
      <w:proofErr w:type="gramEnd"/>
      <w:r w:rsidRPr="00CD5786">
        <w:rPr>
          <w:i/>
          <w:lang w:val="en-US"/>
        </w:rPr>
        <w:t>/</w:t>
      </w:r>
      <w:proofErr w:type="spellStart"/>
      <w:r w:rsidRPr="00CD5786">
        <w:rPr>
          <w:i/>
          <w:lang w:val="en-US"/>
        </w:rPr>
        <w:t>wsag-neg:NegotiationOffer</w:t>
      </w:r>
      <w:proofErr w:type="spellEnd"/>
    </w:p>
    <w:p w14:paraId="72003B1F" w14:textId="77777777" w:rsidR="00EB73BA" w:rsidRPr="00CD5786" w:rsidRDefault="00EB73BA">
      <w:pPr>
        <w:jc w:val="both"/>
        <w:rPr>
          <w:lang w:val="en-US"/>
        </w:rPr>
      </w:pPr>
      <w:r w:rsidRPr="00CD5786">
        <w:rPr>
          <w:lang w:val="en-US"/>
        </w:rPr>
        <w:t xml:space="preserve">The input of the negotiation operation MUST contain at least one negotiation offer. A negotiation offer must reference one template provided by the agreement factory specified in the negotiation context. </w:t>
      </w:r>
    </w:p>
    <w:p w14:paraId="0DE919CA" w14:textId="77777777" w:rsidR="00EB73BA" w:rsidRPr="00CD5786" w:rsidRDefault="00EB73BA">
      <w:pPr>
        <w:jc w:val="both"/>
        <w:rPr>
          <w:lang w:val="en-US"/>
        </w:rPr>
      </w:pPr>
    </w:p>
    <w:p w14:paraId="428F01DF"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:NegotiateInput</w:t>
      </w:r>
      <w:proofErr w:type="spellEnd"/>
      <w:proofErr w:type="gramEnd"/>
      <w:r w:rsidRPr="00CD5786">
        <w:rPr>
          <w:i/>
          <w:lang w:val="en-US"/>
        </w:rPr>
        <w:t>/{any}</w:t>
      </w:r>
    </w:p>
    <w:p w14:paraId="0347974A" w14:textId="77777777" w:rsidR="00EB73BA" w:rsidRPr="00CD5786" w:rsidRDefault="00EB73BA">
      <w:pPr>
        <w:jc w:val="both"/>
        <w:rPr>
          <w:lang w:val="en-US"/>
        </w:rPr>
      </w:pPr>
      <w:r w:rsidRPr="00CD5786">
        <w:rPr>
          <w:lang w:val="en-US"/>
        </w:rPr>
        <w:t>The Negotiate input message MAY contain optional elements to control the negotiation process</w:t>
      </w:r>
      <w:r w:rsidRPr="00CD5786" w:rsidDel="006F7860">
        <w:rPr>
          <w:lang w:val="en-US"/>
        </w:rPr>
        <w:t xml:space="preserve"> </w:t>
      </w:r>
      <w:r w:rsidRPr="00CD5786">
        <w:rPr>
          <w:lang w:val="en-US"/>
        </w:rPr>
        <w:t>in a domain specific way. A responder MAY choose to ignore this content if it does not understand it or it is not willing to support the extensions. If responder is willing and able to understand these extensions it SHOULD support them.</w:t>
      </w:r>
    </w:p>
    <w:p w14:paraId="6C83AC1A" w14:textId="77777777" w:rsidR="00EB73BA" w:rsidRPr="00CD5786" w:rsidRDefault="00EB73BA">
      <w:pPr>
        <w:jc w:val="both"/>
        <w:rPr>
          <w:lang w:val="en-US"/>
        </w:rPr>
      </w:pPr>
    </w:p>
    <w:p w14:paraId="126E4076" w14:textId="77777777" w:rsidR="00EB73BA" w:rsidRPr="00CD5786" w:rsidRDefault="00EB73BA" w:rsidP="00051549">
      <w:pPr>
        <w:pStyle w:val="berschrift4"/>
        <w:rPr>
          <w:lang w:val="en-US"/>
        </w:rPr>
      </w:pPr>
      <w:bookmarkStart w:id="441" w:name="_Toc280115261"/>
      <w:r w:rsidRPr="00CD5786">
        <w:rPr>
          <w:lang w:val="en-US"/>
        </w:rPr>
        <w:t>Result</w:t>
      </w:r>
      <w:bookmarkEnd w:id="441"/>
    </w:p>
    <w:p w14:paraId="2AAB9F59" w14:textId="77777777" w:rsidR="00EB73BA" w:rsidRPr="00CD5786" w:rsidRDefault="00EB73BA">
      <w:pPr>
        <w:pStyle w:val="Code"/>
      </w:pPr>
      <w:r w:rsidRPr="00CD5786">
        <w:t>&lt;</w:t>
      </w:r>
      <w:proofErr w:type="spellStart"/>
      <w:proofErr w:type="gramStart"/>
      <w:r w:rsidRPr="00CD5786">
        <w:t>wsag</w:t>
      </w:r>
      <w:proofErr w:type="gramEnd"/>
      <w:r w:rsidRPr="00CD5786">
        <w:t>-neg:NegotiateOutput</w:t>
      </w:r>
      <w:proofErr w:type="spellEnd"/>
      <w:r w:rsidRPr="00CD5786">
        <w:t>&gt;</w:t>
      </w:r>
    </w:p>
    <w:p w14:paraId="150CE0D1" w14:textId="77777777" w:rsidR="00EB73BA" w:rsidRPr="00CD5786" w:rsidRDefault="00EB73BA">
      <w:pPr>
        <w:pStyle w:val="Code"/>
      </w:pPr>
      <w:r w:rsidRPr="00CD5786">
        <w:tab/>
        <w:t>&lt;</w:t>
      </w:r>
      <w:proofErr w:type="spellStart"/>
      <w:proofErr w:type="gramStart"/>
      <w:r w:rsidRPr="00CD5786">
        <w:t>wsag</w:t>
      </w:r>
      <w:proofErr w:type="gramEnd"/>
      <w:r w:rsidRPr="00CD5786">
        <w:t>-neg:NegotiationCounterOffer</w:t>
      </w:r>
      <w:proofErr w:type="spellEnd"/>
      <w:r w:rsidRPr="00CD5786">
        <w:t>&gt;</w:t>
      </w:r>
    </w:p>
    <w:p w14:paraId="2A197058" w14:textId="77777777" w:rsidR="00EB73BA" w:rsidRPr="00CD5786" w:rsidRDefault="00EB73BA">
      <w:pPr>
        <w:pStyle w:val="Code"/>
      </w:pPr>
      <w:r w:rsidRPr="00CD5786">
        <w:tab/>
      </w:r>
      <w:r w:rsidRPr="00CD5786">
        <w:tab/>
      </w:r>
      <w:proofErr w:type="spellStart"/>
      <w:proofErr w:type="gramStart"/>
      <w:r w:rsidRPr="00CD5786">
        <w:t>wsag</w:t>
      </w:r>
      <w:proofErr w:type="gramEnd"/>
      <w:r w:rsidRPr="00CD5786">
        <w:t>-neg:NegotiationOfferType</w:t>
      </w:r>
      <w:proofErr w:type="spellEnd"/>
    </w:p>
    <w:p w14:paraId="2CF79F36" w14:textId="77777777" w:rsidR="00EB73BA" w:rsidRPr="00CD5786" w:rsidRDefault="00EB73BA">
      <w:pPr>
        <w:pStyle w:val="Code"/>
        <w:keepNext w:val="0"/>
        <w:keepLines w:val="0"/>
      </w:pPr>
      <w:r w:rsidRPr="00CD5786">
        <w:tab/>
        <w:t>&lt;/</w:t>
      </w:r>
      <w:proofErr w:type="spellStart"/>
      <w:r w:rsidRPr="00CD5786">
        <w:t>wsag-neg</w:t>
      </w:r>
      <w:proofErr w:type="gramStart"/>
      <w:r w:rsidRPr="00CD5786">
        <w:t>:NegotiationCounterOffer</w:t>
      </w:r>
      <w:proofErr w:type="spellEnd"/>
      <w:proofErr w:type="gramEnd"/>
      <w:r w:rsidRPr="00CD5786">
        <w:t>&gt;  *</w:t>
      </w:r>
    </w:p>
    <w:p w14:paraId="32A399C8" w14:textId="77777777" w:rsidR="00EB73BA" w:rsidRPr="00CD5786" w:rsidRDefault="00EB73BA">
      <w:pPr>
        <w:pStyle w:val="Code"/>
      </w:pPr>
      <w:r w:rsidRPr="00CD5786">
        <w:tab/>
        <w:t>&lt;</w:t>
      </w:r>
      <w:proofErr w:type="spellStart"/>
      <w:proofErr w:type="gramStart"/>
      <w:r w:rsidRPr="00CD5786">
        <w:t>xs:any</w:t>
      </w:r>
      <w:proofErr w:type="spellEnd"/>
      <w:proofErr w:type="gramEnd"/>
      <w:r w:rsidRPr="00CD5786">
        <w:t>&gt; … &lt;/</w:t>
      </w:r>
      <w:proofErr w:type="spellStart"/>
      <w:r w:rsidRPr="00CD5786">
        <w:t>xs:any</w:t>
      </w:r>
      <w:proofErr w:type="spellEnd"/>
      <w:r w:rsidRPr="00CD5786">
        <w:t>&gt; *</w:t>
      </w:r>
    </w:p>
    <w:p w14:paraId="494F6C37" w14:textId="77777777" w:rsidR="00EB73BA" w:rsidRPr="00CD5786" w:rsidRDefault="00EB73BA">
      <w:pPr>
        <w:pStyle w:val="Code"/>
        <w:keepNext w:val="0"/>
        <w:keepLines w:val="0"/>
      </w:pPr>
      <w:r w:rsidRPr="00CD5786">
        <w:t>&lt;/</w:t>
      </w:r>
      <w:proofErr w:type="spellStart"/>
      <w:r w:rsidRPr="00CD5786">
        <w:t>wsag-neg</w:t>
      </w:r>
      <w:proofErr w:type="gramStart"/>
      <w:r w:rsidRPr="00CD5786">
        <w:t>:NegotiateOutput</w:t>
      </w:r>
      <w:proofErr w:type="spellEnd"/>
      <w:proofErr w:type="gramEnd"/>
      <w:r w:rsidRPr="00CD5786">
        <w:t>&gt;</w:t>
      </w:r>
    </w:p>
    <w:p w14:paraId="06F75CAA"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:NegotiateOutput</w:t>
      </w:r>
      <w:proofErr w:type="spellEnd"/>
      <w:proofErr w:type="gramEnd"/>
      <w:r w:rsidRPr="00CD5786">
        <w:rPr>
          <w:i/>
          <w:lang w:val="en-US"/>
        </w:rPr>
        <w:t>/</w:t>
      </w:r>
      <w:proofErr w:type="spellStart"/>
      <w:r w:rsidRPr="00CD5786">
        <w:rPr>
          <w:i/>
          <w:lang w:val="en-US"/>
        </w:rPr>
        <w:t>wsag-neg:NegotiationCounterOffer</w:t>
      </w:r>
      <w:proofErr w:type="spellEnd"/>
    </w:p>
    <w:p w14:paraId="5AAAA1B3" w14:textId="77777777" w:rsidR="00EB73BA" w:rsidRPr="00CD5786" w:rsidRDefault="00EB73BA">
      <w:pPr>
        <w:jc w:val="both"/>
        <w:rPr>
          <w:lang w:val="en-US"/>
        </w:rPr>
      </w:pPr>
      <w:r w:rsidRPr="00CD5786">
        <w:rPr>
          <w:lang w:val="en-US"/>
        </w:rPr>
        <w:t xml:space="preserve">This element contains the created counter offers. Each counter offer SHOULD refer to an offer provided in the input message. For each provided offer zero or more counter offer SHOULD be created. The </w:t>
      </w:r>
      <w:proofErr w:type="gramStart"/>
      <w:r w:rsidRPr="00CD5786">
        <w:rPr>
          <w:lang w:val="en-US"/>
        </w:rPr>
        <w:t>responder MUST NOT create</w:t>
      </w:r>
      <w:proofErr w:type="gramEnd"/>
      <w:r w:rsidRPr="00CD5786">
        <w:rPr>
          <w:lang w:val="en-US"/>
        </w:rPr>
        <w:t xml:space="preserve"> any counter offer for offers that are in rejected state.</w:t>
      </w:r>
    </w:p>
    <w:p w14:paraId="5F0A35DA" w14:textId="77777777" w:rsidR="00EB73BA" w:rsidRPr="00CD5786" w:rsidRDefault="00EB73BA">
      <w:pPr>
        <w:jc w:val="both"/>
        <w:rPr>
          <w:lang w:val="en-US"/>
        </w:rPr>
      </w:pPr>
    </w:p>
    <w:p w14:paraId="25C0E6A1" w14:textId="77777777" w:rsidR="00EB73BA" w:rsidRPr="00CD5786" w:rsidRDefault="00EB73BA">
      <w:pPr>
        <w:keepNext/>
        <w:keepLines/>
        <w:jc w:val="both"/>
        <w:rPr>
          <w:i/>
          <w:lang w:val="en-US"/>
        </w:rPr>
      </w:pPr>
      <w:r w:rsidRPr="00CD5786">
        <w:rPr>
          <w:i/>
          <w:lang w:val="en-US"/>
        </w:rPr>
        <w:lastRenderedPageBreak/>
        <w:t>/</w:t>
      </w:r>
      <w:proofErr w:type="spellStart"/>
      <w:r w:rsidRPr="00CD5786">
        <w:rPr>
          <w:i/>
          <w:lang w:val="en-US"/>
        </w:rPr>
        <w:t>wsag-neg</w:t>
      </w:r>
      <w:proofErr w:type="gramStart"/>
      <w:r w:rsidRPr="00CD5786">
        <w:rPr>
          <w:i/>
          <w:lang w:val="en-US"/>
        </w:rPr>
        <w:t>:NegotiateOutput</w:t>
      </w:r>
      <w:proofErr w:type="spellEnd"/>
      <w:proofErr w:type="gramEnd"/>
      <w:r w:rsidRPr="00CD5786">
        <w:rPr>
          <w:i/>
          <w:lang w:val="en-US"/>
        </w:rPr>
        <w:t>/{any}</w:t>
      </w:r>
    </w:p>
    <w:p w14:paraId="745C80AF" w14:textId="77777777" w:rsidR="00EB73BA" w:rsidRPr="00CD5786" w:rsidRDefault="00EB73BA" w:rsidP="00051549">
      <w:pPr>
        <w:keepLines/>
        <w:widowControl/>
        <w:jc w:val="both"/>
        <w:rPr>
          <w:lang w:val="en-US"/>
        </w:rPr>
      </w:pPr>
      <w:r w:rsidRPr="00CD5786">
        <w:rPr>
          <w:lang w:val="en-US"/>
        </w:rPr>
        <w:t>The Negotiate output message MAY contain optional elements in order to include domain specific content to control the negotiation process. These extensions are in control of the extension provided in the input message.</w:t>
      </w:r>
    </w:p>
    <w:p w14:paraId="1BC19D62" w14:textId="77777777" w:rsidR="00EB73BA" w:rsidRPr="00CD5786" w:rsidRDefault="00EB73BA">
      <w:pPr>
        <w:jc w:val="both"/>
        <w:rPr>
          <w:lang w:val="en-US"/>
        </w:rPr>
      </w:pPr>
    </w:p>
    <w:p w14:paraId="6DBF69FA" w14:textId="77777777" w:rsidR="00EB73BA" w:rsidRPr="00CD5786" w:rsidRDefault="00EB73BA" w:rsidP="00051549">
      <w:pPr>
        <w:pStyle w:val="berschrift4"/>
        <w:rPr>
          <w:lang w:val="en-US"/>
        </w:rPr>
      </w:pPr>
      <w:bookmarkStart w:id="442" w:name="_Toc280115262"/>
      <w:r w:rsidRPr="00CD5786">
        <w:rPr>
          <w:lang w:val="en-US"/>
        </w:rPr>
        <w:t>Faults</w:t>
      </w:r>
      <w:bookmarkEnd w:id="442"/>
    </w:p>
    <w:p w14:paraId="6351908F" w14:textId="77777777" w:rsidR="00EB73BA" w:rsidRPr="00CD5786" w:rsidRDefault="00EB73BA">
      <w:pPr>
        <w:jc w:val="both"/>
        <w:rPr>
          <w:lang w:val="en-US"/>
        </w:rPr>
      </w:pPr>
      <w:r w:rsidRPr="00CD5786">
        <w:rPr>
          <w:lang w:val="en-US"/>
        </w:rPr>
        <w:t>A fault indicates that negotiation is not possible, the provided input is not valid, or another failure prevents negotiation. The fault may also include some domain specific reasons.</w:t>
      </w:r>
    </w:p>
    <w:p w14:paraId="4B2397CA" w14:textId="77777777" w:rsidR="00EB73BA" w:rsidRPr="00CD5786" w:rsidRDefault="00EB73BA" w:rsidP="00051549">
      <w:pPr>
        <w:pStyle w:val="berschrift3"/>
        <w:rPr>
          <w:lang w:val="en-US"/>
        </w:rPr>
      </w:pPr>
      <w:bookmarkStart w:id="443" w:name="_Toc280115263"/>
      <w:r w:rsidRPr="00CD5786">
        <w:rPr>
          <w:lang w:val="en-US"/>
        </w:rPr>
        <w:t xml:space="preserve">Operation </w:t>
      </w:r>
      <w:proofErr w:type="spellStart"/>
      <w:r w:rsidRPr="00CD5786">
        <w:rPr>
          <w:lang w:val="en-US"/>
        </w:rPr>
        <w:t>wsag-neg</w:t>
      </w:r>
      <w:proofErr w:type="gramStart"/>
      <w:r w:rsidRPr="00CD5786">
        <w:rPr>
          <w:lang w:val="en-US"/>
        </w:rPr>
        <w:t>:Terminate</w:t>
      </w:r>
      <w:bookmarkEnd w:id="443"/>
      <w:proofErr w:type="spellEnd"/>
      <w:proofErr w:type="gramEnd"/>
    </w:p>
    <w:p w14:paraId="2F82F20E" w14:textId="77777777" w:rsidR="00EB73BA" w:rsidRPr="00CD5786" w:rsidRDefault="00EB73BA">
      <w:pPr>
        <w:jc w:val="both"/>
        <w:rPr>
          <w:lang w:val="en-US"/>
        </w:rPr>
      </w:pPr>
      <w:r w:rsidRPr="00CD5786">
        <w:rPr>
          <w:lang w:val="en-US"/>
        </w:rPr>
        <w:t xml:space="preserve">This operation terminates a negotiation process, if permissible. All offers negotiated in the context of this negotiation process are invalidated. </w:t>
      </w:r>
    </w:p>
    <w:p w14:paraId="4D8CDC7A" w14:textId="77777777" w:rsidR="00EB73BA" w:rsidRPr="00CD5786" w:rsidRDefault="00EB73BA" w:rsidP="00051549">
      <w:pPr>
        <w:pStyle w:val="berschrift4"/>
        <w:rPr>
          <w:lang w:val="en-US"/>
        </w:rPr>
      </w:pPr>
      <w:bookmarkStart w:id="444" w:name="_Toc280115264"/>
      <w:r w:rsidRPr="00CD5786">
        <w:rPr>
          <w:lang w:val="en-US"/>
        </w:rPr>
        <w:t>Input</w:t>
      </w:r>
      <w:bookmarkEnd w:id="444"/>
    </w:p>
    <w:p w14:paraId="2FF3028C" w14:textId="77777777" w:rsidR="00EB73BA" w:rsidRPr="00CD5786" w:rsidRDefault="00EB73BA">
      <w:pPr>
        <w:pStyle w:val="Code"/>
      </w:pPr>
      <w:r w:rsidRPr="00CD5786">
        <w:t>&lt;</w:t>
      </w:r>
      <w:proofErr w:type="spellStart"/>
      <w:proofErr w:type="gramStart"/>
      <w:r w:rsidRPr="00CD5786">
        <w:t>wsag</w:t>
      </w:r>
      <w:proofErr w:type="gramEnd"/>
      <w:r w:rsidRPr="00CD5786">
        <w:t>-neg:TerminateInput</w:t>
      </w:r>
      <w:proofErr w:type="spellEnd"/>
      <w:r w:rsidRPr="00CD5786">
        <w:t>&gt;</w:t>
      </w:r>
    </w:p>
    <w:p w14:paraId="18B5809D" w14:textId="77777777" w:rsidR="00EB73BA" w:rsidRPr="00CD5786" w:rsidRDefault="00EB73BA">
      <w:pPr>
        <w:pStyle w:val="Code"/>
      </w:pPr>
      <w:r w:rsidRPr="00CD5786">
        <w:tab/>
        <w:t>&lt;</w:t>
      </w:r>
      <w:proofErr w:type="spellStart"/>
      <w:proofErr w:type="gramStart"/>
      <w:r w:rsidRPr="00CD5786">
        <w:t>xs:any</w:t>
      </w:r>
      <w:proofErr w:type="spellEnd"/>
      <w:proofErr w:type="gramEnd"/>
      <w:r w:rsidRPr="00CD5786">
        <w:t>&gt; … &lt;/</w:t>
      </w:r>
      <w:proofErr w:type="spellStart"/>
      <w:r w:rsidRPr="00CD5786">
        <w:t>xs:any</w:t>
      </w:r>
      <w:proofErr w:type="spellEnd"/>
      <w:r w:rsidRPr="00CD5786">
        <w:t>&gt; *</w:t>
      </w:r>
    </w:p>
    <w:p w14:paraId="0613D304" w14:textId="77777777" w:rsidR="00EB73BA" w:rsidRPr="00CD5786" w:rsidRDefault="00EB73BA">
      <w:pPr>
        <w:pStyle w:val="Code"/>
        <w:keepNext w:val="0"/>
        <w:keepLines w:val="0"/>
      </w:pPr>
      <w:r w:rsidRPr="00CD5786">
        <w:t>&lt;/</w:t>
      </w:r>
      <w:proofErr w:type="spellStart"/>
      <w:r w:rsidRPr="00CD5786">
        <w:t>wsag-neg</w:t>
      </w:r>
      <w:proofErr w:type="gramStart"/>
      <w:r w:rsidRPr="00CD5786">
        <w:t>:TerminateInput</w:t>
      </w:r>
      <w:proofErr w:type="spellEnd"/>
      <w:proofErr w:type="gramEnd"/>
      <w:r w:rsidRPr="00CD5786">
        <w:t>&gt;</w:t>
      </w:r>
    </w:p>
    <w:p w14:paraId="4192FAF9"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:TerminateInput</w:t>
      </w:r>
      <w:proofErr w:type="spellEnd"/>
      <w:proofErr w:type="gramEnd"/>
      <w:r w:rsidRPr="00CD5786">
        <w:rPr>
          <w:i/>
          <w:lang w:val="en-US"/>
        </w:rPr>
        <w:t>/{any}</w:t>
      </w:r>
    </w:p>
    <w:p w14:paraId="3EB2F6FA" w14:textId="77777777" w:rsidR="00EB73BA" w:rsidRPr="00CD5786" w:rsidRDefault="00EB73BA">
      <w:pPr>
        <w:jc w:val="both"/>
        <w:rPr>
          <w:lang w:val="en-US"/>
        </w:rPr>
      </w:pPr>
      <w:r w:rsidRPr="00CD5786">
        <w:rPr>
          <w:lang w:val="en-US"/>
        </w:rPr>
        <w:t>These OPTIONAL elements contain domain specific content that may be used to decide whether or not a termination is permissible.</w:t>
      </w:r>
    </w:p>
    <w:p w14:paraId="72B9AA76" w14:textId="77777777" w:rsidR="00EB73BA" w:rsidRPr="00CD5786" w:rsidRDefault="00EB73BA" w:rsidP="00051549">
      <w:pPr>
        <w:pStyle w:val="berschrift4"/>
        <w:rPr>
          <w:lang w:val="en-US"/>
        </w:rPr>
      </w:pPr>
      <w:bookmarkStart w:id="445" w:name="_Toc280115265"/>
      <w:r w:rsidRPr="00CD5786">
        <w:rPr>
          <w:lang w:val="en-US"/>
        </w:rPr>
        <w:t>Result</w:t>
      </w:r>
      <w:bookmarkEnd w:id="445"/>
    </w:p>
    <w:p w14:paraId="57CD624F" w14:textId="77777777" w:rsidR="00EB73BA" w:rsidRPr="00CD5786" w:rsidRDefault="00EB73BA">
      <w:pPr>
        <w:pStyle w:val="Code"/>
      </w:pPr>
      <w:r w:rsidRPr="00CD5786">
        <w:t>&lt;</w:t>
      </w:r>
      <w:proofErr w:type="spellStart"/>
      <w:proofErr w:type="gramStart"/>
      <w:r w:rsidRPr="00CD5786">
        <w:t>wsag</w:t>
      </w:r>
      <w:proofErr w:type="gramEnd"/>
      <w:r w:rsidRPr="00CD5786">
        <w:t>-neg:TerminateOutput</w:t>
      </w:r>
      <w:proofErr w:type="spellEnd"/>
      <w:r w:rsidRPr="00CD5786">
        <w:t>&gt;</w:t>
      </w:r>
    </w:p>
    <w:p w14:paraId="7D414AD6" w14:textId="77777777" w:rsidR="00EB73BA" w:rsidRPr="00CD5786" w:rsidRDefault="00EB73BA">
      <w:pPr>
        <w:pStyle w:val="Code"/>
        <w:keepLines w:val="0"/>
      </w:pPr>
      <w:r w:rsidRPr="00CD5786">
        <w:t>&lt;/</w:t>
      </w:r>
      <w:proofErr w:type="spellStart"/>
      <w:r w:rsidRPr="00CD5786">
        <w:t>wsag-neg</w:t>
      </w:r>
      <w:proofErr w:type="gramStart"/>
      <w:r w:rsidRPr="00CD5786">
        <w:t>:TerminateOutput</w:t>
      </w:r>
      <w:proofErr w:type="spellEnd"/>
      <w:proofErr w:type="gramEnd"/>
      <w:r w:rsidRPr="00CD5786">
        <w:t>&gt;</w:t>
      </w:r>
    </w:p>
    <w:p w14:paraId="4CE0E149" w14:textId="77777777" w:rsidR="00EB73BA" w:rsidRPr="00CD5786" w:rsidRDefault="00EB73BA">
      <w:pPr>
        <w:jc w:val="both"/>
        <w:rPr>
          <w:lang w:val="en-US"/>
        </w:rPr>
      </w:pPr>
      <w:r w:rsidRPr="00CD5786">
        <w:rPr>
          <w:lang w:val="en-US"/>
        </w:rPr>
        <w:t>The result of the terminate operation does not contain any data.</w:t>
      </w:r>
    </w:p>
    <w:p w14:paraId="6A2F9CF0" w14:textId="77777777" w:rsidR="00EB73BA" w:rsidRPr="00CD5786" w:rsidRDefault="00EB73BA" w:rsidP="00051549">
      <w:pPr>
        <w:pStyle w:val="berschrift4"/>
        <w:rPr>
          <w:lang w:val="en-US"/>
        </w:rPr>
      </w:pPr>
      <w:bookmarkStart w:id="446" w:name="_Toc280115266"/>
      <w:r w:rsidRPr="00CD5786">
        <w:rPr>
          <w:lang w:val="en-US"/>
        </w:rPr>
        <w:t>Faults</w:t>
      </w:r>
      <w:bookmarkEnd w:id="446"/>
    </w:p>
    <w:p w14:paraId="3FA480D9" w14:textId="77777777" w:rsidR="00EB73BA" w:rsidRPr="00CD5786" w:rsidRDefault="00EB73BA">
      <w:pPr>
        <w:jc w:val="both"/>
        <w:rPr>
          <w:lang w:val="en-US"/>
        </w:rPr>
      </w:pPr>
      <w:r w:rsidRPr="00CD5786">
        <w:rPr>
          <w:lang w:val="en-US"/>
        </w:rPr>
        <w:t>This operation does not throw any faults.</w:t>
      </w:r>
    </w:p>
    <w:p w14:paraId="24EFE09F" w14:textId="77777777" w:rsidR="00EB73BA" w:rsidRPr="00CD5786" w:rsidRDefault="00EB73BA" w:rsidP="00051549">
      <w:pPr>
        <w:pStyle w:val="berschrift3"/>
        <w:rPr>
          <w:lang w:val="en-US"/>
        </w:rPr>
      </w:pPr>
      <w:bookmarkStart w:id="447" w:name="_Toc280115267"/>
      <w:r w:rsidRPr="00CD5786">
        <w:rPr>
          <w:lang w:val="en-US"/>
        </w:rPr>
        <w:t xml:space="preserve">Resource Property </w:t>
      </w:r>
      <w:proofErr w:type="spellStart"/>
      <w:r w:rsidRPr="00CD5786">
        <w:rPr>
          <w:lang w:val="en-US"/>
        </w:rPr>
        <w:t>wsag-neg</w:t>
      </w:r>
      <w:proofErr w:type="gramStart"/>
      <w:r w:rsidRPr="00CD5786">
        <w:rPr>
          <w:lang w:val="en-US"/>
        </w:rPr>
        <w:t>:NegotiationContext</w:t>
      </w:r>
      <w:bookmarkEnd w:id="447"/>
      <w:proofErr w:type="spellEnd"/>
      <w:proofErr w:type="gramEnd"/>
    </w:p>
    <w:p w14:paraId="2188FACC" w14:textId="77777777" w:rsidR="00EB73BA" w:rsidRPr="00CD5786" w:rsidRDefault="00EB73BA">
      <w:pPr>
        <w:jc w:val="both"/>
        <w:rPr>
          <w:lang w:val="en-US"/>
        </w:rPr>
      </w:pPr>
      <w:r w:rsidRPr="00CD5786">
        <w:rPr>
          <w:lang w:val="en-US"/>
        </w:rPr>
        <w:t xml:space="preserve">The </w:t>
      </w:r>
      <w:proofErr w:type="spellStart"/>
      <w:r w:rsidRPr="00CD5786">
        <w:rPr>
          <w:lang w:val="en-US"/>
        </w:rPr>
        <w:t>wsag-neg</w:t>
      </w:r>
      <w:proofErr w:type="gramStart"/>
      <w:r w:rsidRPr="00CD5786">
        <w:rPr>
          <w:lang w:val="en-US"/>
        </w:rPr>
        <w:t>:NegotiationContext</w:t>
      </w:r>
      <w:proofErr w:type="spellEnd"/>
      <w:proofErr w:type="gramEnd"/>
      <w:r w:rsidRPr="00CD5786">
        <w:rPr>
          <w:lang w:val="en-US"/>
        </w:rPr>
        <w:t xml:space="preserve"> property is of the type </w:t>
      </w:r>
      <w:proofErr w:type="spellStart"/>
      <w:r w:rsidRPr="00CD5786">
        <w:rPr>
          <w:lang w:val="en-US"/>
        </w:rPr>
        <w:t>wsag-neg:NegotiationContextType</w:t>
      </w:r>
      <w:proofErr w:type="spellEnd"/>
      <w:r w:rsidRPr="00CD5786">
        <w:rPr>
          <w:lang w:val="en-US"/>
        </w:rPr>
        <w:t xml:space="preserve">. It represents the context used to initiate the negotiation process. The content of the context is described in section </w:t>
      </w:r>
      <w:r w:rsidR="007E76AA" w:rsidRPr="00CD5786">
        <w:rPr>
          <w:lang w:val="en-US"/>
        </w:rPr>
        <w:fldChar w:fldCharType="begin"/>
      </w:r>
      <w:r w:rsidRPr="00CD5786">
        <w:rPr>
          <w:lang w:val="en-US"/>
        </w:rPr>
        <w:instrText xml:space="preserve"> REF _Ref279760371 \w \h </w:instrText>
      </w:r>
      <w:r w:rsidR="007E76AA" w:rsidRPr="00CD5786">
        <w:rPr>
          <w:lang w:val="en-US"/>
        </w:rPr>
      </w:r>
      <w:r w:rsidR="007E76AA" w:rsidRPr="00CD5786">
        <w:rPr>
          <w:lang w:val="en-US"/>
        </w:rPr>
        <w:fldChar w:fldCharType="separate"/>
      </w:r>
      <w:r w:rsidR="00BC2FC9">
        <w:rPr>
          <w:lang w:val="en-US"/>
        </w:rPr>
        <w:t>4.1</w:t>
      </w:r>
      <w:r w:rsidR="007E76AA" w:rsidRPr="00CD5786">
        <w:rPr>
          <w:lang w:val="en-US"/>
        </w:rPr>
        <w:fldChar w:fldCharType="end"/>
      </w:r>
      <w:r w:rsidRPr="00CD5786">
        <w:rPr>
          <w:lang w:val="en-US"/>
        </w:rPr>
        <w:t>.</w:t>
      </w:r>
    </w:p>
    <w:p w14:paraId="1F0A1F15" w14:textId="3B0EC0F1" w:rsidR="00EB73BA" w:rsidRPr="00CD5786" w:rsidRDefault="00EB73BA" w:rsidP="00051549">
      <w:pPr>
        <w:pStyle w:val="berschrift3"/>
        <w:rPr>
          <w:lang w:val="en-US"/>
        </w:rPr>
      </w:pPr>
      <w:bookmarkStart w:id="448" w:name="_Toc280115268"/>
      <w:r w:rsidRPr="00CD5786">
        <w:rPr>
          <w:lang w:val="en-US"/>
        </w:rPr>
        <w:t xml:space="preserve">Resource Property </w:t>
      </w:r>
      <w:proofErr w:type="spellStart"/>
      <w:r w:rsidRPr="00CD5786">
        <w:rPr>
          <w:lang w:val="en-US"/>
        </w:rPr>
        <w:t>wsag-neg</w:t>
      </w:r>
      <w:proofErr w:type="gramStart"/>
      <w:r w:rsidRPr="00CD5786">
        <w:rPr>
          <w:lang w:val="en-US"/>
        </w:rPr>
        <w:t>:</w:t>
      </w:r>
      <w:ins w:id="449" w:author="Ph W" w:date="2011-07-16T00:02:00Z">
        <w:r w:rsidR="000A5DBB" w:rsidRPr="000A5DBB">
          <w:rPr>
            <w:lang w:val="en-US"/>
          </w:rPr>
          <w:t>Negotia</w:t>
        </w:r>
        <w:r w:rsidR="00C100C3" w:rsidRPr="00C100C3">
          <w:rPr>
            <w:lang w:val="en-US"/>
            <w:rPrChange w:id="450" w:author="Ph W" w:date="2011-07-16T00:03:00Z">
              <w:rPr>
                <w:i/>
                <w:lang w:val="en-US"/>
              </w:rPr>
            </w:rPrChange>
          </w:rPr>
          <w:t>bleTemplate</w:t>
        </w:r>
      </w:ins>
      <w:proofErr w:type="spellEnd"/>
      <w:proofErr w:type="gramEnd"/>
      <w:del w:id="451" w:author="Ph W" w:date="2011-07-16T00:02:00Z">
        <w:r w:rsidRPr="00CD5786" w:rsidDel="00C100C3">
          <w:rPr>
            <w:lang w:val="en-US"/>
          </w:rPr>
          <w:delText>NegotiationOfferTemplate</w:delText>
        </w:r>
      </w:del>
      <w:bookmarkEnd w:id="448"/>
    </w:p>
    <w:p w14:paraId="62571A3B" w14:textId="756107B6" w:rsidR="00EB73BA" w:rsidRPr="00CD5786" w:rsidRDefault="00EB73BA">
      <w:pPr>
        <w:jc w:val="both"/>
        <w:rPr>
          <w:lang w:val="en-US"/>
        </w:rPr>
      </w:pPr>
      <w:r w:rsidRPr="00CD5786">
        <w:rPr>
          <w:lang w:val="en-US"/>
        </w:rPr>
        <w:t xml:space="preserve">The </w:t>
      </w:r>
      <w:proofErr w:type="spellStart"/>
      <w:r w:rsidRPr="00CD5786">
        <w:rPr>
          <w:i/>
          <w:lang w:val="en-US"/>
        </w:rPr>
        <w:t>wsag-neg</w:t>
      </w:r>
      <w:proofErr w:type="gramStart"/>
      <w:r w:rsidRPr="00CD5786">
        <w:rPr>
          <w:i/>
          <w:lang w:val="en-US"/>
        </w:rPr>
        <w:t>:Negoti</w:t>
      </w:r>
      <w:proofErr w:type="gramEnd"/>
      <w:del w:id="452" w:author="Ph W" w:date="2011-07-16T00:13:00Z">
        <w:r w:rsidRPr="00CD5786" w:rsidDel="000A5DBB">
          <w:rPr>
            <w:i/>
            <w:lang w:val="en-US"/>
          </w:rPr>
          <w:delText>at</w:delText>
        </w:r>
      </w:del>
      <w:ins w:id="453" w:author="Ph W" w:date="2011-07-16T00:02:00Z">
        <w:r w:rsidR="00C100C3">
          <w:rPr>
            <w:i/>
            <w:lang w:val="en-US"/>
          </w:rPr>
          <w:t>able</w:t>
        </w:r>
      </w:ins>
      <w:del w:id="454" w:author="Ph W" w:date="2011-07-16T00:02:00Z">
        <w:r w:rsidRPr="00CD5786" w:rsidDel="00C100C3">
          <w:rPr>
            <w:i/>
            <w:lang w:val="en-US"/>
          </w:rPr>
          <w:delText>ion</w:delText>
        </w:r>
      </w:del>
      <w:r w:rsidRPr="00CD5786">
        <w:rPr>
          <w:i/>
          <w:lang w:val="en-US"/>
        </w:rPr>
        <w:t>Template</w:t>
      </w:r>
      <w:proofErr w:type="spellEnd"/>
      <w:r w:rsidRPr="00CD5786">
        <w:rPr>
          <w:i/>
          <w:lang w:val="en-US"/>
        </w:rPr>
        <w:t xml:space="preserve"> </w:t>
      </w:r>
      <w:r w:rsidRPr="00CD5786">
        <w:rPr>
          <w:lang w:val="en-US"/>
        </w:rPr>
        <w:t xml:space="preserve">property is of the type </w:t>
      </w:r>
      <w:proofErr w:type="spellStart"/>
      <w:r w:rsidRPr="00CD5786">
        <w:rPr>
          <w:lang w:val="en-US"/>
        </w:rPr>
        <w:t>wsag:AgreementTemplateType</w:t>
      </w:r>
      <w:proofErr w:type="spellEnd"/>
      <w:r w:rsidRPr="00CD5786">
        <w:rPr>
          <w:lang w:val="en-US"/>
        </w:rPr>
        <w:t xml:space="preserve">. The cardinality of this resource property is 0 to n. It represents a set of agreement templates that can be used to create negotiation offers within this particular negotiation instance. </w:t>
      </w:r>
    </w:p>
    <w:p w14:paraId="42962CB7" w14:textId="77777777" w:rsidR="00EB73BA" w:rsidRPr="00CD5786" w:rsidRDefault="00EB73BA" w:rsidP="00051549">
      <w:pPr>
        <w:pStyle w:val="berschrift3"/>
        <w:rPr>
          <w:lang w:val="en-US"/>
        </w:rPr>
      </w:pPr>
      <w:bookmarkStart w:id="455" w:name="_Toc280115269"/>
      <w:r w:rsidRPr="00CD5786">
        <w:rPr>
          <w:lang w:val="en-US"/>
        </w:rPr>
        <w:t xml:space="preserve">Resource Property </w:t>
      </w:r>
      <w:proofErr w:type="spellStart"/>
      <w:r w:rsidRPr="00CD5786">
        <w:rPr>
          <w:lang w:val="en-US"/>
        </w:rPr>
        <w:t>wsag-neg</w:t>
      </w:r>
      <w:proofErr w:type="gramStart"/>
      <w:r w:rsidRPr="00CD5786">
        <w:rPr>
          <w:lang w:val="en-US"/>
        </w:rPr>
        <w:t>:NegotiationOffer</w:t>
      </w:r>
      <w:bookmarkEnd w:id="455"/>
      <w:proofErr w:type="spellEnd"/>
      <w:proofErr w:type="gramEnd"/>
    </w:p>
    <w:p w14:paraId="163E35CF" w14:textId="77777777" w:rsidR="00EB73BA" w:rsidRPr="00CD5786" w:rsidRDefault="00EB73BA">
      <w:pPr>
        <w:jc w:val="both"/>
        <w:rPr>
          <w:lang w:val="en-US"/>
        </w:rPr>
      </w:pPr>
      <w:r w:rsidRPr="00CD5786">
        <w:rPr>
          <w:lang w:val="en-US"/>
        </w:rPr>
        <w:t xml:space="preserve">The </w:t>
      </w:r>
      <w:proofErr w:type="spellStart"/>
      <w:r w:rsidRPr="00CD5786">
        <w:rPr>
          <w:i/>
          <w:lang w:val="en-US"/>
        </w:rPr>
        <w:t>wsag-neg</w:t>
      </w:r>
      <w:proofErr w:type="gramStart"/>
      <w:r w:rsidRPr="00CD5786">
        <w:rPr>
          <w:i/>
          <w:lang w:val="en-US"/>
        </w:rPr>
        <w:t>:NegotiationOffer</w:t>
      </w:r>
      <w:proofErr w:type="spellEnd"/>
      <w:proofErr w:type="gramEnd"/>
      <w:r w:rsidRPr="00CD5786">
        <w:rPr>
          <w:lang w:val="en-US"/>
        </w:rPr>
        <w:t xml:space="preserve"> property is of the type </w:t>
      </w:r>
      <w:proofErr w:type="spellStart"/>
      <w:r w:rsidRPr="00CD5786">
        <w:rPr>
          <w:lang w:val="en-US"/>
        </w:rPr>
        <w:t>wsag-neg:NegotiationOfferType</w:t>
      </w:r>
      <w:proofErr w:type="spellEnd"/>
      <w:r w:rsidRPr="00CD5786">
        <w:rPr>
          <w:lang w:val="en-US"/>
        </w:rPr>
        <w:t xml:space="preserve">. The cardinality of this resource property is 0 to n. It represents a collection of all offers and counter offers exchanged in the context of this negotiation. Therefore, it has the function of a negotiation </w:t>
      </w:r>
      <w:r w:rsidRPr="00CD5786">
        <w:rPr>
          <w:lang w:val="en-US"/>
        </w:rPr>
        <w:lastRenderedPageBreak/>
        <w:t xml:space="preserve">history. If an implementation is not capable or willing to support this feature, this list SHOULD be empty. </w:t>
      </w:r>
    </w:p>
    <w:p w14:paraId="6BA30B0E" w14:textId="77777777" w:rsidR="00EB73BA" w:rsidRPr="00CD5786" w:rsidRDefault="00EB73BA" w:rsidP="00051549">
      <w:pPr>
        <w:pStyle w:val="berschrift2"/>
        <w:rPr>
          <w:lang w:val="en-US"/>
        </w:rPr>
      </w:pPr>
      <w:bookmarkStart w:id="456" w:name="_Toc263952972"/>
      <w:bookmarkStart w:id="457" w:name="_Toc264032857"/>
      <w:bookmarkStart w:id="458" w:name="_Toc264032983"/>
      <w:bookmarkStart w:id="459" w:name="_Toc264039100"/>
      <w:bookmarkStart w:id="460" w:name="_Toc264039324"/>
      <w:bookmarkStart w:id="461" w:name="_Toc264040635"/>
      <w:bookmarkStart w:id="462" w:name="_Toc264050253"/>
      <w:bookmarkStart w:id="463" w:name="_Toc268098914"/>
      <w:bookmarkStart w:id="464" w:name="_Toc268251318"/>
      <w:bookmarkStart w:id="465" w:name="_Toc269380227"/>
      <w:bookmarkStart w:id="466" w:name="_Toc278894208"/>
      <w:bookmarkStart w:id="467" w:name="_Toc280115270"/>
      <w:r w:rsidRPr="00CD5786">
        <w:rPr>
          <w:lang w:val="en-US"/>
        </w:rPr>
        <w:t>Offer Advertisement Port Type</w:t>
      </w:r>
      <w:bookmarkEnd w:id="456"/>
      <w:bookmarkEnd w:id="457"/>
      <w:bookmarkEnd w:id="458"/>
      <w:bookmarkEnd w:id="459"/>
      <w:bookmarkEnd w:id="460"/>
      <w:bookmarkEnd w:id="461"/>
      <w:bookmarkEnd w:id="462"/>
      <w:bookmarkEnd w:id="463"/>
      <w:bookmarkEnd w:id="464"/>
      <w:bookmarkEnd w:id="465"/>
      <w:bookmarkEnd w:id="466"/>
      <w:bookmarkEnd w:id="467"/>
    </w:p>
    <w:p w14:paraId="68EC1584" w14:textId="77777777" w:rsidR="00EB73BA" w:rsidRPr="00CD5786" w:rsidRDefault="00EB73BA">
      <w:pPr>
        <w:jc w:val="both"/>
        <w:rPr>
          <w:lang w:val="en-US"/>
        </w:rPr>
      </w:pPr>
      <w:r w:rsidRPr="00CD5786">
        <w:rPr>
          <w:lang w:val="en-US"/>
        </w:rPr>
        <w:t xml:space="preserve">The advertisement port type is used in order to advertise offers to a negotiation </w:t>
      </w:r>
      <w:r w:rsidR="00813156">
        <w:rPr>
          <w:lang w:val="en-US"/>
        </w:rPr>
        <w:t>participant</w:t>
      </w:r>
      <w:r w:rsidRPr="00CD5786">
        <w:rPr>
          <w:lang w:val="en-US"/>
        </w:rPr>
        <w:t xml:space="preserve">. </w:t>
      </w:r>
    </w:p>
    <w:p w14:paraId="4402457D" w14:textId="77777777" w:rsidR="00EB73BA" w:rsidRPr="00CD5786" w:rsidRDefault="00EB73BA" w:rsidP="00051549">
      <w:pPr>
        <w:pStyle w:val="berschrift3"/>
        <w:rPr>
          <w:lang w:val="en-US"/>
        </w:rPr>
      </w:pPr>
      <w:bookmarkStart w:id="468" w:name="_Toc280115271"/>
      <w:r w:rsidRPr="00CD5786">
        <w:rPr>
          <w:lang w:val="en-US"/>
        </w:rPr>
        <w:t xml:space="preserve">Operation </w:t>
      </w:r>
      <w:proofErr w:type="spellStart"/>
      <w:r w:rsidRPr="00CD5786">
        <w:rPr>
          <w:lang w:val="en-US"/>
        </w:rPr>
        <w:t>wsag-neg</w:t>
      </w:r>
      <w:proofErr w:type="gramStart"/>
      <w:r w:rsidRPr="00CD5786">
        <w:rPr>
          <w:lang w:val="en-US"/>
        </w:rPr>
        <w:t>:Advertise</w:t>
      </w:r>
      <w:bookmarkEnd w:id="468"/>
      <w:proofErr w:type="spellEnd"/>
      <w:proofErr w:type="gramEnd"/>
    </w:p>
    <w:p w14:paraId="2630B2C4" w14:textId="77777777" w:rsidR="00EB73BA" w:rsidRPr="00CD5786" w:rsidRDefault="00EB73BA">
      <w:pPr>
        <w:jc w:val="both"/>
        <w:rPr>
          <w:lang w:val="en-US"/>
        </w:rPr>
      </w:pPr>
      <w:r w:rsidRPr="00CD5786">
        <w:rPr>
          <w:lang w:val="en-US"/>
        </w:rPr>
        <w:t xml:space="preserve">The </w:t>
      </w:r>
      <w:proofErr w:type="spellStart"/>
      <w:r w:rsidRPr="00CD5786">
        <w:rPr>
          <w:lang w:val="en-US"/>
        </w:rPr>
        <w:t>wsag-neg</w:t>
      </w:r>
      <w:proofErr w:type="gramStart"/>
      <w:r w:rsidRPr="00CD5786">
        <w:rPr>
          <w:lang w:val="en-US"/>
        </w:rPr>
        <w:t>:Advertise</w:t>
      </w:r>
      <w:proofErr w:type="spellEnd"/>
      <w:proofErr w:type="gramEnd"/>
      <w:r w:rsidRPr="00CD5786">
        <w:rPr>
          <w:lang w:val="en-US"/>
        </w:rPr>
        <w:t xml:space="preserve"> operation is used to notify a negotiation </w:t>
      </w:r>
      <w:r w:rsidR="00813156">
        <w:rPr>
          <w:lang w:val="en-US"/>
        </w:rPr>
        <w:t>participant</w:t>
      </w:r>
      <w:r w:rsidRPr="00CD5786">
        <w:rPr>
          <w:lang w:val="en-US"/>
        </w:rPr>
        <w:t xml:space="preserve"> of an offer where no counter offer is expected. Typical usage scenarios of the Advertise method are notification of new negotiation offers, the explicit rejection of a previously made offer, the response to a solicited offer, or the handover of the negotiation control.</w:t>
      </w:r>
    </w:p>
    <w:p w14:paraId="3546C153" w14:textId="77777777" w:rsidR="00EB73BA" w:rsidRPr="00CD5786" w:rsidRDefault="00EB73BA" w:rsidP="00051549">
      <w:pPr>
        <w:pStyle w:val="berschrift4"/>
        <w:rPr>
          <w:lang w:val="en-US"/>
        </w:rPr>
      </w:pPr>
      <w:bookmarkStart w:id="469" w:name="_Toc280115272"/>
      <w:r w:rsidRPr="00CD5786">
        <w:rPr>
          <w:lang w:val="en-US"/>
        </w:rPr>
        <w:t>Input</w:t>
      </w:r>
      <w:bookmarkEnd w:id="469"/>
    </w:p>
    <w:p w14:paraId="767368DD" w14:textId="77777777" w:rsidR="00EB73BA" w:rsidRPr="00CD5786" w:rsidRDefault="00EB73BA">
      <w:pPr>
        <w:pStyle w:val="Code"/>
        <w:keepLines w:val="0"/>
      </w:pPr>
      <w:r w:rsidRPr="00CD5786">
        <w:t>&lt;</w:t>
      </w:r>
      <w:proofErr w:type="spellStart"/>
      <w:proofErr w:type="gramStart"/>
      <w:r w:rsidRPr="00CD5786">
        <w:t>wsag</w:t>
      </w:r>
      <w:proofErr w:type="gramEnd"/>
      <w:r w:rsidRPr="00CD5786">
        <w:t>-neg:AdvertiseInput</w:t>
      </w:r>
      <w:proofErr w:type="spellEnd"/>
      <w:r w:rsidRPr="00CD5786">
        <w:t>&gt;</w:t>
      </w:r>
    </w:p>
    <w:p w14:paraId="448ACCB6" w14:textId="77777777" w:rsidR="00EB73BA" w:rsidRPr="00CD5786" w:rsidRDefault="00EB73BA">
      <w:pPr>
        <w:pStyle w:val="Code"/>
        <w:keepLines w:val="0"/>
      </w:pPr>
      <w:r w:rsidRPr="00CD5786">
        <w:tab/>
        <w:t>&lt;</w:t>
      </w:r>
      <w:proofErr w:type="spellStart"/>
      <w:proofErr w:type="gramStart"/>
      <w:r w:rsidRPr="00CD5786">
        <w:t>wsag</w:t>
      </w:r>
      <w:proofErr w:type="gramEnd"/>
      <w:r w:rsidRPr="00CD5786">
        <w:t>-neg:NegotiationOffer</w:t>
      </w:r>
      <w:proofErr w:type="spellEnd"/>
      <w:r w:rsidRPr="00CD5786">
        <w:t>&gt;</w:t>
      </w:r>
    </w:p>
    <w:p w14:paraId="1BDC47A6" w14:textId="77777777" w:rsidR="00EB73BA" w:rsidRPr="00CD5786" w:rsidRDefault="00EB73BA">
      <w:pPr>
        <w:pStyle w:val="Code"/>
        <w:keepLines w:val="0"/>
      </w:pPr>
      <w:r w:rsidRPr="00CD5786">
        <w:tab/>
      </w:r>
      <w:r w:rsidRPr="00CD5786">
        <w:tab/>
      </w:r>
      <w:proofErr w:type="spellStart"/>
      <w:proofErr w:type="gramStart"/>
      <w:r w:rsidRPr="00CD5786">
        <w:t>wsag</w:t>
      </w:r>
      <w:proofErr w:type="gramEnd"/>
      <w:r w:rsidRPr="00CD5786">
        <w:t>-neg:NegotiationOfferType</w:t>
      </w:r>
      <w:proofErr w:type="spellEnd"/>
    </w:p>
    <w:p w14:paraId="6CB56380" w14:textId="77777777" w:rsidR="00EB73BA" w:rsidRPr="00CD5786" w:rsidRDefault="00EB73BA">
      <w:pPr>
        <w:pStyle w:val="Code"/>
        <w:keepNext w:val="0"/>
        <w:keepLines w:val="0"/>
      </w:pPr>
      <w:r w:rsidRPr="00CD5786">
        <w:tab/>
        <w:t>&lt;/</w:t>
      </w:r>
      <w:proofErr w:type="spellStart"/>
      <w:r w:rsidRPr="00CD5786">
        <w:t>wsag-neg</w:t>
      </w:r>
      <w:proofErr w:type="gramStart"/>
      <w:r w:rsidRPr="00CD5786">
        <w:t>:NegotiationOffer</w:t>
      </w:r>
      <w:proofErr w:type="spellEnd"/>
      <w:proofErr w:type="gramEnd"/>
      <w:r w:rsidRPr="00CD5786">
        <w:t>&gt;  +</w:t>
      </w:r>
    </w:p>
    <w:p w14:paraId="05B7082F" w14:textId="77777777" w:rsidR="00EB73BA" w:rsidRPr="00CD5786" w:rsidRDefault="00EB73BA">
      <w:pPr>
        <w:pStyle w:val="Code"/>
        <w:keepLines w:val="0"/>
      </w:pPr>
      <w:r w:rsidRPr="00CD5786">
        <w:tab/>
        <w:t>&lt;</w:t>
      </w:r>
      <w:proofErr w:type="spellStart"/>
      <w:proofErr w:type="gramStart"/>
      <w:r w:rsidRPr="00CD5786">
        <w:t>xs:any</w:t>
      </w:r>
      <w:proofErr w:type="spellEnd"/>
      <w:proofErr w:type="gramEnd"/>
      <w:r w:rsidRPr="00CD5786">
        <w:t>&gt; … &lt;/</w:t>
      </w:r>
      <w:proofErr w:type="spellStart"/>
      <w:r w:rsidRPr="00CD5786">
        <w:t>xs:any</w:t>
      </w:r>
      <w:proofErr w:type="spellEnd"/>
      <w:r w:rsidRPr="00CD5786">
        <w:t>&gt; *</w:t>
      </w:r>
    </w:p>
    <w:p w14:paraId="59C1AF17" w14:textId="77777777" w:rsidR="00EB73BA" w:rsidRPr="00CD5786" w:rsidRDefault="00EB73BA">
      <w:pPr>
        <w:pStyle w:val="Code"/>
        <w:keepNext w:val="0"/>
        <w:keepLines w:val="0"/>
      </w:pPr>
      <w:r w:rsidRPr="00CD5786">
        <w:t>&lt;/</w:t>
      </w:r>
      <w:proofErr w:type="spellStart"/>
      <w:r w:rsidRPr="00CD5786">
        <w:t>wsag-neg</w:t>
      </w:r>
      <w:proofErr w:type="gramStart"/>
      <w:r w:rsidRPr="00CD5786">
        <w:t>:AdvetiseInput</w:t>
      </w:r>
      <w:proofErr w:type="spellEnd"/>
      <w:proofErr w:type="gramEnd"/>
      <w:r w:rsidRPr="00CD5786">
        <w:t>&gt;</w:t>
      </w:r>
    </w:p>
    <w:p w14:paraId="7666F226" w14:textId="77777777" w:rsidR="00543A3D" w:rsidRPr="00CD5786" w:rsidRDefault="00543A3D">
      <w:pPr>
        <w:keepNext/>
        <w:jc w:val="both"/>
        <w:rPr>
          <w:i/>
          <w:lang w:val="en-US"/>
        </w:rPr>
      </w:pPr>
    </w:p>
    <w:p w14:paraId="6664921D"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:AdvertiseInput</w:t>
      </w:r>
      <w:proofErr w:type="spellEnd"/>
      <w:proofErr w:type="gramEnd"/>
      <w:r w:rsidRPr="00CD5786">
        <w:rPr>
          <w:i/>
          <w:lang w:val="en-US"/>
        </w:rPr>
        <w:t>/</w:t>
      </w:r>
      <w:proofErr w:type="spellStart"/>
      <w:r w:rsidRPr="00CD5786">
        <w:rPr>
          <w:i/>
          <w:lang w:val="en-US"/>
        </w:rPr>
        <w:t>wsag-neg:NegotiationOffer</w:t>
      </w:r>
      <w:proofErr w:type="spellEnd"/>
    </w:p>
    <w:p w14:paraId="3B465B8C" w14:textId="77777777" w:rsidR="00EB73BA" w:rsidRPr="00CD5786" w:rsidRDefault="00EB73BA">
      <w:pPr>
        <w:jc w:val="both"/>
        <w:rPr>
          <w:lang w:val="en-US"/>
        </w:rPr>
      </w:pPr>
      <w:r w:rsidRPr="00CD5786">
        <w:rPr>
          <w:lang w:val="en-US"/>
        </w:rPr>
        <w:t xml:space="preserve">This element MUST appear in the input of the Advertise operation. The input may contain one or more negotiation offers of which a responder is notified. </w:t>
      </w:r>
    </w:p>
    <w:p w14:paraId="1532CAC0" w14:textId="77777777" w:rsidR="00543A3D" w:rsidRPr="00CD5786" w:rsidRDefault="00543A3D">
      <w:pPr>
        <w:jc w:val="both"/>
        <w:rPr>
          <w:lang w:val="en-US"/>
        </w:rPr>
      </w:pPr>
    </w:p>
    <w:p w14:paraId="5898E6C3" w14:textId="77777777" w:rsidR="00EB73BA" w:rsidRPr="00CD5786" w:rsidRDefault="00EB73BA">
      <w:pPr>
        <w:keepNext/>
        <w:jc w:val="both"/>
        <w:rPr>
          <w:i/>
          <w:lang w:val="en-US"/>
        </w:rPr>
      </w:pPr>
      <w:r w:rsidRPr="00CD5786">
        <w:rPr>
          <w:i/>
          <w:lang w:val="en-US"/>
        </w:rPr>
        <w:t>/</w:t>
      </w:r>
      <w:proofErr w:type="spellStart"/>
      <w:r w:rsidRPr="00CD5786">
        <w:rPr>
          <w:i/>
          <w:lang w:val="en-US"/>
        </w:rPr>
        <w:t>wsag-neg</w:t>
      </w:r>
      <w:proofErr w:type="gramStart"/>
      <w:r w:rsidRPr="00CD5786">
        <w:rPr>
          <w:i/>
          <w:lang w:val="en-US"/>
        </w:rPr>
        <w:t>:AdvertiseInput</w:t>
      </w:r>
      <w:proofErr w:type="spellEnd"/>
      <w:proofErr w:type="gramEnd"/>
      <w:r w:rsidRPr="00CD5786">
        <w:rPr>
          <w:i/>
          <w:lang w:val="en-US"/>
        </w:rPr>
        <w:t>/{any}</w:t>
      </w:r>
    </w:p>
    <w:p w14:paraId="7CD9BDD3" w14:textId="77777777" w:rsidR="00EB73BA" w:rsidRPr="00CD5786" w:rsidRDefault="00EB73BA">
      <w:pPr>
        <w:jc w:val="both"/>
        <w:rPr>
          <w:lang w:val="en-US"/>
        </w:rPr>
      </w:pPr>
      <w:r w:rsidRPr="00CD5786">
        <w:rPr>
          <w:lang w:val="en-US"/>
        </w:rPr>
        <w:t>The Advertise input message MAY contain optional elements to control the negotiation process</w:t>
      </w:r>
      <w:r w:rsidRPr="00CD5786" w:rsidDel="006F7860">
        <w:rPr>
          <w:lang w:val="en-US"/>
        </w:rPr>
        <w:t xml:space="preserve"> </w:t>
      </w:r>
      <w:r w:rsidRPr="00CD5786">
        <w:rPr>
          <w:lang w:val="en-US"/>
        </w:rPr>
        <w:t>in a domain specific way. A responder MAY choose to ignore this content if it does not understand it or it is not willing to support the extensions. If responder is willing and able to understand these extensions it SHOULD support them.</w:t>
      </w:r>
    </w:p>
    <w:p w14:paraId="48543293" w14:textId="77777777" w:rsidR="00EB73BA" w:rsidRPr="00CD5786" w:rsidRDefault="00EB73BA" w:rsidP="00051549">
      <w:pPr>
        <w:pStyle w:val="berschrift4"/>
        <w:rPr>
          <w:lang w:val="en-US"/>
        </w:rPr>
      </w:pPr>
      <w:bookmarkStart w:id="470" w:name="_Toc280115273"/>
      <w:r w:rsidRPr="00CD5786">
        <w:rPr>
          <w:lang w:val="en-US"/>
        </w:rPr>
        <w:t>Result</w:t>
      </w:r>
      <w:bookmarkEnd w:id="470"/>
    </w:p>
    <w:p w14:paraId="61251308" w14:textId="77777777" w:rsidR="00EB73BA" w:rsidRPr="00CD5786" w:rsidRDefault="00EB73BA">
      <w:pPr>
        <w:pStyle w:val="Code"/>
      </w:pPr>
      <w:r w:rsidRPr="00CD5786">
        <w:t>&lt;</w:t>
      </w:r>
      <w:proofErr w:type="spellStart"/>
      <w:proofErr w:type="gramStart"/>
      <w:r w:rsidRPr="00CD5786">
        <w:t>wsag</w:t>
      </w:r>
      <w:proofErr w:type="gramEnd"/>
      <w:r w:rsidRPr="00CD5786">
        <w:t>-neg:AdvertiseOutput</w:t>
      </w:r>
      <w:proofErr w:type="spellEnd"/>
      <w:r w:rsidRPr="00CD5786">
        <w:t>&gt;</w:t>
      </w:r>
    </w:p>
    <w:p w14:paraId="66580DBE" w14:textId="77777777" w:rsidR="00EB73BA" w:rsidRPr="00CD5786" w:rsidRDefault="00EB73BA">
      <w:pPr>
        <w:pStyle w:val="Code"/>
      </w:pPr>
      <w:r w:rsidRPr="00CD5786">
        <w:t>&lt;/</w:t>
      </w:r>
      <w:proofErr w:type="spellStart"/>
      <w:r w:rsidRPr="00CD5786">
        <w:t>wsag-neg</w:t>
      </w:r>
      <w:proofErr w:type="gramStart"/>
      <w:r w:rsidRPr="00CD5786">
        <w:t>:AdvertiseOutput</w:t>
      </w:r>
      <w:proofErr w:type="spellEnd"/>
      <w:proofErr w:type="gramEnd"/>
      <w:r w:rsidRPr="00CD5786">
        <w:t>&gt;</w:t>
      </w:r>
    </w:p>
    <w:p w14:paraId="5B142B2E" w14:textId="77777777" w:rsidR="00EB73BA" w:rsidRPr="00CD5786" w:rsidRDefault="00EB73BA">
      <w:pPr>
        <w:jc w:val="both"/>
        <w:rPr>
          <w:lang w:val="en-US"/>
        </w:rPr>
      </w:pPr>
      <w:r w:rsidRPr="00CD5786">
        <w:rPr>
          <w:lang w:val="en-US"/>
        </w:rPr>
        <w:t xml:space="preserve">The result of the </w:t>
      </w:r>
      <w:proofErr w:type="spellStart"/>
      <w:r w:rsidRPr="00CD5786">
        <w:rPr>
          <w:lang w:val="en-US"/>
        </w:rPr>
        <w:t>wsag-neg</w:t>
      </w:r>
      <w:proofErr w:type="gramStart"/>
      <w:r w:rsidRPr="00CD5786">
        <w:rPr>
          <w:lang w:val="en-US"/>
        </w:rPr>
        <w:t>:Advertise</w:t>
      </w:r>
      <w:proofErr w:type="spellEnd"/>
      <w:proofErr w:type="gramEnd"/>
      <w:r w:rsidRPr="00CD5786">
        <w:rPr>
          <w:lang w:val="en-US"/>
        </w:rPr>
        <w:t xml:space="preserve"> operation is always empty.</w:t>
      </w:r>
    </w:p>
    <w:p w14:paraId="2FC978E6" w14:textId="77777777" w:rsidR="00EB73BA" w:rsidRPr="00CD5786" w:rsidRDefault="00EB73BA" w:rsidP="00051549">
      <w:pPr>
        <w:pStyle w:val="berschrift4"/>
        <w:rPr>
          <w:lang w:val="en-US"/>
        </w:rPr>
      </w:pPr>
      <w:bookmarkStart w:id="471" w:name="_Toc280115274"/>
      <w:r w:rsidRPr="00CD5786">
        <w:rPr>
          <w:lang w:val="en-US"/>
        </w:rPr>
        <w:t>Faults</w:t>
      </w:r>
      <w:bookmarkEnd w:id="471"/>
    </w:p>
    <w:p w14:paraId="5F2FECB0" w14:textId="77777777" w:rsidR="00EB73BA" w:rsidRPr="00CD5786" w:rsidRDefault="00EB73BA">
      <w:pPr>
        <w:widowControl/>
        <w:suppressAutoHyphens w:val="0"/>
        <w:rPr>
          <w:b/>
          <w:kern w:val="1"/>
          <w:lang w:val="en-US"/>
        </w:rPr>
      </w:pPr>
      <w:r w:rsidRPr="00CD5786">
        <w:rPr>
          <w:lang w:val="en-US"/>
        </w:rPr>
        <w:t>A fault indicates that advertisement of offers for this specific negotiation resource is not possible and may also include some domain specific reasons.</w:t>
      </w:r>
    </w:p>
    <w:p w14:paraId="4C9813AC" w14:textId="77777777" w:rsidR="001446CC" w:rsidRDefault="001446CC">
      <w:pPr>
        <w:widowControl/>
        <w:suppressAutoHyphens w:val="0"/>
        <w:rPr>
          <w:b/>
          <w:kern w:val="1"/>
          <w:lang w:val="en-US"/>
        </w:rPr>
      </w:pPr>
      <w:bookmarkStart w:id="472" w:name="_Toc280115275"/>
      <w:r>
        <w:rPr>
          <w:lang w:val="en-US"/>
        </w:rPr>
        <w:br w:type="page"/>
      </w:r>
    </w:p>
    <w:p w14:paraId="0137915E" w14:textId="77777777" w:rsidR="00CD5F96" w:rsidRPr="00CD5786" w:rsidRDefault="00CD5F96" w:rsidP="00CD5F96">
      <w:pPr>
        <w:pStyle w:val="berschrift1"/>
        <w:rPr>
          <w:lang w:val="en-US"/>
        </w:rPr>
      </w:pPr>
      <w:r w:rsidRPr="00CD5786">
        <w:rPr>
          <w:lang w:val="en-US"/>
        </w:rPr>
        <w:lastRenderedPageBreak/>
        <w:t>Contributors</w:t>
      </w:r>
      <w:bookmarkEnd w:id="472"/>
    </w:p>
    <w:p w14:paraId="4BD07B7E" w14:textId="77777777" w:rsidR="00CD5F96" w:rsidRPr="00CD5786" w:rsidRDefault="00ED7B73" w:rsidP="00CD5F96">
      <w:pPr>
        <w:pStyle w:val="AuthorBlock"/>
        <w:rPr>
          <w:lang w:val="en-US"/>
        </w:rPr>
      </w:pPr>
      <w:bookmarkStart w:id="473" w:name="OLE_LINK5"/>
      <w:r w:rsidRPr="00CD5786">
        <w:rPr>
          <w:lang w:val="en-US"/>
        </w:rPr>
        <w:t xml:space="preserve">Dominic </w:t>
      </w:r>
      <w:proofErr w:type="spellStart"/>
      <w:r w:rsidRPr="00CD5786">
        <w:rPr>
          <w:lang w:val="en-US"/>
        </w:rPr>
        <w:t>Battré</w:t>
      </w:r>
      <w:proofErr w:type="spellEnd"/>
    </w:p>
    <w:bookmarkEnd w:id="473"/>
    <w:p w14:paraId="181E8165" w14:textId="77777777" w:rsidR="00CD5F96" w:rsidRPr="00CD5786" w:rsidRDefault="00CD5F96" w:rsidP="00CD5F96">
      <w:pPr>
        <w:pStyle w:val="AuthorBlock"/>
        <w:rPr>
          <w:lang w:val="en-US"/>
        </w:rPr>
      </w:pPr>
      <w:r w:rsidRPr="00CD5786">
        <w:rPr>
          <w:lang w:val="en-US"/>
        </w:rPr>
        <w:t>TU Berlin</w:t>
      </w:r>
    </w:p>
    <w:p w14:paraId="6556BEDB" w14:textId="77777777" w:rsidR="00CD5F96" w:rsidRPr="00CD5786" w:rsidRDefault="00CD5F96" w:rsidP="00CD5F96">
      <w:pPr>
        <w:pStyle w:val="AuthorBlock"/>
        <w:rPr>
          <w:lang w:val="en-US"/>
        </w:rPr>
      </w:pPr>
      <w:r w:rsidRPr="00CD5786">
        <w:rPr>
          <w:lang w:val="en-US"/>
        </w:rPr>
        <w:t xml:space="preserve">Email: </w:t>
      </w:r>
      <w:hyperlink r:id="rId36" w:history="1">
        <w:r w:rsidRPr="00CD5786">
          <w:rPr>
            <w:rStyle w:val="Link"/>
            <w:lang w:val="en-US"/>
          </w:rPr>
          <w:t>dominic.battre@tu-berlin.de</w:t>
        </w:r>
      </w:hyperlink>
    </w:p>
    <w:p w14:paraId="4BE4B61E" w14:textId="77777777" w:rsidR="00CD5F96" w:rsidRPr="00CD5786" w:rsidRDefault="00CD5F96" w:rsidP="00CD5F96">
      <w:pPr>
        <w:pStyle w:val="AuthorBlock"/>
        <w:rPr>
          <w:lang w:val="en-US"/>
        </w:rPr>
      </w:pPr>
    </w:p>
    <w:p w14:paraId="202B7F95" w14:textId="77777777" w:rsidR="00B15DE4" w:rsidRPr="00CD5786" w:rsidRDefault="00B15DE4" w:rsidP="00B15DE4">
      <w:pPr>
        <w:pStyle w:val="AuthorBlock"/>
        <w:rPr>
          <w:lang w:val="en-US"/>
        </w:rPr>
      </w:pPr>
      <w:bookmarkStart w:id="474" w:name="OLE_LINK6"/>
      <w:r w:rsidRPr="00CD5786">
        <w:rPr>
          <w:lang w:val="en-US"/>
        </w:rPr>
        <w:t>Francis Brazier</w:t>
      </w:r>
    </w:p>
    <w:p w14:paraId="3FCA3312" w14:textId="77777777" w:rsidR="00B15DE4" w:rsidRPr="00CD5786" w:rsidRDefault="00B15DE4" w:rsidP="00B15DE4">
      <w:pPr>
        <w:pStyle w:val="AuthorBlock"/>
        <w:rPr>
          <w:lang w:val="en-US"/>
        </w:rPr>
      </w:pPr>
      <w:bookmarkStart w:id="475" w:name="OLE_LINK7"/>
      <w:bookmarkEnd w:id="474"/>
      <w:r w:rsidRPr="00CD5786">
        <w:rPr>
          <w:lang w:val="en-US"/>
        </w:rPr>
        <w:t>Delft University of Technology</w:t>
      </w:r>
    </w:p>
    <w:bookmarkEnd w:id="475"/>
    <w:p w14:paraId="4B161F5E" w14:textId="77777777" w:rsidR="00B15DE4" w:rsidRPr="00CD5786" w:rsidRDefault="00B15DE4" w:rsidP="00B15DE4">
      <w:pPr>
        <w:pStyle w:val="AuthorBlock"/>
        <w:rPr>
          <w:lang w:val="en-US"/>
        </w:rPr>
      </w:pPr>
      <w:r w:rsidRPr="00CD5786">
        <w:rPr>
          <w:lang w:val="en-US"/>
        </w:rPr>
        <w:t xml:space="preserve">Email: </w:t>
      </w:r>
      <w:hyperlink r:id="rId37" w:history="1">
        <w:r w:rsidRPr="00CD5786">
          <w:rPr>
            <w:rStyle w:val="Link"/>
            <w:lang w:val="en-US"/>
          </w:rPr>
          <w:t>F.M.Brazier@tudelft.nl</w:t>
        </w:r>
      </w:hyperlink>
    </w:p>
    <w:p w14:paraId="2ABE2D38" w14:textId="77777777" w:rsidR="00B15DE4" w:rsidRPr="00CD5786" w:rsidRDefault="00B15DE4" w:rsidP="00B15DE4">
      <w:pPr>
        <w:pStyle w:val="AuthorBlock"/>
        <w:rPr>
          <w:lang w:val="en-US"/>
        </w:rPr>
      </w:pPr>
    </w:p>
    <w:p w14:paraId="5CD98F8A" w14:textId="77777777" w:rsidR="00B15DE4" w:rsidRPr="00CD5786" w:rsidRDefault="00B15DE4" w:rsidP="00B15DE4">
      <w:pPr>
        <w:pStyle w:val="AuthorBlock"/>
        <w:rPr>
          <w:lang w:val="en-US"/>
        </w:rPr>
      </w:pPr>
      <w:bookmarkStart w:id="476" w:name="OLE_LINK8"/>
      <w:proofErr w:type="spellStart"/>
      <w:r w:rsidRPr="00CD5786">
        <w:rPr>
          <w:lang w:val="en-US"/>
        </w:rPr>
        <w:t>Kassidy</w:t>
      </w:r>
      <w:proofErr w:type="spellEnd"/>
      <w:r w:rsidRPr="00CD5786">
        <w:rPr>
          <w:lang w:val="en-US"/>
        </w:rPr>
        <w:t xml:space="preserve"> Clark</w:t>
      </w:r>
    </w:p>
    <w:bookmarkEnd w:id="476"/>
    <w:p w14:paraId="216484F1" w14:textId="77777777" w:rsidR="00B15DE4" w:rsidRPr="00CD5786" w:rsidRDefault="00B15DE4" w:rsidP="00B15DE4">
      <w:pPr>
        <w:pStyle w:val="AuthorBlock"/>
        <w:rPr>
          <w:lang w:val="en-US"/>
        </w:rPr>
      </w:pPr>
      <w:r w:rsidRPr="00CD5786">
        <w:rPr>
          <w:lang w:val="en-US"/>
        </w:rPr>
        <w:t>Delft University of Technology</w:t>
      </w:r>
    </w:p>
    <w:p w14:paraId="284CC2EE" w14:textId="5A932ABF" w:rsidR="00B15DE4" w:rsidRPr="00CD5786" w:rsidDel="005576D0" w:rsidRDefault="00B15DE4" w:rsidP="00B15DE4">
      <w:pPr>
        <w:pStyle w:val="AuthorBlock"/>
        <w:rPr>
          <w:del w:id="477" w:author="Ph W" w:date="2011-07-16T16:51:00Z"/>
          <w:lang w:val="en-US"/>
        </w:rPr>
      </w:pPr>
      <w:r w:rsidRPr="00CD5786">
        <w:rPr>
          <w:lang w:val="en-US"/>
        </w:rPr>
        <w:t xml:space="preserve">Email: </w:t>
      </w:r>
      <w:hyperlink r:id="rId38" w:history="1">
        <w:r w:rsidRPr="00CD5786">
          <w:rPr>
            <w:rStyle w:val="Link"/>
            <w:lang w:val="en-US"/>
          </w:rPr>
          <w:t>K.P.Clark@tudelft.nl</w:t>
        </w:r>
      </w:hyperlink>
    </w:p>
    <w:p w14:paraId="23DEF2D7" w14:textId="77777777" w:rsidR="00B15DE4" w:rsidRPr="00CD5786" w:rsidRDefault="00B15DE4" w:rsidP="00CD5F96">
      <w:pPr>
        <w:pStyle w:val="AuthorBlock"/>
        <w:rPr>
          <w:lang w:val="en-US"/>
        </w:rPr>
      </w:pPr>
    </w:p>
    <w:p w14:paraId="3B16D56F" w14:textId="77777777" w:rsidR="00B15DE4" w:rsidRPr="00CD5786" w:rsidRDefault="00B15DE4" w:rsidP="00B15DE4">
      <w:pPr>
        <w:pStyle w:val="AuthorBlock"/>
        <w:rPr>
          <w:lang w:val="en-US"/>
        </w:rPr>
      </w:pPr>
    </w:p>
    <w:p w14:paraId="7606C70E" w14:textId="77777777" w:rsidR="00B15DE4" w:rsidRPr="00CD5786" w:rsidRDefault="00B15DE4" w:rsidP="00B15DE4">
      <w:pPr>
        <w:pStyle w:val="AuthorBlock"/>
        <w:keepNext/>
        <w:widowControl/>
        <w:rPr>
          <w:lang w:val="en-US"/>
        </w:rPr>
      </w:pPr>
      <w:bookmarkStart w:id="478" w:name="OLE_LINK10"/>
      <w:r w:rsidRPr="00CD5786">
        <w:rPr>
          <w:lang w:val="en-US"/>
        </w:rPr>
        <w:t xml:space="preserve">Michel </w:t>
      </w:r>
      <w:proofErr w:type="spellStart"/>
      <w:r w:rsidRPr="00CD5786">
        <w:rPr>
          <w:lang w:val="en-US"/>
        </w:rPr>
        <w:t>Oey</w:t>
      </w:r>
      <w:proofErr w:type="spellEnd"/>
    </w:p>
    <w:bookmarkEnd w:id="478"/>
    <w:p w14:paraId="7D0F6C14" w14:textId="77777777" w:rsidR="00B15DE4" w:rsidRPr="00CD5786" w:rsidRDefault="00B15DE4" w:rsidP="00B15DE4">
      <w:pPr>
        <w:pStyle w:val="AuthorBlock"/>
        <w:keepNext/>
        <w:widowControl/>
        <w:rPr>
          <w:lang w:val="en-US"/>
        </w:rPr>
      </w:pPr>
      <w:r w:rsidRPr="00CD5786">
        <w:rPr>
          <w:lang w:val="en-US"/>
        </w:rPr>
        <w:t>Delft University of Technology</w:t>
      </w:r>
    </w:p>
    <w:p w14:paraId="53B22F2E" w14:textId="77777777" w:rsidR="00B15DE4" w:rsidRPr="00CD5786" w:rsidRDefault="00B15DE4" w:rsidP="00B15DE4">
      <w:pPr>
        <w:pStyle w:val="AuthorBlock"/>
        <w:keepNext/>
        <w:widowControl/>
        <w:rPr>
          <w:lang w:val="en-US"/>
        </w:rPr>
      </w:pPr>
      <w:r w:rsidRPr="00CD5786">
        <w:rPr>
          <w:lang w:val="en-US"/>
        </w:rPr>
        <w:t>Email: m.a.oey@tudelft.nl</w:t>
      </w:r>
    </w:p>
    <w:p w14:paraId="75C8D18C" w14:textId="77777777" w:rsidR="00B15DE4" w:rsidRPr="00CD5786" w:rsidRDefault="00B15DE4" w:rsidP="00CD5F96">
      <w:pPr>
        <w:pStyle w:val="AuthorBlock"/>
        <w:rPr>
          <w:lang w:val="en-US"/>
        </w:rPr>
      </w:pPr>
    </w:p>
    <w:p w14:paraId="341BDFE5" w14:textId="4F1CA635" w:rsidR="00B15DE4" w:rsidRPr="00CD5786" w:rsidRDefault="00B15DE4" w:rsidP="00CD5F96">
      <w:pPr>
        <w:pStyle w:val="AuthorBlock"/>
        <w:rPr>
          <w:lang w:val="en-US"/>
        </w:rPr>
      </w:pPr>
      <w:r w:rsidRPr="00CD5786">
        <w:rPr>
          <w:lang w:val="en-US"/>
        </w:rPr>
        <w:t xml:space="preserve">Alexander </w:t>
      </w:r>
      <w:proofErr w:type="spellStart"/>
      <w:r w:rsidRPr="00CD5786">
        <w:rPr>
          <w:lang w:val="en-US"/>
        </w:rPr>
        <w:t>Papaspyrou</w:t>
      </w:r>
      <w:proofErr w:type="spellEnd"/>
      <w:r w:rsidRPr="00CD5786">
        <w:rPr>
          <w:lang w:val="en-US"/>
        </w:rPr>
        <w:br/>
      </w:r>
      <w:bookmarkStart w:id="479" w:name="OLE_LINK12"/>
      <w:del w:id="480" w:author="Ph W" w:date="2011-07-16T16:51:00Z">
        <w:r w:rsidRPr="00CD5786" w:rsidDel="00F936C7">
          <w:rPr>
            <w:lang w:val="en-US"/>
          </w:rPr>
          <w:delText>Dortmund University of Technology</w:delText>
        </w:r>
      </w:del>
      <w:bookmarkEnd w:id="479"/>
      <w:ins w:id="481" w:author="Ph W" w:date="2011-07-16T16:51:00Z">
        <w:r w:rsidR="00F936C7">
          <w:rPr>
            <w:lang w:val="en-US"/>
          </w:rPr>
          <w:t>TU Dortmund University</w:t>
        </w:r>
      </w:ins>
      <w:r w:rsidRPr="00CD5786">
        <w:rPr>
          <w:lang w:val="en-US"/>
        </w:rPr>
        <w:br/>
        <w:t xml:space="preserve">Email: </w:t>
      </w:r>
      <w:hyperlink r:id="rId39" w:history="1">
        <w:r w:rsidRPr="00CD5786">
          <w:rPr>
            <w:rStyle w:val="Link"/>
            <w:lang w:val="en-US"/>
          </w:rPr>
          <w:t>alexander.papaspyrou@tu-dortmund.de</w:t>
        </w:r>
      </w:hyperlink>
    </w:p>
    <w:p w14:paraId="2C692DBB" w14:textId="77777777" w:rsidR="00B15DE4" w:rsidRPr="00CD5786" w:rsidRDefault="00B15DE4" w:rsidP="00CD5F96">
      <w:pPr>
        <w:pStyle w:val="AuthorBlock"/>
        <w:rPr>
          <w:lang w:val="en-US"/>
        </w:rPr>
      </w:pPr>
    </w:p>
    <w:p w14:paraId="5A0C3B18" w14:textId="77777777" w:rsidR="00CD5F96" w:rsidRPr="00CD5786" w:rsidRDefault="00CD5F96" w:rsidP="00CD5F96">
      <w:pPr>
        <w:pStyle w:val="AuthorBlock"/>
        <w:rPr>
          <w:lang w:val="en-US"/>
        </w:rPr>
      </w:pPr>
      <w:r w:rsidRPr="00CD5786">
        <w:rPr>
          <w:lang w:val="en-US"/>
        </w:rPr>
        <w:t xml:space="preserve">Oliver </w:t>
      </w:r>
      <w:proofErr w:type="spellStart"/>
      <w:r w:rsidRPr="00CD5786">
        <w:rPr>
          <w:lang w:val="en-US"/>
        </w:rPr>
        <w:t>Wäldrich</w:t>
      </w:r>
      <w:proofErr w:type="spellEnd"/>
      <w:r w:rsidRPr="00CD5786">
        <w:rPr>
          <w:lang w:val="en-US"/>
        </w:rPr>
        <w:br/>
      </w:r>
      <w:proofErr w:type="spellStart"/>
      <w:r w:rsidRPr="00CD5786">
        <w:rPr>
          <w:lang w:val="en-US"/>
        </w:rPr>
        <w:t>Fraunhofer</w:t>
      </w:r>
      <w:proofErr w:type="spellEnd"/>
      <w:r w:rsidRPr="00CD5786">
        <w:rPr>
          <w:lang w:val="en-US"/>
        </w:rPr>
        <w:t xml:space="preserve"> SCAI</w:t>
      </w:r>
      <w:r w:rsidRPr="00CD5786">
        <w:rPr>
          <w:lang w:val="en-US"/>
        </w:rPr>
        <w:br/>
        <w:t xml:space="preserve">Email: </w:t>
      </w:r>
      <w:hyperlink r:id="rId40" w:history="1">
        <w:r w:rsidRPr="00CD5786">
          <w:rPr>
            <w:rStyle w:val="Link"/>
            <w:lang w:val="en-US"/>
          </w:rPr>
          <w:t>oliver.waeldrich@scai.fraunhofer.de</w:t>
        </w:r>
      </w:hyperlink>
    </w:p>
    <w:p w14:paraId="2243F198" w14:textId="77777777" w:rsidR="00CD5F96" w:rsidRPr="00CD5786" w:rsidRDefault="00CD5F96" w:rsidP="00CD5F96">
      <w:pPr>
        <w:pStyle w:val="AuthorBlock"/>
        <w:rPr>
          <w:lang w:val="en-US"/>
        </w:rPr>
      </w:pPr>
    </w:p>
    <w:p w14:paraId="239820F3" w14:textId="47D6876E" w:rsidR="00CD5F96" w:rsidRPr="00CD5786" w:rsidRDefault="00ED7B73" w:rsidP="00CD5F96">
      <w:pPr>
        <w:pStyle w:val="AuthorBlock"/>
        <w:rPr>
          <w:lang w:val="en-US"/>
        </w:rPr>
      </w:pPr>
      <w:r w:rsidRPr="00CD5786">
        <w:rPr>
          <w:lang w:val="en-US"/>
        </w:rPr>
        <w:t>Philipp Wieder</w:t>
      </w:r>
      <w:r w:rsidR="00CD5F96" w:rsidRPr="00CD5786">
        <w:rPr>
          <w:lang w:val="en-US"/>
        </w:rPr>
        <w:br/>
      </w:r>
      <w:del w:id="482" w:author="Ph W" w:date="2011-07-16T16:51:00Z">
        <w:r w:rsidR="00CD5F96" w:rsidRPr="00CD5786" w:rsidDel="00F936C7">
          <w:rPr>
            <w:lang w:val="en-US"/>
          </w:rPr>
          <w:delText>Dortmund University of Technology</w:delText>
        </w:r>
      </w:del>
      <w:ins w:id="483" w:author="Ph W" w:date="2011-07-16T16:51:00Z">
        <w:r w:rsidR="00F936C7">
          <w:rPr>
            <w:lang w:val="en-US"/>
          </w:rPr>
          <w:t>TU Dortmund University / SLA@SOI</w:t>
        </w:r>
      </w:ins>
      <w:r w:rsidR="00CD5F96" w:rsidRPr="00CD5786">
        <w:rPr>
          <w:lang w:val="en-US"/>
        </w:rPr>
        <w:br/>
        <w:t xml:space="preserve">Email: </w:t>
      </w:r>
      <w:hyperlink r:id="rId41" w:history="1">
        <w:r w:rsidR="00CD5F96" w:rsidRPr="00CD5786">
          <w:rPr>
            <w:rStyle w:val="Link"/>
            <w:lang w:val="en-US"/>
          </w:rPr>
          <w:t>philipp.wieder@udo.edu</w:t>
        </w:r>
      </w:hyperlink>
    </w:p>
    <w:p w14:paraId="1E34BDC1" w14:textId="77777777" w:rsidR="00CD5F96" w:rsidRPr="00CD5786" w:rsidRDefault="00CD5F96" w:rsidP="00CD5F96">
      <w:pPr>
        <w:pStyle w:val="AuthorBlock"/>
        <w:rPr>
          <w:lang w:val="en-US"/>
        </w:rPr>
      </w:pPr>
    </w:p>
    <w:p w14:paraId="686066C8" w14:textId="77777777" w:rsidR="00ED464A" w:rsidRDefault="00CD5F96" w:rsidP="00CD5F96">
      <w:pPr>
        <w:pStyle w:val="AuthorBlock"/>
        <w:rPr>
          <w:rStyle w:val="Link"/>
          <w:lang w:val="de-DE"/>
        </w:rPr>
      </w:pPr>
      <w:r w:rsidRPr="0057316D">
        <w:rPr>
          <w:lang w:val="de-DE"/>
        </w:rPr>
        <w:t>Wolfgang Ziegler</w:t>
      </w:r>
      <w:r w:rsidRPr="0057316D">
        <w:rPr>
          <w:lang w:val="de-DE"/>
        </w:rPr>
        <w:br/>
        <w:t>Fraunhofer SCAI</w:t>
      </w:r>
      <w:r w:rsidRPr="0057316D">
        <w:rPr>
          <w:lang w:val="de-DE"/>
        </w:rPr>
        <w:br/>
        <w:t xml:space="preserve">Email: </w:t>
      </w:r>
      <w:hyperlink r:id="rId42" w:history="1">
        <w:r w:rsidR="00217D4E" w:rsidRPr="0057316D">
          <w:rPr>
            <w:rStyle w:val="Link"/>
            <w:lang w:val="de-DE"/>
          </w:rPr>
          <w:t>Wolfgang.Ziegler@scai.fraunhofer.de</w:t>
        </w:r>
      </w:hyperlink>
    </w:p>
    <w:p w14:paraId="55540668" w14:textId="77777777" w:rsidR="00ED464A" w:rsidRDefault="00ED464A" w:rsidP="00CD5F96">
      <w:pPr>
        <w:pStyle w:val="AuthorBlock"/>
        <w:rPr>
          <w:rStyle w:val="Link"/>
          <w:lang w:val="de-DE"/>
        </w:rPr>
      </w:pPr>
    </w:p>
    <w:p w14:paraId="1386B85F" w14:textId="77777777" w:rsidR="00217D4E" w:rsidRPr="0057316D" w:rsidRDefault="00217D4E" w:rsidP="00CD5F96">
      <w:pPr>
        <w:pStyle w:val="AuthorBlock"/>
        <w:rPr>
          <w:lang w:val="de-DE"/>
        </w:rPr>
      </w:pPr>
    </w:p>
    <w:p w14:paraId="325BE044" w14:textId="77777777" w:rsidR="00D938E2" w:rsidRPr="0057316D" w:rsidRDefault="00D938E2">
      <w:pPr>
        <w:widowControl/>
        <w:suppressAutoHyphens w:val="0"/>
        <w:rPr>
          <w:b/>
          <w:kern w:val="1"/>
          <w:lang w:val="de-DE"/>
        </w:rPr>
      </w:pPr>
      <w:r w:rsidRPr="0057316D">
        <w:rPr>
          <w:lang w:val="de-DE"/>
        </w:rPr>
        <w:br w:type="page"/>
      </w:r>
    </w:p>
    <w:p w14:paraId="09B75CAF" w14:textId="77777777" w:rsidR="00D938E2" w:rsidRPr="0057316D" w:rsidRDefault="00D938E2">
      <w:pPr>
        <w:widowControl/>
        <w:suppressAutoHyphens w:val="0"/>
        <w:rPr>
          <w:b/>
          <w:kern w:val="1"/>
          <w:lang w:val="de-DE"/>
        </w:rPr>
      </w:pPr>
    </w:p>
    <w:p w14:paraId="5A6B6018" w14:textId="77777777" w:rsidR="00ED464A" w:rsidRPr="00ED464A" w:rsidRDefault="00ED464A" w:rsidP="00CD5F96">
      <w:pPr>
        <w:pStyle w:val="berschrift1"/>
        <w:rPr>
          <w:lang w:val="en-US"/>
        </w:rPr>
      </w:pPr>
      <w:bookmarkStart w:id="484" w:name="_Toc280115276"/>
      <w:r w:rsidRPr="00ED464A">
        <w:rPr>
          <w:lang w:val="en-US"/>
        </w:rPr>
        <w:t>Acknowledgements</w:t>
      </w:r>
    </w:p>
    <w:p w14:paraId="64524D3C" w14:textId="77777777" w:rsidR="00ED464A" w:rsidRPr="00ED464A" w:rsidRDefault="00ED464A" w:rsidP="00ED464A">
      <w:pPr>
        <w:pStyle w:val="berschrift1"/>
        <w:numPr>
          <w:ilvl w:val="0"/>
          <w:numId w:val="0"/>
        </w:numPr>
        <w:rPr>
          <w:b w:val="0"/>
          <w:kern w:val="0"/>
          <w:lang w:val="en-US" w:eastAsia="zh-CN"/>
        </w:rPr>
      </w:pPr>
      <w:r w:rsidRPr="00ED464A">
        <w:rPr>
          <w:b w:val="0"/>
          <w:kern w:val="0"/>
          <w:lang w:val="en-US" w:eastAsia="zh-CN"/>
        </w:rPr>
        <w:t>This document is the work of the GRAAP Working Group GRAAP Working Group (Grid Resource Allocation and Agreement Protocol WG) of the Compute Area of the OGF.</w:t>
      </w:r>
    </w:p>
    <w:p w14:paraId="4469F2CE" w14:textId="77777777" w:rsidR="00CC100C" w:rsidRDefault="00ED464A" w:rsidP="00ED464A">
      <w:pPr>
        <w:pStyle w:val="berschrift1"/>
        <w:numPr>
          <w:ilvl w:val="0"/>
          <w:numId w:val="0"/>
        </w:numPr>
        <w:rPr>
          <w:b w:val="0"/>
          <w:kern w:val="0"/>
          <w:lang w:val="en-US" w:eastAsia="zh-CN"/>
        </w:rPr>
      </w:pPr>
      <w:r w:rsidRPr="00ED464A">
        <w:rPr>
          <w:b w:val="0"/>
          <w:kern w:val="0"/>
          <w:lang w:val="en-US" w:eastAsia="zh-CN"/>
        </w:rPr>
        <w:t>Members of the Working Group, and other con</w:t>
      </w:r>
      <w:r>
        <w:rPr>
          <w:b w:val="0"/>
          <w:kern w:val="0"/>
          <w:lang w:val="en-US" w:eastAsia="zh-CN"/>
        </w:rPr>
        <w:t xml:space="preserve">tributors to this specification in different periods of its evolvement </w:t>
      </w:r>
      <w:r w:rsidRPr="00ED464A">
        <w:rPr>
          <w:b w:val="0"/>
          <w:kern w:val="0"/>
          <w:lang w:val="en-US" w:eastAsia="zh-CN"/>
        </w:rPr>
        <w:t>include</w:t>
      </w:r>
      <w:r>
        <w:rPr>
          <w:b w:val="0"/>
          <w:kern w:val="0"/>
          <w:lang w:val="en-US" w:eastAsia="zh-CN"/>
        </w:rPr>
        <w:t xml:space="preserve"> Bastian Koller, Michael </w:t>
      </w:r>
      <w:proofErr w:type="spellStart"/>
      <w:r>
        <w:rPr>
          <w:b w:val="0"/>
          <w:kern w:val="0"/>
          <w:lang w:val="en-US" w:eastAsia="zh-CN"/>
        </w:rPr>
        <w:t>Parkin</w:t>
      </w:r>
      <w:proofErr w:type="spellEnd"/>
      <w:r>
        <w:rPr>
          <w:b w:val="0"/>
          <w:kern w:val="0"/>
          <w:lang w:val="en-US" w:eastAsia="zh-CN"/>
        </w:rPr>
        <w:t xml:space="preserve">, Toshiyuki Nakata, Sebastian </w:t>
      </w:r>
      <w:proofErr w:type="spellStart"/>
      <w:r>
        <w:rPr>
          <w:b w:val="0"/>
          <w:kern w:val="0"/>
          <w:lang w:val="en-US" w:eastAsia="zh-CN"/>
        </w:rPr>
        <w:t>Hudert</w:t>
      </w:r>
      <w:proofErr w:type="spellEnd"/>
      <w:r>
        <w:rPr>
          <w:b w:val="0"/>
          <w:kern w:val="0"/>
          <w:lang w:val="en-US" w:eastAsia="zh-CN"/>
        </w:rPr>
        <w:t xml:space="preserve">, Karl </w:t>
      </w:r>
      <w:proofErr w:type="spellStart"/>
      <w:r>
        <w:rPr>
          <w:b w:val="0"/>
          <w:kern w:val="0"/>
          <w:lang w:val="en-US" w:eastAsia="zh-CN"/>
        </w:rPr>
        <w:t>Czajkowski</w:t>
      </w:r>
      <w:proofErr w:type="spellEnd"/>
      <w:r>
        <w:rPr>
          <w:b w:val="0"/>
          <w:kern w:val="0"/>
          <w:lang w:val="en-US" w:eastAsia="zh-CN"/>
        </w:rPr>
        <w:t xml:space="preserve">, </w:t>
      </w:r>
      <w:proofErr w:type="spellStart"/>
      <w:r>
        <w:rPr>
          <w:b w:val="0"/>
          <w:kern w:val="0"/>
          <w:lang w:val="en-US" w:eastAsia="zh-CN"/>
        </w:rPr>
        <w:t>Heiko</w:t>
      </w:r>
      <w:proofErr w:type="spellEnd"/>
      <w:r>
        <w:rPr>
          <w:b w:val="0"/>
          <w:kern w:val="0"/>
          <w:lang w:val="en-US" w:eastAsia="zh-CN"/>
        </w:rPr>
        <w:t xml:space="preserve"> Ludwig, Ala</w:t>
      </w:r>
      <w:r w:rsidR="005B5517">
        <w:rPr>
          <w:b w:val="0"/>
          <w:kern w:val="0"/>
          <w:lang w:val="en-US" w:eastAsia="zh-CN"/>
        </w:rPr>
        <w:t>i</w:t>
      </w:r>
      <w:r>
        <w:rPr>
          <w:b w:val="0"/>
          <w:kern w:val="0"/>
          <w:lang w:val="en-US" w:eastAsia="zh-CN"/>
        </w:rPr>
        <w:t xml:space="preserve">n </w:t>
      </w:r>
      <w:proofErr w:type="spellStart"/>
      <w:proofErr w:type="gramStart"/>
      <w:r>
        <w:rPr>
          <w:b w:val="0"/>
          <w:kern w:val="0"/>
          <w:lang w:val="en-US" w:eastAsia="zh-CN"/>
        </w:rPr>
        <w:t>Andrieux</w:t>
      </w:r>
      <w:proofErr w:type="spellEnd"/>
      <w:r>
        <w:rPr>
          <w:b w:val="0"/>
          <w:kern w:val="0"/>
          <w:lang w:val="en-US" w:eastAsia="zh-CN"/>
        </w:rPr>
        <w:t xml:space="preserve"> ,</w:t>
      </w:r>
      <w:proofErr w:type="gramEnd"/>
      <w:r>
        <w:rPr>
          <w:b w:val="0"/>
          <w:kern w:val="0"/>
          <w:lang w:val="en-US" w:eastAsia="zh-CN"/>
        </w:rPr>
        <w:t xml:space="preserve"> Alan </w:t>
      </w:r>
      <w:proofErr w:type="spellStart"/>
      <w:r>
        <w:rPr>
          <w:b w:val="0"/>
          <w:kern w:val="0"/>
          <w:lang w:val="en-US" w:eastAsia="zh-CN"/>
        </w:rPr>
        <w:t>Weissberger</w:t>
      </w:r>
      <w:proofErr w:type="spellEnd"/>
      <w:r>
        <w:rPr>
          <w:b w:val="0"/>
          <w:kern w:val="0"/>
          <w:lang w:val="en-US" w:eastAsia="zh-CN"/>
        </w:rPr>
        <w:t xml:space="preserve">, Kate </w:t>
      </w:r>
      <w:proofErr w:type="spellStart"/>
      <w:r>
        <w:rPr>
          <w:b w:val="0"/>
          <w:kern w:val="0"/>
          <w:lang w:val="en-US" w:eastAsia="zh-CN"/>
        </w:rPr>
        <w:t>Keahey</w:t>
      </w:r>
      <w:proofErr w:type="spellEnd"/>
      <w:r>
        <w:rPr>
          <w:b w:val="0"/>
          <w:kern w:val="0"/>
          <w:lang w:val="en-US" w:eastAsia="zh-CN"/>
        </w:rPr>
        <w:t xml:space="preserve">. </w:t>
      </w:r>
    </w:p>
    <w:p w14:paraId="2F9493EA" w14:textId="77777777" w:rsidR="00ED464A" w:rsidRDefault="00ED464A" w:rsidP="00ED464A">
      <w:pPr>
        <w:pStyle w:val="berschrift1"/>
        <w:numPr>
          <w:ilvl w:val="0"/>
          <w:numId w:val="0"/>
        </w:numPr>
        <w:rPr>
          <w:b w:val="0"/>
          <w:kern w:val="0"/>
          <w:lang w:val="en-US" w:eastAsia="zh-CN"/>
        </w:rPr>
      </w:pPr>
      <w:r>
        <w:rPr>
          <w:b w:val="0"/>
          <w:kern w:val="0"/>
          <w:lang w:val="en-US" w:eastAsia="zh-CN"/>
        </w:rPr>
        <w:t xml:space="preserve">Furthermore the work on the specification was supported by the European projects SLA@SOI, </w:t>
      </w:r>
      <w:r w:rsidR="008A5CBE">
        <w:rPr>
          <w:b w:val="0"/>
          <w:kern w:val="0"/>
          <w:lang w:val="en-US" w:eastAsia="zh-CN"/>
        </w:rPr>
        <w:t xml:space="preserve">CoreGRID, </w:t>
      </w:r>
      <w:proofErr w:type="spellStart"/>
      <w:r>
        <w:rPr>
          <w:b w:val="0"/>
          <w:kern w:val="0"/>
          <w:lang w:val="en-US" w:eastAsia="zh-CN"/>
        </w:rPr>
        <w:t>SmartLM</w:t>
      </w:r>
      <w:proofErr w:type="spellEnd"/>
      <w:r>
        <w:rPr>
          <w:b w:val="0"/>
          <w:kern w:val="0"/>
          <w:lang w:val="en-US" w:eastAsia="zh-CN"/>
        </w:rPr>
        <w:t xml:space="preserve"> and OPTIMIS, as well as through the German projects DGSI and SLA4D-Grid.</w:t>
      </w:r>
    </w:p>
    <w:p w14:paraId="71FB51FE" w14:textId="77777777" w:rsidR="00ED464A" w:rsidRDefault="00ED464A">
      <w:pPr>
        <w:widowControl/>
        <w:suppressAutoHyphens w:val="0"/>
        <w:rPr>
          <w:b/>
          <w:kern w:val="1"/>
          <w:lang w:val="en-US"/>
        </w:rPr>
      </w:pPr>
      <w:r>
        <w:rPr>
          <w:lang w:val="en-US"/>
        </w:rPr>
        <w:br w:type="page"/>
      </w:r>
    </w:p>
    <w:p w14:paraId="5185833F" w14:textId="77777777" w:rsidR="00ED464A" w:rsidRDefault="00ED464A" w:rsidP="00ED464A">
      <w:pPr>
        <w:pStyle w:val="berschrift1"/>
        <w:rPr>
          <w:lang w:val="en-US"/>
        </w:rPr>
      </w:pPr>
      <w:r>
        <w:rPr>
          <w:lang w:val="en-US"/>
        </w:rPr>
        <w:lastRenderedPageBreak/>
        <w:t>Security Considerations</w:t>
      </w:r>
    </w:p>
    <w:p w14:paraId="0A08D90A" w14:textId="77777777" w:rsidR="00ED464A" w:rsidRPr="00ED464A" w:rsidRDefault="00ED464A" w:rsidP="00ED464A">
      <w:pPr>
        <w:pStyle w:val="berschrift1"/>
        <w:numPr>
          <w:ilvl w:val="0"/>
          <w:numId w:val="0"/>
        </w:numPr>
        <w:rPr>
          <w:b w:val="0"/>
          <w:kern w:val="0"/>
          <w:lang w:val="en-US" w:eastAsia="zh-CN"/>
        </w:rPr>
      </w:pPr>
      <w:r w:rsidRPr="00ED464A">
        <w:rPr>
          <w:b w:val="0"/>
          <w:kern w:val="0"/>
          <w:lang w:val="en-US" w:eastAsia="zh-CN"/>
        </w:rPr>
        <w:t xml:space="preserve">The WS-Agreement </w:t>
      </w:r>
      <w:r>
        <w:rPr>
          <w:b w:val="0"/>
          <w:kern w:val="0"/>
          <w:lang w:val="en-US" w:eastAsia="zh-CN"/>
        </w:rPr>
        <w:t xml:space="preserve">Negotiation </w:t>
      </w:r>
      <w:r w:rsidRPr="00ED464A">
        <w:rPr>
          <w:b w:val="0"/>
          <w:kern w:val="0"/>
          <w:lang w:val="en-US" w:eastAsia="zh-CN"/>
        </w:rPr>
        <w:t xml:space="preserve">specification does not explicitly address any security considerations. We expect that security issues will be addressed by blending with other security implementations in the web services domain. In particular, agreement </w:t>
      </w:r>
      <w:r>
        <w:rPr>
          <w:b w:val="0"/>
          <w:kern w:val="0"/>
          <w:lang w:val="en-US" w:eastAsia="zh-CN"/>
        </w:rPr>
        <w:t xml:space="preserve">negotiation </w:t>
      </w:r>
      <w:r w:rsidRPr="00ED464A">
        <w:rPr>
          <w:b w:val="0"/>
          <w:kern w:val="0"/>
          <w:lang w:val="en-US" w:eastAsia="zh-CN"/>
        </w:rPr>
        <w:t xml:space="preserve">participants SHOULD be authenticated to insure their identity of the initiator during </w:t>
      </w:r>
      <w:r>
        <w:rPr>
          <w:b w:val="0"/>
          <w:kern w:val="0"/>
          <w:lang w:val="en-US" w:eastAsia="zh-CN"/>
        </w:rPr>
        <w:t xml:space="preserve">negotiation and later </w:t>
      </w:r>
      <w:r w:rsidRPr="00ED464A">
        <w:rPr>
          <w:b w:val="0"/>
          <w:kern w:val="0"/>
          <w:lang w:val="en-US" w:eastAsia="zh-CN"/>
        </w:rPr>
        <w:t>creation and management of an agreement. Further, one MAY wish to provide a method for signing or otherwis</w:t>
      </w:r>
      <w:r>
        <w:rPr>
          <w:b w:val="0"/>
          <w:kern w:val="0"/>
          <w:lang w:val="en-US" w:eastAsia="zh-CN"/>
        </w:rPr>
        <w:t>e authenticating</w:t>
      </w:r>
      <w:r w:rsidRPr="00ED464A">
        <w:rPr>
          <w:b w:val="0"/>
          <w:kern w:val="0"/>
          <w:lang w:val="en-US" w:eastAsia="zh-CN"/>
        </w:rPr>
        <w:t xml:space="preserve"> </w:t>
      </w:r>
      <w:r>
        <w:rPr>
          <w:b w:val="0"/>
          <w:kern w:val="0"/>
          <w:lang w:val="en-US" w:eastAsia="zh-CN"/>
        </w:rPr>
        <w:t>the</w:t>
      </w:r>
      <w:r w:rsidRPr="00ED464A">
        <w:rPr>
          <w:b w:val="0"/>
          <w:kern w:val="0"/>
          <w:lang w:val="en-US" w:eastAsia="zh-CN"/>
        </w:rPr>
        <w:t xml:space="preserve"> WS- Agreement </w:t>
      </w:r>
      <w:r>
        <w:rPr>
          <w:b w:val="0"/>
          <w:kern w:val="0"/>
          <w:lang w:val="en-US" w:eastAsia="zh-CN"/>
        </w:rPr>
        <w:t xml:space="preserve">Negotiation </w:t>
      </w:r>
      <w:r w:rsidRPr="00ED464A">
        <w:rPr>
          <w:b w:val="0"/>
          <w:kern w:val="0"/>
          <w:lang w:val="en-US" w:eastAsia="zh-CN"/>
        </w:rPr>
        <w:t>document</w:t>
      </w:r>
      <w:r>
        <w:rPr>
          <w:b w:val="0"/>
          <w:kern w:val="0"/>
          <w:lang w:val="en-US" w:eastAsia="zh-CN"/>
        </w:rPr>
        <w:t xml:space="preserve">s (offers/counter offers) to detect potential modifications of the documents when sent using unsecure </w:t>
      </w:r>
      <w:proofErr w:type="gramStart"/>
      <w:r>
        <w:rPr>
          <w:b w:val="0"/>
          <w:kern w:val="0"/>
          <w:lang w:val="en-US" w:eastAsia="zh-CN"/>
        </w:rPr>
        <w:t>internet</w:t>
      </w:r>
      <w:proofErr w:type="gramEnd"/>
      <w:r>
        <w:rPr>
          <w:b w:val="0"/>
          <w:kern w:val="0"/>
          <w:lang w:val="en-US" w:eastAsia="zh-CN"/>
        </w:rPr>
        <w:t xml:space="preserve"> connections</w:t>
      </w:r>
      <w:r w:rsidRPr="00ED464A">
        <w:rPr>
          <w:b w:val="0"/>
          <w:kern w:val="0"/>
          <w:lang w:val="en-US" w:eastAsia="zh-CN"/>
        </w:rPr>
        <w:t>.</w:t>
      </w:r>
    </w:p>
    <w:p w14:paraId="107AFD3F" w14:textId="77777777" w:rsidR="00ED464A" w:rsidRPr="00ED464A" w:rsidRDefault="00ED464A" w:rsidP="00ED464A">
      <w:pPr>
        <w:rPr>
          <w:lang w:eastAsia="zh-CN"/>
        </w:rPr>
      </w:pPr>
    </w:p>
    <w:p w14:paraId="59521E98" w14:textId="77777777" w:rsidR="00ED464A" w:rsidRDefault="00ED464A">
      <w:pPr>
        <w:widowControl/>
        <w:suppressAutoHyphens w:val="0"/>
        <w:rPr>
          <w:b/>
          <w:kern w:val="1"/>
          <w:lang w:val="en-US"/>
        </w:rPr>
      </w:pPr>
      <w:r>
        <w:rPr>
          <w:lang w:val="en-US"/>
        </w:rPr>
        <w:br w:type="page"/>
      </w:r>
    </w:p>
    <w:p w14:paraId="3E6C9CB6" w14:textId="77777777" w:rsidR="00CD5F96" w:rsidRPr="00CD5786" w:rsidRDefault="00CD5F96" w:rsidP="00CD5F96">
      <w:pPr>
        <w:pStyle w:val="berschrift1"/>
        <w:rPr>
          <w:lang w:val="en-US"/>
        </w:rPr>
      </w:pPr>
      <w:r w:rsidRPr="00CD5786">
        <w:rPr>
          <w:lang w:val="en-US"/>
        </w:rPr>
        <w:lastRenderedPageBreak/>
        <w:t>Intellectual Property Statement</w:t>
      </w:r>
      <w:bookmarkEnd w:id="484"/>
    </w:p>
    <w:p w14:paraId="67C4D6BE" w14:textId="77777777" w:rsidR="00CD5F96" w:rsidRPr="00CD5786" w:rsidRDefault="00CD5F96" w:rsidP="00CD5F96">
      <w:pPr>
        <w:rPr>
          <w:lang w:val="en-US" w:eastAsia="zh-CN"/>
        </w:rPr>
      </w:pPr>
      <w:r w:rsidRPr="00CD5786">
        <w:rPr>
          <w:lang w:val="en-US"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056F350F" w14:textId="77777777" w:rsidR="00CD5F96" w:rsidRPr="00CD5786" w:rsidRDefault="00CD5F96" w:rsidP="00CD5F96">
      <w:pPr>
        <w:rPr>
          <w:lang w:val="en-US" w:eastAsia="zh-CN"/>
        </w:rPr>
      </w:pPr>
      <w:r w:rsidRPr="00CD5786">
        <w:rPr>
          <w:lang w:val="en-US" w:eastAsia="zh-CN"/>
        </w:rPr>
        <w:t xml:space="preserve">The OGF invites any interested party to bring to its attention any copyrights, patents or patent applications, or other proprietary </w:t>
      </w:r>
      <w:proofErr w:type="gramStart"/>
      <w:r w:rsidRPr="00CD5786">
        <w:rPr>
          <w:lang w:val="en-US" w:eastAsia="zh-CN"/>
        </w:rPr>
        <w:t>rights which</w:t>
      </w:r>
      <w:proofErr w:type="gramEnd"/>
      <w:r w:rsidRPr="00CD5786">
        <w:rPr>
          <w:lang w:val="en-US" w:eastAsia="zh-CN"/>
        </w:rPr>
        <w:t xml:space="preserve"> may cover technology that may be required to practice this recommendation. Please address the information to the OGF Executive Director.</w:t>
      </w:r>
    </w:p>
    <w:p w14:paraId="1653217F" w14:textId="77777777" w:rsidR="00D938E2" w:rsidRPr="00CD5786" w:rsidRDefault="00D938E2">
      <w:pPr>
        <w:widowControl/>
        <w:suppressAutoHyphens w:val="0"/>
        <w:rPr>
          <w:b/>
          <w:kern w:val="1"/>
          <w:lang w:val="en-US"/>
        </w:rPr>
      </w:pPr>
      <w:r w:rsidRPr="00CD5786">
        <w:rPr>
          <w:lang w:val="en-US"/>
        </w:rPr>
        <w:br w:type="page"/>
      </w:r>
    </w:p>
    <w:p w14:paraId="0E38BC96" w14:textId="77777777" w:rsidR="00CD5F96" w:rsidRPr="00CD5786" w:rsidRDefault="00CD5F96" w:rsidP="00CD5F96">
      <w:pPr>
        <w:pStyle w:val="berschrift1"/>
        <w:rPr>
          <w:lang w:val="en-US"/>
        </w:rPr>
      </w:pPr>
      <w:bookmarkStart w:id="485" w:name="_Toc280115277"/>
      <w:r w:rsidRPr="00CD5786">
        <w:rPr>
          <w:lang w:val="en-US"/>
        </w:rPr>
        <w:lastRenderedPageBreak/>
        <w:t>Disclaimer</w:t>
      </w:r>
      <w:bookmarkEnd w:id="485"/>
    </w:p>
    <w:p w14:paraId="31A789DB" w14:textId="77777777" w:rsidR="00CD5F96" w:rsidRPr="00CD5786" w:rsidRDefault="00CD5F96" w:rsidP="00CD5F96">
      <w:pPr>
        <w:rPr>
          <w:lang w:val="en-US"/>
        </w:rPr>
      </w:pPr>
      <w:r w:rsidRPr="00CD5786">
        <w:rPr>
          <w:lang w:val="en-US"/>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0360555A" w14:textId="77777777" w:rsidR="00D938E2" w:rsidRPr="00CD5786" w:rsidRDefault="00D938E2">
      <w:pPr>
        <w:widowControl/>
        <w:suppressAutoHyphens w:val="0"/>
        <w:rPr>
          <w:b/>
          <w:kern w:val="1"/>
          <w:lang w:val="en-US"/>
        </w:rPr>
      </w:pPr>
      <w:r w:rsidRPr="00CD5786">
        <w:rPr>
          <w:lang w:val="en-US"/>
        </w:rPr>
        <w:br w:type="page"/>
      </w:r>
    </w:p>
    <w:p w14:paraId="21B7196A" w14:textId="77777777" w:rsidR="00CD5F96" w:rsidRPr="00CD5786" w:rsidRDefault="00CD5F96" w:rsidP="00CD5F96">
      <w:pPr>
        <w:pStyle w:val="berschrift1"/>
        <w:rPr>
          <w:lang w:val="en-US"/>
        </w:rPr>
      </w:pPr>
      <w:bookmarkStart w:id="486" w:name="_Toc280115278"/>
      <w:r w:rsidRPr="00CD5786">
        <w:rPr>
          <w:lang w:val="en-US"/>
        </w:rPr>
        <w:lastRenderedPageBreak/>
        <w:t>Full Copyright Notice</w:t>
      </w:r>
      <w:bookmarkEnd w:id="486"/>
    </w:p>
    <w:p w14:paraId="0856C86F" w14:textId="77777777" w:rsidR="00CD5F96" w:rsidRPr="00CD5786" w:rsidRDefault="00CD5F96" w:rsidP="00CD5F96">
      <w:pPr>
        <w:rPr>
          <w:lang w:val="en-US"/>
        </w:rPr>
      </w:pPr>
      <w:proofErr w:type="gramStart"/>
      <w:r w:rsidRPr="00CD5786">
        <w:rPr>
          <w:lang w:val="en-US"/>
        </w:rPr>
        <w:t>Copyr</w:t>
      </w:r>
      <w:r w:rsidR="00F24E11" w:rsidRPr="00CD5786">
        <w:rPr>
          <w:lang w:val="en-US"/>
        </w:rPr>
        <w:t>ight (C) Open Grid Forum (</w:t>
      </w:r>
      <w:r w:rsidRPr="00CD5786">
        <w:rPr>
          <w:lang w:val="en-US"/>
        </w:rPr>
        <w:t>20</w:t>
      </w:r>
      <w:r w:rsidR="00D938E2" w:rsidRPr="00CD5786">
        <w:rPr>
          <w:lang w:val="en-US"/>
        </w:rPr>
        <w:t>1</w:t>
      </w:r>
      <w:r w:rsidR="00F72081">
        <w:rPr>
          <w:lang w:val="en-US"/>
        </w:rPr>
        <w:t>1</w:t>
      </w:r>
      <w:r w:rsidRPr="00CD5786">
        <w:rPr>
          <w:lang w:val="en-US"/>
        </w:rPr>
        <w:t>).</w:t>
      </w:r>
      <w:proofErr w:type="gramEnd"/>
      <w:r w:rsidRPr="00CD5786">
        <w:rPr>
          <w:lang w:val="en-US"/>
        </w:rPr>
        <w:t xml:space="preserve"> All Rights Reserved.</w:t>
      </w:r>
    </w:p>
    <w:p w14:paraId="04540466" w14:textId="77777777" w:rsidR="00CD5F96" w:rsidRPr="00CD5786" w:rsidRDefault="00CD5F96" w:rsidP="00CD5F96">
      <w:pPr>
        <w:rPr>
          <w:lang w:val="en-US"/>
        </w:rPr>
      </w:pPr>
      <w:r w:rsidRPr="00CD5786">
        <w:rPr>
          <w:lang w:val="en-US"/>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14:paraId="263967C4" w14:textId="77777777" w:rsidR="00CD5F96" w:rsidRPr="00CD5786" w:rsidRDefault="00CD5F96" w:rsidP="00CD5F96">
      <w:pPr>
        <w:rPr>
          <w:lang w:val="en-US"/>
        </w:rPr>
      </w:pPr>
      <w:r w:rsidRPr="00CD5786">
        <w:rPr>
          <w:lang w:val="en-US"/>
        </w:rPr>
        <w:t>The limited permissions granted above are perpetual and will not be revoked by the OGF or its successors or assignees.</w:t>
      </w:r>
    </w:p>
    <w:p w14:paraId="034E9237" w14:textId="77777777" w:rsidR="00D938E2" w:rsidRPr="00CD5786" w:rsidRDefault="00D938E2">
      <w:pPr>
        <w:widowControl/>
        <w:suppressAutoHyphens w:val="0"/>
        <w:rPr>
          <w:b/>
          <w:kern w:val="1"/>
          <w:lang w:val="en-US"/>
        </w:rPr>
      </w:pPr>
      <w:r w:rsidRPr="00CD5786">
        <w:rPr>
          <w:lang w:val="en-US"/>
        </w:rPr>
        <w:br w:type="page"/>
      </w:r>
    </w:p>
    <w:p w14:paraId="784BEA72" w14:textId="77777777" w:rsidR="00CD5F96" w:rsidRPr="00CD5786" w:rsidRDefault="00CD5F96" w:rsidP="00CD5F96">
      <w:pPr>
        <w:pStyle w:val="berschrift1"/>
        <w:rPr>
          <w:lang w:val="en-US"/>
        </w:rPr>
      </w:pPr>
      <w:bookmarkStart w:id="487" w:name="_Toc280115279"/>
      <w:r w:rsidRPr="00CD5786">
        <w:rPr>
          <w:lang w:val="en-US"/>
        </w:rPr>
        <w:lastRenderedPageBreak/>
        <w:t>References</w:t>
      </w:r>
      <w:bookmarkEnd w:id="487"/>
    </w:p>
    <w:p w14:paraId="136E068A" w14:textId="77777777" w:rsidR="00CD5F96" w:rsidRPr="00CD5786" w:rsidRDefault="00CD5F96" w:rsidP="00CD5F96">
      <w:pPr>
        <w:pStyle w:val="Reference"/>
        <w:rPr>
          <w:lang w:val="en-US"/>
        </w:rPr>
      </w:pPr>
      <w:r w:rsidRPr="00CD5786">
        <w:rPr>
          <w:lang w:val="en-US"/>
        </w:rPr>
        <w:t xml:space="preserve">[BRADNER1] </w:t>
      </w:r>
      <w:proofErr w:type="spellStart"/>
      <w:proofErr w:type="gramStart"/>
      <w:r w:rsidRPr="00CD5786">
        <w:rPr>
          <w:lang w:val="en-US"/>
        </w:rPr>
        <w:t>Bradner</w:t>
      </w:r>
      <w:proofErr w:type="spellEnd"/>
      <w:r w:rsidRPr="00CD5786">
        <w:rPr>
          <w:lang w:val="en-US"/>
        </w:rPr>
        <w:t>, S. Key Words for Use in RFCs to Indicate Requirement Levels, RFC 2119.</w:t>
      </w:r>
      <w:proofErr w:type="gramEnd"/>
      <w:r w:rsidRPr="00CD5786">
        <w:rPr>
          <w:lang w:val="en-US"/>
        </w:rPr>
        <w:t xml:space="preserve"> March 1997.</w:t>
      </w:r>
    </w:p>
    <w:p w14:paraId="7EFD8E8E" w14:textId="77777777" w:rsidR="004C670E" w:rsidRPr="00CD5786" w:rsidRDefault="004741EC" w:rsidP="00CD5F96">
      <w:pPr>
        <w:pStyle w:val="Reference"/>
        <w:rPr>
          <w:lang w:val="en-US"/>
        </w:rPr>
      </w:pPr>
      <w:r w:rsidRPr="00CD5786">
        <w:rPr>
          <w:lang w:val="en-US"/>
        </w:rPr>
        <w:t xml:space="preserve">[GFD107] </w:t>
      </w:r>
      <w:proofErr w:type="spellStart"/>
      <w:r w:rsidR="00737F78" w:rsidRPr="00737F78">
        <w:rPr>
          <w:lang w:val="en-US"/>
        </w:rPr>
        <w:t>Andrieux</w:t>
      </w:r>
      <w:proofErr w:type="spellEnd"/>
      <w:r w:rsidR="00737F78" w:rsidRPr="00737F78">
        <w:rPr>
          <w:lang w:val="en-US"/>
        </w:rPr>
        <w:t xml:space="preserve">, A. and </w:t>
      </w:r>
      <w:proofErr w:type="spellStart"/>
      <w:r w:rsidR="00737F78" w:rsidRPr="00737F78">
        <w:rPr>
          <w:lang w:val="en-US"/>
        </w:rPr>
        <w:t>Czajkowski</w:t>
      </w:r>
      <w:proofErr w:type="spellEnd"/>
      <w:r w:rsidR="00737F78" w:rsidRPr="00737F78">
        <w:rPr>
          <w:lang w:val="en-US"/>
        </w:rPr>
        <w:t xml:space="preserve">, K. and Dan, A. and </w:t>
      </w:r>
      <w:proofErr w:type="spellStart"/>
      <w:r w:rsidR="00737F78" w:rsidRPr="00737F78">
        <w:rPr>
          <w:lang w:val="en-US"/>
        </w:rPr>
        <w:t>Keahey</w:t>
      </w:r>
      <w:proofErr w:type="spellEnd"/>
      <w:r w:rsidR="00737F78" w:rsidRPr="00737F78">
        <w:rPr>
          <w:lang w:val="en-US"/>
        </w:rPr>
        <w:t xml:space="preserve">, K. and Ludwig, H. and Nakata, T. and </w:t>
      </w:r>
      <w:proofErr w:type="spellStart"/>
      <w:r w:rsidR="00737F78" w:rsidRPr="00737F78">
        <w:rPr>
          <w:lang w:val="en-US"/>
        </w:rPr>
        <w:t>Pruyne</w:t>
      </w:r>
      <w:proofErr w:type="spellEnd"/>
      <w:r w:rsidR="00737F78" w:rsidRPr="00737F78">
        <w:rPr>
          <w:lang w:val="en-US"/>
        </w:rPr>
        <w:t xml:space="preserve">, J. and </w:t>
      </w:r>
      <w:proofErr w:type="spellStart"/>
      <w:r w:rsidR="00737F78" w:rsidRPr="00737F78">
        <w:rPr>
          <w:lang w:val="en-US"/>
        </w:rPr>
        <w:t>Rofrano</w:t>
      </w:r>
      <w:proofErr w:type="spellEnd"/>
      <w:r w:rsidR="00737F78" w:rsidRPr="00737F78">
        <w:rPr>
          <w:lang w:val="en-US"/>
        </w:rPr>
        <w:t xml:space="preserve">, J. and </w:t>
      </w:r>
      <w:proofErr w:type="spellStart"/>
      <w:r w:rsidR="00737F78" w:rsidRPr="00737F78">
        <w:rPr>
          <w:lang w:val="en-US"/>
        </w:rPr>
        <w:t>Tuecke</w:t>
      </w:r>
      <w:proofErr w:type="spellEnd"/>
      <w:r w:rsidR="00737F78" w:rsidRPr="00737F78">
        <w:rPr>
          <w:lang w:val="en-US"/>
        </w:rPr>
        <w:t xml:space="preserve">, S. and </w:t>
      </w:r>
      <w:proofErr w:type="spellStart"/>
      <w:r w:rsidR="00737F78" w:rsidRPr="00737F78">
        <w:rPr>
          <w:lang w:val="en-US"/>
        </w:rPr>
        <w:t>Xu</w:t>
      </w:r>
      <w:proofErr w:type="spellEnd"/>
      <w:r w:rsidR="00737F78" w:rsidRPr="00737F78">
        <w:rPr>
          <w:lang w:val="en-US"/>
        </w:rPr>
        <w:t>, M. WS-Agreement specification</w:t>
      </w:r>
      <w:r w:rsidR="00737F78">
        <w:rPr>
          <w:lang w:val="en-US"/>
        </w:rPr>
        <w:t>,</w:t>
      </w:r>
      <w:r w:rsidR="00737F78" w:rsidRPr="00737F78">
        <w:rPr>
          <w:lang w:val="en-US"/>
        </w:rPr>
        <w:t xml:space="preserve"> GFD.107. May 25, 2007</w:t>
      </w:r>
    </w:p>
    <w:p w14:paraId="6052E727" w14:textId="77777777" w:rsidR="004C670E" w:rsidRPr="00CD5786" w:rsidRDefault="004C670E">
      <w:pPr>
        <w:widowControl/>
        <w:suppressAutoHyphens w:val="0"/>
        <w:rPr>
          <w:lang w:val="en-US"/>
        </w:rPr>
      </w:pPr>
      <w:r w:rsidRPr="00CD5786">
        <w:rPr>
          <w:lang w:val="en-US"/>
        </w:rPr>
        <w:br w:type="page"/>
      </w:r>
    </w:p>
    <w:p w14:paraId="677AAFE3" w14:textId="77777777" w:rsidR="004F065F" w:rsidRPr="00CD5786" w:rsidRDefault="00B269EB" w:rsidP="00B113FF">
      <w:pPr>
        <w:pStyle w:val="berschrift1"/>
        <w:rPr>
          <w:lang w:val="en-US"/>
        </w:rPr>
      </w:pPr>
      <w:bookmarkStart w:id="488" w:name="_Toc280113747"/>
      <w:bookmarkStart w:id="489" w:name="_Toc280114260"/>
      <w:bookmarkStart w:id="490" w:name="_Toc280114770"/>
      <w:bookmarkStart w:id="491" w:name="_Toc280115280"/>
      <w:bookmarkStart w:id="492" w:name="_Toc280115281"/>
      <w:bookmarkEnd w:id="488"/>
      <w:bookmarkEnd w:id="489"/>
      <w:bookmarkEnd w:id="490"/>
      <w:bookmarkEnd w:id="491"/>
      <w:r w:rsidRPr="00CD5786">
        <w:rPr>
          <w:lang w:val="en-US"/>
        </w:rPr>
        <w:lastRenderedPageBreak/>
        <w:t>Appendix 1:</w:t>
      </w:r>
      <w:r w:rsidR="001A12A6" w:rsidRPr="00CD5786">
        <w:rPr>
          <w:lang w:val="en-US"/>
        </w:rPr>
        <w:t xml:space="preserve"> XML Schema and WSDL</w:t>
      </w:r>
      <w:bookmarkEnd w:id="492"/>
    </w:p>
    <w:p w14:paraId="68BA86CE" w14:textId="77777777" w:rsidR="00543A3D" w:rsidRPr="00CD5786" w:rsidRDefault="00543A3D" w:rsidP="00543A3D">
      <w:pPr>
        <w:pStyle w:val="berschrift2"/>
        <w:spacing w:after="60"/>
        <w:rPr>
          <w:lang w:val="en-US"/>
        </w:rPr>
      </w:pPr>
      <w:bookmarkStart w:id="493" w:name="_Toc280113749"/>
      <w:bookmarkStart w:id="494" w:name="_Toc280114262"/>
      <w:bookmarkStart w:id="495" w:name="_Toc280114772"/>
      <w:bookmarkStart w:id="496" w:name="_Toc280115282"/>
      <w:bookmarkStart w:id="497" w:name="_Toc280113750"/>
      <w:bookmarkStart w:id="498" w:name="_Toc280114263"/>
      <w:bookmarkStart w:id="499" w:name="_Toc280114773"/>
      <w:bookmarkStart w:id="500" w:name="_Toc280115283"/>
      <w:bookmarkStart w:id="501" w:name="_Toc280113751"/>
      <w:bookmarkStart w:id="502" w:name="_Toc280114264"/>
      <w:bookmarkStart w:id="503" w:name="_Toc280114774"/>
      <w:bookmarkStart w:id="504" w:name="_Toc280115284"/>
      <w:bookmarkStart w:id="505" w:name="_Toc280113752"/>
      <w:bookmarkStart w:id="506" w:name="_Toc280114265"/>
      <w:bookmarkStart w:id="507" w:name="_Toc280114775"/>
      <w:bookmarkStart w:id="508" w:name="_Toc280115285"/>
      <w:bookmarkStart w:id="509" w:name="_Toc280113753"/>
      <w:bookmarkStart w:id="510" w:name="_Toc280114266"/>
      <w:bookmarkStart w:id="511" w:name="_Toc280114776"/>
      <w:bookmarkStart w:id="512" w:name="_Toc280115286"/>
      <w:bookmarkStart w:id="513" w:name="_Toc280113754"/>
      <w:bookmarkStart w:id="514" w:name="_Toc280114267"/>
      <w:bookmarkStart w:id="515" w:name="_Toc280114777"/>
      <w:bookmarkStart w:id="516" w:name="_Toc280115287"/>
      <w:bookmarkStart w:id="517" w:name="_Toc280113755"/>
      <w:bookmarkStart w:id="518" w:name="_Toc280114268"/>
      <w:bookmarkStart w:id="519" w:name="_Toc280114778"/>
      <w:bookmarkStart w:id="520" w:name="_Toc280115288"/>
      <w:bookmarkStart w:id="521" w:name="_Toc280113756"/>
      <w:bookmarkStart w:id="522" w:name="_Toc280114269"/>
      <w:bookmarkStart w:id="523" w:name="_Toc280114779"/>
      <w:bookmarkStart w:id="524" w:name="_Toc280115289"/>
      <w:bookmarkStart w:id="525" w:name="_Toc280113757"/>
      <w:bookmarkStart w:id="526" w:name="_Toc280114270"/>
      <w:bookmarkStart w:id="527" w:name="_Toc280114780"/>
      <w:bookmarkStart w:id="528" w:name="_Toc280115290"/>
      <w:bookmarkStart w:id="529" w:name="_Toc280113758"/>
      <w:bookmarkStart w:id="530" w:name="_Toc280114271"/>
      <w:bookmarkStart w:id="531" w:name="_Toc280114781"/>
      <w:bookmarkStart w:id="532" w:name="_Toc280115291"/>
      <w:bookmarkStart w:id="533" w:name="_Toc280113759"/>
      <w:bookmarkStart w:id="534" w:name="_Toc280114272"/>
      <w:bookmarkStart w:id="535" w:name="_Toc280114782"/>
      <w:bookmarkStart w:id="536" w:name="_Toc280115292"/>
      <w:bookmarkStart w:id="537" w:name="_Toc280113760"/>
      <w:bookmarkStart w:id="538" w:name="_Toc280114273"/>
      <w:bookmarkStart w:id="539" w:name="_Toc280114783"/>
      <w:bookmarkStart w:id="540" w:name="_Toc280115293"/>
      <w:bookmarkStart w:id="541" w:name="_Toc280113761"/>
      <w:bookmarkStart w:id="542" w:name="_Toc280114274"/>
      <w:bookmarkStart w:id="543" w:name="_Toc280114784"/>
      <w:bookmarkStart w:id="544" w:name="_Toc280115294"/>
      <w:bookmarkStart w:id="545" w:name="_Toc280113762"/>
      <w:bookmarkStart w:id="546" w:name="_Toc280114275"/>
      <w:bookmarkStart w:id="547" w:name="_Toc280114785"/>
      <w:bookmarkStart w:id="548" w:name="_Toc280115295"/>
      <w:bookmarkStart w:id="549" w:name="_Toc280113763"/>
      <w:bookmarkStart w:id="550" w:name="_Toc280114276"/>
      <w:bookmarkStart w:id="551" w:name="_Toc280114786"/>
      <w:bookmarkStart w:id="552" w:name="_Toc280115296"/>
      <w:bookmarkStart w:id="553" w:name="_Toc280113764"/>
      <w:bookmarkStart w:id="554" w:name="_Toc280114277"/>
      <w:bookmarkStart w:id="555" w:name="_Toc280114787"/>
      <w:bookmarkStart w:id="556" w:name="_Toc280115297"/>
      <w:bookmarkStart w:id="557" w:name="_Toc280113765"/>
      <w:bookmarkStart w:id="558" w:name="_Toc280114278"/>
      <w:bookmarkStart w:id="559" w:name="_Toc280114788"/>
      <w:bookmarkStart w:id="560" w:name="_Toc280115298"/>
      <w:bookmarkStart w:id="561" w:name="_Toc280113766"/>
      <w:bookmarkStart w:id="562" w:name="_Toc280114279"/>
      <w:bookmarkStart w:id="563" w:name="_Toc280114789"/>
      <w:bookmarkStart w:id="564" w:name="_Toc280115299"/>
      <w:bookmarkStart w:id="565" w:name="_Toc280113767"/>
      <w:bookmarkStart w:id="566" w:name="_Toc280114280"/>
      <w:bookmarkStart w:id="567" w:name="_Toc280114790"/>
      <w:bookmarkStart w:id="568" w:name="_Toc280115300"/>
      <w:bookmarkStart w:id="569" w:name="_Toc280113768"/>
      <w:bookmarkStart w:id="570" w:name="_Toc280114281"/>
      <w:bookmarkStart w:id="571" w:name="_Toc280114791"/>
      <w:bookmarkStart w:id="572" w:name="_Toc280115301"/>
      <w:bookmarkStart w:id="573" w:name="_Toc280113769"/>
      <w:bookmarkStart w:id="574" w:name="_Toc280114282"/>
      <w:bookmarkStart w:id="575" w:name="_Toc280114792"/>
      <w:bookmarkStart w:id="576" w:name="_Toc280115302"/>
      <w:bookmarkStart w:id="577" w:name="_Toc280113770"/>
      <w:bookmarkStart w:id="578" w:name="_Toc280114283"/>
      <w:bookmarkStart w:id="579" w:name="_Toc280114793"/>
      <w:bookmarkStart w:id="580" w:name="_Toc280115303"/>
      <w:bookmarkStart w:id="581" w:name="_Toc280113771"/>
      <w:bookmarkStart w:id="582" w:name="_Toc280114284"/>
      <w:bookmarkStart w:id="583" w:name="_Toc280114794"/>
      <w:bookmarkStart w:id="584" w:name="_Toc280115304"/>
      <w:bookmarkStart w:id="585" w:name="_Toc280113772"/>
      <w:bookmarkStart w:id="586" w:name="_Toc280114285"/>
      <w:bookmarkStart w:id="587" w:name="_Toc280114795"/>
      <w:bookmarkStart w:id="588" w:name="_Toc280115305"/>
      <w:bookmarkStart w:id="589" w:name="_Toc280113773"/>
      <w:bookmarkStart w:id="590" w:name="_Toc280114286"/>
      <w:bookmarkStart w:id="591" w:name="_Toc280114796"/>
      <w:bookmarkStart w:id="592" w:name="_Toc280115306"/>
      <w:bookmarkStart w:id="593" w:name="_Toc280113774"/>
      <w:bookmarkStart w:id="594" w:name="_Toc280114287"/>
      <w:bookmarkStart w:id="595" w:name="_Toc280114797"/>
      <w:bookmarkStart w:id="596" w:name="_Toc280115307"/>
      <w:bookmarkStart w:id="597" w:name="_Toc280113775"/>
      <w:bookmarkStart w:id="598" w:name="_Toc280114288"/>
      <w:bookmarkStart w:id="599" w:name="_Toc280114798"/>
      <w:bookmarkStart w:id="600" w:name="_Toc280115308"/>
      <w:bookmarkStart w:id="601" w:name="_Toc280113776"/>
      <w:bookmarkStart w:id="602" w:name="_Toc280114289"/>
      <w:bookmarkStart w:id="603" w:name="_Toc280114799"/>
      <w:bookmarkStart w:id="604" w:name="_Toc280115309"/>
      <w:bookmarkStart w:id="605" w:name="_Toc280113777"/>
      <w:bookmarkStart w:id="606" w:name="_Toc280114290"/>
      <w:bookmarkStart w:id="607" w:name="_Toc280114800"/>
      <w:bookmarkStart w:id="608" w:name="_Toc280115310"/>
      <w:bookmarkStart w:id="609" w:name="_Toc280113778"/>
      <w:bookmarkStart w:id="610" w:name="_Toc280114291"/>
      <w:bookmarkStart w:id="611" w:name="_Toc280114801"/>
      <w:bookmarkStart w:id="612" w:name="_Toc280115311"/>
      <w:bookmarkStart w:id="613" w:name="_Toc280113779"/>
      <w:bookmarkStart w:id="614" w:name="_Toc280114292"/>
      <w:bookmarkStart w:id="615" w:name="_Toc280114802"/>
      <w:bookmarkStart w:id="616" w:name="_Toc280115312"/>
      <w:bookmarkStart w:id="617" w:name="_Toc280113780"/>
      <w:bookmarkStart w:id="618" w:name="_Toc280114293"/>
      <w:bookmarkStart w:id="619" w:name="_Toc280114803"/>
      <w:bookmarkStart w:id="620" w:name="_Toc280115313"/>
      <w:bookmarkStart w:id="621" w:name="_Toc280113781"/>
      <w:bookmarkStart w:id="622" w:name="_Toc280114294"/>
      <w:bookmarkStart w:id="623" w:name="_Toc280114804"/>
      <w:bookmarkStart w:id="624" w:name="_Toc280115314"/>
      <w:bookmarkStart w:id="625" w:name="_Toc280113782"/>
      <w:bookmarkStart w:id="626" w:name="_Toc280114295"/>
      <w:bookmarkStart w:id="627" w:name="_Toc280114805"/>
      <w:bookmarkStart w:id="628" w:name="_Toc280115315"/>
      <w:bookmarkStart w:id="629" w:name="_Toc280113783"/>
      <w:bookmarkStart w:id="630" w:name="_Toc280114296"/>
      <w:bookmarkStart w:id="631" w:name="_Toc280114806"/>
      <w:bookmarkStart w:id="632" w:name="_Toc280115316"/>
      <w:bookmarkStart w:id="633" w:name="_Toc280113784"/>
      <w:bookmarkStart w:id="634" w:name="_Toc280114297"/>
      <w:bookmarkStart w:id="635" w:name="_Toc280114807"/>
      <w:bookmarkStart w:id="636" w:name="_Toc280115317"/>
      <w:bookmarkStart w:id="637" w:name="_Toc280113785"/>
      <w:bookmarkStart w:id="638" w:name="_Toc280114298"/>
      <w:bookmarkStart w:id="639" w:name="_Toc280114808"/>
      <w:bookmarkStart w:id="640" w:name="_Toc280115318"/>
      <w:bookmarkStart w:id="641" w:name="_Toc280113786"/>
      <w:bookmarkStart w:id="642" w:name="_Toc280114299"/>
      <w:bookmarkStart w:id="643" w:name="_Toc280114809"/>
      <w:bookmarkStart w:id="644" w:name="_Toc280115319"/>
      <w:bookmarkStart w:id="645" w:name="_Toc280113787"/>
      <w:bookmarkStart w:id="646" w:name="_Toc280114300"/>
      <w:bookmarkStart w:id="647" w:name="_Toc280114810"/>
      <w:bookmarkStart w:id="648" w:name="_Toc280115320"/>
      <w:bookmarkStart w:id="649" w:name="_Toc280113788"/>
      <w:bookmarkStart w:id="650" w:name="_Toc280114301"/>
      <w:bookmarkStart w:id="651" w:name="_Toc280114811"/>
      <w:bookmarkStart w:id="652" w:name="_Toc280115321"/>
      <w:bookmarkStart w:id="653" w:name="_Toc280113789"/>
      <w:bookmarkStart w:id="654" w:name="_Toc280114302"/>
      <w:bookmarkStart w:id="655" w:name="_Toc280114812"/>
      <w:bookmarkStart w:id="656" w:name="_Toc280115322"/>
      <w:bookmarkStart w:id="657" w:name="_Toc280113790"/>
      <w:bookmarkStart w:id="658" w:name="_Toc280114303"/>
      <w:bookmarkStart w:id="659" w:name="_Toc280114813"/>
      <w:bookmarkStart w:id="660" w:name="_Toc280115323"/>
      <w:bookmarkStart w:id="661" w:name="_Toc280113791"/>
      <w:bookmarkStart w:id="662" w:name="_Toc280114304"/>
      <w:bookmarkStart w:id="663" w:name="_Toc280114814"/>
      <w:bookmarkStart w:id="664" w:name="_Toc280115324"/>
      <w:bookmarkStart w:id="665" w:name="_Toc280113792"/>
      <w:bookmarkStart w:id="666" w:name="_Toc280114305"/>
      <w:bookmarkStart w:id="667" w:name="_Toc280114815"/>
      <w:bookmarkStart w:id="668" w:name="_Toc280115325"/>
      <w:bookmarkStart w:id="669" w:name="_Toc280113793"/>
      <w:bookmarkStart w:id="670" w:name="_Toc280114306"/>
      <w:bookmarkStart w:id="671" w:name="_Toc280114816"/>
      <w:bookmarkStart w:id="672" w:name="_Toc280115326"/>
      <w:bookmarkStart w:id="673" w:name="_Toc280113794"/>
      <w:bookmarkStart w:id="674" w:name="_Toc280114307"/>
      <w:bookmarkStart w:id="675" w:name="_Toc280114817"/>
      <w:bookmarkStart w:id="676" w:name="_Toc280115327"/>
      <w:bookmarkStart w:id="677" w:name="_Toc280113795"/>
      <w:bookmarkStart w:id="678" w:name="_Toc280114308"/>
      <w:bookmarkStart w:id="679" w:name="_Toc280114818"/>
      <w:bookmarkStart w:id="680" w:name="_Toc280115328"/>
      <w:bookmarkStart w:id="681" w:name="_Toc280113796"/>
      <w:bookmarkStart w:id="682" w:name="_Toc280114309"/>
      <w:bookmarkStart w:id="683" w:name="_Toc280114819"/>
      <w:bookmarkStart w:id="684" w:name="_Toc280115329"/>
      <w:bookmarkStart w:id="685" w:name="_Toc280113797"/>
      <w:bookmarkStart w:id="686" w:name="_Toc280114310"/>
      <w:bookmarkStart w:id="687" w:name="_Toc280114820"/>
      <w:bookmarkStart w:id="688" w:name="_Toc280115330"/>
      <w:bookmarkStart w:id="689" w:name="_Toc280113798"/>
      <w:bookmarkStart w:id="690" w:name="_Toc280114311"/>
      <w:bookmarkStart w:id="691" w:name="_Toc280114821"/>
      <w:bookmarkStart w:id="692" w:name="_Toc280115331"/>
      <w:bookmarkStart w:id="693" w:name="_Toc280113799"/>
      <w:bookmarkStart w:id="694" w:name="_Toc280114312"/>
      <w:bookmarkStart w:id="695" w:name="_Toc280114822"/>
      <w:bookmarkStart w:id="696" w:name="_Toc280115332"/>
      <w:bookmarkStart w:id="697" w:name="_Toc280113800"/>
      <w:bookmarkStart w:id="698" w:name="_Toc280114313"/>
      <w:bookmarkStart w:id="699" w:name="_Toc280114823"/>
      <w:bookmarkStart w:id="700" w:name="_Toc280115333"/>
      <w:bookmarkStart w:id="701" w:name="_Toc280113801"/>
      <w:bookmarkStart w:id="702" w:name="_Toc280114314"/>
      <w:bookmarkStart w:id="703" w:name="_Toc280114824"/>
      <w:bookmarkStart w:id="704" w:name="_Toc280115334"/>
      <w:bookmarkStart w:id="705" w:name="_Toc280113802"/>
      <w:bookmarkStart w:id="706" w:name="_Toc280114315"/>
      <w:bookmarkStart w:id="707" w:name="_Toc280114825"/>
      <w:bookmarkStart w:id="708" w:name="_Toc280115335"/>
      <w:bookmarkStart w:id="709" w:name="_Toc280113803"/>
      <w:bookmarkStart w:id="710" w:name="_Toc280114316"/>
      <w:bookmarkStart w:id="711" w:name="_Toc280114826"/>
      <w:bookmarkStart w:id="712" w:name="_Toc280115336"/>
      <w:bookmarkStart w:id="713" w:name="_Toc280113804"/>
      <w:bookmarkStart w:id="714" w:name="_Toc280114317"/>
      <w:bookmarkStart w:id="715" w:name="_Toc280114827"/>
      <w:bookmarkStart w:id="716" w:name="_Toc280115337"/>
      <w:bookmarkStart w:id="717" w:name="_Toc280113805"/>
      <w:bookmarkStart w:id="718" w:name="_Toc280114318"/>
      <w:bookmarkStart w:id="719" w:name="_Toc280114828"/>
      <w:bookmarkStart w:id="720" w:name="_Toc280115338"/>
      <w:bookmarkStart w:id="721" w:name="_Toc280113806"/>
      <w:bookmarkStart w:id="722" w:name="_Toc280114319"/>
      <w:bookmarkStart w:id="723" w:name="_Toc280114829"/>
      <w:bookmarkStart w:id="724" w:name="_Toc280115339"/>
      <w:bookmarkStart w:id="725" w:name="_Toc280113807"/>
      <w:bookmarkStart w:id="726" w:name="_Toc280114320"/>
      <w:bookmarkStart w:id="727" w:name="_Toc280114830"/>
      <w:bookmarkStart w:id="728" w:name="_Toc280115340"/>
      <w:bookmarkStart w:id="729" w:name="_Toc280113808"/>
      <w:bookmarkStart w:id="730" w:name="_Toc280114321"/>
      <w:bookmarkStart w:id="731" w:name="_Toc280114831"/>
      <w:bookmarkStart w:id="732" w:name="_Toc280115341"/>
      <w:bookmarkStart w:id="733" w:name="_Toc280113809"/>
      <w:bookmarkStart w:id="734" w:name="_Toc280114322"/>
      <w:bookmarkStart w:id="735" w:name="_Toc280114832"/>
      <w:bookmarkStart w:id="736" w:name="_Toc280115342"/>
      <w:bookmarkStart w:id="737" w:name="_Toc280113810"/>
      <w:bookmarkStart w:id="738" w:name="_Toc280114323"/>
      <w:bookmarkStart w:id="739" w:name="_Toc280114833"/>
      <w:bookmarkStart w:id="740" w:name="_Toc280115343"/>
      <w:bookmarkStart w:id="741" w:name="_Toc280113811"/>
      <w:bookmarkStart w:id="742" w:name="_Toc280114324"/>
      <w:bookmarkStart w:id="743" w:name="_Toc280114834"/>
      <w:bookmarkStart w:id="744" w:name="_Toc280115344"/>
      <w:bookmarkStart w:id="745" w:name="_Toc280113812"/>
      <w:bookmarkStart w:id="746" w:name="_Toc280114325"/>
      <w:bookmarkStart w:id="747" w:name="_Toc280114835"/>
      <w:bookmarkStart w:id="748" w:name="_Toc280115345"/>
      <w:bookmarkStart w:id="749" w:name="_Toc280113813"/>
      <w:bookmarkStart w:id="750" w:name="_Toc280114326"/>
      <w:bookmarkStart w:id="751" w:name="_Toc280114836"/>
      <w:bookmarkStart w:id="752" w:name="_Toc280115346"/>
      <w:bookmarkStart w:id="753" w:name="_Toc280113814"/>
      <w:bookmarkStart w:id="754" w:name="_Toc280114327"/>
      <w:bookmarkStart w:id="755" w:name="_Toc280114837"/>
      <w:bookmarkStart w:id="756" w:name="_Toc280115347"/>
      <w:bookmarkStart w:id="757" w:name="_Toc280113815"/>
      <w:bookmarkStart w:id="758" w:name="_Toc280114328"/>
      <w:bookmarkStart w:id="759" w:name="_Toc280114838"/>
      <w:bookmarkStart w:id="760" w:name="_Toc280115348"/>
      <w:bookmarkStart w:id="761" w:name="_Toc280113816"/>
      <w:bookmarkStart w:id="762" w:name="_Toc280114329"/>
      <w:bookmarkStart w:id="763" w:name="_Toc280114839"/>
      <w:bookmarkStart w:id="764" w:name="_Toc280115349"/>
      <w:bookmarkStart w:id="765" w:name="_Toc280113817"/>
      <w:bookmarkStart w:id="766" w:name="_Toc280114330"/>
      <w:bookmarkStart w:id="767" w:name="_Toc280114840"/>
      <w:bookmarkStart w:id="768" w:name="_Toc280115350"/>
      <w:bookmarkStart w:id="769" w:name="_Toc280113818"/>
      <w:bookmarkStart w:id="770" w:name="_Toc280114331"/>
      <w:bookmarkStart w:id="771" w:name="_Toc280114841"/>
      <w:bookmarkStart w:id="772" w:name="_Toc280115351"/>
      <w:bookmarkStart w:id="773" w:name="_Toc280113819"/>
      <w:bookmarkStart w:id="774" w:name="_Toc280114332"/>
      <w:bookmarkStart w:id="775" w:name="_Toc280114842"/>
      <w:bookmarkStart w:id="776" w:name="_Toc280115352"/>
      <w:bookmarkStart w:id="777" w:name="_Toc280113820"/>
      <w:bookmarkStart w:id="778" w:name="_Toc280114333"/>
      <w:bookmarkStart w:id="779" w:name="_Toc280114843"/>
      <w:bookmarkStart w:id="780" w:name="_Toc280115353"/>
      <w:bookmarkStart w:id="781" w:name="_Toc280113821"/>
      <w:bookmarkStart w:id="782" w:name="_Toc280114334"/>
      <w:bookmarkStart w:id="783" w:name="_Toc280114844"/>
      <w:bookmarkStart w:id="784" w:name="_Toc280115354"/>
      <w:bookmarkStart w:id="785" w:name="_Toc280113822"/>
      <w:bookmarkStart w:id="786" w:name="_Toc280114335"/>
      <w:bookmarkStart w:id="787" w:name="_Toc280114845"/>
      <w:bookmarkStart w:id="788" w:name="_Toc280115355"/>
      <w:bookmarkStart w:id="789" w:name="_Toc280113823"/>
      <w:bookmarkStart w:id="790" w:name="_Toc280114336"/>
      <w:bookmarkStart w:id="791" w:name="_Toc280114846"/>
      <w:bookmarkStart w:id="792" w:name="_Toc280115356"/>
      <w:bookmarkStart w:id="793" w:name="_Toc280113824"/>
      <w:bookmarkStart w:id="794" w:name="_Toc280114337"/>
      <w:bookmarkStart w:id="795" w:name="_Toc280114847"/>
      <w:bookmarkStart w:id="796" w:name="_Toc280115357"/>
      <w:bookmarkStart w:id="797" w:name="_Toc280113825"/>
      <w:bookmarkStart w:id="798" w:name="_Toc280114338"/>
      <w:bookmarkStart w:id="799" w:name="_Toc280114848"/>
      <w:bookmarkStart w:id="800" w:name="_Toc280115358"/>
      <w:bookmarkStart w:id="801" w:name="_Toc280113826"/>
      <w:bookmarkStart w:id="802" w:name="_Toc280114339"/>
      <w:bookmarkStart w:id="803" w:name="_Toc280114849"/>
      <w:bookmarkStart w:id="804" w:name="_Toc280115359"/>
      <w:bookmarkStart w:id="805" w:name="_Toc280113827"/>
      <w:bookmarkStart w:id="806" w:name="_Toc280114340"/>
      <w:bookmarkStart w:id="807" w:name="_Toc280114850"/>
      <w:bookmarkStart w:id="808" w:name="_Toc280115360"/>
      <w:bookmarkStart w:id="809" w:name="_Toc280113828"/>
      <w:bookmarkStart w:id="810" w:name="_Toc280114341"/>
      <w:bookmarkStart w:id="811" w:name="_Toc280114851"/>
      <w:bookmarkStart w:id="812" w:name="_Toc280115361"/>
      <w:bookmarkStart w:id="813" w:name="_Toc280113829"/>
      <w:bookmarkStart w:id="814" w:name="_Toc280114342"/>
      <w:bookmarkStart w:id="815" w:name="_Toc280114852"/>
      <w:bookmarkStart w:id="816" w:name="_Toc280115362"/>
      <w:bookmarkStart w:id="817" w:name="_Toc280113830"/>
      <w:bookmarkStart w:id="818" w:name="_Toc280114343"/>
      <w:bookmarkStart w:id="819" w:name="_Toc280114853"/>
      <w:bookmarkStart w:id="820" w:name="_Toc280115363"/>
      <w:bookmarkStart w:id="821" w:name="_Toc280113831"/>
      <w:bookmarkStart w:id="822" w:name="_Toc280114344"/>
      <w:bookmarkStart w:id="823" w:name="_Toc280114854"/>
      <w:bookmarkStart w:id="824" w:name="_Toc280115364"/>
      <w:bookmarkStart w:id="825" w:name="_Toc280113832"/>
      <w:bookmarkStart w:id="826" w:name="_Toc280114345"/>
      <w:bookmarkStart w:id="827" w:name="_Toc280114855"/>
      <w:bookmarkStart w:id="828" w:name="_Toc280115365"/>
      <w:bookmarkStart w:id="829" w:name="_Toc280113833"/>
      <w:bookmarkStart w:id="830" w:name="_Toc280114346"/>
      <w:bookmarkStart w:id="831" w:name="_Toc280114856"/>
      <w:bookmarkStart w:id="832" w:name="_Toc280115366"/>
      <w:bookmarkStart w:id="833" w:name="_Toc280113834"/>
      <w:bookmarkStart w:id="834" w:name="_Toc280114347"/>
      <w:bookmarkStart w:id="835" w:name="_Toc280114857"/>
      <w:bookmarkStart w:id="836" w:name="_Toc280115367"/>
      <w:bookmarkStart w:id="837" w:name="_Toc280113835"/>
      <w:bookmarkStart w:id="838" w:name="_Toc280114348"/>
      <w:bookmarkStart w:id="839" w:name="_Toc280114858"/>
      <w:bookmarkStart w:id="840" w:name="_Toc280115368"/>
      <w:bookmarkStart w:id="841" w:name="_Toc280113836"/>
      <w:bookmarkStart w:id="842" w:name="_Toc280114349"/>
      <w:bookmarkStart w:id="843" w:name="_Toc280114859"/>
      <w:bookmarkStart w:id="844" w:name="_Toc280115369"/>
      <w:bookmarkStart w:id="845" w:name="_Toc280113837"/>
      <w:bookmarkStart w:id="846" w:name="_Toc280114350"/>
      <w:bookmarkStart w:id="847" w:name="_Toc280114860"/>
      <w:bookmarkStart w:id="848" w:name="_Toc280115370"/>
      <w:bookmarkStart w:id="849" w:name="_Toc280113838"/>
      <w:bookmarkStart w:id="850" w:name="_Toc280114351"/>
      <w:bookmarkStart w:id="851" w:name="_Toc280114861"/>
      <w:bookmarkStart w:id="852" w:name="_Toc280115371"/>
      <w:bookmarkStart w:id="853" w:name="_Toc280113839"/>
      <w:bookmarkStart w:id="854" w:name="_Toc280114352"/>
      <w:bookmarkStart w:id="855" w:name="_Toc280114862"/>
      <w:bookmarkStart w:id="856" w:name="_Toc280115372"/>
      <w:bookmarkStart w:id="857" w:name="_Toc280113840"/>
      <w:bookmarkStart w:id="858" w:name="_Toc280114353"/>
      <w:bookmarkStart w:id="859" w:name="_Toc280114863"/>
      <w:bookmarkStart w:id="860" w:name="_Toc280115373"/>
      <w:bookmarkStart w:id="861" w:name="_Toc280113841"/>
      <w:bookmarkStart w:id="862" w:name="_Toc280114354"/>
      <w:bookmarkStart w:id="863" w:name="_Toc280114864"/>
      <w:bookmarkStart w:id="864" w:name="_Toc280115374"/>
      <w:bookmarkStart w:id="865" w:name="_Toc280113842"/>
      <w:bookmarkStart w:id="866" w:name="_Toc280114355"/>
      <w:bookmarkStart w:id="867" w:name="_Toc280114865"/>
      <w:bookmarkStart w:id="868" w:name="_Toc280115375"/>
      <w:bookmarkStart w:id="869" w:name="_Toc280113843"/>
      <w:bookmarkStart w:id="870" w:name="_Toc280114356"/>
      <w:bookmarkStart w:id="871" w:name="_Toc280114866"/>
      <w:bookmarkStart w:id="872" w:name="_Toc280115376"/>
      <w:bookmarkStart w:id="873" w:name="_Toc280113844"/>
      <w:bookmarkStart w:id="874" w:name="_Toc280114357"/>
      <w:bookmarkStart w:id="875" w:name="_Toc280114867"/>
      <w:bookmarkStart w:id="876" w:name="_Toc280115377"/>
      <w:bookmarkStart w:id="877" w:name="_Toc280113845"/>
      <w:bookmarkStart w:id="878" w:name="_Toc280114358"/>
      <w:bookmarkStart w:id="879" w:name="_Toc280114868"/>
      <w:bookmarkStart w:id="880" w:name="_Toc280115378"/>
      <w:bookmarkStart w:id="881" w:name="_Toc280113846"/>
      <w:bookmarkStart w:id="882" w:name="_Toc280114359"/>
      <w:bookmarkStart w:id="883" w:name="_Toc280114869"/>
      <w:bookmarkStart w:id="884" w:name="_Toc280115379"/>
      <w:bookmarkStart w:id="885" w:name="_Toc280113847"/>
      <w:bookmarkStart w:id="886" w:name="_Toc280114360"/>
      <w:bookmarkStart w:id="887" w:name="_Toc280114870"/>
      <w:bookmarkStart w:id="888" w:name="_Toc280115380"/>
      <w:bookmarkStart w:id="889" w:name="_Toc280113848"/>
      <w:bookmarkStart w:id="890" w:name="_Toc280114361"/>
      <w:bookmarkStart w:id="891" w:name="_Toc280114871"/>
      <w:bookmarkStart w:id="892" w:name="_Toc280115381"/>
      <w:bookmarkStart w:id="893" w:name="_Toc280113849"/>
      <w:bookmarkStart w:id="894" w:name="_Toc280114362"/>
      <w:bookmarkStart w:id="895" w:name="_Toc280114872"/>
      <w:bookmarkStart w:id="896" w:name="_Toc280115382"/>
      <w:bookmarkStart w:id="897" w:name="_Toc280113850"/>
      <w:bookmarkStart w:id="898" w:name="_Toc280114363"/>
      <w:bookmarkStart w:id="899" w:name="_Toc280114873"/>
      <w:bookmarkStart w:id="900" w:name="_Toc280115383"/>
      <w:bookmarkStart w:id="901" w:name="_Toc280113851"/>
      <w:bookmarkStart w:id="902" w:name="_Toc280114364"/>
      <w:bookmarkStart w:id="903" w:name="_Toc280114874"/>
      <w:bookmarkStart w:id="904" w:name="_Toc280115384"/>
      <w:bookmarkStart w:id="905" w:name="_Toc280113852"/>
      <w:bookmarkStart w:id="906" w:name="_Toc280114365"/>
      <w:bookmarkStart w:id="907" w:name="_Toc280114875"/>
      <w:bookmarkStart w:id="908" w:name="_Toc280115385"/>
      <w:bookmarkStart w:id="909" w:name="_Toc280113853"/>
      <w:bookmarkStart w:id="910" w:name="_Toc280114366"/>
      <w:bookmarkStart w:id="911" w:name="_Toc280114876"/>
      <w:bookmarkStart w:id="912" w:name="_Toc280115386"/>
      <w:bookmarkStart w:id="913" w:name="_Toc280113854"/>
      <w:bookmarkStart w:id="914" w:name="_Toc280114367"/>
      <w:bookmarkStart w:id="915" w:name="_Toc280114877"/>
      <w:bookmarkStart w:id="916" w:name="_Toc280115387"/>
      <w:bookmarkStart w:id="917" w:name="_Toc280113855"/>
      <w:bookmarkStart w:id="918" w:name="_Toc280114368"/>
      <w:bookmarkStart w:id="919" w:name="_Toc280114878"/>
      <w:bookmarkStart w:id="920" w:name="_Toc280115388"/>
      <w:bookmarkStart w:id="921" w:name="_Toc280113856"/>
      <w:bookmarkStart w:id="922" w:name="_Toc280114369"/>
      <w:bookmarkStart w:id="923" w:name="_Toc280114879"/>
      <w:bookmarkStart w:id="924" w:name="_Toc280115389"/>
      <w:bookmarkStart w:id="925" w:name="_Toc280113857"/>
      <w:bookmarkStart w:id="926" w:name="_Toc280114370"/>
      <w:bookmarkStart w:id="927" w:name="_Toc280114880"/>
      <w:bookmarkStart w:id="928" w:name="_Toc280115390"/>
      <w:bookmarkStart w:id="929" w:name="_Toc280113858"/>
      <w:bookmarkStart w:id="930" w:name="_Toc280114371"/>
      <w:bookmarkStart w:id="931" w:name="_Toc280114881"/>
      <w:bookmarkStart w:id="932" w:name="_Toc280115391"/>
      <w:bookmarkStart w:id="933" w:name="_Toc280113859"/>
      <w:bookmarkStart w:id="934" w:name="_Toc280114372"/>
      <w:bookmarkStart w:id="935" w:name="_Toc280114882"/>
      <w:bookmarkStart w:id="936" w:name="_Toc280115392"/>
      <w:bookmarkStart w:id="937" w:name="_Toc280113860"/>
      <w:bookmarkStart w:id="938" w:name="_Toc280114373"/>
      <w:bookmarkStart w:id="939" w:name="_Toc280114883"/>
      <w:bookmarkStart w:id="940" w:name="_Toc280115393"/>
      <w:bookmarkStart w:id="941" w:name="_Toc280113861"/>
      <w:bookmarkStart w:id="942" w:name="_Toc280114374"/>
      <w:bookmarkStart w:id="943" w:name="_Toc280114884"/>
      <w:bookmarkStart w:id="944" w:name="_Toc280115394"/>
      <w:bookmarkStart w:id="945" w:name="_Toc280113862"/>
      <w:bookmarkStart w:id="946" w:name="_Toc280114375"/>
      <w:bookmarkStart w:id="947" w:name="_Toc280114885"/>
      <w:bookmarkStart w:id="948" w:name="_Toc280115395"/>
      <w:bookmarkStart w:id="949" w:name="_Toc280113863"/>
      <w:bookmarkStart w:id="950" w:name="_Toc280114376"/>
      <w:bookmarkStart w:id="951" w:name="_Toc280114886"/>
      <w:bookmarkStart w:id="952" w:name="_Toc280115396"/>
      <w:bookmarkStart w:id="953" w:name="_Toc280113864"/>
      <w:bookmarkStart w:id="954" w:name="_Toc280114377"/>
      <w:bookmarkStart w:id="955" w:name="_Toc280114887"/>
      <w:bookmarkStart w:id="956" w:name="_Toc280115397"/>
      <w:bookmarkStart w:id="957" w:name="_Toc280113865"/>
      <w:bookmarkStart w:id="958" w:name="_Toc280114378"/>
      <w:bookmarkStart w:id="959" w:name="_Toc280114888"/>
      <w:bookmarkStart w:id="960" w:name="_Toc280115398"/>
      <w:bookmarkStart w:id="961" w:name="_Toc280113866"/>
      <w:bookmarkStart w:id="962" w:name="_Toc280114379"/>
      <w:bookmarkStart w:id="963" w:name="_Toc280114889"/>
      <w:bookmarkStart w:id="964" w:name="_Toc280115399"/>
      <w:bookmarkStart w:id="965" w:name="_Toc280113867"/>
      <w:bookmarkStart w:id="966" w:name="_Toc280114380"/>
      <w:bookmarkStart w:id="967" w:name="_Toc280114890"/>
      <w:bookmarkStart w:id="968" w:name="_Toc280115400"/>
      <w:bookmarkStart w:id="969" w:name="_Toc280113868"/>
      <w:bookmarkStart w:id="970" w:name="_Toc280114381"/>
      <w:bookmarkStart w:id="971" w:name="_Toc280114891"/>
      <w:bookmarkStart w:id="972" w:name="_Toc280115401"/>
      <w:bookmarkStart w:id="973" w:name="_Toc280113869"/>
      <w:bookmarkStart w:id="974" w:name="_Toc280114382"/>
      <w:bookmarkStart w:id="975" w:name="_Toc280114892"/>
      <w:bookmarkStart w:id="976" w:name="_Toc280115402"/>
      <w:bookmarkStart w:id="977" w:name="_Toc280113870"/>
      <w:bookmarkStart w:id="978" w:name="_Toc280114383"/>
      <w:bookmarkStart w:id="979" w:name="_Toc280114893"/>
      <w:bookmarkStart w:id="980" w:name="_Toc280115403"/>
      <w:bookmarkStart w:id="981" w:name="_Toc280113871"/>
      <w:bookmarkStart w:id="982" w:name="_Toc280114384"/>
      <w:bookmarkStart w:id="983" w:name="_Toc280114894"/>
      <w:bookmarkStart w:id="984" w:name="_Toc280115404"/>
      <w:bookmarkStart w:id="985" w:name="_Toc280113872"/>
      <w:bookmarkStart w:id="986" w:name="_Toc280114385"/>
      <w:bookmarkStart w:id="987" w:name="_Toc280114895"/>
      <w:bookmarkStart w:id="988" w:name="_Toc280115405"/>
      <w:bookmarkStart w:id="989" w:name="_Toc280113873"/>
      <w:bookmarkStart w:id="990" w:name="_Toc280114386"/>
      <w:bookmarkStart w:id="991" w:name="_Toc280114896"/>
      <w:bookmarkStart w:id="992" w:name="_Toc280115406"/>
      <w:bookmarkStart w:id="993" w:name="_Toc280113874"/>
      <w:bookmarkStart w:id="994" w:name="_Toc280114387"/>
      <w:bookmarkStart w:id="995" w:name="_Toc280114897"/>
      <w:bookmarkStart w:id="996" w:name="_Toc280115407"/>
      <w:bookmarkStart w:id="997" w:name="_Toc280113875"/>
      <w:bookmarkStart w:id="998" w:name="_Toc280114388"/>
      <w:bookmarkStart w:id="999" w:name="_Toc280114898"/>
      <w:bookmarkStart w:id="1000" w:name="_Toc280115408"/>
      <w:bookmarkStart w:id="1001" w:name="_Toc280113876"/>
      <w:bookmarkStart w:id="1002" w:name="_Toc280114389"/>
      <w:bookmarkStart w:id="1003" w:name="_Toc280114899"/>
      <w:bookmarkStart w:id="1004" w:name="_Toc280115409"/>
      <w:bookmarkStart w:id="1005" w:name="_Toc280113877"/>
      <w:bookmarkStart w:id="1006" w:name="_Toc280114390"/>
      <w:bookmarkStart w:id="1007" w:name="_Toc280114900"/>
      <w:bookmarkStart w:id="1008" w:name="_Toc280115410"/>
      <w:bookmarkStart w:id="1009" w:name="_Toc280113878"/>
      <w:bookmarkStart w:id="1010" w:name="_Toc280114391"/>
      <w:bookmarkStart w:id="1011" w:name="_Toc280114901"/>
      <w:bookmarkStart w:id="1012" w:name="_Toc280115411"/>
      <w:bookmarkStart w:id="1013" w:name="_Toc280113879"/>
      <w:bookmarkStart w:id="1014" w:name="_Toc280114392"/>
      <w:bookmarkStart w:id="1015" w:name="_Toc280114902"/>
      <w:bookmarkStart w:id="1016" w:name="_Toc280115412"/>
      <w:bookmarkStart w:id="1017" w:name="_Toc280113880"/>
      <w:bookmarkStart w:id="1018" w:name="_Toc280114393"/>
      <w:bookmarkStart w:id="1019" w:name="_Toc280114903"/>
      <w:bookmarkStart w:id="1020" w:name="_Toc280115413"/>
      <w:bookmarkStart w:id="1021" w:name="_Toc280113881"/>
      <w:bookmarkStart w:id="1022" w:name="_Toc280114394"/>
      <w:bookmarkStart w:id="1023" w:name="_Toc280114904"/>
      <w:bookmarkStart w:id="1024" w:name="_Toc280115414"/>
      <w:bookmarkStart w:id="1025" w:name="_Toc280113882"/>
      <w:bookmarkStart w:id="1026" w:name="_Toc280114395"/>
      <w:bookmarkStart w:id="1027" w:name="_Toc280114905"/>
      <w:bookmarkStart w:id="1028" w:name="_Toc280115415"/>
      <w:bookmarkStart w:id="1029" w:name="_Toc280113883"/>
      <w:bookmarkStart w:id="1030" w:name="_Toc280114396"/>
      <w:bookmarkStart w:id="1031" w:name="_Toc280114906"/>
      <w:bookmarkStart w:id="1032" w:name="_Toc280115416"/>
      <w:bookmarkStart w:id="1033" w:name="_Toc280113884"/>
      <w:bookmarkStart w:id="1034" w:name="_Toc280114397"/>
      <w:bookmarkStart w:id="1035" w:name="_Toc280114907"/>
      <w:bookmarkStart w:id="1036" w:name="_Toc280115417"/>
      <w:bookmarkStart w:id="1037" w:name="_Toc280113885"/>
      <w:bookmarkStart w:id="1038" w:name="_Toc280114398"/>
      <w:bookmarkStart w:id="1039" w:name="_Toc280114908"/>
      <w:bookmarkStart w:id="1040" w:name="_Toc280115418"/>
      <w:bookmarkStart w:id="1041" w:name="_Toc280113886"/>
      <w:bookmarkStart w:id="1042" w:name="_Toc280114399"/>
      <w:bookmarkStart w:id="1043" w:name="_Toc280114909"/>
      <w:bookmarkStart w:id="1044" w:name="_Toc280115419"/>
      <w:bookmarkStart w:id="1045" w:name="_Toc280113887"/>
      <w:bookmarkStart w:id="1046" w:name="_Toc280114400"/>
      <w:bookmarkStart w:id="1047" w:name="_Toc280114910"/>
      <w:bookmarkStart w:id="1048" w:name="_Toc280115420"/>
      <w:bookmarkStart w:id="1049" w:name="_Toc280113888"/>
      <w:bookmarkStart w:id="1050" w:name="_Toc280114401"/>
      <w:bookmarkStart w:id="1051" w:name="_Toc280114911"/>
      <w:bookmarkStart w:id="1052" w:name="_Toc280115421"/>
      <w:bookmarkStart w:id="1053" w:name="_Toc280113889"/>
      <w:bookmarkStart w:id="1054" w:name="_Toc280114402"/>
      <w:bookmarkStart w:id="1055" w:name="_Toc280114912"/>
      <w:bookmarkStart w:id="1056" w:name="_Toc280115422"/>
      <w:bookmarkStart w:id="1057" w:name="_Toc280113890"/>
      <w:bookmarkStart w:id="1058" w:name="_Toc280114403"/>
      <w:bookmarkStart w:id="1059" w:name="_Toc280114913"/>
      <w:bookmarkStart w:id="1060" w:name="_Toc280115423"/>
      <w:bookmarkStart w:id="1061" w:name="_Toc280113891"/>
      <w:bookmarkStart w:id="1062" w:name="_Toc280114404"/>
      <w:bookmarkStart w:id="1063" w:name="_Toc280114914"/>
      <w:bookmarkStart w:id="1064" w:name="_Toc280115424"/>
      <w:bookmarkStart w:id="1065" w:name="_Toc280113892"/>
      <w:bookmarkStart w:id="1066" w:name="_Toc280114405"/>
      <w:bookmarkStart w:id="1067" w:name="_Toc280114915"/>
      <w:bookmarkStart w:id="1068" w:name="_Toc280115425"/>
      <w:bookmarkStart w:id="1069" w:name="_Toc280113893"/>
      <w:bookmarkStart w:id="1070" w:name="_Toc280114406"/>
      <w:bookmarkStart w:id="1071" w:name="_Toc280114916"/>
      <w:bookmarkStart w:id="1072" w:name="_Toc280115426"/>
      <w:bookmarkStart w:id="1073" w:name="_Toc280113894"/>
      <w:bookmarkStart w:id="1074" w:name="_Toc280114407"/>
      <w:bookmarkStart w:id="1075" w:name="_Toc280114917"/>
      <w:bookmarkStart w:id="1076" w:name="_Toc280115427"/>
      <w:bookmarkStart w:id="1077" w:name="_Toc280113895"/>
      <w:bookmarkStart w:id="1078" w:name="_Toc280114408"/>
      <w:bookmarkStart w:id="1079" w:name="_Toc280114918"/>
      <w:bookmarkStart w:id="1080" w:name="_Toc280115428"/>
      <w:bookmarkStart w:id="1081" w:name="_Toc280113896"/>
      <w:bookmarkStart w:id="1082" w:name="_Toc280114409"/>
      <w:bookmarkStart w:id="1083" w:name="_Toc280114919"/>
      <w:bookmarkStart w:id="1084" w:name="_Toc280115429"/>
      <w:bookmarkStart w:id="1085" w:name="_Toc280113897"/>
      <w:bookmarkStart w:id="1086" w:name="_Toc280114410"/>
      <w:bookmarkStart w:id="1087" w:name="_Toc280114920"/>
      <w:bookmarkStart w:id="1088" w:name="_Toc280115430"/>
      <w:bookmarkStart w:id="1089" w:name="_Toc280113898"/>
      <w:bookmarkStart w:id="1090" w:name="_Toc280114411"/>
      <w:bookmarkStart w:id="1091" w:name="_Toc280114921"/>
      <w:bookmarkStart w:id="1092" w:name="_Toc280115431"/>
      <w:bookmarkStart w:id="1093" w:name="_Toc280113899"/>
      <w:bookmarkStart w:id="1094" w:name="_Toc280114412"/>
      <w:bookmarkStart w:id="1095" w:name="_Toc280114922"/>
      <w:bookmarkStart w:id="1096" w:name="_Toc280115432"/>
      <w:bookmarkStart w:id="1097" w:name="_Toc280113900"/>
      <w:bookmarkStart w:id="1098" w:name="_Toc280114413"/>
      <w:bookmarkStart w:id="1099" w:name="_Toc280114923"/>
      <w:bookmarkStart w:id="1100" w:name="_Toc280115433"/>
      <w:bookmarkStart w:id="1101" w:name="_Toc280113901"/>
      <w:bookmarkStart w:id="1102" w:name="_Toc280114414"/>
      <w:bookmarkStart w:id="1103" w:name="_Toc280114924"/>
      <w:bookmarkStart w:id="1104" w:name="_Toc280115434"/>
      <w:bookmarkStart w:id="1105" w:name="_Toc280113902"/>
      <w:bookmarkStart w:id="1106" w:name="_Toc280114415"/>
      <w:bookmarkStart w:id="1107" w:name="_Toc280114925"/>
      <w:bookmarkStart w:id="1108" w:name="_Toc280115435"/>
      <w:bookmarkStart w:id="1109" w:name="_Toc280113903"/>
      <w:bookmarkStart w:id="1110" w:name="_Toc280114416"/>
      <w:bookmarkStart w:id="1111" w:name="_Toc280114926"/>
      <w:bookmarkStart w:id="1112" w:name="_Toc280115436"/>
      <w:bookmarkStart w:id="1113" w:name="_Toc280113904"/>
      <w:bookmarkStart w:id="1114" w:name="_Toc280114417"/>
      <w:bookmarkStart w:id="1115" w:name="_Toc280114927"/>
      <w:bookmarkStart w:id="1116" w:name="_Toc280115437"/>
      <w:bookmarkStart w:id="1117" w:name="_Toc280113905"/>
      <w:bookmarkStart w:id="1118" w:name="_Toc280114418"/>
      <w:bookmarkStart w:id="1119" w:name="_Toc280114928"/>
      <w:bookmarkStart w:id="1120" w:name="_Toc280115438"/>
      <w:bookmarkStart w:id="1121" w:name="_Toc280113906"/>
      <w:bookmarkStart w:id="1122" w:name="_Toc280114419"/>
      <w:bookmarkStart w:id="1123" w:name="_Toc280114929"/>
      <w:bookmarkStart w:id="1124" w:name="_Toc280115439"/>
      <w:bookmarkStart w:id="1125" w:name="_Toc280113907"/>
      <w:bookmarkStart w:id="1126" w:name="_Toc280114420"/>
      <w:bookmarkStart w:id="1127" w:name="_Toc280114930"/>
      <w:bookmarkStart w:id="1128" w:name="_Toc280115440"/>
      <w:bookmarkStart w:id="1129" w:name="_Toc280113908"/>
      <w:bookmarkStart w:id="1130" w:name="_Toc280114421"/>
      <w:bookmarkStart w:id="1131" w:name="_Toc280114931"/>
      <w:bookmarkStart w:id="1132" w:name="_Toc280115441"/>
      <w:bookmarkStart w:id="1133" w:name="_Toc280113909"/>
      <w:bookmarkStart w:id="1134" w:name="_Toc280114422"/>
      <w:bookmarkStart w:id="1135" w:name="_Toc280114932"/>
      <w:bookmarkStart w:id="1136" w:name="_Toc280115442"/>
      <w:bookmarkStart w:id="1137" w:name="_Toc280113910"/>
      <w:bookmarkStart w:id="1138" w:name="_Toc280114423"/>
      <w:bookmarkStart w:id="1139" w:name="_Toc280114933"/>
      <w:bookmarkStart w:id="1140" w:name="_Toc280115443"/>
      <w:bookmarkStart w:id="1141" w:name="_Toc280113911"/>
      <w:bookmarkStart w:id="1142" w:name="_Toc280114424"/>
      <w:bookmarkStart w:id="1143" w:name="_Toc280114934"/>
      <w:bookmarkStart w:id="1144" w:name="_Toc280115444"/>
      <w:bookmarkStart w:id="1145" w:name="_Toc280113912"/>
      <w:bookmarkStart w:id="1146" w:name="_Toc280114425"/>
      <w:bookmarkStart w:id="1147" w:name="_Toc280114935"/>
      <w:bookmarkStart w:id="1148" w:name="_Toc280115445"/>
      <w:bookmarkStart w:id="1149" w:name="_Toc280113913"/>
      <w:bookmarkStart w:id="1150" w:name="_Toc280114426"/>
      <w:bookmarkStart w:id="1151" w:name="_Toc280114936"/>
      <w:bookmarkStart w:id="1152" w:name="_Toc280115446"/>
      <w:bookmarkStart w:id="1153" w:name="_Toc280113914"/>
      <w:bookmarkStart w:id="1154" w:name="_Toc280114427"/>
      <w:bookmarkStart w:id="1155" w:name="_Toc280114937"/>
      <w:bookmarkStart w:id="1156" w:name="_Toc280115447"/>
      <w:bookmarkStart w:id="1157" w:name="_Toc280113915"/>
      <w:bookmarkStart w:id="1158" w:name="_Toc280114428"/>
      <w:bookmarkStart w:id="1159" w:name="_Toc280114938"/>
      <w:bookmarkStart w:id="1160" w:name="_Toc280115448"/>
      <w:bookmarkStart w:id="1161" w:name="_Toc280113916"/>
      <w:bookmarkStart w:id="1162" w:name="_Toc280114429"/>
      <w:bookmarkStart w:id="1163" w:name="_Toc280114939"/>
      <w:bookmarkStart w:id="1164" w:name="_Toc280115449"/>
      <w:bookmarkStart w:id="1165" w:name="_Toc280113917"/>
      <w:bookmarkStart w:id="1166" w:name="_Toc280114430"/>
      <w:bookmarkStart w:id="1167" w:name="_Toc280114940"/>
      <w:bookmarkStart w:id="1168" w:name="_Toc280115450"/>
      <w:bookmarkStart w:id="1169" w:name="_Toc280113918"/>
      <w:bookmarkStart w:id="1170" w:name="_Toc280114431"/>
      <w:bookmarkStart w:id="1171" w:name="_Toc280114941"/>
      <w:bookmarkStart w:id="1172" w:name="_Toc280115451"/>
      <w:bookmarkStart w:id="1173" w:name="_Toc280113919"/>
      <w:bookmarkStart w:id="1174" w:name="_Toc280114432"/>
      <w:bookmarkStart w:id="1175" w:name="_Toc280114942"/>
      <w:bookmarkStart w:id="1176" w:name="_Toc280115452"/>
      <w:bookmarkStart w:id="1177" w:name="_Toc280113920"/>
      <w:bookmarkStart w:id="1178" w:name="_Toc280114433"/>
      <w:bookmarkStart w:id="1179" w:name="_Toc280114943"/>
      <w:bookmarkStart w:id="1180" w:name="_Toc280115453"/>
      <w:bookmarkStart w:id="1181" w:name="_Toc280113921"/>
      <w:bookmarkStart w:id="1182" w:name="_Toc280114434"/>
      <w:bookmarkStart w:id="1183" w:name="_Toc280114944"/>
      <w:bookmarkStart w:id="1184" w:name="_Toc280115454"/>
      <w:bookmarkStart w:id="1185" w:name="_Toc280113922"/>
      <w:bookmarkStart w:id="1186" w:name="_Toc280114435"/>
      <w:bookmarkStart w:id="1187" w:name="_Toc280114945"/>
      <w:bookmarkStart w:id="1188" w:name="_Toc280115455"/>
      <w:bookmarkStart w:id="1189" w:name="_Toc280113923"/>
      <w:bookmarkStart w:id="1190" w:name="_Toc280114436"/>
      <w:bookmarkStart w:id="1191" w:name="_Toc280114946"/>
      <w:bookmarkStart w:id="1192" w:name="_Toc280115456"/>
      <w:bookmarkStart w:id="1193" w:name="_Toc280113924"/>
      <w:bookmarkStart w:id="1194" w:name="_Toc280114437"/>
      <w:bookmarkStart w:id="1195" w:name="_Toc280114947"/>
      <w:bookmarkStart w:id="1196" w:name="_Toc280115457"/>
      <w:bookmarkStart w:id="1197" w:name="_Toc280113925"/>
      <w:bookmarkStart w:id="1198" w:name="_Toc280114438"/>
      <w:bookmarkStart w:id="1199" w:name="_Toc280114948"/>
      <w:bookmarkStart w:id="1200" w:name="_Toc280115458"/>
      <w:bookmarkStart w:id="1201" w:name="_Toc280113926"/>
      <w:bookmarkStart w:id="1202" w:name="_Toc280114439"/>
      <w:bookmarkStart w:id="1203" w:name="_Toc280114949"/>
      <w:bookmarkStart w:id="1204" w:name="_Toc280115459"/>
      <w:bookmarkStart w:id="1205" w:name="_Toc280113927"/>
      <w:bookmarkStart w:id="1206" w:name="_Toc280114440"/>
      <w:bookmarkStart w:id="1207" w:name="_Toc280114950"/>
      <w:bookmarkStart w:id="1208" w:name="_Toc280115460"/>
      <w:bookmarkStart w:id="1209" w:name="_Toc280113928"/>
      <w:bookmarkStart w:id="1210" w:name="_Toc280114441"/>
      <w:bookmarkStart w:id="1211" w:name="_Toc280114951"/>
      <w:bookmarkStart w:id="1212" w:name="_Toc280115461"/>
      <w:bookmarkStart w:id="1213" w:name="_Toc280113929"/>
      <w:bookmarkStart w:id="1214" w:name="_Toc280114442"/>
      <w:bookmarkStart w:id="1215" w:name="_Toc280114952"/>
      <w:bookmarkStart w:id="1216" w:name="_Toc280115462"/>
      <w:bookmarkStart w:id="1217" w:name="_Toc280113930"/>
      <w:bookmarkStart w:id="1218" w:name="_Toc280114443"/>
      <w:bookmarkStart w:id="1219" w:name="_Toc280114953"/>
      <w:bookmarkStart w:id="1220" w:name="_Toc280115463"/>
      <w:bookmarkStart w:id="1221" w:name="_Toc280113931"/>
      <w:bookmarkStart w:id="1222" w:name="_Toc280114444"/>
      <w:bookmarkStart w:id="1223" w:name="_Toc280114954"/>
      <w:bookmarkStart w:id="1224" w:name="_Toc280115464"/>
      <w:bookmarkStart w:id="1225" w:name="_Toc280113932"/>
      <w:bookmarkStart w:id="1226" w:name="_Toc280114445"/>
      <w:bookmarkStart w:id="1227" w:name="_Toc280114955"/>
      <w:bookmarkStart w:id="1228" w:name="_Toc280115465"/>
      <w:bookmarkStart w:id="1229" w:name="_Toc280113933"/>
      <w:bookmarkStart w:id="1230" w:name="_Toc280114446"/>
      <w:bookmarkStart w:id="1231" w:name="_Toc280114956"/>
      <w:bookmarkStart w:id="1232" w:name="_Toc280115466"/>
      <w:bookmarkStart w:id="1233" w:name="_Toc280113934"/>
      <w:bookmarkStart w:id="1234" w:name="_Toc280114447"/>
      <w:bookmarkStart w:id="1235" w:name="_Toc280114957"/>
      <w:bookmarkStart w:id="1236" w:name="_Toc280115467"/>
      <w:bookmarkStart w:id="1237" w:name="_Toc280113935"/>
      <w:bookmarkStart w:id="1238" w:name="_Toc280114448"/>
      <w:bookmarkStart w:id="1239" w:name="_Toc280114958"/>
      <w:bookmarkStart w:id="1240" w:name="_Toc280115468"/>
      <w:bookmarkStart w:id="1241" w:name="_Toc280113936"/>
      <w:bookmarkStart w:id="1242" w:name="_Toc280114449"/>
      <w:bookmarkStart w:id="1243" w:name="_Toc280114959"/>
      <w:bookmarkStart w:id="1244" w:name="_Toc280115469"/>
      <w:bookmarkStart w:id="1245" w:name="_Toc280113937"/>
      <w:bookmarkStart w:id="1246" w:name="_Toc280114450"/>
      <w:bookmarkStart w:id="1247" w:name="_Toc280114960"/>
      <w:bookmarkStart w:id="1248" w:name="_Toc280115470"/>
      <w:bookmarkStart w:id="1249" w:name="_Toc280113938"/>
      <w:bookmarkStart w:id="1250" w:name="_Toc280114451"/>
      <w:bookmarkStart w:id="1251" w:name="_Toc280114961"/>
      <w:bookmarkStart w:id="1252" w:name="_Toc280115471"/>
      <w:bookmarkStart w:id="1253" w:name="_Toc280113939"/>
      <w:bookmarkStart w:id="1254" w:name="_Toc280114452"/>
      <w:bookmarkStart w:id="1255" w:name="_Toc280114962"/>
      <w:bookmarkStart w:id="1256" w:name="_Toc280115472"/>
      <w:bookmarkStart w:id="1257" w:name="_Toc280113940"/>
      <w:bookmarkStart w:id="1258" w:name="_Toc280114453"/>
      <w:bookmarkStart w:id="1259" w:name="_Toc280114963"/>
      <w:bookmarkStart w:id="1260" w:name="_Toc280115473"/>
      <w:bookmarkStart w:id="1261" w:name="_Toc280113941"/>
      <w:bookmarkStart w:id="1262" w:name="_Toc280114454"/>
      <w:bookmarkStart w:id="1263" w:name="_Toc280114964"/>
      <w:bookmarkStart w:id="1264" w:name="_Toc280115474"/>
      <w:bookmarkStart w:id="1265" w:name="_Toc280113942"/>
      <w:bookmarkStart w:id="1266" w:name="_Toc280114455"/>
      <w:bookmarkStart w:id="1267" w:name="_Toc280114965"/>
      <w:bookmarkStart w:id="1268" w:name="_Toc280115475"/>
      <w:bookmarkStart w:id="1269" w:name="_Toc280113943"/>
      <w:bookmarkStart w:id="1270" w:name="_Toc280114456"/>
      <w:bookmarkStart w:id="1271" w:name="_Toc280114966"/>
      <w:bookmarkStart w:id="1272" w:name="_Toc280115476"/>
      <w:bookmarkStart w:id="1273" w:name="_Toc280113944"/>
      <w:bookmarkStart w:id="1274" w:name="_Toc280114457"/>
      <w:bookmarkStart w:id="1275" w:name="_Toc280114967"/>
      <w:bookmarkStart w:id="1276" w:name="_Toc280115477"/>
      <w:bookmarkStart w:id="1277" w:name="_Toc280113945"/>
      <w:bookmarkStart w:id="1278" w:name="_Toc280114458"/>
      <w:bookmarkStart w:id="1279" w:name="_Toc280114968"/>
      <w:bookmarkStart w:id="1280" w:name="_Toc280115478"/>
      <w:bookmarkStart w:id="1281" w:name="_Toc280113946"/>
      <w:bookmarkStart w:id="1282" w:name="_Toc280114459"/>
      <w:bookmarkStart w:id="1283" w:name="_Toc280114969"/>
      <w:bookmarkStart w:id="1284" w:name="_Toc280115479"/>
      <w:bookmarkStart w:id="1285" w:name="_Toc280113947"/>
      <w:bookmarkStart w:id="1286" w:name="_Toc280114460"/>
      <w:bookmarkStart w:id="1287" w:name="_Toc280114970"/>
      <w:bookmarkStart w:id="1288" w:name="_Toc280115480"/>
      <w:bookmarkStart w:id="1289" w:name="_Toc280113948"/>
      <w:bookmarkStart w:id="1290" w:name="_Toc280114461"/>
      <w:bookmarkStart w:id="1291" w:name="_Toc280114971"/>
      <w:bookmarkStart w:id="1292" w:name="_Toc280115481"/>
      <w:bookmarkStart w:id="1293" w:name="_Toc280113949"/>
      <w:bookmarkStart w:id="1294" w:name="_Toc280114462"/>
      <w:bookmarkStart w:id="1295" w:name="_Toc280114972"/>
      <w:bookmarkStart w:id="1296" w:name="_Toc280115482"/>
      <w:bookmarkStart w:id="1297" w:name="_Toc280113950"/>
      <w:bookmarkStart w:id="1298" w:name="_Toc280114463"/>
      <w:bookmarkStart w:id="1299" w:name="_Toc280114973"/>
      <w:bookmarkStart w:id="1300" w:name="_Toc280115483"/>
      <w:bookmarkStart w:id="1301" w:name="_Toc280113951"/>
      <w:bookmarkStart w:id="1302" w:name="_Toc280114464"/>
      <w:bookmarkStart w:id="1303" w:name="_Toc280114974"/>
      <w:bookmarkStart w:id="1304" w:name="_Toc280115484"/>
      <w:bookmarkStart w:id="1305" w:name="_Toc280113952"/>
      <w:bookmarkStart w:id="1306" w:name="_Toc280114465"/>
      <w:bookmarkStart w:id="1307" w:name="_Toc280114975"/>
      <w:bookmarkStart w:id="1308" w:name="_Toc280115485"/>
      <w:bookmarkStart w:id="1309" w:name="_Toc280113953"/>
      <w:bookmarkStart w:id="1310" w:name="_Toc280114466"/>
      <w:bookmarkStart w:id="1311" w:name="_Toc280114976"/>
      <w:bookmarkStart w:id="1312" w:name="_Toc280115486"/>
      <w:bookmarkStart w:id="1313" w:name="_Toc280113954"/>
      <w:bookmarkStart w:id="1314" w:name="_Toc280114467"/>
      <w:bookmarkStart w:id="1315" w:name="_Toc280114977"/>
      <w:bookmarkStart w:id="1316" w:name="_Toc280115487"/>
      <w:bookmarkStart w:id="1317" w:name="_Toc280113955"/>
      <w:bookmarkStart w:id="1318" w:name="_Toc280114468"/>
      <w:bookmarkStart w:id="1319" w:name="_Toc280114978"/>
      <w:bookmarkStart w:id="1320" w:name="_Toc280115488"/>
      <w:bookmarkStart w:id="1321" w:name="_Toc280113956"/>
      <w:bookmarkStart w:id="1322" w:name="_Toc280114469"/>
      <w:bookmarkStart w:id="1323" w:name="_Toc280114979"/>
      <w:bookmarkStart w:id="1324" w:name="_Toc280115489"/>
      <w:bookmarkStart w:id="1325" w:name="_Toc280113957"/>
      <w:bookmarkStart w:id="1326" w:name="_Toc280114470"/>
      <w:bookmarkStart w:id="1327" w:name="_Toc280114980"/>
      <w:bookmarkStart w:id="1328" w:name="_Toc280115490"/>
      <w:bookmarkStart w:id="1329" w:name="_Toc280113958"/>
      <w:bookmarkStart w:id="1330" w:name="_Toc280114471"/>
      <w:bookmarkStart w:id="1331" w:name="_Toc280114981"/>
      <w:bookmarkStart w:id="1332" w:name="_Toc280115491"/>
      <w:bookmarkStart w:id="1333" w:name="_Toc280113959"/>
      <w:bookmarkStart w:id="1334" w:name="_Toc280114472"/>
      <w:bookmarkStart w:id="1335" w:name="_Toc280114982"/>
      <w:bookmarkStart w:id="1336" w:name="_Toc280115492"/>
      <w:bookmarkStart w:id="1337" w:name="_Toc280113960"/>
      <w:bookmarkStart w:id="1338" w:name="_Toc280114473"/>
      <w:bookmarkStart w:id="1339" w:name="_Toc280114983"/>
      <w:bookmarkStart w:id="1340" w:name="_Toc280115493"/>
      <w:bookmarkStart w:id="1341" w:name="_Toc280113961"/>
      <w:bookmarkStart w:id="1342" w:name="_Toc280114474"/>
      <w:bookmarkStart w:id="1343" w:name="_Toc280114984"/>
      <w:bookmarkStart w:id="1344" w:name="_Toc280115494"/>
      <w:bookmarkStart w:id="1345" w:name="_Toc280113962"/>
      <w:bookmarkStart w:id="1346" w:name="_Toc280114475"/>
      <w:bookmarkStart w:id="1347" w:name="_Toc280114985"/>
      <w:bookmarkStart w:id="1348" w:name="_Toc280115495"/>
      <w:bookmarkStart w:id="1349" w:name="_Toc280113963"/>
      <w:bookmarkStart w:id="1350" w:name="_Toc280114476"/>
      <w:bookmarkStart w:id="1351" w:name="_Toc280114986"/>
      <w:bookmarkStart w:id="1352" w:name="_Toc280115496"/>
      <w:bookmarkStart w:id="1353" w:name="_Toc280113964"/>
      <w:bookmarkStart w:id="1354" w:name="_Toc280114477"/>
      <w:bookmarkStart w:id="1355" w:name="_Toc280114987"/>
      <w:bookmarkStart w:id="1356" w:name="_Toc280115497"/>
      <w:bookmarkStart w:id="1357" w:name="_Toc280113965"/>
      <w:bookmarkStart w:id="1358" w:name="_Toc280114478"/>
      <w:bookmarkStart w:id="1359" w:name="_Toc280114988"/>
      <w:bookmarkStart w:id="1360" w:name="_Toc280115498"/>
      <w:bookmarkStart w:id="1361" w:name="_Toc280113966"/>
      <w:bookmarkStart w:id="1362" w:name="_Toc280114479"/>
      <w:bookmarkStart w:id="1363" w:name="_Toc280114989"/>
      <w:bookmarkStart w:id="1364" w:name="_Toc280115499"/>
      <w:bookmarkStart w:id="1365" w:name="_Toc280113967"/>
      <w:bookmarkStart w:id="1366" w:name="_Toc280114480"/>
      <w:bookmarkStart w:id="1367" w:name="_Toc280114990"/>
      <w:bookmarkStart w:id="1368" w:name="_Toc280115500"/>
      <w:bookmarkStart w:id="1369" w:name="_Toc280113968"/>
      <w:bookmarkStart w:id="1370" w:name="_Toc280114481"/>
      <w:bookmarkStart w:id="1371" w:name="_Toc280114991"/>
      <w:bookmarkStart w:id="1372" w:name="_Toc280115501"/>
      <w:bookmarkStart w:id="1373" w:name="_Toc280113969"/>
      <w:bookmarkStart w:id="1374" w:name="_Toc280114482"/>
      <w:bookmarkStart w:id="1375" w:name="_Toc280114992"/>
      <w:bookmarkStart w:id="1376" w:name="_Toc280115502"/>
      <w:bookmarkStart w:id="1377" w:name="_Toc280113970"/>
      <w:bookmarkStart w:id="1378" w:name="_Toc280114483"/>
      <w:bookmarkStart w:id="1379" w:name="_Toc280114993"/>
      <w:bookmarkStart w:id="1380" w:name="_Toc280115503"/>
      <w:bookmarkStart w:id="1381" w:name="_Toc280113971"/>
      <w:bookmarkStart w:id="1382" w:name="_Toc280114484"/>
      <w:bookmarkStart w:id="1383" w:name="_Toc280114994"/>
      <w:bookmarkStart w:id="1384" w:name="_Toc280115504"/>
      <w:bookmarkStart w:id="1385" w:name="_Toc280113972"/>
      <w:bookmarkStart w:id="1386" w:name="_Toc280114485"/>
      <w:bookmarkStart w:id="1387" w:name="_Toc280114995"/>
      <w:bookmarkStart w:id="1388" w:name="_Toc280115505"/>
      <w:bookmarkStart w:id="1389" w:name="_Toc280113973"/>
      <w:bookmarkStart w:id="1390" w:name="_Toc280114486"/>
      <w:bookmarkStart w:id="1391" w:name="_Toc280114996"/>
      <w:bookmarkStart w:id="1392" w:name="_Toc280115506"/>
      <w:bookmarkStart w:id="1393" w:name="_Toc280113974"/>
      <w:bookmarkStart w:id="1394" w:name="_Toc280114487"/>
      <w:bookmarkStart w:id="1395" w:name="_Toc280114997"/>
      <w:bookmarkStart w:id="1396" w:name="_Toc280115507"/>
      <w:bookmarkStart w:id="1397" w:name="_Toc280113975"/>
      <w:bookmarkStart w:id="1398" w:name="_Toc280114488"/>
      <w:bookmarkStart w:id="1399" w:name="_Toc280114998"/>
      <w:bookmarkStart w:id="1400" w:name="_Toc280115508"/>
      <w:bookmarkStart w:id="1401" w:name="_Toc280113976"/>
      <w:bookmarkStart w:id="1402" w:name="_Toc280114489"/>
      <w:bookmarkStart w:id="1403" w:name="_Toc280114999"/>
      <w:bookmarkStart w:id="1404" w:name="_Toc280115509"/>
      <w:bookmarkStart w:id="1405" w:name="_Toc280113977"/>
      <w:bookmarkStart w:id="1406" w:name="_Toc280114490"/>
      <w:bookmarkStart w:id="1407" w:name="_Toc280115000"/>
      <w:bookmarkStart w:id="1408" w:name="_Toc280115510"/>
      <w:bookmarkStart w:id="1409" w:name="_Toc280113978"/>
      <w:bookmarkStart w:id="1410" w:name="_Toc280114491"/>
      <w:bookmarkStart w:id="1411" w:name="_Toc280115001"/>
      <w:bookmarkStart w:id="1412" w:name="_Toc280115511"/>
      <w:bookmarkStart w:id="1413" w:name="_Toc280113979"/>
      <w:bookmarkStart w:id="1414" w:name="_Toc280114492"/>
      <w:bookmarkStart w:id="1415" w:name="_Toc280115002"/>
      <w:bookmarkStart w:id="1416" w:name="_Toc280115512"/>
      <w:bookmarkStart w:id="1417" w:name="_Toc280113980"/>
      <w:bookmarkStart w:id="1418" w:name="_Toc280114493"/>
      <w:bookmarkStart w:id="1419" w:name="_Toc280115003"/>
      <w:bookmarkStart w:id="1420" w:name="_Toc280115513"/>
      <w:bookmarkStart w:id="1421" w:name="_Toc280113981"/>
      <w:bookmarkStart w:id="1422" w:name="_Toc280114494"/>
      <w:bookmarkStart w:id="1423" w:name="_Toc280115004"/>
      <w:bookmarkStart w:id="1424" w:name="_Toc280115514"/>
      <w:bookmarkStart w:id="1425" w:name="_Toc280113982"/>
      <w:bookmarkStart w:id="1426" w:name="_Toc280114495"/>
      <w:bookmarkStart w:id="1427" w:name="_Toc280115005"/>
      <w:bookmarkStart w:id="1428" w:name="_Toc280115515"/>
      <w:bookmarkStart w:id="1429" w:name="_Toc280113983"/>
      <w:bookmarkStart w:id="1430" w:name="_Toc280114496"/>
      <w:bookmarkStart w:id="1431" w:name="_Toc280115006"/>
      <w:bookmarkStart w:id="1432" w:name="_Toc280115516"/>
      <w:bookmarkStart w:id="1433" w:name="_Toc280113984"/>
      <w:bookmarkStart w:id="1434" w:name="_Toc280114497"/>
      <w:bookmarkStart w:id="1435" w:name="_Toc280115007"/>
      <w:bookmarkStart w:id="1436" w:name="_Toc280115517"/>
      <w:bookmarkStart w:id="1437" w:name="_Toc280113985"/>
      <w:bookmarkStart w:id="1438" w:name="_Toc280114498"/>
      <w:bookmarkStart w:id="1439" w:name="_Toc280115008"/>
      <w:bookmarkStart w:id="1440" w:name="_Toc280115518"/>
      <w:bookmarkStart w:id="1441" w:name="_Toc280113986"/>
      <w:bookmarkStart w:id="1442" w:name="_Toc280114499"/>
      <w:bookmarkStart w:id="1443" w:name="_Toc280115009"/>
      <w:bookmarkStart w:id="1444" w:name="_Toc280115519"/>
      <w:bookmarkStart w:id="1445" w:name="_Toc280113987"/>
      <w:bookmarkStart w:id="1446" w:name="_Toc280114500"/>
      <w:bookmarkStart w:id="1447" w:name="_Toc280115010"/>
      <w:bookmarkStart w:id="1448" w:name="_Toc280115520"/>
      <w:bookmarkStart w:id="1449" w:name="_Toc280113988"/>
      <w:bookmarkStart w:id="1450" w:name="_Toc280114501"/>
      <w:bookmarkStart w:id="1451" w:name="_Toc280115011"/>
      <w:bookmarkStart w:id="1452" w:name="_Toc280115521"/>
      <w:bookmarkStart w:id="1453" w:name="_Toc280113989"/>
      <w:bookmarkStart w:id="1454" w:name="_Toc280114502"/>
      <w:bookmarkStart w:id="1455" w:name="_Toc280115012"/>
      <w:bookmarkStart w:id="1456" w:name="_Toc280115522"/>
      <w:bookmarkStart w:id="1457" w:name="_Toc280113990"/>
      <w:bookmarkStart w:id="1458" w:name="_Toc280114503"/>
      <w:bookmarkStart w:id="1459" w:name="_Toc280115013"/>
      <w:bookmarkStart w:id="1460" w:name="_Toc280115523"/>
      <w:bookmarkStart w:id="1461" w:name="_Toc280113991"/>
      <w:bookmarkStart w:id="1462" w:name="_Toc280114504"/>
      <w:bookmarkStart w:id="1463" w:name="_Toc280115014"/>
      <w:bookmarkStart w:id="1464" w:name="_Toc280115524"/>
      <w:bookmarkStart w:id="1465" w:name="_Toc280113992"/>
      <w:bookmarkStart w:id="1466" w:name="_Toc280114505"/>
      <w:bookmarkStart w:id="1467" w:name="_Toc280115015"/>
      <w:bookmarkStart w:id="1468" w:name="_Toc280115525"/>
      <w:bookmarkStart w:id="1469" w:name="_Toc280113993"/>
      <w:bookmarkStart w:id="1470" w:name="_Toc280114506"/>
      <w:bookmarkStart w:id="1471" w:name="_Toc280115016"/>
      <w:bookmarkStart w:id="1472" w:name="_Toc280115526"/>
      <w:bookmarkStart w:id="1473" w:name="_Toc280113994"/>
      <w:bookmarkStart w:id="1474" w:name="_Toc280114507"/>
      <w:bookmarkStart w:id="1475" w:name="_Toc280115017"/>
      <w:bookmarkStart w:id="1476" w:name="_Toc280115527"/>
      <w:bookmarkStart w:id="1477" w:name="_Toc280113995"/>
      <w:bookmarkStart w:id="1478" w:name="_Toc280114508"/>
      <w:bookmarkStart w:id="1479" w:name="_Toc280115018"/>
      <w:bookmarkStart w:id="1480" w:name="_Toc280115528"/>
      <w:bookmarkStart w:id="1481" w:name="_Toc280113996"/>
      <w:bookmarkStart w:id="1482" w:name="_Toc280114509"/>
      <w:bookmarkStart w:id="1483" w:name="_Toc280115019"/>
      <w:bookmarkStart w:id="1484" w:name="_Toc280115529"/>
      <w:bookmarkStart w:id="1485" w:name="_Toc280113997"/>
      <w:bookmarkStart w:id="1486" w:name="_Toc280114510"/>
      <w:bookmarkStart w:id="1487" w:name="_Toc280115020"/>
      <w:bookmarkStart w:id="1488" w:name="_Toc280115530"/>
      <w:bookmarkStart w:id="1489" w:name="_Toc280113998"/>
      <w:bookmarkStart w:id="1490" w:name="_Toc280114511"/>
      <w:bookmarkStart w:id="1491" w:name="_Toc280115021"/>
      <w:bookmarkStart w:id="1492" w:name="_Toc280115531"/>
      <w:bookmarkStart w:id="1493" w:name="_Toc280113999"/>
      <w:bookmarkStart w:id="1494" w:name="_Toc280114512"/>
      <w:bookmarkStart w:id="1495" w:name="_Toc280115022"/>
      <w:bookmarkStart w:id="1496" w:name="_Toc280115532"/>
      <w:bookmarkStart w:id="1497" w:name="_Toc280114000"/>
      <w:bookmarkStart w:id="1498" w:name="_Toc280114513"/>
      <w:bookmarkStart w:id="1499" w:name="_Toc280115023"/>
      <w:bookmarkStart w:id="1500" w:name="_Toc280115533"/>
      <w:bookmarkStart w:id="1501" w:name="_Toc280114001"/>
      <w:bookmarkStart w:id="1502" w:name="_Toc280114514"/>
      <w:bookmarkStart w:id="1503" w:name="_Toc280115024"/>
      <w:bookmarkStart w:id="1504" w:name="_Toc280115534"/>
      <w:bookmarkStart w:id="1505" w:name="_Toc280114002"/>
      <w:bookmarkStart w:id="1506" w:name="_Toc280114515"/>
      <w:bookmarkStart w:id="1507" w:name="_Toc280115025"/>
      <w:bookmarkStart w:id="1508" w:name="_Toc280115535"/>
      <w:bookmarkStart w:id="1509" w:name="_Toc280114003"/>
      <w:bookmarkStart w:id="1510" w:name="_Toc280114516"/>
      <w:bookmarkStart w:id="1511" w:name="_Toc280115026"/>
      <w:bookmarkStart w:id="1512" w:name="_Toc280115536"/>
      <w:bookmarkStart w:id="1513" w:name="_Toc280114004"/>
      <w:bookmarkStart w:id="1514" w:name="_Toc280114517"/>
      <w:bookmarkStart w:id="1515" w:name="_Toc280115027"/>
      <w:bookmarkStart w:id="1516" w:name="_Toc280115537"/>
      <w:bookmarkStart w:id="1517" w:name="_Toc280114005"/>
      <w:bookmarkStart w:id="1518" w:name="_Toc280114518"/>
      <w:bookmarkStart w:id="1519" w:name="_Toc280115028"/>
      <w:bookmarkStart w:id="1520" w:name="_Toc280115538"/>
      <w:bookmarkStart w:id="1521" w:name="_Toc280114006"/>
      <w:bookmarkStart w:id="1522" w:name="_Toc280114519"/>
      <w:bookmarkStart w:id="1523" w:name="_Toc280115029"/>
      <w:bookmarkStart w:id="1524" w:name="_Toc280115539"/>
      <w:bookmarkStart w:id="1525" w:name="_Toc280114007"/>
      <w:bookmarkStart w:id="1526" w:name="_Toc280114520"/>
      <w:bookmarkStart w:id="1527" w:name="_Toc280115030"/>
      <w:bookmarkStart w:id="1528" w:name="_Toc280115540"/>
      <w:bookmarkStart w:id="1529" w:name="_Toc280114008"/>
      <w:bookmarkStart w:id="1530" w:name="_Toc280114521"/>
      <w:bookmarkStart w:id="1531" w:name="_Toc280115031"/>
      <w:bookmarkStart w:id="1532" w:name="_Toc280115541"/>
      <w:bookmarkStart w:id="1533" w:name="_Toc280114009"/>
      <w:bookmarkStart w:id="1534" w:name="_Toc280114522"/>
      <w:bookmarkStart w:id="1535" w:name="_Toc280115032"/>
      <w:bookmarkStart w:id="1536" w:name="_Toc280115542"/>
      <w:bookmarkStart w:id="1537" w:name="_Toc280114010"/>
      <w:bookmarkStart w:id="1538" w:name="_Toc280114523"/>
      <w:bookmarkStart w:id="1539" w:name="_Toc280115033"/>
      <w:bookmarkStart w:id="1540" w:name="_Toc280115543"/>
      <w:bookmarkStart w:id="1541" w:name="_Toc280114011"/>
      <w:bookmarkStart w:id="1542" w:name="_Toc280114524"/>
      <w:bookmarkStart w:id="1543" w:name="_Toc280115034"/>
      <w:bookmarkStart w:id="1544" w:name="_Toc280115544"/>
      <w:bookmarkStart w:id="1545" w:name="_Toc280114012"/>
      <w:bookmarkStart w:id="1546" w:name="_Toc280114525"/>
      <w:bookmarkStart w:id="1547" w:name="_Toc280115035"/>
      <w:bookmarkStart w:id="1548" w:name="_Toc280115545"/>
      <w:bookmarkStart w:id="1549" w:name="_Toc280114013"/>
      <w:bookmarkStart w:id="1550" w:name="_Toc280114526"/>
      <w:bookmarkStart w:id="1551" w:name="_Toc280115036"/>
      <w:bookmarkStart w:id="1552" w:name="_Toc280115546"/>
      <w:bookmarkStart w:id="1553" w:name="_Toc280114014"/>
      <w:bookmarkStart w:id="1554" w:name="_Toc280114527"/>
      <w:bookmarkStart w:id="1555" w:name="_Toc280115037"/>
      <w:bookmarkStart w:id="1556" w:name="_Toc280115547"/>
      <w:bookmarkStart w:id="1557" w:name="_Toc280114015"/>
      <w:bookmarkStart w:id="1558" w:name="_Toc280114528"/>
      <w:bookmarkStart w:id="1559" w:name="_Toc280115038"/>
      <w:bookmarkStart w:id="1560" w:name="_Toc280115548"/>
      <w:bookmarkStart w:id="1561" w:name="_Toc280114016"/>
      <w:bookmarkStart w:id="1562" w:name="_Toc280114529"/>
      <w:bookmarkStart w:id="1563" w:name="_Toc280115039"/>
      <w:bookmarkStart w:id="1564" w:name="_Toc280115549"/>
      <w:bookmarkStart w:id="1565" w:name="_Toc280114017"/>
      <w:bookmarkStart w:id="1566" w:name="_Toc280114530"/>
      <w:bookmarkStart w:id="1567" w:name="_Toc280115040"/>
      <w:bookmarkStart w:id="1568" w:name="_Toc280115550"/>
      <w:bookmarkStart w:id="1569" w:name="_Toc280114018"/>
      <w:bookmarkStart w:id="1570" w:name="_Toc280114531"/>
      <w:bookmarkStart w:id="1571" w:name="_Toc280115041"/>
      <w:bookmarkStart w:id="1572" w:name="_Toc280115551"/>
      <w:bookmarkStart w:id="1573" w:name="_Toc280114019"/>
      <w:bookmarkStart w:id="1574" w:name="_Toc280114532"/>
      <w:bookmarkStart w:id="1575" w:name="_Toc280115042"/>
      <w:bookmarkStart w:id="1576" w:name="_Toc280115552"/>
      <w:bookmarkStart w:id="1577" w:name="_Toc280114020"/>
      <w:bookmarkStart w:id="1578" w:name="_Toc280114533"/>
      <w:bookmarkStart w:id="1579" w:name="_Toc280115043"/>
      <w:bookmarkStart w:id="1580" w:name="_Toc280115553"/>
      <w:bookmarkStart w:id="1581" w:name="_Toc280114021"/>
      <w:bookmarkStart w:id="1582" w:name="_Toc280114534"/>
      <w:bookmarkStart w:id="1583" w:name="_Toc280115044"/>
      <w:bookmarkStart w:id="1584" w:name="_Toc280115554"/>
      <w:bookmarkStart w:id="1585" w:name="_Toc280114022"/>
      <w:bookmarkStart w:id="1586" w:name="_Toc280114535"/>
      <w:bookmarkStart w:id="1587" w:name="_Toc280115045"/>
      <w:bookmarkStart w:id="1588" w:name="_Toc280115555"/>
      <w:bookmarkStart w:id="1589" w:name="_Toc280114023"/>
      <w:bookmarkStart w:id="1590" w:name="_Toc280114536"/>
      <w:bookmarkStart w:id="1591" w:name="_Toc280115046"/>
      <w:bookmarkStart w:id="1592" w:name="_Toc280115556"/>
      <w:bookmarkStart w:id="1593" w:name="_Toc280114024"/>
      <w:bookmarkStart w:id="1594" w:name="_Toc280114537"/>
      <w:bookmarkStart w:id="1595" w:name="_Toc280115047"/>
      <w:bookmarkStart w:id="1596" w:name="_Toc280115557"/>
      <w:bookmarkStart w:id="1597" w:name="_Toc280114025"/>
      <w:bookmarkStart w:id="1598" w:name="_Toc280114538"/>
      <w:bookmarkStart w:id="1599" w:name="_Toc280115048"/>
      <w:bookmarkStart w:id="1600" w:name="_Toc280115558"/>
      <w:bookmarkStart w:id="1601" w:name="_Toc280114026"/>
      <w:bookmarkStart w:id="1602" w:name="_Toc280114539"/>
      <w:bookmarkStart w:id="1603" w:name="_Toc280115049"/>
      <w:bookmarkStart w:id="1604" w:name="_Toc280115559"/>
      <w:bookmarkStart w:id="1605" w:name="_Toc280114027"/>
      <w:bookmarkStart w:id="1606" w:name="_Toc280114540"/>
      <w:bookmarkStart w:id="1607" w:name="_Toc280115050"/>
      <w:bookmarkStart w:id="1608" w:name="_Toc280115560"/>
      <w:bookmarkStart w:id="1609" w:name="_Toc280114028"/>
      <w:bookmarkStart w:id="1610" w:name="_Toc280114541"/>
      <w:bookmarkStart w:id="1611" w:name="_Toc280115051"/>
      <w:bookmarkStart w:id="1612" w:name="_Toc280115561"/>
      <w:bookmarkStart w:id="1613" w:name="_Toc280114029"/>
      <w:bookmarkStart w:id="1614" w:name="_Toc280114542"/>
      <w:bookmarkStart w:id="1615" w:name="_Toc280115052"/>
      <w:bookmarkStart w:id="1616" w:name="_Toc280115562"/>
      <w:bookmarkStart w:id="1617" w:name="_Toc280114030"/>
      <w:bookmarkStart w:id="1618" w:name="_Toc280114543"/>
      <w:bookmarkStart w:id="1619" w:name="_Toc280115053"/>
      <w:bookmarkStart w:id="1620" w:name="_Toc280115563"/>
      <w:bookmarkStart w:id="1621" w:name="_Toc280114031"/>
      <w:bookmarkStart w:id="1622" w:name="_Toc280114544"/>
      <w:bookmarkStart w:id="1623" w:name="_Toc280115054"/>
      <w:bookmarkStart w:id="1624" w:name="_Toc280115564"/>
      <w:bookmarkStart w:id="1625" w:name="_Toc280114032"/>
      <w:bookmarkStart w:id="1626" w:name="_Toc280114545"/>
      <w:bookmarkStart w:id="1627" w:name="_Toc280115055"/>
      <w:bookmarkStart w:id="1628" w:name="_Toc280115565"/>
      <w:bookmarkStart w:id="1629" w:name="_Toc280114033"/>
      <w:bookmarkStart w:id="1630" w:name="_Toc280114546"/>
      <w:bookmarkStart w:id="1631" w:name="_Toc280115056"/>
      <w:bookmarkStart w:id="1632" w:name="_Toc280115566"/>
      <w:bookmarkStart w:id="1633" w:name="_Toc280114034"/>
      <w:bookmarkStart w:id="1634" w:name="_Toc280114547"/>
      <w:bookmarkStart w:id="1635" w:name="_Toc280115057"/>
      <w:bookmarkStart w:id="1636" w:name="_Toc280115567"/>
      <w:bookmarkStart w:id="1637" w:name="_Toc280114035"/>
      <w:bookmarkStart w:id="1638" w:name="_Toc280114548"/>
      <w:bookmarkStart w:id="1639" w:name="_Toc280115058"/>
      <w:bookmarkStart w:id="1640" w:name="_Toc280115568"/>
      <w:bookmarkStart w:id="1641" w:name="_Toc280114036"/>
      <w:bookmarkStart w:id="1642" w:name="_Toc280114549"/>
      <w:bookmarkStart w:id="1643" w:name="_Toc280115059"/>
      <w:bookmarkStart w:id="1644" w:name="_Toc280115569"/>
      <w:bookmarkStart w:id="1645" w:name="_Toc280114037"/>
      <w:bookmarkStart w:id="1646" w:name="_Toc280114550"/>
      <w:bookmarkStart w:id="1647" w:name="_Toc280115060"/>
      <w:bookmarkStart w:id="1648" w:name="_Toc280115570"/>
      <w:bookmarkStart w:id="1649" w:name="_Toc280114038"/>
      <w:bookmarkStart w:id="1650" w:name="_Toc280114551"/>
      <w:bookmarkStart w:id="1651" w:name="_Toc280115061"/>
      <w:bookmarkStart w:id="1652" w:name="_Toc280115571"/>
      <w:bookmarkStart w:id="1653" w:name="_Toc280114039"/>
      <w:bookmarkStart w:id="1654" w:name="_Toc280114552"/>
      <w:bookmarkStart w:id="1655" w:name="_Toc280115062"/>
      <w:bookmarkStart w:id="1656" w:name="_Toc280115572"/>
      <w:bookmarkStart w:id="1657" w:name="_Toc280114040"/>
      <w:bookmarkStart w:id="1658" w:name="_Toc280114553"/>
      <w:bookmarkStart w:id="1659" w:name="_Toc280115063"/>
      <w:bookmarkStart w:id="1660" w:name="_Toc280115573"/>
      <w:bookmarkStart w:id="1661" w:name="_Toc280114041"/>
      <w:bookmarkStart w:id="1662" w:name="_Toc280114554"/>
      <w:bookmarkStart w:id="1663" w:name="_Toc280115064"/>
      <w:bookmarkStart w:id="1664" w:name="_Toc280115574"/>
      <w:bookmarkStart w:id="1665" w:name="_Toc280114042"/>
      <w:bookmarkStart w:id="1666" w:name="_Toc280114555"/>
      <w:bookmarkStart w:id="1667" w:name="_Toc280115065"/>
      <w:bookmarkStart w:id="1668" w:name="_Toc280115575"/>
      <w:bookmarkStart w:id="1669" w:name="_Toc280114043"/>
      <w:bookmarkStart w:id="1670" w:name="_Toc280114556"/>
      <w:bookmarkStart w:id="1671" w:name="_Toc280115066"/>
      <w:bookmarkStart w:id="1672" w:name="_Toc280115576"/>
      <w:bookmarkStart w:id="1673" w:name="_Toc280114044"/>
      <w:bookmarkStart w:id="1674" w:name="_Toc280114557"/>
      <w:bookmarkStart w:id="1675" w:name="_Toc280115067"/>
      <w:bookmarkStart w:id="1676" w:name="_Toc280115577"/>
      <w:bookmarkStart w:id="1677" w:name="_Toc280114045"/>
      <w:bookmarkStart w:id="1678" w:name="_Toc280114558"/>
      <w:bookmarkStart w:id="1679" w:name="_Toc280115068"/>
      <w:bookmarkStart w:id="1680" w:name="_Toc280115578"/>
      <w:bookmarkStart w:id="1681" w:name="_Toc280114046"/>
      <w:bookmarkStart w:id="1682" w:name="_Toc280114559"/>
      <w:bookmarkStart w:id="1683" w:name="_Toc280115069"/>
      <w:bookmarkStart w:id="1684" w:name="_Toc280115579"/>
      <w:bookmarkStart w:id="1685" w:name="_Toc280114047"/>
      <w:bookmarkStart w:id="1686" w:name="_Toc280114560"/>
      <w:bookmarkStart w:id="1687" w:name="_Toc280115070"/>
      <w:bookmarkStart w:id="1688" w:name="_Toc280115580"/>
      <w:bookmarkStart w:id="1689" w:name="_Toc280114048"/>
      <w:bookmarkStart w:id="1690" w:name="_Toc280114561"/>
      <w:bookmarkStart w:id="1691" w:name="_Toc280115071"/>
      <w:bookmarkStart w:id="1692" w:name="_Toc280115581"/>
      <w:bookmarkStart w:id="1693" w:name="_Toc280114049"/>
      <w:bookmarkStart w:id="1694" w:name="_Toc280114562"/>
      <w:bookmarkStart w:id="1695" w:name="_Toc280115072"/>
      <w:bookmarkStart w:id="1696" w:name="_Toc280115582"/>
      <w:bookmarkStart w:id="1697" w:name="_Toc280114050"/>
      <w:bookmarkStart w:id="1698" w:name="_Toc280114563"/>
      <w:bookmarkStart w:id="1699" w:name="_Toc280115073"/>
      <w:bookmarkStart w:id="1700" w:name="_Toc280115583"/>
      <w:bookmarkStart w:id="1701" w:name="_Toc280114051"/>
      <w:bookmarkStart w:id="1702" w:name="_Toc280114564"/>
      <w:bookmarkStart w:id="1703" w:name="_Toc280115074"/>
      <w:bookmarkStart w:id="1704" w:name="_Toc280115584"/>
      <w:bookmarkStart w:id="1705" w:name="_Toc280114052"/>
      <w:bookmarkStart w:id="1706" w:name="_Toc280114565"/>
      <w:bookmarkStart w:id="1707" w:name="_Toc280115075"/>
      <w:bookmarkStart w:id="1708" w:name="_Toc280115585"/>
      <w:bookmarkStart w:id="1709" w:name="_Toc280114053"/>
      <w:bookmarkStart w:id="1710" w:name="_Toc280114566"/>
      <w:bookmarkStart w:id="1711" w:name="_Toc280115076"/>
      <w:bookmarkStart w:id="1712" w:name="_Toc280115586"/>
      <w:bookmarkStart w:id="1713" w:name="_Toc280114054"/>
      <w:bookmarkStart w:id="1714" w:name="_Toc280114567"/>
      <w:bookmarkStart w:id="1715" w:name="_Toc280115077"/>
      <w:bookmarkStart w:id="1716" w:name="_Toc280115587"/>
      <w:bookmarkStart w:id="1717" w:name="_Toc280114055"/>
      <w:bookmarkStart w:id="1718" w:name="_Toc280114568"/>
      <w:bookmarkStart w:id="1719" w:name="_Toc280115078"/>
      <w:bookmarkStart w:id="1720" w:name="_Toc280115588"/>
      <w:bookmarkStart w:id="1721" w:name="_Toc280114056"/>
      <w:bookmarkStart w:id="1722" w:name="_Toc280114569"/>
      <w:bookmarkStart w:id="1723" w:name="_Toc280115079"/>
      <w:bookmarkStart w:id="1724" w:name="_Toc280115589"/>
      <w:bookmarkStart w:id="1725" w:name="_Toc280114057"/>
      <w:bookmarkStart w:id="1726" w:name="_Toc280114570"/>
      <w:bookmarkStart w:id="1727" w:name="_Toc280115080"/>
      <w:bookmarkStart w:id="1728" w:name="_Toc280115590"/>
      <w:bookmarkStart w:id="1729" w:name="_Toc280114058"/>
      <w:bookmarkStart w:id="1730" w:name="_Toc280114571"/>
      <w:bookmarkStart w:id="1731" w:name="_Toc280115081"/>
      <w:bookmarkStart w:id="1732" w:name="_Toc280115591"/>
      <w:bookmarkStart w:id="1733" w:name="_Toc280114059"/>
      <w:bookmarkStart w:id="1734" w:name="_Toc280114572"/>
      <w:bookmarkStart w:id="1735" w:name="_Toc280115082"/>
      <w:bookmarkStart w:id="1736" w:name="_Toc280115592"/>
      <w:bookmarkStart w:id="1737" w:name="_Toc280114060"/>
      <w:bookmarkStart w:id="1738" w:name="_Toc280114573"/>
      <w:bookmarkStart w:id="1739" w:name="_Toc280115083"/>
      <w:bookmarkStart w:id="1740" w:name="_Toc280115593"/>
      <w:bookmarkStart w:id="1741" w:name="_Toc280114061"/>
      <w:bookmarkStart w:id="1742" w:name="_Toc280114574"/>
      <w:bookmarkStart w:id="1743" w:name="_Toc280115084"/>
      <w:bookmarkStart w:id="1744" w:name="_Toc280115594"/>
      <w:bookmarkStart w:id="1745" w:name="_Toc280114062"/>
      <w:bookmarkStart w:id="1746" w:name="_Toc280114575"/>
      <w:bookmarkStart w:id="1747" w:name="_Toc280115085"/>
      <w:bookmarkStart w:id="1748" w:name="_Toc280115595"/>
      <w:bookmarkStart w:id="1749" w:name="_Toc280114063"/>
      <w:bookmarkStart w:id="1750" w:name="_Toc280114576"/>
      <w:bookmarkStart w:id="1751" w:name="_Toc280115086"/>
      <w:bookmarkStart w:id="1752" w:name="_Toc280115596"/>
      <w:bookmarkStart w:id="1753" w:name="_Toc280114064"/>
      <w:bookmarkStart w:id="1754" w:name="_Toc280114577"/>
      <w:bookmarkStart w:id="1755" w:name="_Toc280115087"/>
      <w:bookmarkStart w:id="1756" w:name="_Toc280115597"/>
      <w:bookmarkStart w:id="1757" w:name="_Toc280114065"/>
      <w:bookmarkStart w:id="1758" w:name="_Toc280114578"/>
      <w:bookmarkStart w:id="1759" w:name="_Toc280115088"/>
      <w:bookmarkStart w:id="1760" w:name="_Toc280115598"/>
      <w:bookmarkStart w:id="1761" w:name="_Toc280114066"/>
      <w:bookmarkStart w:id="1762" w:name="_Toc280114579"/>
      <w:bookmarkStart w:id="1763" w:name="_Toc280115089"/>
      <w:bookmarkStart w:id="1764" w:name="_Toc280115599"/>
      <w:bookmarkStart w:id="1765" w:name="_Toc280114067"/>
      <w:bookmarkStart w:id="1766" w:name="_Toc280114580"/>
      <w:bookmarkStart w:id="1767" w:name="_Toc280115090"/>
      <w:bookmarkStart w:id="1768" w:name="_Toc280115600"/>
      <w:bookmarkStart w:id="1769" w:name="_Toc280114068"/>
      <w:bookmarkStart w:id="1770" w:name="_Toc280114581"/>
      <w:bookmarkStart w:id="1771" w:name="_Toc280115091"/>
      <w:bookmarkStart w:id="1772" w:name="_Toc280115601"/>
      <w:bookmarkStart w:id="1773" w:name="_Toc280114069"/>
      <w:bookmarkStart w:id="1774" w:name="_Toc280114582"/>
      <w:bookmarkStart w:id="1775" w:name="_Toc280115092"/>
      <w:bookmarkStart w:id="1776" w:name="_Toc280115602"/>
      <w:bookmarkStart w:id="1777" w:name="_Toc280114070"/>
      <w:bookmarkStart w:id="1778" w:name="_Toc280114583"/>
      <w:bookmarkStart w:id="1779" w:name="_Toc280115093"/>
      <w:bookmarkStart w:id="1780" w:name="_Toc280115603"/>
      <w:bookmarkStart w:id="1781" w:name="_Toc280114071"/>
      <w:bookmarkStart w:id="1782" w:name="_Toc280114584"/>
      <w:bookmarkStart w:id="1783" w:name="_Toc280115094"/>
      <w:bookmarkStart w:id="1784" w:name="_Toc280115604"/>
      <w:bookmarkStart w:id="1785" w:name="_Toc280114072"/>
      <w:bookmarkStart w:id="1786" w:name="_Toc280114585"/>
      <w:bookmarkStart w:id="1787" w:name="_Toc280115095"/>
      <w:bookmarkStart w:id="1788" w:name="_Toc280115605"/>
      <w:bookmarkStart w:id="1789" w:name="_Toc280114073"/>
      <w:bookmarkStart w:id="1790" w:name="_Toc280114586"/>
      <w:bookmarkStart w:id="1791" w:name="_Toc280115096"/>
      <w:bookmarkStart w:id="1792" w:name="_Toc280115606"/>
      <w:bookmarkStart w:id="1793" w:name="_Toc280114074"/>
      <w:bookmarkStart w:id="1794" w:name="_Toc280114587"/>
      <w:bookmarkStart w:id="1795" w:name="_Toc280115097"/>
      <w:bookmarkStart w:id="1796" w:name="_Toc280115607"/>
      <w:bookmarkStart w:id="1797" w:name="_Toc280114075"/>
      <w:bookmarkStart w:id="1798" w:name="_Toc280114588"/>
      <w:bookmarkStart w:id="1799" w:name="_Toc280115098"/>
      <w:bookmarkStart w:id="1800" w:name="_Toc280115608"/>
      <w:bookmarkStart w:id="1801" w:name="_Toc280114076"/>
      <w:bookmarkStart w:id="1802" w:name="_Toc280114589"/>
      <w:bookmarkStart w:id="1803" w:name="_Toc280115099"/>
      <w:bookmarkStart w:id="1804" w:name="_Toc280115609"/>
      <w:bookmarkStart w:id="1805" w:name="_Toc280114077"/>
      <w:bookmarkStart w:id="1806" w:name="_Toc280114590"/>
      <w:bookmarkStart w:id="1807" w:name="_Toc280115100"/>
      <w:bookmarkStart w:id="1808" w:name="_Toc280115610"/>
      <w:bookmarkStart w:id="1809" w:name="_Toc280114078"/>
      <w:bookmarkStart w:id="1810" w:name="_Toc280114591"/>
      <w:bookmarkStart w:id="1811" w:name="_Toc280115101"/>
      <w:bookmarkStart w:id="1812" w:name="_Toc280115611"/>
      <w:bookmarkStart w:id="1813" w:name="_Toc280114079"/>
      <w:bookmarkStart w:id="1814" w:name="_Toc280114592"/>
      <w:bookmarkStart w:id="1815" w:name="_Toc280115102"/>
      <w:bookmarkStart w:id="1816" w:name="_Toc280115612"/>
      <w:bookmarkStart w:id="1817" w:name="_Toc280114080"/>
      <w:bookmarkStart w:id="1818" w:name="_Toc280114593"/>
      <w:bookmarkStart w:id="1819" w:name="_Toc280115103"/>
      <w:bookmarkStart w:id="1820" w:name="_Toc280115613"/>
      <w:bookmarkStart w:id="1821" w:name="_Toc280114081"/>
      <w:bookmarkStart w:id="1822" w:name="_Toc280114594"/>
      <w:bookmarkStart w:id="1823" w:name="_Toc280115104"/>
      <w:bookmarkStart w:id="1824" w:name="_Toc280115614"/>
      <w:bookmarkStart w:id="1825" w:name="_Toc280114082"/>
      <w:bookmarkStart w:id="1826" w:name="_Toc280114595"/>
      <w:bookmarkStart w:id="1827" w:name="_Toc280115105"/>
      <w:bookmarkStart w:id="1828" w:name="_Toc280115615"/>
      <w:bookmarkStart w:id="1829" w:name="_Toc280114083"/>
      <w:bookmarkStart w:id="1830" w:name="_Toc280114596"/>
      <w:bookmarkStart w:id="1831" w:name="_Toc280115106"/>
      <w:bookmarkStart w:id="1832" w:name="_Toc280115616"/>
      <w:bookmarkStart w:id="1833" w:name="_Toc280114084"/>
      <w:bookmarkStart w:id="1834" w:name="_Toc280114597"/>
      <w:bookmarkStart w:id="1835" w:name="_Toc280115107"/>
      <w:bookmarkStart w:id="1836" w:name="_Toc280115617"/>
      <w:bookmarkStart w:id="1837" w:name="_Toc280114085"/>
      <w:bookmarkStart w:id="1838" w:name="_Toc280114598"/>
      <w:bookmarkStart w:id="1839" w:name="_Toc280115108"/>
      <w:bookmarkStart w:id="1840" w:name="_Toc280115618"/>
      <w:bookmarkStart w:id="1841" w:name="_Toc280114086"/>
      <w:bookmarkStart w:id="1842" w:name="_Toc280114599"/>
      <w:bookmarkStart w:id="1843" w:name="_Toc280115109"/>
      <w:bookmarkStart w:id="1844" w:name="_Toc280115619"/>
      <w:bookmarkStart w:id="1845" w:name="_Toc280114087"/>
      <w:bookmarkStart w:id="1846" w:name="_Toc280114600"/>
      <w:bookmarkStart w:id="1847" w:name="_Toc280115110"/>
      <w:bookmarkStart w:id="1848" w:name="_Toc280115620"/>
      <w:bookmarkStart w:id="1849" w:name="_Toc280114088"/>
      <w:bookmarkStart w:id="1850" w:name="_Toc280114601"/>
      <w:bookmarkStart w:id="1851" w:name="_Toc280115111"/>
      <w:bookmarkStart w:id="1852" w:name="_Toc280115621"/>
      <w:bookmarkStart w:id="1853" w:name="_Toc280114089"/>
      <w:bookmarkStart w:id="1854" w:name="_Toc280114602"/>
      <w:bookmarkStart w:id="1855" w:name="_Toc280115112"/>
      <w:bookmarkStart w:id="1856" w:name="_Toc280115622"/>
      <w:bookmarkStart w:id="1857" w:name="_Toc280114090"/>
      <w:bookmarkStart w:id="1858" w:name="_Toc280114603"/>
      <w:bookmarkStart w:id="1859" w:name="_Toc280115113"/>
      <w:bookmarkStart w:id="1860" w:name="_Toc280115623"/>
      <w:bookmarkStart w:id="1861" w:name="_Toc280114091"/>
      <w:bookmarkStart w:id="1862" w:name="_Toc280114604"/>
      <w:bookmarkStart w:id="1863" w:name="_Toc280115114"/>
      <w:bookmarkStart w:id="1864" w:name="_Toc280115624"/>
      <w:bookmarkStart w:id="1865" w:name="_Toc280114092"/>
      <w:bookmarkStart w:id="1866" w:name="_Toc280114605"/>
      <w:bookmarkStart w:id="1867" w:name="_Toc280115115"/>
      <w:bookmarkStart w:id="1868" w:name="_Toc280115625"/>
      <w:bookmarkStart w:id="1869" w:name="_Toc280114093"/>
      <w:bookmarkStart w:id="1870" w:name="_Toc280114606"/>
      <w:bookmarkStart w:id="1871" w:name="_Toc280115116"/>
      <w:bookmarkStart w:id="1872" w:name="_Toc280115626"/>
      <w:bookmarkStart w:id="1873" w:name="_Toc280114094"/>
      <w:bookmarkStart w:id="1874" w:name="_Toc280114607"/>
      <w:bookmarkStart w:id="1875" w:name="_Toc280115117"/>
      <w:bookmarkStart w:id="1876" w:name="_Toc280115627"/>
      <w:bookmarkStart w:id="1877" w:name="_Toc280114095"/>
      <w:bookmarkStart w:id="1878" w:name="_Toc280114608"/>
      <w:bookmarkStart w:id="1879" w:name="_Toc280115118"/>
      <w:bookmarkStart w:id="1880" w:name="_Toc280115628"/>
      <w:bookmarkStart w:id="1881" w:name="_Toc280114096"/>
      <w:bookmarkStart w:id="1882" w:name="_Toc280114609"/>
      <w:bookmarkStart w:id="1883" w:name="_Toc280115119"/>
      <w:bookmarkStart w:id="1884" w:name="_Toc280115629"/>
      <w:bookmarkStart w:id="1885" w:name="_Toc280114097"/>
      <w:bookmarkStart w:id="1886" w:name="_Toc280114610"/>
      <w:bookmarkStart w:id="1887" w:name="_Toc280115120"/>
      <w:bookmarkStart w:id="1888" w:name="_Toc280115630"/>
      <w:bookmarkStart w:id="1889" w:name="_Toc280114098"/>
      <w:bookmarkStart w:id="1890" w:name="_Toc280114611"/>
      <w:bookmarkStart w:id="1891" w:name="_Toc280115121"/>
      <w:bookmarkStart w:id="1892" w:name="_Toc280115631"/>
      <w:bookmarkStart w:id="1893" w:name="_Toc280114099"/>
      <w:bookmarkStart w:id="1894" w:name="_Toc280114612"/>
      <w:bookmarkStart w:id="1895" w:name="_Toc280115122"/>
      <w:bookmarkStart w:id="1896" w:name="_Toc280115632"/>
      <w:bookmarkStart w:id="1897" w:name="_Toc280114100"/>
      <w:bookmarkStart w:id="1898" w:name="_Toc280114613"/>
      <w:bookmarkStart w:id="1899" w:name="_Toc280115123"/>
      <w:bookmarkStart w:id="1900" w:name="_Toc280115633"/>
      <w:bookmarkStart w:id="1901" w:name="_Toc280114101"/>
      <w:bookmarkStart w:id="1902" w:name="_Toc280114614"/>
      <w:bookmarkStart w:id="1903" w:name="_Toc280115124"/>
      <w:bookmarkStart w:id="1904" w:name="_Toc280115634"/>
      <w:bookmarkStart w:id="1905" w:name="_Toc280114102"/>
      <w:bookmarkStart w:id="1906" w:name="_Toc280114615"/>
      <w:bookmarkStart w:id="1907" w:name="_Toc280115125"/>
      <w:bookmarkStart w:id="1908" w:name="_Toc280115635"/>
      <w:bookmarkStart w:id="1909" w:name="_Toc280114103"/>
      <w:bookmarkStart w:id="1910" w:name="_Toc280114616"/>
      <w:bookmarkStart w:id="1911" w:name="_Toc280115126"/>
      <w:bookmarkStart w:id="1912" w:name="_Toc280115636"/>
      <w:bookmarkStart w:id="1913" w:name="_Toc280114104"/>
      <w:bookmarkStart w:id="1914" w:name="_Toc280114617"/>
      <w:bookmarkStart w:id="1915" w:name="_Toc280115127"/>
      <w:bookmarkStart w:id="1916" w:name="_Toc280115637"/>
      <w:bookmarkStart w:id="1917" w:name="_Toc280114105"/>
      <w:bookmarkStart w:id="1918" w:name="_Toc280114618"/>
      <w:bookmarkStart w:id="1919" w:name="_Toc280115128"/>
      <w:bookmarkStart w:id="1920" w:name="_Toc280115638"/>
      <w:bookmarkStart w:id="1921" w:name="_Toc280114106"/>
      <w:bookmarkStart w:id="1922" w:name="_Toc280114619"/>
      <w:bookmarkStart w:id="1923" w:name="_Toc280115129"/>
      <w:bookmarkStart w:id="1924" w:name="_Toc280115639"/>
      <w:bookmarkStart w:id="1925" w:name="_Toc280114107"/>
      <w:bookmarkStart w:id="1926" w:name="_Toc280114620"/>
      <w:bookmarkStart w:id="1927" w:name="_Toc280115130"/>
      <w:bookmarkStart w:id="1928" w:name="_Toc280115640"/>
      <w:bookmarkStart w:id="1929" w:name="_Toc280114108"/>
      <w:bookmarkStart w:id="1930" w:name="_Toc280114621"/>
      <w:bookmarkStart w:id="1931" w:name="_Toc280115131"/>
      <w:bookmarkStart w:id="1932" w:name="_Toc280115641"/>
      <w:bookmarkStart w:id="1933" w:name="_Toc280114109"/>
      <w:bookmarkStart w:id="1934" w:name="_Toc280114622"/>
      <w:bookmarkStart w:id="1935" w:name="_Toc280115132"/>
      <w:bookmarkStart w:id="1936" w:name="_Toc280115642"/>
      <w:bookmarkStart w:id="1937" w:name="_Toc280114110"/>
      <w:bookmarkStart w:id="1938" w:name="_Toc280114623"/>
      <w:bookmarkStart w:id="1939" w:name="_Toc280115133"/>
      <w:bookmarkStart w:id="1940" w:name="_Toc280115643"/>
      <w:bookmarkStart w:id="1941" w:name="_Toc280114111"/>
      <w:bookmarkStart w:id="1942" w:name="_Toc280114624"/>
      <w:bookmarkStart w:id="1943" w:name="_Toc280115134"/>
      <w:bookmarkStart w:id="1944" w:name="_Toc280115644"/>
      <w:bookmarkStart w:id="1945" w:name="_Toc280114112"/>
      <w:bookmarkStart w:id="1946" w:name="_Toc280114625"/>
      <w:bookmarkStart w:id="1947" w:name="_Toc280115135"/>
      <w:bookmarkStart w:id="1948" w:name="_Toc280115645"/>
      <w:bookmarkStart w:id="1949" w:name="_Toc280114113"/>
      <w:bookmarkStart w:id="1950" w:name="_Toc280114626"/>
      <w:bookmarkStart w:id="1951" w:name="_Toc280115136"/>
      <w:bookmarkStart w:id="1952" w:name="_Toc280115646"/>
      <w:bookmarkStart w:id="1953" w:name="_Toc280114114"/>
      <w:bookmarkStart w:id="1954" w:name="_Toc280114627"/>
      <w:bookmarkStart w:id="1955" w:name="_Toc280115137"/>
      <w:bookmarkStart w:id="1956" w:name="_Toc280115647"/>
      <w:bookmarkStart w:id="1957" w:name="_Toc280114115"/>
      <w:bookmarkStart w:id="1958" w:name="_Toc280114628"/>
      <w:bookmarkStart w:id="1959" w:name="_Toc280115138"/>
      <w:bookmarkStart w:id="1960" w:name="_Toc280115648"/>
      <w:bookmarkStart w:id="1961" w:name="_Toc280114116"/>
      <w:bookmarkStart w:id="1962" w:name="_Toc280114629"/>
      <w:bookmarkStart w:id="1963" w:name="_Toc280115139"/>
      <w:bookmarkStart w:id="1964" w:name="_Toc280115649"/>
      <w:bookmarkStart w:id="1965" w:name="_Toc280114117"/>
      <w:bookmarkStart w:id="1966" w:name="_Toc280114630"/>
      <w:bookmarkStart w:id="1967" w:name="_Toc280115140"/>
      <w:bookmarkStart w:id="1968" w:name="_Toc280115650"/>
      <w:bookmarkStart w:id="1969" w:name="_Toc280114118"/>
      <w:bookmarkStart w:id="1970" w:name="_Toc280114631"/>
      <w:bookmarkStart w:id="1971" w:name="_Toc280115141"/>
      <w:bookmarkStart w:id="1972" w:name="_Toc280115651"/>
      <w:bookmarkStart w:id="1973" w:name="_Toc280114119"/>
      <w:bookmarkStart w:id="1974" w:name="_Toc280114632"/>
      <w:bookmarkStart w:id="1975" w:name="_Toc280115142"/>
      <w:bookmarkStart w:id="1976" w:name="_Toc280115652"/>
      <w:bookmarkStart w:id="1977" w:name="_Toc280114120"/>
      <w:bookmarkStart w:id="1978" w:name="_Toc280114633"/>
      <w:bookmarkStart w:id="1979" w:name="_Toc280115143"/>
      <w:bookmarkStart w:id="1980" w:name="_Toc280115653"/>
      <w:bookmarkStart w:id="1981" w:name="_Toc280114121"/>
      <w:bookmarkStart w:id="1982" w:name="_Toc280114634"/>
      <w:bookmarkStart w:id="1983" w:name="_Toc280115144"/>
      <w:bookmarkStart w:id="1984" w:name="_Toc280115654"/>
      <w:bookmarkStart w:id="1985" w:name="_Toc280114122"/>
      <w:bookmarkStart w:id="1986" w:name="_Toc280114635"/>
      <w:bookmarkStart w:id="1987" w:name="_Toc280115145"/>
      <w:bookmarkStart w:id="1988" w:name="_Toc280115655"/>
      <w:bookmarkStart w:id="1989" w:name="_Toc280114123"/>
      <w:bookmarkStart w:id="1990" w:name="_Toc280114636"/>
      <w:bookmarkStart w:id="1991" w:name="_Toc280115146"/>
      <w:bookmarkStart w:id="1992" w:name="_Toc280115656"/>
      <w:bookmarkStart w:id="1993" w:name="_Toc280114124"/>
      <w:bookmarkStart w:id="1994" w:name="_Toc280114637"/>
      <w:bookmarkStart w:id="1995" w:name="_Toc280115147"/>
      <w:bookmarkStart w:id="1996" w:name="_Toc280115657"/>
      <w:bookmarkStart w:id="1997" w:name="_Toc280114125"/>
      <w:bookmarkStart w:id="1998" w:name="_Toc280114638"/>
      <w:bookmarkStart w:id="1999" w:name="_Toc280115148"/>
      <w:bookmarkStart w:id="2000" w:name="_Toc280115658"/>
      <w:bookmarkStart w:id="2001" w:name="_Toc280114126"/>
      <w:bookmarkStart w:id="2002" w:name="_Toc280114639"/>
      <w:bookmarkStart w:id="2003" w:name="_Toc280115149"/>
      <w:bookmarkStart w:id="2004" w:name="_Toc280115659"/>
      <w:bookmarkStart w:id="2005" w:name="_Toc280114127"/>
      <w:bookmarkStart w:id="2006" w:name="_Toc280114640"/>
      <w:bookmarkStart w:id="2007" w:name="_Toc280115150"/>
      <w:bookmarkStart w:id="2008" w:name="_Toc280115660"/>
      <w:bookmarkStart w:id="2009" w:name="_Toc280114128"/>
      <w:bookmarkStart w:id="2010" w:name="_Toc280114641"/>
      <w:bookmarkStart w:id="2011" w:name="_Toc280115151"/>
      <w:bookmarkStart w:id="2012" w:name="_Toc280115661"/>
      <w:bookmarkStart w:id="2013" w:name="_Toc280114129"/>
      <w:bookmarkStart w:id="2014" w:name="_Toc280114642"/>
      <w:bookmarkStart w:id="2015" w:name="_Toc280115152"/>
      <w:bookmarkStart w:id="2016" w:name="_Toc280115662"/>
      <w:bookmarkStart w:id="2017" w:name="_Toc280114130"/>
      <w:bookmarkStart w:id="2018" w:name="_Toc280114643"/>
      <w:bookmarkStart w:id="2019" w:name="_Toc280115153"/>
      <w:bookmarkStart w:id="2020" w:name="_Toc280115663"/>
      <w:bookmarkStart w:id="2021" w:name="_Toc280114131"/>
      <w:bookmarkStart w:id="2022" w:name="_Toc280114644"/>
      <w:bookmarkStart w:id="2023" w:name="_Toc280115154"/>
      <w:bookmarkStart w:id="2024" w:name="_Toc280115664"/>
      <w:bookmarkStart w:id="2025" w:name="_Toc280114132"/>
      <w:bookmarkStart w:id="2026" w:name="_Toc280114645"/>
      <w:bookmarkStart w:id="2027" w:name="_Toc280115155"/>
      <w:bookmarkStart w:id="2028" w:name="_Toc280115665"/>
      <w:bookmarkStart w:id="2029" w:name="_Toc280114133"/>
      <w:bookmarkStart w:id="2030" w:name="_Toc280114646"/>
      <w:bookmarkStart w:id="2031" w:name="_Toc280115156"/>
      <w:bookmarkStart w:id="2032" w:name="_Toc280115666"/>
      <w:bookmarkStart w:id="2033" w:name="_Toc280114134"/>
      <w:bookmarkStart w:id="2034" w:name="_Toc280114647"/>
      <w:bookmarkStart w:id="2035" w:name="_Toc280115157"/>
      <w:bookmarkStart w:id="2036" w:name="_Toc280115667"/>
      <w:bookmarkStart w:id="2037" w:name="_Toc280114135"/>
      <w:bookmarkStart w:id="2038" w:name="_Toc280114648"/>
      <w:bookmarkStart w:id="2039" w:name="_Toc280115158"/>
      <w:bookmarkStart w:id="2040" w:name="_Toc280115668"/>
      <w:bookmarkStart w:id="2041" w:name="_Toc280114136"/>
      <w:bookmarkStart w:id="2042" w:name="_Toc280114649"/>
      <w:bookmarkStart w:id="2043" w:name="_Toc280115159"/>
      <w:bookmarkStart w:id="2044" w:name="_Toc280115669"/>
      <w:bookmarkStart w:id="2045" w:name="_Toc280114137"/>
      <w:bookmarkStart w:id="2046" w:name="_Toc280114650"/>
      <w:bookmarkStart w:id="2047" w:name="_Toc280115160"/>
      <w:bookmarkStart w:id="2048" w:name="_Toc280115670"/>
      <w:bookmarkStart w:id="2049" w:name="_Toc280114138"/>
      <w:bookmarkStart w:id="2050" w:name="_Toc280114651"/>
      <w:bookmarkStart w:id="2051" w:name="_Toc280115161"/>
      <w:bookmarkStart w:id="2052" w:name="_Toc280115671"/>
      <w:bookmarkStart w:id="2053" w:name="_Toc280114139"/>
      <w:bookmarkStart w:id="2054" w:name="_Toc280114652"/>
      <w:bookmarkStart w:id="2055" w:name="_Toc280115162"/>
      <w:bookmarkStart w:id="2056" w:name="_Toc280115672"/>
      <w:bookmarkStart w:id="2057" w:name="_Toc280114140"/>
      <w:bookmarkStart w:id="2058" w:name="_Toc280114653"/>
      <w:bookmarkStart w:id="2059" w:name="_Toc280115163"/>
      <w:bookmarkStart w:id="2060" w:name="_Toc280115673"/>
      <w:bookmarkStart w:id="2061" w:name="_Toc280114141"/>
      <w:bookmarkStart w:id="2062" w:name="_Toc280114654"/>
      <w:bookmarkStart w:id="2063" w:name="_Toc280115164"/>
      <w:bookmarkStart w:id="2064" w:name="_Toc280115674"/>
      <w:bookmarkStart w:id="2065" w:name="_Toc280114142"/>
      <w:bookmarkStart w:id="2066" w:name="_Toc280114655"/>
      <w:bookmarkStart w:id="2067" w:name="_Toc280115165"/>
      <w:bookmarkStart w:id="2068" w:name="_Toc280115675"/>
      <w:bookmarkStart w:id="2069" w:name="_Toc280114143"/>
      <w:bookmarkStart w:id="2070" w:name="_Toc280114656"/>
      <w:bookmarkStart w:id="2071" w:name="_Toc280115166"/>
      <w:bookmarkStart w:id="2072" w:name="_Toc280115676"/>
      <w:bookmarkStart w:id="2073" w:name="_Toc280114144"/>
      <w:bookmarkStart w:id="2074" w:name="_Toc280114657"/>
      <w:bookmarkStart w:id="2075" w:name="_Toc280115167"/>
      <w:bookmarkStart w:id="2076" w:name="_Toc280115677"/>
      <w:bookmarkStart w:id="2077" w:name="_Toc280114145"/>
      <w:bookmarkStart w:id="2078" w:name="_Toc280114658"/>
      <w:bookmarkStart w:id="2079" w:name="_Toc280115168"/>
      <w:bookmarkStart w:id="2080" w:name="_Toc280115678"/>
      <w:bookmarkStart w:id="2081" w:name="_Toc280114146"/>
      <w:bookmarkStart w:id="2082" w:name="_Toc280114659"/>
      <w:bookmarkStart w:id="2083" w:name="_Toc280115169"/>
      <w:bookmarkStart w:id="2084" w:name="_Toc280115679"/>
      <w:bookmarkStart w:id="2085" w:name="_Toc280114147"/>
      <w:bookmarkStart w:id="2086" w:name="_Toc280114660"/>
      <w:bookmarkStart w:id="2087" w:name="_Toc280115170"/>
      <w:bookmarkStart w:id="2088" w:name="_Toc280115680"/>
      <w:bookmarkStart w:id="2089" w:name="_Toc280114148"/>
      <w:bookmarkStart w:id="2090" w:name="_Toc280114661"/>
      <w:bookmarkStart w:id="2091" w:name="_Toc280115171"/>
      <w:bookmarkStart w:id="2092" w:name="_Toc280115681"/>
      <w:bookmarkStart w:id="2093" w:name="_Toc280114149"/>
      <w:bookmarkStart w:id="2094" w:name="_Toc280114662"/>
      <w:bookmarkStart w:id="2095" w:name="_Toc280115172"/>
      <w:bookmarkStart w:id="2096" w:name="_Toc280115682"/>
      <w:bookmarkStart w:id="2097" w:name="_Toc280114150"/>
      <w:bookmarkStart w:id="2098" w:name="_Toc280114663"/>
      <w:bookmarkStart w:id="2099" w:name="_Toc280115173"/>
      <w:bookmarkStart w:id="2100" w:name="_Toc280115683"/>
      <w:bookmarkStart w:id="2101" w:name="_Toc280114151"/>
      <w:bookmarkStart w:id="2102" w:name="_Toc280114664"/>
      <w:bookmarkStart w:id="2103" w:name="_Toc280115174"/>
      <w:bookmarkStart w:id="2104" w:name="_Toc280115684"/>
      <w:bookmarkStart w:id="2105" w:name="_Toc280114152"/>
      <w:bookmarkStart w:id="2106" w:name="_Toc280114665"/>
      <w:bookmarkStart w:id="2107" w:name="_Toc280115175"/>
      <w:bookmarkStart w:id="2108" w:name="_Toc280115685"/>
      <w:bookmarkStart w:id="2109" w:name="_Toc280114153"/>
      <w:bookmarkStart w:id="2110" w:name="_Toc280114666"/>
      <w:bookmarkStart w:id="2111" w:name="_Toc280115176"/>
      <w:bookmarkStart w:id="2112" w:name="_Toc280115686"/>
      <w:bookmarkStart w:id="2113" w:name="_Toc280114154"/>
      <w:bookmarkStart w:id="2114" w:name="_Toc280114667"/>
      <w:bookmarkStart w:id="2115" w:name="_Toc280115177"/>
      <w:bookmarkStart w:id="2116" w:name="_Toc280115687"/>
      <w:bookmarkStart w:id="2117" w:name="_Toc280114155"/>
      <w:bookmarkStart w:id="2118" w:name="_Toc280114668"/>
      <w:bookmarkStart w:id="2119" w:name="_Toc280115178"/>
      <w:bookmarkStart w:id="2120" w:name="_Toc280115688"/>
      <w:bookmarkStart w:id="2121" w:name="_Toc280114156"/>
      <w:bookmarkStart w:id="2122" w:name="_Toc280114669"/>
      <w:bookmarkStart w:id="2123" w:name="_Toc280115179"/>
      <w:bookmarkStart w:id="2124" w:name="_Toc280115689"/>
      <w:bookmarkStart w:id="2125" w:name="_Toc280114157"/>
      <w:bookmarkStart w:id="2126" w:name="_Toc280114670"/>
      <w:bookmarkStart w:id="2127" w:name="_Toc280115180"/>
      <w:bookmarkStart w:id="2128" w:name="_Toc280115690"/>
      <w:bookmarkStart w:id="2129" w:name="_Toc280114158"/>
      <w:bookmarkStart w:id="2130" w:name="_Toc280114671"/>
      <w:bookmarkStart w:id="2131" w:name="_Toc280115181"/>
      <w:bookmarkStart w:id="2132" w:name="_Toc280115691"/>
      <w:bookmarkStart w:id="2133" w:name="_Toc280114159"/>
      <w:bookmarkStart w:id="2134" w:name="_Toc280114672"/>
      <w:bookmarkStart w:id="2135" w:name="_Toc280115182"/>
      <w:bookmarkStart w:id="2136" w:name="_Toc280115692"/>
      <w:bookmarkStart w:id="2137" w:name="_Toc280114160"/>
      <w:bookmarkStart w:id="2138" w:name="_Toc280114673"/>
      <w:bookmarkStart w:id="2139" w:name="_Toc280115183"/>
      <w:bookmarkStart w:id="2140" w:name="_Toc280115693"/>
      <w:bookmarkStart w:id="2141" w:name="_Toc280114161"/>
      <w:bookmarkStart w:id="2142" w:name="_Toc280114674"/>
      <w:bookmarkStart w:id="2143" w:name="_Toc280115184"/>
      <w:bookmarkStart w:id="2144" w:name="_Toc280115694"/>
      <w:bookmarkStart w:id="2145" w:name="_Toc280114162"/>
      <w:bookmarkStart w:id="2146" w:name="_Toc280114675"/>
      <w:bookmarkStart w:id="2147" w:name="_Toc280115185"/>
      <w:bookmarkStart w:id="2148" w:name="_Toc280115695"/>
      <w:bookmarkStart w:id="2149" w:name="_Toc280114163"/>
      <w:bookmarkStart w:id="2150" w:name="_Toc280114676"/>
      <w:bookmarkStart w:id="2151" w:name="_Toc280115186"/>
      <w:bookmarkStart w:id="2152" w:name="_Toc280115696"/>
      <w:bookmarkStart w:id="2153" w:name="_Toc280114164"/>
      <w:bookmarkStart w:id="2154" w:name="_Toc280114677"/>
      <w:bookmarkStart w:id="2155" w:name="_Toc280115187"/>
      <w:bookmarkStart w:id="2156" w:name="_Toc280115697"/>
      <w:bookmarkStart w:id="2157" w:name="_Toc280114165"/>
      <w:bookmarkStart w:id="2158" w:name="_Toc280114678"/>
      <w:bookmarkStart w:id="2159" w:name="_Toc280115188"/>
      <w:bookmarkStart w:id="2160" w:name="_Toc280115698"/>
      <w:bookmarkStart w:id="2161" w:name="_Toc280114166"/>
      <w:bookmarkStart w:id="2162" w:name="_Toc280114679"/>
      <w:bookmarkStart w:id="2163" w:name="_Toc280115189"/>
      <w:bookmarkStart w:id="2164" w:name="_Toc280115699"/>
      <w:bookmarkStart w:id="2165" w:name="_Toc280114167"/>
      <w:bookmarkStart w:id="2166" w:name="_Toc280114680"/>
      <w:bookmarkStart w:id="2167" w:name="_Toc280115190"/>
      <w:bookmarkStart w:id="2168" w:name="_Toc280115700"/>
      <w:bookmarkStart w:id="2169" w:name="_Toc280114168"/>
      <w:bookmarkStart w:id="2170" w:name="_Toc280114681"/>
      <w:bookmarkStart w:id="2171" w:name="_Toc280115191"/>
      <w:bookmarkStart w:id="2172" w:name="_Toc280115701"/>
      <w:bookmarkStart w:id="2173" w:name="_Toc280114169"/>
      <w:bookmarkStart w:id="2174" w:name="_Toc280114682"/>
      <w:bookmarkStart w:id="2175" w:name="_Toc280115192"/>
      <w:bookmarkStart w:id="2176" w:name="_Toc280115702"/>
      <w:bookmarkStart w:id="2177" w:name="_Toc280114170"/>
      <w:bookmarkStart w:id="2178" w:name="_Toc280114683"/>
      <w:bookmarkStart w:id="2179" w:name="_Toc280115193"/>
      <w:bookmarkStart w:id="2180" w:name="_Toc280115703"/>
      <w:bookmarkStart w:id="2181" w:name="_Toc280114171"/>
      <w:bookmarkStart w:id="2182" w:name="_Toc280114684"/>
      <w:bookmarkStart w:id="2183" w:name="_Toc280115194"/>
      <w:bookmarkStart w:id="2184" w:name="_Toc280115704"/>
      <w:bookmarkStart w:id="2185" w:name="_Toc280114172"/>
      <w:bookmarkStart w:id="2186" w:name="_Toc280114685"/>
      <w:bookmarkStart w:id="2187" w:name="_Toc280115195"/>
      <w:bookmarkStart w:id="2188" w:name="_Toc280115705"/>
      <w:bookmarkStart w:id="2189" w:name="_Toc280114173"/>
      <w:bookmarkStart w:id="2190" w:name="_Toc280114686"/>
      <w:bookmarkStart w:id="2191" w:name="_Toc280115196"/>
      <w:bookmarkStart w:id="2192" w:name="_Toc280115706"/>
      <w:bookmarkStart w:id="2193" w:name="_Toc280114174"/>
      <w:bookmarkStart w:id="2194" w:name="_Toc280114687"/>
      <w:bookmarkStart w:id="2195" w:name="_Toc280115197"/>
      <w:bookmarkStart w:id="2196" w:name="_Toc280115707"/>
      <w:bookmarkStart w:id="2197" w:name="_Toc280114175"/>
      <w:bookmarkStart w:id="2198" w:name="_Toc280114688"/>
      <w:bookmarkStart w:id="2199" w:name="_Toc280115198"/>
      <w:bookmarkStart w:id="2200" w:name="_Toc280115708"/>
      <w:bookmarkStart w:id="2201" w:name="_Toc280114176"/>
      <w:bookmarkStart w:id="2202" w:name="_Toc280114689"/>
      <w:bookmarkStart w:id="2203" w:name="_Toc280115199"/>
      <w:bookmarkStart w:id="2204" w:name="_Toc280115709"/>
      <w:bookmarkStart w:id="2205" w:name="_Toc280114177"/>
      <w:bookmarkStart w:id="2206" w:name="_Toc280114690"/>
      <w:bookmarkStart w:id="2207" w:name="_Toc280115200"/>
      <w:bookmarkStart w:id="2208" w:name="_Toc280115710"/>
      <w:bookmarkStart w:id="2209" w:name="_Toc280114178"/>
      <w:bookmarkStart w:id="2210" w:name="_Toc280114691"/>
      <w:bookmarkStart w:id="2211" w:name="_Toc280115201"/>
      <w:bookmarkStart w:id="2212" w:name="_Toc280115711"/>
      <w:bookmarkStart w:id="2213" w:name="_Toc280114179"/>
      <w:bookmarkStart w:id="2214" w:name="_Toc280114692"/>
      <w:bookmarkStart w:id="2215" w:name="_Toc280115202"/>
      <w:bookmarkStart w:id="2216" w:name="_Toc280115712"/>
      <w:bookmarkStart w:id="2217" w:name="_Toc280114180"/>
      <w:bookmarkStart w:id="2218" w:name="_Toc280114693"/>
      <w:bookmarkStart w:id="2219" w:name="_Toc280115203"/>
      <w:bookmarkStart w:id="2220" w:name="_Toc280115713"/>
      <w:bookmarkStart w:id="2221" w:name="_Toc280114181"/>
      <w:bookmarkStart w:id="2222" w:name="_Toc280114694"/>
      <w:bookmarkStart w:id="2223" w:name="_Toc280115204"/>
      <w:bookmarkStart w:id="2224" w:name="_Toc280115714"/>
      <w:bookmarkStart w:id="2225" w:name="_Toc280114182"/>
      <w:bookmarkStart w:id="2226" w:name="_Toc280114695"/>
      <w:bookmarkStart w:id="2227" w:name="_Toc280115205"/>
      <w:bookmarkStart w:id="2228" w:name="_Toc280115715"/>
      <w:bookmarkStart w:id="2229" w:name="_Toc280114183"/>
      <w:bookmarkStart w:id="2230" w:name="_Toc280114696"/>
      <w:bookmarkStart w:id="2231" w:name="_Toc280115206"/>
      <w:bookmarkStart w:id="2232" w:name="_Toc280115716"/>
      <w:bookmarkStart w:id="2233" w:name="_Toc280114184"/>
      <w:bookmarkStart w:id="2234" w:name="_Toc280114697"/>
      <w:bookmarkStart w:id="2235" w:name="_Toc280115207"/>
      <w:bookmarkStart w:id="2236" w:name="_Toc280115717"/>
      <w:bookmarkStart w:id="2237" w:name="_Toc280114185"/>
      <w:bookmarkStart w:id="2238" w:name="_Toc280114698"/>
      <w:bookmarkStart w:id="2239" w:name="_Toc280115208"/>
      <w:bookmarkStart w:id="2240" w:name="_Toc280115718"/>
      <w:bookmarkStart w:id="2241" w:name="_Toc280114186"/>
      <w:bookmarkStart w:id="2242" w:name="_Toc280114699"/>
      <w:bookmarkStart w:id="2243" w:name="_Toc280115209"/>
      <w:bookmarkStart w:id="2244" w:name="_Toc280115719"/>
      <w:bookmarkStart w:id="2245" w:name="_Toc280114187"/>
      <w:bookmarkStart w:id="2246" w:name="_Toc280114700"/>
      <w:bookmarkStart w:id="2247" w:name="_Toc280115210"/>
      <w:bookmarkStart w:id="2248" w:name="_Toc280115720"/>
      <w:bookmarkStart w:id="2249" w:name="_Toc280114188"/>
      <w:bookmarkStart w:id="2250" w:name="_Toc280114701"/>
      <w:bookmarkStart w:id="2251" w:name="_Toc280115211"/>
      <w:bookmarkStart w:id="2252" w:name="_Toc280115721"/>
      <w:bookmarkStart w:id="2253" w:name="_Toc280114189"/>
      <w:bookmarkStart w:id="2254" w:name="_Toc280114702"/>
      <w:bookmarkStart w:id="2255" w:name="_Toc280115212"/>
      <w:bookmarkStart w:id="2256" w:name="_Toc280115722"/>
      <w:bookmarkStart w:id="2257" w:name="_Toc280114190"/>
      <w:bookmarkStart w:id="2258" w:name="_Toc280114703"/>
      <w:bookmarkStart w:id="2259" w:name="_Toc280115213"/>
      <w:bookmarkStart w:id="2260" w:name="_Toc280115723"/>
      <w:bookmarkStart w:id="2261" w:name="_Toc280114191"/>
      <w:bookmarkStart w:id="2262" w:name="_Toc280114704"/>
      <w:bookmarkStart w:id="2263" w:name="_Toc280115214"/>
      <w:bookmarkStart w:id="2264" w:name="_Toc280115724"/>
      <w:bookmarkStart w:id="2265" w:name="_Toc280114192"/>
      <w:bookmarkStart w:id="2266" w:name="_Toc280114705"/>
      <w:bookmarkStart w:id="2267" w:name="_Toc280115215"/>
      <w:bookmarkStart w:id="2268" w:name="_Toc280115725"/>
      <w:bookmarkStart w:id="2269" w:name="_Toc280114193"/>
      <w:bookmarkStart w:id="2270" w:name="_Toc280114706"/>
      <w:bookmarkStart w:id="2271" w:name="_Toc280115216"/>
      <w:bookmarkStart w:id="2272" w:name="_Toc280115726"/>
      <w:bookmarkStart w:id="2273" w:name="_Toc280114194"/>
      <w:bookmarkStart w:id="2274" w:name="_Toc280114707"/>
      <w:bookmarkStart w:id="2275" w:name="_Toc280115217"/>
      <w:bookmarkStart w:id="2276" w:name="_Toc280115727"/>
      <w:bookmarkStart w:id="2277" w:name="_Toc280114195"/>
      <w:bookmarkStart w:id="2278" w:name="_Toc280114708"/>
      <w:bookmarkStart w:id="2279" w:name="_Toc280115218"/>
      <w:bookmarkStart w:id="2280" w:name="_Toc280115728"/>
      <w:bookmarkStart w:id="2281" w:name="_Toc280114196"/>
      <w:bookmarkStart w:id="2282" w:name="_Toc280114709"/>
      <w:bookmarkStart w:id="2283" w:name="_Toc280115219"/>
      <w:bookmarkStart w:id="2284" w:name="_Toc280115729"/>
      <w:bookmarkStart w:id="2285" w:name="_Toc280114197"/>
      <w:bookmarkStart w:id="2286" w:name="_Toc280114710"/>
      <w:bookmarkStart w:id="2287" w:name="_Toc280115220"/>
      <w:bookmarkStart w:id="2288" w:name="_Toc280115730"/>
      <w:bookmarkStart w:id="2289" w:name="_Toc280114198"/>
      <w:bookmarkStart w:id="2290" w:name="_Toc280114711"/>
      <w:bookmarkStart w:id="2291" w:name="_Toc280115221"/>
      <w:bookmarkStart w:id="2292" w:name="_Toc280115731"/>
      <w:bookmarkStart w:id="2293" w:name="_Toc280114199"/>
      <w:bookmarkStart w:id="2294" w:name="_Toc280114712"/>
      <w:bookmarkStart w:id="2295" w:name="_Toc280115222"/>
      <w:bookmarkStart w:id="2296" w:name="_Toc280115732"/>
      <w:bookmarkStart w:id="2297" w:name="_Toc280114200"/>
      <w:bookmarkStart w:id="2298" w:name="_Toc280114713"/>
      <w:bookmarkStart w:id="2299" w:name="_Toc280115223"/>
      <w:bookmarkStart w:id="2300" w:name="_Toc280115733"/>
      <w:bookmarkStart w:id="2301" w:name="_Toc280114201"/>
      <w:bookmarkStart w:id="2302" w:name="_Toc280114714"/>
      <w:bookmarkStart w:id="2303" w:name="_Toc280115224"/>
      <w:bookmarkStart w:id="2304" w:name="_Toc280115734"/>
      <w:bookmarkStart w:id="2305" w:name="_Toc280115735"/>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r w:rsidRPr="00CD5786">
        <w:rPr>
          <w:lang w:val="en-US"/>
        </w:rPr>
        <w:t>Negotiation Types Schema</w:t>
      </w:r>
      <w:bookmarkEnd w:id="2305"/>
    </w:p>
    <w:p w14:paraId="56D289E4" w14:textId="77777777" w:rsidR="00543A3D" w:rsidRPr="00CD5786" w:rsidRDefault="00543A3D" w:rsidP="00051549">
      <w:pPr>
        <w:pStyle w:val="Code"/>
        <w:keepNext w:val="0"/>
        <w:keepLines w:val="0"/>
      </w:pPr>
      <w:r w:rsidRPr="00CD5786">
        <w:rPr>
          <w:color w:val="3F7F7F"/>
        </w:rPr>
        <w:t>&lt;</w:t>
      </w:r>
      <w:proofErr w:type="gramStart"/>
      <w:r w:rsidRPr="00CD5786">
        <w:rPr>
          <w:color w:val="3F7F7F"/>
        </w:rPr>
        <w:t>?xml</w:t>
      </w:r>
      <w:proofErr w:type="gramEnd"/>
      <w:r w:rsidRPr="00CD5786">
        <w:t xml:space="preserve"> </w:t>
      </w:r>
      <w:r w:rsidRPr="00CD5786">
        <w:rPr>
          <w:color w:val="7F007F"/>
        </w:rPr>
        <w:t>version</w:t>
      </w:r>
      <w:r w:rsidRPr="00CD5786">
        <w:rPr>
          <w:color w:val="000000"/>
        </w:rPr>
        <w:t>=</w:t>
      </w:r>
      <w:r w:rsidRPr="00CD5786">
        <w:rPr>
          <w:i/>
          <w:iCs/>
          <w:color w:val="2A00FF"/>
        </w:rPr>
        <w:t>"1.0"</w:t>
      </w:r>
      <w:r w:rsidRPr="00CD5786">
        <w:t xml:space="preserve"> </w:t>
      </w:r>
      <w:r w:rsidRPr="00CD5786">
        <w:rPr>
          <w:color w:val="7F007F"/>
        </w:rPr>
        <w:t>encoding</w:t>
      </w:r>
      <w:r w:rsidRPr="00CD5786">
        <w:rPr>
          <w:color w:val="000000"/>
        </w:rPr>
        <w:t>=</w:t>
      </w:r>
      <w:r w:rsidRPr="00CD5786">
        <w:rPr>
          <w:i/>
          <w:iCs/>
          <w:color w:val="2A00FF"/>
        </w:rPr>
        <w:t>"UTF-8"</w:t>
      </w:r>
      <w:r w:rsidRPr="00CD5786">
        <w:rPr>
          <w:color w:val="3F7F7F"/>
        </w:rPr>
        <w:t>?&gt;</w:t>
      </w:r>
    </w:p>
    <w:p w14:paraId="6600CFBC" w14:textId="77777777" w:rsidR="00543A3D" w:rsidRPr="00CD5786" w:rsidRDefault="00543A3D" w:rsidP="00051549">
      <w:pPr>
        <w:pStyle w:val="Code"/>
        <w:keepNext w:val="0"/>
        <w:keepLines w:val="0"/>
        <w:rPr>
          <w:color w:val="3F7F7F"/>
        </w:rPr>
      </w:pPr>
      <w:r w:rsidRPr="00CD5786">
        <w:rPr>
          <w:color w:val="3F7F7F"/>
        </w:rPr>
        <w:t>&lt;</w:t>
      </w:r>
      <w:proofErr w:type="spellStart"/>
      <w:proofErr w:type="gramStart"/>
      <w:r w:rsidRPr="00CD5786">
        <w:rPr>
          <w:color w:val="3F7F7F"/>
        </w:rPr>
        <w:t>xsd:schema</w:t>
      </w:r>
      <w:proofErr w:type="spellEnd"/>
      <w:proofErr w:type="gramEnd"/>
      <w:r w:rsidRPr="00CD5786">
        <w:rPr>
          <w:color w:val="3F7F7F"/>
        </w:rPr>
        <w:t xml:space="preserve"> </w:t>
      </w:r>
    </w:p>
    <w:p w14:paraId="482E4C51"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elementFormDefault</w:t>
      </w:r>
      <w:proofErr w:type="spellEnd"/>
      <w:proofErr w:type="gramEnd"/>
      <w:r w:rsidRPr="00CD5786">
        <w:rPr>
          <w:color w:val="000000"/>
        </w:rPr>
        <w:t>=</w:t>
      </w:r>
      <w:r w:rsidRPr="00CD5786">
        <w:rPr>
          <w:i/>
          <w:iCs/>
          <w:color w:val="2A00FF"/>
        </w:rPr>
        <w:t>"qualified"</w:t>
      </w:r>
      <w:r w:rsidRPr="00CD5786">
        <w:t xml:space="preserve"> </w:t>
      </w:r>
      <w:proofErr w:type="spellStart"/>
      <w:r w:rsidRPr="00CD5786">
        <w:rPr>
          <w:color w:val="7F007F"/>
        </w:rPr>
        <w:t>attributeFormDefault</w:t>
      </w:r>
      <w:proofErr w:type="spellEnd"/>
      <w:r w:rsidRPr="00CD5786">
        <w:rPr>
          <w:color w:val="000000"/>
        </w:rPr>
        <w:t>=</w:t>
      </w:r>
      <w:r w:rsidRPr="00CD5786">
        <w:rPr>
          <w:i/>
          <w:iCs/>
          <w:color w:val="2A00FF"/>
        </w:rPr>
        <w:t>"qualified"</w:t>
      </w:r>
    </w:p>
    <w:p w14:paraId="3332A448" w14:textId="77777777" w:rsidR="00543A3D" w:rsidRPr="00CD5786" w:rsidRDefault="00543A3D" w:rsidP="00051549">
      <w:pPr>
        <w:pStyle w:val="Code"/>
        <w:keepNext w:val="0"/>
        <w:keepLines w:val="0"/>
      </w:pPr>
      <w:r w:rsidRPr="00CD5786">
        <w:t xml:space="preserve">    </w:t>
      </w:r>
      <w:proofErr w:type="gramStart"/>
      <w:r w:rsidRPr="00CD5786">
        <w:rPr>
          <w:color w:val="7F007F"/>
        </w:rPr>
        <w:t>targetNamespace</w:t>
      </w:r>
      <w:proofErr w:type="gramEnd"/>
      <w:r w:rsidRPr="00CD5786">
        <w:rPr>
          <w:color w:val="000000"/>
        </w:rPr>
        <w:t>=</w:t>
      </w:r>
      <w:r w:rsidRPr="00CD5786">
        <w:rPr>
          <w:i/>
          <w:iCs/>
          <w:color w:val="2A00FF"/>
        </w:rPr>
        <w:t>"http://schemas.ogf.org/graap/2009/11/ws-agreement-negotiation"</w:t>
      </w:r>
      <w:r w:rsidRPr="00CD5786">
        <w:t xml:space="preserve"> </w:t>
      </w:r>
    </w:p>
    <w:p w14:paraId="38D5245D" w14:textId="77777777" w:rsidR="00543A3D" w:rsidRPr="00CD5786" w:rsidRDefault="00543A3D" w:rsidP="00051549">
      <w:pPr>
        <w:pStyle w:val="Code"/>
        <w:keepNext w:val="0"/>
        <w:keepLines w:val="0"/>
      </w:pPr>
      <w:r w:rsidRPr="00CD5786">
        <w:t xml:space="preserve">    </w:t>
      </w:r>
      <w:proofErr w:type="gramStart"/>
      <w:r w:rsidRPr="00CD5786">
        <w:rPr>
          <w:color w:val="7F007F"/>
        </w:rPr>
        <w:t>xmlns:wsag</w:t>
      </w:r>
      <w:proofErr w:type="gramEnd"/>
      <w:r w:rsidRPr="00CD5786">
        <w:rPr>
          <w:color w:val="7F007F"/>
        </w:rPr>
        <w:t>-neg</w:t>
      </w:r>
      <w:r w:rsidRPr="00CD5786">
        <w:rPr>
          <w:color w:val="000000"/>
        </w:rPr>
        <w:t>=</w:t>
      </w:r>
      <w:r w:rsidRPr="00CD5786">
        <w:rPr>
          <w:i/>
          <w:iCs/>
          <w:color w:val="2A00FF"/>
        </w:rPr>
        <w:t>"http://schemas.ogf.org/graap/2009/11/ws-agreement-negotiation"</w:t>
      </w:r>
      <w:r w:rsidRPr="00CD5786">
        <w:t xml:space="preserve"> </w:t>
      </w:r>
    </w:p>
    <w:p w14:paraId="63E0E531"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xmlns:wsag</w:t>
      </w:r>
      <w:proofErr w:type="spellEnd"/>
      <w:proofErr w:type="gramEnd"/>
      <w:r w:rsidRPr="00CD5786">
        <w:rPr>
          <w:color w:val="000000"/>
        </w:rPr>
        <w:t>=</w:t>
      </w:r>
      <w:r w:rsidRPr="00CD5786">
        <w:rPr>
          <w:i/>
          <w:iCs/>
          <w:color w:val="2A00FF"/>
        </w:rPr>
        <w:t>"http://schemas.ggf.org/graap/2007/03/ws-agreement"</w:t>
      </w:r>
      <w:r w:rsidRPr="00CD5786">
        <w:t xml:space="preserve"> </w:t>
      </w:r>
    </w:p>
    <w:p w14:paraId="45C567BC"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xmlns:wsa</w:t>
      </w:r>
      <w:proofErr w:type="spellEnd"/>
      <w:proofErr w:type="gramEnd"/>
      <w:r w:rsidRPr="00CD5786">
        <w:rPr>
          <w:color w:val="000000"/>
        </w:rPr>
        <w:t>=</w:t>
      </w:r>
      <w:r w:rsidRPr="00CD5786">
        <w:rPr>
          <w:i/>
          <w:iCs/>
          <w:color w:val="2A00FF"/>
        </w:rPr>
        <w:t>"http://www.w3.org/2005/08/addressing"</w:t>
      </w:r>
      <w:r w:rsidRPr="00CD5786">
        <w:t xml:space="preserve"> </w:t>
      </w:r>
    </w:p>
    <w:p w14:paraId="41297675"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xmlns:xsd</w:t>
      </w:r>
      <w:proofErr w:type="spellEnd"/>
      <w:proofErr w:type="gramEnd"/>
      <w:r w:rsidRPr="00CD5786">
        <w:rPr>
          <w:color w:val="000000"/>
        </w:rPr>
        <w:t>=</w:t>
      </w:r>
      <w:r w:rsidRPr="00CD5786">
        <w:rPr>
          <w:i/>
          <w:iCs/>
          <w:color w:val="2A00FF"/>
        </w:rPr>
        <w:t>"http://www.w3.org/2001/XMLSchema"</w:t>
      </w:r>
      <w:r w:rsidRPr="00CD5786">
        <w:t xml:space="preserve"> </w:t>
      </w:r>
    </w:p>
    <w:p w14:paraId="6EB23434"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xmlns:xsi</w:t>
      </w:r>
      <w:proofErr w:type="spellEnd"/>
      <w:proofErr w:type="gramEnd"/>
      <w:r w:rsidRPr="00CD5786">
        <w:rPr>
          <w:color w:val="000000"/>
        </w:rPr>
        <w:t>=</w:t>
      </w:r>
      <w:r w:rsidRPr="00CD5786">
        <w:rPr>
          <w:i/>
          <w:iCs/>
          <w:color w:val="2A00FF"/>
        </w:rPr>
        <w:t>"http://www.w3.org/2001/XMLSchema-instance"</w:t>
      </w:r>
      <w:r w:rsidRPr="00CD5786">
        <w:rPr>
          <w:color w:val="008080"/>
        </w:rPr>
        <w:t>&gt;</w:t>
      </w:r>
    </w:p>
    <w:p w14:paraId="45899697" w14:textId="77777777" w:rsidR="00543A3D" w:rsidRPr="00CD5786" w:rsidRDefault="00543A3D" w:rsidP="00051549">
      <w:pPr>
        <w:pStyle w:val="Code"/>
        <w:keepNext w:val="0"/>
        <w:keepLines w:val="0"/>
      </w:pPr>
      <w:r w:rsidRPr="00CD5786">
        <w:rPr>
          <w:color w:val="000000"/>
        </w:rPr>
        <w:t xml:space="preserve">    </w:t>
      </w:r>
    </w:p>
    <w:p w14:paraId="4A6307AE"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7F007F"/>
        </w:rPr>
        <w:t>xsd:import</w:t>
      </w:r>
      <w:proofErr w:type="spellEnd"/>
      <w:proofErr w:type="gramEnd"/>
      <w:r w:rsidRPr="00CD5786">
        <w:t xml:space="preserve"> </w:t>
      </w:r>
      <w:r w:rsidRPr="00CD5786">
        <w:rPr>
          <w:color w:val="7F007F"/>
        </w:rPr>
        <w:t>namespace</w:t>
      </w:r>
      <w:r w:rsidRPr="00CD5786">
        <w:rPr>
          <w:color w:val="000000"/>
        </w:rPr>
        <w:t>=</w:t>
      </w:r>
      <w:r w:rsidRPr="00CD5786">
        <w:rPr>
          <w:i/>
          <w:iCs/>
          <w:color w:val="2A00FF"/>
        </w:rPr>
        <w:t>"http://schemas.ggf.org/</w:t>
      </w:r>
      <w:proofErr w:type="spellStart"/>
      <w:r w:rsidRPr="00CD5786">
        <w:rPr>
          <w:i/>
          <w:iCs/>
          <w:color w:val="2A00FF"/>
        </w:rPr>
        <w:t>graap</w:t>
      </w:r>
      <w:proofErr w:type="spellEnd"/>
      <w:r w:rsidRPr="00CD5786">
        <w:rPr>
          <w:i/>
          <w:iCs/>
          <w:color w:val="2A00FF"/>
        </w:rPr>
        <w:t>/2007/03/</w:t>
      </w:r>
      <w:proofErr w:type="spellStart"/>
      <w:r w:rsidRPr="00CD5786">
        <w:rPr>
          <w:i/>
          <w:iCs/>
          <w:color w:val="2A00FF"/>
        </w:rPr>
        <w:t>ws</w:t>
      </w:r>
      <w:proofErr w:type="spellEnd"/>
      <w:r w:rsidRPr="00CD5786">
        <w:rPr>
          <w:i/>
          <w:iCs/>
          <w:color w:val="2A00FF"/>
        </w:rPr>
        <w:t>-agreement"</w:t>
      </w:r>
      <w:r w:rsidRPr="00CD5786">
        <w:t xml:space="preserve"> </w:t>
      </w:r>
    </w:p>
    <w:p w14:paraId="542A7C78"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schemaLocation</w:t>
      </w:r>
      <w:proofErr w:type="spellEnd"/>
      <w:proofErr w:type="gramEnd"/>
      <w:r w:rsidRPr="00CD5786">
        <w:rPr>
          <w:color w:val="000000"/>
        </w:rPr>
        <w:t>=</w:t>
      </w:r>
      <w:r w:rsidRPr="00CD5786">
        <w:rPr>
          <w:i/>
          <w:iCs/>
          <w:color w:val="2A00FF"/>
        </w:rPr>
        <w:t>"agreement_types.xsd"</w:t>
      </w:r>
      <w:r w:rsidRPr="00CD5786">
        <w:t xml:space="preserve"> </w:t>
      </w:r>
      <w:r w:rsidRPr="00CD5786">
        <w:rPr>
          <w:color w:val="008080"/>
        </w:rPr>
        <w:t>/&gt;</w:t>
      </w:r>
    </w:p>
    <w:p w14:paraId="7CF5F4C3"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7F007F"/>
        </w:rPr>
        <w:t>xsd:import</w:t>
      </w:r>
      <w:proofErr w:type="spellEnd"/>
      <w:proofErr w:type="gramEnd"/>
      <w:r w:rsidRPr="00CD5786">
        <w:t xml:space="preserve"> </w:t>
      </w:r>
      <w:r w:rsidRPr="00CD5786">
        <w:rPr>
          <w:color w:val="7F007F"/>
        </w:rPr>
        <w:t>namespace</w:t>
      </w:r>
      <w:r w:rsidRPr="00CD5786">
        <w:rPr>
          <w:color w:val="000000"/>
        </w:rPr>
        <w:t>=</w:t>
      </w:r>
      <w:r w:rsidRPr="00CD5786">
        <w:rPr>
          <w:i/>
          <w:iCs/>
          <w:color w:val="2A00FF"/>
        </w:rPr>
        <w:t>"http://www.w3.org/2001/XMLSchema"</w:t>
      </w:r>
      <w:r w:rsidRPr="00CD5786">
        <w:t xml:space="preserve"> </w:t>
      </w:r>
    </w:p>
    <w:p w14:paraId="02BBCFA2" w14:textId="77777777" w:rsidR="00543A3D" w:rsidRPr="00CD5786" w:rsidRDefault="00543A3D" w:rsidP="00051549">
      <w:pPr>
        <w:pStyle w:val="Code"/>
        <w:keepNext w:val="0"/>
        <w:keepLines w:val="0"/>
        <w:rPr>
          <w:lang w:eastAsia="en-US"/>
        </w:rPr>
      </w:pPr>
      <w:r w:rsidRPr="00CD5786">
        <w:rPr>
          <w:lang w:eastAsia="en-US"/>
        </w:rPr>
        <w:t xml:space="preserve">        </w:t>
      </w:r>
      <w:proofErr w:type="spellStart"/>
      <w:proofErr w:type="gramStart"/>
      <w:r w:rsidRPr="00CD5786">
        <w:rPr>
          <w:color w:val="7F007F"/>
          <w:lang w:eastAsia="en-US"/>
        </w:rPr>
        <w:t>schemaLocation</w:t>
      </w:r>
      <w:proofErr w:type="spellEnd"/>
      <w:proofErr w:type="gramEnd"/>
      <w:r w:rsidRPr="00CD5786">
        <w:rPr>
          <w:color w:val="000000"/>
          <w:lang w:eastAsia="en-US"/>
        </w:rPr>
        <w:t>=</w:t>
      </w:r>
      <w:r w:rsidRPr="00CD5786">
        <w:rPr>
          <w:i/>
          <w:iCs/>
          <w:color w:val="2A00FF"/>
          <w:lang w:eastAsia="en-US"/>
        </w:rPr>
        <w:t>"</w:t>
      </w:r>
      <w:r w:rsidRPr="00CD5786">
        <w:rPr>
          <w:i/>
          <w:iCs/>
          <w:color w:val="2A00FF"/>
        </w:rPr>
        <w:t>http://www.w3.org/2001/XMLSchema.xsd</w:t>
      </w:r>
      <w:r w:rsidRPr="00CD5786">
        <w:rPr>
          <w:i/>
          <w:iCs/>
          <w:color w:val="2A00FF"/>
          <w:lang w:eastAsia="en-US"/>
        </w:rPr>
        <w:t>"</w:t>
      </w:r>
      <w:r w:rsidRPr="00CD5786">
        <w:rPr>
          <w:lang w:eastAsia="en-US"/>
        </w:rPr>
        <w:t xml:space="preserve"> </w:t>
      </w:r>
      <w:r w:rsidRPr="00CD5786">
        <w:rPr>
          <w:color w:val="008080"/>
          <w:lang w:eastAsia="en-US"/>
        </w:rPr>
        <w:t>/&gt;</w:t>
      </w:r>
    </w:p>
    <w:p w14:paraId="7A1937D0"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7F007F"/>
        </w:rPr>
        <w:t>xsd:import</w:t>
      </w:r>
      <w:proofErr w:type="spellEnd"/>
      <w:proofErr w:type="gramEnd"/>
      <w:r w:rsidRPr="00CD5786">
        <w:t xml:space="preserve"> </w:t>
      </w:r>
      <w:r w:rsidRPr="00CD5786">
        <w:rPr>
          <w:color w:val="7F007F"/>
        </w:rPr>
        <w:t>namespace</w:t>
      </w:r>
      <w:r w:rsidRPr="00CD5786">
        <w:rPr>
          <w:color w:val="000000"/>
        </w:rPr>
        <w:t>=</w:t>
      </w:r>
      <w:r w:rsidRPr="00CD5786">
        <w:rPr>
          <w:i/>
          <w:iCs/>
          <w:color w:val="2A00FF"/>
        </w:rPr>
        <w:t>"http://www.w3.org/2005/08/addressing"</w:t>
      </w:r>
      <w:r w:rsidRPr="00CD5786">
        <w:t xml:space="preserve"> </w:t>
      </w:r>
    </w:p>
    <w:p w14:paraId="347F2F16" w14:textId="77777777" w:rsidR="00543A3D" w:rsidRPr="00CD5786" w:rsidRDefault="00543A3D" w:rsidP="00051549">
      <w:pPr>
        <w:pStyle w:val="Code"/>
        <w:keepNext w:val="0"/>
        <w:keepLines w:val="0"/>
      </w:pPr>
      <w:r w:rsidRPr="00CD5786">
        <w:t xml:space="preserve">        </w:t>
      </w:r>
      <w:proofErr w:type="gramStart"/>
      <w:r w:rsidRPr="00CD5786">
        <w:rPr>
          <w:color w:val="7F007F"/>
        </w:rPr>
        <w:t>schemaLocation</w:t>
      </w:r>
      <w:proofErr w:type="gramEnd"/>
      <w:r w:rsidRPr="00CD5786">
        <w:rPr>
          <w:color w:val="000000"/>
        </w:rPr>
        <w:t>=</w:t>
      </w:r>
      <w:r w:rsidRPr="00CD5786">
        <w:rPr>
          <w:i/>
          <w:iCs/>
          <w:color w:val="2A00FF"/>
        </w:rPr>
        <w:t>"http://www.w3.org/2005/08/addressing/ws-addr.xsd"</w:t>
      </w:r>
      <w:r w:rsidRPr="00CD5786">
        <w:rPr>
          <w:color w:val="008080"/>
        </w:rPr>
        <w:t>/&gt;</w:t>
      </w:r>
    </w:p>
    <w:p w14:paraId="0E3E279A" w14:textId="77777777" w:rsidR="00543A3D" w:rsidRPr="00CD5786" w:rsidRDefault="00543A3D" w:rsidP="00051549">
      <w:pPr>
        <w:pStyle w:val="Code"/>
        <w:keepNext w:val="0"/>
        <w:keepLines w:val="0"/>
      </w:pPr>
    </w:p>
    <w:p w14:paraId="0181F2CD"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NegotiationContext</w:t>
      </w:r>
      <w:proofErr w:type="spellEnd"/>
      <w:r w:rsidRPr="00CD5786">
        <w:rPr>
          <w:i/>
          <w:iCs/>
          <w:color w:val="2A00FF"/>
        </w:rPr>
        <w:t>"</w:t>
      </w:r>
      <w:r w:rsidRPr="00CD5786">
        <w:t xml:space="preserve"> </w:t>
      </w:r>
    </w:p>
    <w:p w14:paraId="714C4A42" w14:textId="77777777" w:rsidR="00543A3D" w:rsidRPr="00CD5786" w:rsidRDefault="00543A3D" w:rsidP="00051549">
      <w:pPr>
        <w:pStyle w:val="Code"/>
        <w:keepNext w:val="0"/>
        <w:keepLines w:val="0"/>
        <w:rPr>
          <w:color w:val="008080"/>
        </w:rPr>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wsag-neg:NegotiationContextType</w:t>
      </w:r>
      <w:proofErr w:type="spellEnd"/>
      <w:r w:rsidRPr="00CD5786">
        <w:rPr>
          <w:i/>
          <w:iCs/>
          <w:color w:val="2A00FF"/>
        </w:rPr>
        <w:t>"</w:t>
      </w:r>
      <w:r w:rsidRPr="00CD5786">
        <w:t xml:space="preserve"> </w:t>
      </w:r>
      <w:r w:rsidRPr="00CD5786">
        <w:rPr>
          <w:color w:val="008080"/>
        </w:rPr>
        <w:t>/&gt;</w:t>
      </w:r>
    </w:p>
    <w:p w14:paraId="16C9B121" w14:textId="2B8769F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w:t>
      </w:r>
      <w:del w:id="2306" w:author="Ph W" w:date="2011-07-16T00:13:00Z">
        <w:r w:rsidRPr="00CD5786" w:rsidDel="00A45255">
          <w:rPr>
            <w:i/>
            <w:iCs/>
            <w:color w:val="2A00FF"/>
          </w:rPr>
          <w:delText>at</w:delText>
        </w:r>
      </w:del>
      <w:del w:id="2307" w:author="Ph W" w:date="2011-07-16T00:09:00Z">
        <w:r w:rsidRPr="00CD5786" w:rsidDel="00AE0286">
          <w:rPr>
            <w:i/>
            <w:iCs/>
            <w:color w:val="2A00FF"/>
          </w:rPr>
          <w:delText>i</w:delText>
        </w:r>
      </w:del>
      <w:r w:rsidRPr="00CD5786">
        <w:rPr>
          <w:i/>
          <w:iCs/>
          <w:color w:val="2A00FF"/>
        </w:rPr>
        <w:t>ableTemplate</w:t>
      </w:r>
      <w:proofErr w:type="spellEnd"/>
      <w:r w:rsidRPr="00CD5786">
        <w:rPr>
          <w:i/>
          <w:iCs/>
          <w:color w:val="2A00FF"/>
        </w:rPr>
        <w:t>"</w:t>
      </w:r>
      <w:r w:rsidRPr="00CD5786">
        <w:t xml:space="preserve"> </w:t>
      </w:r>
    </w:p>
    <w:p w14:paraId="529CF443"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wsag:AgreementTemplateType</w:t>
      </w:r>
      <w:proofErr w:type="spellEnd"/>
      <w:r w:rsidRPr="00CD5786">
        <w:rPr>
          <w:i/>
          <w:iCs/>
          <w:color w:val="2A00FF"/>
        </w:rPr>
        <w:t>"</w:t>
      </w:r>
      <w:r w:rsidRPr="00CD5786">
        <w:t xml:space="preserve"> </w:t>
      </w:r>
      <w:r w:rsidRPr="00CD5786">
        <w:rPr>
          <w:color w:val="008080"/>
        </w:rPr>
        <w:t>/&gt;</w:t>
      </w:r>
    </w:p>
    <w:p w14:paraId="6A538DCC"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NegotiationOffer</w:t>
      </w:r>
      <w:proofErr w:type="spellEnd"/>
      <w:r w:rsidRPr="00CD5786">
        <w:rPr>
          <w:i/>
          <w:iCs/>
          <w:color w:val="2A00FF"/>
        </w:rPr>
        <w:t>"</w:t>
      </w:r>
      <w:r w:rsidRPr="00CD5786">
        <w:t xml:space="preserve"> </w:t>
      </w:r>
    </w:p>
    <w:p w14:paraId="2273B4AF"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wsag-neg:NegotiationOfferType</w:t>
      </w:r>
      <w:proofErr w:type="spellEnd"/>
      <w:r w:rsidRPr="00CD5786">
        <w:rPr>
          <w:i/>
          <w:iCs/>
          <w:color w:val="2A00FF"/>
        </w:rPr>
        <w:t>"</w:t>
      </w:r>
      <w:r w:rsidRPr="00CD5786">
        <w:t xml:space="preserve"> </w:t>
      </w:r>
      <w:r w:rsidRPr="00CD5786">
        <w:rPr>
          <w:color w:val="008080"/>
        </w:rPr>
        <w:t>/&gt;</w:t>
      </w:r>
    </w:p>
    <w:p w14:paraId="4BE774CA"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NegotiationCounterOffer</w:t>
      </w:r>
      <w:proofErr w:type="spellEnd"/>
      <w:r w:rsidRPr="00CD5786">
        <w:rPr>
          <w:i/>
          <w:iCs/>
          <w:color w:val="2A00FF"/>
        </w:rPr>
        <w:t>"</w:t>
      </w:r>
      <w:r w:rsidRPr="00CD5786">
        <w:t xml:space="preserve"> </w:t>
      </w:r>
    </w:p>
    <w:p w14:paraId="097853B6"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wsag-neg:NegotiationOfferType</w:t>
      </w:r>
      <w:proofErr w:type="spellEnd"/>
      <w:r w:rsidRPr="00CD5786">
        <w:rPr>
          <w:i/>
          <w:iCs/>
          <w:color w:val="2A00FF"/>
        </w:rPr>
        <w:t>"</w:t>
      </w:r>
      <w:r w:rsidRPr="00CD5786">
        <w:t xml:space="preserve"> </w:t>
      </w:r>
      <w:r w:rsidRPr="00CD5786">
        <w:rPr>
          <w:color w:val="008080"/>
        </w:rPr>
        <w:t>/&gt;</w:t>
      </w:r>
    </w:p>
    <w:p w14:paraId="683016ED"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NegotiationOfferContext</w:t>
      </w:r>
      <w:proofErr w:type="spellEnd"/>
      <w:r w:rsidRPr="00CD5786">
        <w:rPr>
          <w:i/>
          <w:iCs/>
          <w:color w:val="2A00FF"/>
        </w:rPr>
        <w:t>"</w:t>
      </w:r>
      <w:r w:rsidRPr="00CD5786">
        <w:t xml:space="preserve"> </w:t>
      </w:r>
    </w:p>
    <w:p w14:paraId="17EC6994" w14:textId="77777777" w:rsidR="00543A3D" w:rsidRPr="00CD5786" w:rsidRDefault="00543A3D" w:rsidP="00051549">
      <w:pPr>
        <w:pStyle w:val="Code"/>
        <w:keepNext w:val="0"/>
        <w:keepLines w:val="0"/>
      </w:pPr>
      <w:r w:rsidRPr="00CD5786">
        <w:lastRenderedPageBreak/>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wsag-neg:NegotiationOfferContextType</w:t>
      </w:r>
      <w:proofErr w:type="spellEnd"/>
      <w:r w:rsidRPr="00CD5786">
        <w:rPr>
          <w:i/>
          <w:iCs/>
          <w:color w:val="2A00FF"/>
        </w:rPr>
        <w:t>"</w:t>
      </w:r>
      <w:r w:rsidRPr="00CD5786">
        <w:t xml:space="preserve"> </w:t>
      </w:r>
      <w:r w:rsidRPr="00CD5786">
        <w:rPr>
          <w:color w:val="008080"/>
        </w:rPr>
        <w:t>/&gt;</w:t>
      </w:r>
    </w:p>
    <w:p w14:paraId="639B0052"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NegotiationExtension</w:t>
      </w:r>
      <w:proofErr w:type="spellEnd"/>
      <w:r w:rsidRPr="00CD5786">
        <w:rPr>
          <w:i/>
          <w:iCs/>
          <w:color w:val="2A00FF"/>
        </w:rPr>
        <w:t>"</w:t>
      </w:r>
      <w:r w:rsidRPr="00CD5786">
        <w:t xml:space="preserve"> </w:t>
      </w:r>
    </w:p>
    <w:p w14:paraId="4C683469"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wsag-neg:NegotiationExtensionType</w:t>
      </w:r>
      <w:proofErr w:type="spellEnd"/>
      <w:r w:rsidRPr="00CD5786">
        <w:rPr>
          <w:i/>
          <w:iCs/>
          <w:color w:val="2A00FF"/>
        </w:rPr>
        <w:t>"</w:t>
      </w:r>
      <w:r w:rsidRPr="00CD5786">
        <w:t xml:space="preserve"> </w:t>
      </w:r>
      <w:r w:rsidRPr="00CD5786">
        <w:rPr>
          <w:color w:val="008080"/>
        </w:rPr>
        <w:t>/&gt;</w:t>
      </w:r>
    </w:p>
    <w:p w14:paraId="54AF8C31"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RenegotiationExtension</w:t>
      </w:r>
      <w:proofErr w:type="spellEnd"/>
      <w:r w:rsidRPr="00CD5786">
        <w:rPr>
          <w:i/>
          <w:iCs/>
          <w:color w:val="2A00FF"/>
        </w:rPr>
        <w:t>"</w:t>
      </w:r>
      <w:r w:rsidRPr="00CD5786">
        <w:t xml:space="preserve"> </w:t>
      </w:r>
    </w:p>
    <w:p w14:paraId="6DA20ACA"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wsag-neg:RenegotiationExtensionType</w:t>
      </w:r>
      <w:proofErr w:type="spellEnd"/>
      <w:r w:rsidRPr="00CD5786">
        <w:rPr>
          <w:i/>
          <w:iCs/>
          <w:color w:val="2A00FF"/>
        </w:rPr>
        <w:t>"</w:t>
      </w:r>
      <w:r w:rsidRPr="00CD5786">
        <w:t xml:space="preserve"> </w:t>
      </w:r>
      <w:r w:rsidRPr="00CD5786">
        <w:rPr>
          <w:color w:val="008080"/>
        </w:rPr>
        <w:t>/&gt;</w:t>
      </w:r>
    </w:p>
    <w:p w14:paraId="7C84E329" w14:textId="77777777" w:rsidR="00543A3D" w:rsidRPr="00CD5786" w:rsidRDefault="00543A3D" w:rsidP="00051549">
      <w:pPr>
        <w:pStyle w:val="Code"/>
        <w:keepNext w:val="0"/>
        <w:keepLines w:val="0"/>
      </w:pPr>
      <w:r w:rsidRPr="00CD5786">
        <w:rPr>
          <w:color w:val="000000"/>
        </w:rPr>
        <w:t xml:space="preserve">    </w:t>
      </w:r>
    </w:p>
    <w:p w14:paraId="110B9ECC"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xsd:complexType</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NegotiationContextType</w:t>
      </w:r>
      <w:proofErr w:type="spellEnd"/>
      <w:r w:rsidRPr="00CD5786">
        <w:rPr>
          <w:i/>
          <w:iCs/>
          <w:color w:val="2A00FF"/>
        </w:rPr>
        <w:t>"</w:t>
      </w:r>
      <w:r w:rsidRPr="00CD5786">
        <w:rPr>
          <w:color w:val="008080"/>
        </w:rPr>
        <w:t>&gt;</w:t>
      </w:r>
    </w:p>
    <w:p w14:paraId="05D7B82D"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xsd:sequence</w:t>
      </w:r>
      <w:proofErr w:type="spellEnd"/>
      <w:proofErr w:type="gramEnd"/>
      <w:r w:rsidRPr="00CD5786">
        <w:rPr>
          <w:color w:val="008080"/>
        </w:rPr>
        <w:t>&gt;</w:t>
      </w:r>
    </w:p>
    <w:p w14:paraId="3FC15570"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NegotiationType</w:t>
      </w:r>
      <w:proofErr w:type="spellEnd"/>
      <w:r w:rsidRPr="00CD5786">
        <w:rPr>
          <w:i/>
          <w:iCs/>
          <w:color w:val="2A00FF"/>
        </w:rPr>
        <w:t>"</w:t>
      </w:r>
      <w:r w:rsidRPr="00CD5786">
        <w:t xml:space="preserve"> </w:t>
      </w:r>
    </w:p>
    <w:p w14:paraId="76F78147"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wsag-neg:NegotiationType</w:t>
      </w:r>
      <w:proofErr w:type="spellEnd"/>
      <w:r w:rsidRPr="00CD5786">
        <w:rPr>
          <w:i/>
          <w:iCs/>
          <w:color w:val="2A00FF"/>
        </w:rPr>
        <w:t>"</w:t>
      </w:r>
      <w:r w:rsidRPr="00CD5786">
        <w:t xml:space="preserve"> </w:t>
      </w:r>
      <w:r w:rsidRPr="00CD5786">
        <w:rPr>
          <w:color w:val="008080"/>
        </w:rPr>
        <w:t>/&gt;</w:t>
      </w:r>
    </w:p>
    <w:p w14:paraId="10276799"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ExpirationTime</w:t>
      </w:r>
      <w:proofErr w:type="spellEnd"/>
      <w:r w:rsidRPr="00CD5786">
        <w:rPr>
          <w:i/>
          <w:iCs/>
          <w:color w:val="2A00FF"/>
        </w:rPr>
        <w:t>"</w:t>
      </w:r>
      <w:r w:rsidRPr="00CD5786">
        <w:t xml:space="preserve"> </w:t>
      </w:r>
    </w:p>
    <w:p w14:paraId="52BE1426"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xsd:dateTime</w:t>
      </w:r>
      <w:proofErr w:type="spellEnd"/>
      <w:r w:rsidRPr="00CD5786">
        <w:rPr>
          <w:i/>
          <w:iCs/>
          <w:color w:val="2A00FF"/>
        </w:rPr>
        <w:t>"</w:t>
      </w:r>
      <w:r w:rsidRPr="00CD5786">
        <w:t xml:space="preserve"> </w:t>
      </w:r>
      <w:proofErr w:type="spellStart"/>
      <w:r w:rsidRPr="00CD5786">
        <w:rPr>
          <w:color w:val="7F007F"/>
        </w:rPr>
        <w:t>minOccurs</w:t>
      </w:r>
      <w:proofErr w:type="spellEnd"/>
      <w:r w:rsidRPr="00CD5786">
        <w:rPr>
          <w:color w:val="000000"/>
        </w:rPr>
        <w:t>=</w:t>
      </w:r>
      <w:r w:rsidRPr="00CD5786">
        <w:rPr>
          <w:i/>
          <w:iCs/>
          <w:color w:val="2A00FF"/>
        </w:rPr>
        <w:t>"0"</w:t>
      </w:r>
      <w:r w:rsidRPr="00CD5786">
        <w:t xml:space="preserve"> </w:t>
      </w:r>
      <w:r w:rsidRPr="00CD5786">
        <w:rPr>
          <w:color w:val="008080"/>
        </w:rPr>
        <w:t>/&gt;</w:t>
      </w:r>
    </w:p>
    <w:p w14:paraId="6117DF27"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NegotiationInitiator</w:t>
      </w:r>
      <w:proofErr w:type="spellEnd"/>
      <w:r w:rsidRPr="00CD5786">
        <w:rPr>
          <w:i/>
          <w:iCs/>
          <w:color w:val="2A00FF"/>
        </w:rPr>
        <w:t>"</w:t>
      </w:r>
      <w:r w:rsidRPr="00CD5786">
        <w:t xml:space="preserve"> </w:t>
      </w:r>
    </w:p>
    <w:p w14:paraId="6BD8C3D7"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xsd:anyType</w:t>
      </w:r>
      <w:proofErr w:type="spellEnd"/>
      <w:r w:rsidRPr="00CD5786">
        <w:rPr>
          <w:i/>
          <w:iCs/>
          <w:color w:val="2A00FF"/>
        </w:rPr>
        <w:t>"</w:t>
      </w:r>
      <w:r w:rsidRPr="00CD5786">
        <w:t xml:space="preserve"> </w:t>
      </w:r>
      <w:proofErr w:type="spellStart"/>
      <w:r w:rsidRPr="00CD5786">
        <w:rPr>
          <w:color w:val="7F007F"/>
        </w:rPr>
        <w:t>minOccurs</w:t>
      </w:r>
      <w:proofErr w:type="spellEnd"/>
      <w:r w:rsidRPr="00CD5786">
        <w:rPr>
          <w:color w:val="000000"/>
        </w:rPr>
        <w:t>=</w:t>
      </w:r>
      <w:r w:rsidRPr="00CD5786">
        <w:rPr>
          <w:i/>
          <w:iCs/>
          <w:color w:val="2A00FF"/>
        </w:rPr>
        <w:t>"0"</w:t>
      </w:r>
      <w:r w:rsidRPr="00CD5786">
        <w:t xml:space="preserve"> </w:t>
      </w:r>
      <w:r w:rsidRPr="00CD5786">
        <w:rPr>
          <w:color w:val="008080"/>
        </w:rPr>
        <w:t>/&gt;</w:t>
      </w:r>
    </w:p>
    <w:p w14:paraId="75DE05CA"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NegotiationResponder</w:t>
      </w:r>
      <w:proofErr w:type="spellEnd"/>
      <w:r w:rsidRPr="00CD5786">
        <w:rPr>
          <w:i/>
          <w:iCs/>
          <w:color w:val="2A00FF"/>
        </w:rPr>
        <w:t>"</w:t>
      </w:r>
      <w:r w:rsidRPr="00CD5786">
        <w:t xml:space="preserve"> </w:t>
      </w:r>
    </w:p>
    <w:p w14:paraId="61910BCB"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xsd:anyType</w:t>
      </w:r>
      <w:proofErr w:type="spellEnd"/>
      <w:r w:rsidRPr="00CD5786">
        <w:rPr>
          <w:i/>
          <w:iCs/>
          <w:color w:val="2A00FF"/>
        </w:rPr>
        <w:t>"</w:t>
      </w:r>
      <w:r w:rsidRPr="00CD5786">
        <w:t xml:space="preserve"> </w:t>
      </w:r>
      <w:proofErr w:type="spellStart"/>
      <w:r w:rsidRPr="00CD5786">
        <w:rPr>
          <w:color w:val="7F007F"/>
        </w:rPr>
        <w:t>minOccurs</w:t>
      </w:r>
      <w:proofErr w:type="spellEnd"/>
      <w:r w:rsidRPr="00CD5786">
        <w:rPr>
          <w:color w:val="000000"/>
        </w:rPr>
        <w:t>=</w:t>
      </w:r>
      <w:r w:rsidRPr="00CD5786">
        <w:rPr>
          <w:i/>
          <w:iCs/>
          <w:color w:val="2A00FF"/>
        </w:rPr>
        <w:t>"0"</w:t>
      </w:r>
      <w:r w:rsidRPr="00CD5786">
        <w:t xml:space="preserve"> </w:t>
      </w:r>
      <w:r w:rsidRPr="00CD5786">
        <w:rPr>
          <w:color w:val="008080"/>
        </w:rPr>
        <w:t>/&gt;</w:t>
      </w:r>
    </w:p>
    <w:p w14:paraId="147E5CDD"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AgreementResponder</w:t>
      </w:r>
      <w:proofErr w:type="spellEnd"/>
      <w:r w:rsidRPr="00CD5786">
        <w:rPr>
          <w:i/>
          <w:iCs/>
          <w:color w:val="2A00FF"/>
        </w:rPr>
        <w:t>"</w:t>
      </w:r>
      <w:r w:rsidRPr="00CD5786">
        <w:t xml:space="preserve"> </w:t>
      </w:r>
    </w:p>
    <w:p w14:paraId="4EBD5643"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wsag-neg:NegotiationRoleType</w:t>
      </w:r>
      <w:proofErr w:type="spellEnd"/>
      <w:r w:rsidRPr="00CD5786">
        <w:rPr>
          <w:i/>
          <w:iCs/>
          <w:color w:val="2A00FF"/>
        </w:rPr>
        <w:t>"</w:t>
      </w:r>
      <w:r w:rsidRPr="00CD5786">
        <w:rPr>
          <w:color w:val="008080"/>
        </w:rPr>
        <w:t>/&gt;</w:t>
      </w:r>
    </w:p>
    <w:p w14:paraId="50A32939"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AgreementFactoryEPR</w:t>
      </w:r>
      <w:proofErr w:type="spellEnd"/>
      <w:r w:rsidRPr="00CD5786">
        <w:rPr>
          <w:i/>
          <w:iCs/>
          <w:color w:val="2A00FF"/>
        </w:rPr>
        <w:t>"</w:t>
      </w:r>
      <w:r w:rsidRPr="00CD5786">
        <w:t xml:space="preserve"> </w:t>
      </w:r>
    </w:p>
    <w:p w14:paraId="1E71443B"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wsa:EndpointReferenceType</w:t>
      </w:r>
      <w:proofErr w:type="spellEnd"/>
      <w:r w:rsidRPr="00CD5786">
        <w:rPr>
          <w:i/>
          <w:iCs/>
          <w:color w:val="2A00FF"/>
        </w:rPr>
        <w:t>"</w:t>
      </w:r>
      <w:r w:rsidRPr="00CD5786">
        <w:t xml:space="preserve"> </w:t>
      </w:r>
      <w:r w:rsidRPr="00CD5786">
        <w:rPr>
          <w:color w:val="008080"/>
        </w:rPr>
        <w:t>/&gt;</w:t>
      </w:r>
    </w:p>
    <w:p w14:paraId="7A533AB6"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xsd:any</w:t>
      </w:r>
      <w:proofErr w:type="spellEnd"/>
      <w:proofErr w:type="gramEnd"/>
      <w:r w:rsidRPr="00CD5786">
        <w:rPr>
          <w:color w:val="3F7F7F"/>
        </w:rPr>
        <w:t xml:space="preserve"> </w:t>
      </w:r>
      <w:r w:rsidRPr="00CD5786">
        <w:rPr>
          <w:color w:val="7F007F"/>
        </w:rPr>
        <w:t>namespace</w:t>
      </w:r>
      <w:r w:rsidRPr="00CD5786">
        <w:rPr>
          <w:color w:val="000000"/>
        </w:rPr>
        <w:t>=</w:t>
      </w:r>
      <w:r w:rsidRPr="00CD5786">
        <w:rPr>
          <w:i/>
          <w:iCs/>
          <w:color w:val="2A00FF"/>
        </w:rPr>
        <w:t>"##other"</w:t>
      </w:r>
      <w:r w:rsidRPr="00CD5786">
        <w:t xml:space="preserve"> </w:t>
      </w:r>
      <w:proofErr w:type="spellStart"/>
      <w:r w:rsidRPr="00CD5786">
        <w:rPr>
          <w:color w:val="7F007F"/>
        </w:rPr>
        <w:t>processContents</w:t>
      </w:r>
      <w:proofErr w:type="spellEnd"/>
      <w:r w:rsidRPr="00CD5786">
        <w:rPr>
          <w:color w:val="000000"/>
        </w:rPr>
        <w:t>=</w:t>
      </w:r>
      <w:r w:rsidRPr="00CD5786">
        <w:rPr>
          <w:i/>
          <w:iCs/>
          <w:color w:val="2A00FF"/>
        </w:rPr>
        <w:t>"lax"</w:t>
      </w:r>
      <w:r w:rsidRPr="00CD5786">
        <w:t xml:space="preserve"> </w:t>
      </w:r>
    </w:p>
    <w:p w14:paraId="6600498E"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minOccurs</w:t>
      </w:r>
      <w:proofErr w:type="spellEnd"/>
      <w:proofErr w:type="gramEnd"/>
      <w:r w:rsidRPr="00CD5786">
        <w:rPr>
          <w:color w:val="000000"/>
        </w:rPr>
        <w:t>=</w:t>
      </w:r>
      <w:r w:rsidRPr="00CD5786">
        <w:rPr>
          <w:i/>
          <w:iCs/>
          <w:color w:val="2A00FF"/>
        </w:rPr>
        <w:t>"0"</w:t>
      </w:r>
      <w:r w:rsidRPr="00CD5786">
        <w:t xml:space="preserve"> </w:t>
      </w:r>
      <w:proofErr w:type="spellStart"/>
      <w:r w:rsidRPr="00CD5786">
        <w:rPr>
          <w:color w:val="7F007F"/>
        </w:rPr>
        <w:t>maxOccurs</w:t>
      </w:r>
      <w:proofErr w:type="spellEnd"/>
      <w:r w:rsidRPr="00CD5786">
        <w:rPr>
          <w:color w:val="000000"/>
        </w:rPr>
        <w:t>=</w:t>
      </w:r>
      <w:r w:rsidRPr="00CD5786">
        <w:rPr>
          <w:i/>
          <w:iCs/>
          <w:color w:val="2A00FF"/>
        </w:rPr>
        <w:t>"unbounded"</w:t>
      </w:r>
      <w:r w:rsidRPr="00CD5786">
        <w:t xml:space="preserve"> </w:t>
      </w:r>
      <w:r w:rsidRPr="00CD5786">
        <w:rPr>
          <w:color w:val="008080"/>
        </w:rPr>
        <w:t>/&gt;</w:t>
      </w:r>
    </w:p>
    <w:p w14:paraId="3412CD17" w14:textId="77777777" w:rsidR="00543A3D" w:rsidRPr="00CD5786" w:rsidRDefault="00543A3D" w:rsidP="00051549">
      <w:pPr>
        <w:pStyle w:val="Code"/>
        <w:keepNext w:val="0"/>
        <w:keepLines w:val="0"/>
        <w:rPr>
          <w:color w:val="3F7F7F"/>
        </w:rPr>
      </w:pPr>
      <w:r w:rsidRPr="00CD5786">
        <w:rPr>
          <w:color w:val="000000"/>
        </w:rPr>
        <w:t xml:space="preserve">      </w:t>
      </w:r>
      <w:r w:rsidRPr="00CD5786">
        <w:rPr>
          <w:color w:val="008080"/>
        </w:rPr>
        <w:t>&lt;/</w:t>
      </w:r>
      <w:proofErr w:type="spellStart"/>
      <w:r w:rsidRPr="00CD5786">
        <w:rPr>
          <w:color w:val="3F7F7F"/>
        </w:rPr>
        <w:t>xsd</w:t>
      </w:r>
      <w:proofErr w:type="gramStart"/>
      <w:r w:rsidRPr="00CD5786">
        <w:rPr>
          <w:color w:val="3F7F7F"/>
        </w:rPr>
        <w:t>:sequence</w:t>
      </w:r>
      <w:proofErr w:type="spellEnd"/>
      <w:proofErr w:type="gramEnd"/>
      <w:r w:rsidRPr="00CD5786">
        <w:rPr>
          <w:color w:val="3F7F7F"/>
        </w:rPr>
        <w:t>&gt;</w:t>
      </w:r>
    </w:p>
    <w:p w14:paraId="5052B289" w14:textId="77777777" w:rsidR="00543A3D" w:rsidRPr="00CD5786" w:rsidRDefault="00543A3D" w:rsidP="00051549">
      <w:pPr>
        <w:pStyle w:val="Code"/>
        <w:keepNext w:val="0"/>
        <w:keepLines w:val="0"/>
        <w:rPr>
          <w:color w:val="3F7F7F"/>
        </w:rPr>
      </w:pPr>
      <w:r w:rsidRPr="00CD5786">
        <w:rPr>
          <w:color w:val="3F7F7F"/>
        </w:rPr>
        <w:t xml:space="preserve">    &lt;/</w:t>
      </w:r>
      <w:proofErr w:type="spellStart"/>
      <w:r w:rsidRPr="00CD5786">
        <w:rPr>
          <w:color w:val="3F7F7F"/>
        </w:rPr>
        <w:t>xsd</w:t>
      </w:r>
      <w:proofErr w:type="gramStart"/>
      <w:r w:rsidRPr="00CD5786">
        <w:rPr>
          <w:color w:val="3F7F7F"/>
        </w:rPr>
        <w:t>:complexType</w:t>
      </w:r>
      <w:proofErr w:type="spellEnd"/>
      <w:proofErr w:type="gramEnd"/>
      <w:r w:rsidRPr="00CD5786">
        <w:rPr>
          <w:color w:val="3F7F7F"/>
        </w:rPr>
        <w:t>&gt;</w:t>
      </w:r>
    </w:p>
    <w:p w14:paraId="0F98210B" w14:textId="77777777" w:rsidR="00543A3D" w:rsidRPr="00CD5786" w:rsidRDefault="00543A3D" w:rsidP="00051549">
      <w:pPr>
        <w:pStyle w:val="Code"/>
        <w:keepNext w:val="0"/>
        <w:keepLines w:val="0"/>
        <w:rPr>
          <w:color w:val="3F7F7F"/>
        </w:rPr>
      </w:pPr>
    </w:p>
    <w:p w14:paraId="5A384C5B"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xsd:simpleType</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NegotiationRoleType</w:t>
      </w:r>
      <w:proofErr w:type="spellEnd"/>
      <w:r w:rsidRPr="00CD5786">
        <w:rPr>
          <w:i/>
          <w:iCs/>
          <w:color w:val="2A00FF"/>
        </w:rPr>
        <w:t>"</w:t>
      </w:r>
      <w:r w:rsidRPr="00CD5786">
        <w:rPr>
          <w:color w:val="008080"/>
        </w:rPr>
        <w:t>&gt;</w:t>
      </w:r>
    </w:p>
    <w:p w14:paraId="3CD62317"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xsd:restriction</w:t>
      </w:r>
      <w:proofErr w:type="spellEnd"/>
      <w:proofErr w:type="gramEnd"/>
      <w:r w:rsidRPr="00CD5786">
        <w:t xml:space="preserve"> </w:t>
      </w:r>
      <w:r w:rsidRPr="00CD5786">
        <w:rPr>
          <w:color w:val="7F007F"/>
        </w:rPr>
        <w:t>base</w:t>
      </w:r>
      <w:r w:rsidRPr="00CD5786">
        <w:rPr>
          <w:color w:val="000000"/>
        </w:rPr>
        <w:t>=</w:t>
      </w:r>
      <w:r w:rsidRPr="00CD5786">
        <w:rPr>
          <w:i/>
          <w:iCs/>
          <w:color w:val="2A00FF"/>
        </w:rPr>
        <w:t>"</w:t>
      </w:r>
      <w:proofErr w:type="spellStart"/>
      <w:r w:rsidRPr="00CD5786">
        <w:rPr>
          <w:i/>
          <w:iCs/>
          <w:color w:val="2A00FF"/>
        </w:rPr>
        <w:t>xsd:string</w:t>
      </w:r>
      <w:proofErr w:type="spellEnd"/>
      <w:r w:rsidRPr="00CD5786">
        <w:rPr>
          <w:i/>
          <w:iCs/>
          <w:color w:val="2A00FF"/>
        </w:rPr>
        <w:t>"</w:t>
      </w:r>
      <w:r w:rsidRPr="00CD5786">
        <w:rPr>
          <w:color w:val="008080"/>
        </w:rPr>
        <w:t>&gt;</w:t>
      </w:r>
    </w:p>
    <w:p w14:paraId="7E0CEFA2"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xsd:enumeration</w:t>
      </w:r>
      <w:proofErr w:type="spellEnd"/>
      <w:proofErr w:type="gramEnd"/>
      <w:r w:rsidRPr="00CD5786">
        <w:t xml:space="preserve"> </w:t>
      </w:r>
      <w:r w:rsidRPr="00CD5786">
        <w:rPr>
          <w:color w:val="7F007F"/>
        </w:rPr>
        <w:t>value</w:t>
      </w:r>
      <w:r w:rsidRPr="00CD5786">
        <w:rPr>
          <w:color w:val="000000"/>
        </w:rPr>
        <w:t>=</w:t>
      </w:r>
      <w:r w:rsidRPr="00CD5786">
        <w:rPr>
          <w:i/>
          <w:iCs/>
          <w:color w:val="2A00FF"/>
        </w:rPr>
        <w:t>"</w:t>
      </w:r>
      <w:proofErr w:type="spellStart"/>
      <w:r w:rsidRPr="00CD5786">
        <w:rPr>
          <w:i/>
          <w:iCs/>
          <w:color w:val="2A00FF"/>
        </w:rPr>
        <w:t>NegotiationInitiator</w:t>
      </w:r>
      <w:proofErr w:type="spellEnd"/>
      <w:r w:rsidRPr="00CD5786">
        <w:rPr>
          <w:i/>
          <w:iCs/>
          <w:color w:val="2A00FF"/>
        </w:rPr>
        <w:t>"</w:t>
      </w:r>
      <w:r w:rsidRPr="00CD5786">
        <w:t xml:space="preserve"> </w:t>
      </w:r>
      <w:r w:rsidRPr="00CD5786">
        <w:rPr>
          <w:color w:val="008080"/>
        </w:rPr>
        <w:t>/&gt;</w:t>
      </w:r>
    </w:p>
    <w:p w14:paraId="51522897"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xsd:enumeration</w:t>
      </w:r>
      <w:proofErr w:type="spellEnd"/>
      <w:proofErr w:type="gramEnd"/>
      <w:r w:rsidRPr="00CD5786">
        <w:t xml:space="preserve"> </w:t>
      </w:r>
      <w:r w:rsidRPr="00CD5786">
        <w:rPr>
          <w:color w:val="7F007F"/>
        </w:rPr>
        <w:t>value</w:t>
      </w:r>
      <w:r w:rsidRPr="00CD5786">
        <w:rPr>
          <w:color w:val="000000"/>
        </w:rPr>
        <w:t>=</w:t>
      </w:r>
      <w:r w:rsidRPr="00CD5786">
        <w:rPr>
          <w:i/>
          <w:iCs/>
          <w:color w:val="2A00FF"/>
        </w:rPr>
        <w:t>"</w:t>
      </w:r>
      <w:proofErr w:type="spellStart"/>
      <w:r w:rsidRPr="00CD5786">
        <w:rPr>
          <w:i/>
          <w:iCs/>
          <w:color w:val="2A00FF"/>
        </w:rPr>
        <w:t>NegotiationResponder</w:t>
      </w:r>
      <w:proofErr w:type="spellEnd"/>
      <w:r w:rsidRPr="00CD5786">
        <w:rPr>
          <w:i/>
          <w:iCs/>
          <w:color w:val="2A00FF"/>
        </w:rPr>
        <w:t>"</w:t>
      </w:r>
      <w:r w:rsidRPr="00CD5786">
        <w:t xml:space="preserve"> </w:t>
      </w:r>
      <w:r w:rsidRPr="00CD5786">
        <w:rPr>
          <w:color w:val="008080"/>
        </w:rPr>
        <w:t>/&gt;</w:t>
      </w:r>
    </w:p>
    <w:p w14:paraId="57EC03BE"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xsd</w:t>
      </w:r>
      <w:proofErr w:type="gramStart"/>
      <w:r w:rsidRPr="00CD5786">
        <w:rPr>
          <w:color w:val="3F7F7F"/>
        </w:rPr>
        <w:t>:restriction</w:t>
      </w:r>
      <w:proofErr w:type="spellEnd"/>
      <w:proofErr w:type="gramEnd"/>
      <w:r w:rsidRPr="00CD5786">
        <w:rPr>
          <w:color w:val="008080"/>
        </w:rPr>
        <w:t>&gt;</w:t>
      </w:r>
    </w:p>
    <w:p w14:paraId="14587687" w14:textId="77777777" w:rsidR="00543A3D" w:rsidRPr="00CD5786" w:rsidRDefault="00543A3D" w:rsidP="00051549">
      <w:pPr>
        <w:pStyle w:val="Code"/>
        <w:keepNext w:val="0"/>
        <w:keepLines w:val="0"/>
      </w:pPr>
      <w:r w:rsidRPr="00CD5786">
        <w:rPr>
          <w:color w:val="000000"/>
        </w:rPr>
        <w:lastRenderedPageBreak/>
        <w:t xml:space="preserve">    </w:t>
      </w:r>
      <w:r w:rsidRPr="00CD5786">
        <w:rPr>
          <w:color w:val="008080"/>
        </w:rPr>
        <w:t>&lt;/</w:t>
      </w:r>
      <w:proofErr w:type="spellStart"/>
      <w:r w:rsidRPr="00CD5786">
        <w:rPr>
          <w:color w:val="3F7F7F"/>
        </w:rPr>
        <w:t>xsd</w:t>
      </w:r>
      <w:proofErr w:type="gramStart"/>
      <w:r w:rsidRPr="00CD5786">
        <w:rPr>
          <w:color w:val="3F7F7F"/>
        </w:rPr>
        <w:t>:simpleType</w:t>
      </w:r>
      <w:proofErr w:type="spellEnd"/>
      <w:proofErr w:type="gramEnd"/>
      <w:r w:rsidRPr="00CD5786">
        <w:rPr>
          <w:color w:val="3F7F7F"/>
        </w:rPr>
        <w:t xml:space="preserve">&gt;  </w:t>
      </w:r>
      <w:r w:rsidRPr="00CD5786">
        <w:rPr>
          <w:color w:val="000000"/>
        </w:rPr>
        <w:t xml:space="preserve">  </w:t>
      </w:r>
    </w:p>
    <w:p w14:paraId="20C7DF1A" w14:textId="77777777" w:rsidR="00543A3D" w:rsidRPr="00CD5786" w:rsidRDefault="00543A3D" w:rsidP="00051549">
      <w:pPr>
        <w:pStyle w:val="Code"/>
        <w:keepNext w:val="0"/>
        <w:keepLines w:val="0"/>
      </w:pPr>
    </w:p>
    <w:p w14:paraId="2EC6BBEB"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xsd:complexType</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NegotiationType</w:t>
      </w:r>
      <w:proofErr w:type="spellEnd"/>
      <w:r w:rsidRPr="00CD5786">
        <w:rPr>
          <w:i/>
          <w:iCs/>
          <w:color w:val="2A00FF"/>
        </w:rPr>
        <w:t>"</w:t>
      </w:r>
      <w:r w:rsidRPr="00CD5786">
        <w:rPr>
          <w:color w:val="008080"/>
        </w:rPr>
        <w:t>&gt;</w:t>
      </w:r>
    </w:p>
    <w:p w14:paraId="1923E730"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xsd:choice</w:t>
      </w:r>
      <w:proofErr w:type="spellEnd"/>
      <w:proofErr w:type="gramEnd"/>
      <w:r w:rsidRPr="00CD5786">
        <w:rPr>
          <w:color w:val="3F7F7F"/>
        </w:rPr>
        <w:t>&gt;</w:t>
      </w:r>
    </w:p>
    <w:p w14:paraId="1168D47D"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"Negotiation"</w:t>
      </w:r>
      <w:r w:rsidRPr="00CD5786">
        <w:rPr>
          <w:color w:val="008080"/>
        </w:rPr>
        <w:t>&gt;</w:t>
      </w:r>
    </w:p>
    <w:p w14:paraId="7DAC6DCA"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xsd:complexType</w:t>
      </w:r>
      <w:proofErr w:type="spellEnd"/>
      <w:proofErr w:type="gramEnd"/>
      <w:r w:rsidRPr="00CD5786">
        <w:rPr>
          <w:color w:val="008080"/>
        </w:rPr>
        <w:t>&gt;</w:t>
      </w:r>
    </w:p>
    <w:p w14:paraId="5AFCC8EE"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xsd:sequence</w:t>
      </w:r>
      <w:proofErr w:type="spellEnd"/>
      <w:proofErr w:type="gramEnd"/>
      <w:r w:rsidRPr="00CD5786">
        <w:rPr>
          <w:color w:val="3F7F7F"/>
        </w:rPr>
        <w:t>&gt;</w:t>
      </w:r>
    </w:p>
    <w:p w14:paraId="2EB537B1"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xsd:any</w:t>
      </w:r>
      <w:proofErr w:type="spellEnd"/>
      <w:proofErr w:type="gramEnd"/>
      <w:r w:rsidRPr="00CD5786">
        <w:rPr>
          <w:color w:val="3F7F7F"/>
        </w:rPr>
        <w:t xml:space="preserve"> </w:t>
      </w:r>
      <w:r w:rsidRPr="00CD5786">
        <w:rPr>
          <w:color w:val="7F007F"/>
        </w:rPr>
        <w:t>namespace</w:t>
      </w:r>
      <w:r w:rsidRPr="00CD5786">
        <w:rPr>
          <w:color w:val="000000"/>
        </w:rPr>
        <w:t>=</w:t>
      </w:r>
      <w:r w:rsidRPr="00CD5786">
        <w:rPr>
          <w:i/>
          <w:iCs/>
          <w:color w:val="2A00FF"/>
        </w:rPr>
        <w:t>"##other"</w:t>
      </w:r>
      <w:r w:rsidRPr="00CD5786">
        <w:t xml:space="preserve"> </w:t>
      </w:r>
      <w:proofErr w:type="spellStart"/>
      <w:r w:rsidRPr="00CD5786">
        <w:rPr>
          <w:color w:val="7F007F"/>
        </w:rPr>
        <w:t>processContents</w:t>
      </w:r>
      <w:proofErr w:type="spellEnd"/>
      <w:r w:rsidRPr="00CD5786">
        <w:rPr>
          <w:color w:val="000000"/>
        </w:rPr>
        <w:t>=</w:t>
      </w:r>
      <w:r w:rsidRPr="00CD5786">
        <w:rPr>
          <w:i/>
          <w:iCs/>
          <w:color w:val="2A00FF"/>
        </w:rPr>
        <w:t>"lax"</w:t>
      </w:r>
      <w:r w:rsidRPr="00CD5786">
        <w:t xml:space="preserve"> </w:t>
      </w:r>
    </w:p>
    <w:p w14:paraId="792643FC"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minOccurs</w:t>
      </w:r>
      <w:proofErr w:type="spellEnd"/>
      <w:proofErr w:type="gramEnd"/>
      <w:r w:rsidRPr="00CD5786">
        <w:rPr>
          <w:color w:val="000000"/>
        </w:rPr>
        <w:t>=</w:t>
      </w:r>
      <w:r w:rsidRPr="00CD5786">
        <w:rPr>
          <w:i/>
          <w:iCs/>
          <w:color w:val="2A00FF"/>
        </w:rPr>
        <w:t>"0"</w:t>
      </w:r>
      <w:r w:rsidRPr="00CD5786">
        <w:t xml:space="preserve"> </w:t>
      </w:r>
      <w:proofErr w:type="spellStart"/>
      <w:r w:rsidRPr="00CD5786">
        <w:rPr>
          <w:color w:val="7F007F"/>
        </w:rPr>
        <w:t>maxOccurs</w:t>
      </w:r>
      <w:proofErr w:type="spellEnd"/>
      <w:r w:rsidRPr="00CD5786">
        <w:rPr>
          <w:color w:val="000000"/>
        </w:rPr>
        <w:t>=</w:t>
      </w:r>
      <w:r w:rsidRPr="00CD5786">
        <w:rPr>
          <w:i/>
          <w:iCs/>
          <w:color w:val="2A00FF"/>
        </w:rPr>
        <w:t>"unbounded"</w:t>
      </w:r>
      <w:r w:rsidRPr="00CD5786">
        <w:rPr>
          <w:color w:val="008080"/>
        </w:rPr>
        <w:t>/&gt;</w:t>
      </w:r>
    </w:p>
    <w:p w14:paraId="4C0B0DB6"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xsd</w:t>
      </w:r>
      <w:proofErr w:type="gramStart"/>
      <w:r w:rsidRPr="00CD5786">
        <w:rPr>
          <w:color w:val="3F7F7F"/>
        </w:rPr>
        <w:t>:sequence</w:t>
      </w:r>
      <w:proofErr w:type="spellEnd"/>
      <w:proofErr w:type="gramEnd"/>
      <w:r w:rsidRPr="00CD5786">
        <w:rPr>
          <w:color w:val="3F7F7F"/>
        </w:rPr>
        <w:t>&gt;</w:t>
      </w:r>
    </w:p>
    <w:p w14:paraId="5F19DFFF"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xsd</w:t>
      </w:r>
      <w:proofErr w:type="gramStart"/>
      <w:r w:rsidRPr="00CD5786">
        <w:rPr>
          <w:color w:val="3F7F7F"/>
        </w:rPr>
        <w:t>:complexType</w:t>
      </w:r>
      <w:proofErr w:type="spellEnd"/>
      <w:proofErr w:type="gramEnd"/>
      <w:r w:rsidRPr="00CD5786">
        <w:rPr>
          <w:color w:val="008080"/>
        </w:rPr>
        <w:t>&gt;</w:t>
      </w:r>
      <w:r w:rsidRPr="00CD5786">
        <w:rPr>
          <w:color w:val="000000"/>
        </w:rPr>
        <w:t xml:space="preserve">                  </w:t>
      </w:r>
    </w:p>
    <w:p w14:paraId="7EB33484"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xsd</w:t>
      </w:r>
      <w:proofErr w:type="gramStart"/>
      <w:r w:rsidRPr="00CD5786">
        <w:rPr>
          <w:color w:val="3F7F7F"/>
        </w:rPr>
        <w:t>:element</w:t>
      </w:r>
      <w:proofErr w:type="spellEnd"/>
      <w:proofErr w:type="gramEnd"/>
      <w:r w:rsidRPr="00CD5786">
        <w:rPr>
          <w:color w:val="3F7F7F"/>
        </w:rPr>
        <w:t>&gt;</w:t>
      </w:r>
    </w:p>
    <w:p w14:paraId="3BF2A7F6"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"Renegotiation"</w:t>
      </w:r>
      <w:r w:rsidRPr="00CD5786">
        <w:rPr>
          <w:color w:val="008080"/>
        </w:rPr>
        <w:t>&gt;</w:t>
      </w:r>
    </w:p>
    <w:p w14:paraId="67225385"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xsd:complexType</w:t>
      </w:r>
      <w:proofErr w:type="spellEnd"/>
      <w:proofErr w:type="gramEnd"/>
      <w:r w:rsidRPr="00CD5786">
        <w:rPr>
          <w:color w:val="3F7F7F"/>
        </w:rPr>
        <w:t>&gt;</w:t>
      </w:r>
    </w:p>
    <w:p w14:paraId="2AEAF646"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xsd:sequence</w:t>
      </w:r>
      <w:proofErr w:type="spellEnd"/>
      <w:proofErr w:type="gramEnd"/>
      <w:r w:rsidRPr="00CD5786">
        <w:rPr>
          <w:color w:val="3F7F7F"/>
        </w:rPr>
        <w:t>&gt;</w:t>
      </w:r>
    </w:p>
    <w:p w14:paraId="12F6B6EC"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ResponderAgreementEPR</w:t>
      </w:r>
      <w:proofErr w:type="spellEnd"/>
      <w:r w:rsidRPr="00CD5786">
        <w:rPr>
          <w:i/>
          <w:iCs/>
          <w:color w:val="2A00FF"/>
        </w:rPr>
        <w:t>"</w:t>
      </w:r>
      <w:r w:rsidRPr="00CD5786">
        <w:t xml:space="preserve"> </w:t>
      </w:r>
    </w:p>
    <w:p w14:paraId="1DD426E5"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wsa:EndpointReferenceType</w:t>
      </w:r>
      <w:proofErr w:type="spellEnd"/>
      <w:r w:rsidRPr="00CD5786">
        <w:rPr>
          <w:i/>
          <w:iCs/>
          <w:color w:val="2A00FF"/>
        </w:rPr>
        <w:t>"</w:t>
      </w:r>
      <w:r w:rsidRPr="00CD5786">
        <w:t xml:space="preserve"> </w:t>
      </w:r>
      <w:r w:rsidRPr="00CD5786">
        <w:rPr>
          <w:color w:val="008080"/>
        </w:rPr>
        <w:t>/&gt;</w:t>
      </w:r>
    </w:p>
    <w:p w14:paraId="6EE4EAA4"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InitiatorAgreementEPR</w:t>
      </w:r>
      <w:proofErr w:type="spellEnd"/>
      <w:r w:rsidRPr="00CD5786">
        <w:rPr>
          <w:i/>
          <w:iCs/>
          <w:color w:val="2A00FF"/>
        </w:rPr>
        <w:t>"</w:t>
      </w:r>
      <w:r w:rsidRPr="00CD5786">
        <w:t xml:space="preserve"> </w:t>
      </w:r>
    </w:p>
    <w:p w14:paraId="5F0A9268"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wsa:EndpointReferenceType</w:t>
      </w:r>
      <w:proofErr w:type="spellEnd"/>
      <w:r w:rsidRPr="00CD5786">
        <w:rPr>
          <w:i/>
          <w:iCs/>
          <w:color w:val="2A00FF"/>
        </w:rPr>
        <w:t>"</w:t>
      </w:r>
      <w:r w:rsidRPr="00CD5786">
        <w:t xml:space="preserve"> </w:t>
      </w:r>
      <w:proofErr w:type="spellStart"/>
      <w:r w:rsidRPr="00CD5786">
        <w:rPr>
          <w:color w:val="7F007F"/>
        </w:rPr>
        <w:t>minOccurs</w:t>
      </w:r>
      <w:proofErr w:type="spellEnd"/>
      <w:r w:rsidRPr="00CD5786">
        <w:rPr>
          <w:color w:val="000000"/>
        </w:rPr>
        <w:t>=</w:t>
      </w:r>
      <w:r w:rsidRPr="00CD5786">
        <w:rPr>
          <w:i/>
          <w:iCs/>
          <w:color w:val="2A00FF"/>
        </w:rPr>
        <w:t>"0"</w:t>
      </w:r>
      <w:r w:rsidRPr="00CD5786">
        <w:t xml:space="preserve"> </w:t>
      </w:r>
      <w:r w:rsidRPr="00CD5786">
        <w:rPr>
          <w:color w:val="008080"/>
        </w:rPr>
        <w:t>/&gt;</w:t>
      </w:r>
    </w:p>
    <w:p w14:paraId="339F914C"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xsd:any</w:t>
      </w:r>
      <w:proofErr w:type="spellEnd"/>
      <w:proofErr w:type="gramEnd"/>
      <w:r w:rsidRPr="00CD5786">
        <w:rPr>
          <w:color w:val="3F7F7F"/>
        </w:rPr>
        <w:t xml:space="preserve"> </w:t>
      </w:r>
      <w:r w:rsidRPr="00CD5786">
        <w:rPr>
          <w:color w:val="7F007F"/>
        </w:rPr>
        <w:t>namespace</w:t>
      </w:r>
      <w:r w:rsidRPr="00CD5786">
        <w:rPr>
          <w:color w:val="000000"/>
        </w:rPr>
        <w:t>=</w:t>
      </w:r>
      <w:r w:rsidRPr="00CD5786">
        <w:rPr>
          <w:i/>
          <w:iCs/>
          <w:color w:val="2A00FF"/>
        </w:rPr>
        <w:t>"##other"</w:t>
      </w:r>
      <w:r w:rsidRPr="00CD5786">
        <w:t xml:space="preserve"> </w:t>
      </w:r>
      <w:proofErr w:type="spellStart"/>
      <w:r w:rsidRPr="00CD5786">
        <w:rPr>
          <w:color w:val="7F007F"/>
        </w:rPr>
        <w:t>processContents</w:t>
      </w:r>
      <w:proofErr w:type="spellEnd"/>
      <w:r w:rsidRPr="00CD5786">
        <w:rPr>
          <w:color w:val="000000"/>
        </w:rPr>
        <w:t>=</w:t>
      </w:r>
      <w:r w:rsidRPr="00CD5786">
        <w:rPr>
          <w:i/>
          <w:iCs/>
          <w:color w:val="2A00FF"/>
        </w:rPr>
        <w:t>"lax"</w:t>
      </w:r>
      <w:r w:rsidRPr="00CD5786">
        <w:t xml:space="preserve"> </w:t>
      </w:r>
    </w:p>
    <w:p w14:paraId="0B95F192"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minOccurs</w:t>
      </w:r>
      <w:proofErr w:type="spellEnd"/>
      <w:proofErr w:type="gramEnd"/>
      <w:r w:rsidRPr="00CD5786">
        <w:rPr>
          <w:color w:val="000000"/>
        </w:rPr>
        <w:t>=</w:t>
      </w:r>
      <w:r w:rsidRPr="00CD5786">
        <w:rPr>
          <w:i/>
          <w:iCs/>
          <w:color w:val="2A00FF"/>
        </w:rPr>
        <w:t>"0"</w:t>
      </w:r>
      <w:r w:rsidRPr="00CD5786">
        <w:t xml:space="preserve"> </w:t>
      </w:r>
      <w:proofErr w:type="spellStart"/>
      <w:r w:rsidRPr="00CD5786">
        <w:rPr>
          <w:color w:val="7F007F"/>
        </w:rPr>
        <w:t>maxOccurs</w:t>
      </w:r>
      <w:proofErr w:type="spellEnd"/>
      <w:r w:rsidRPr="00CD5786">
        <w:rPr>
          <w:color w:val="000000"/>
        </w:rPr>
        <w:t>=</w:t>
      </w:r>
      <w:r w:rsidRPr="00CD5786">
        <w:rPr>
          <w:i/>
          <w:iCs/>
          <w:color w:val="2A00FF"/>
        </w:rPr>
        <w:t>"unbounded"</w:t>
      </w:r>
      <w:r w:rsidRPr="00CD5786">
        <w:rPr>
          <w:color w:val="008080"/>
        </w:rPr>
        <w:t>/&gt;</w:t>
      </w:r>
    </w:p>
    <w:p w14:paraId="1261232B"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xsd</w:t>
      </w:r>
      <w:proofErr w:type="gramStart"/>
      <w:r w:rsidRPr="00CD5786">
        <w:rPr>
          <w:color w:val="3F7F7F"/>
        </w:rPr>
        <w:t>:sequence</w:t>
      </w:r>
      <w:proofErr w:type="spellEnd"/>
      <w:proofErr w:type="gramEnd"/>
      <w:r w:rsidRPr="00CD5786">
        <w:rPr>
          <w:color w:val="3F7F7F"/>
        </w:rPr>
        <w:t>&gt;</w:t>
      </w:r>
    </w:p>
    <w:p w14:paraId="338ED3C8"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xsd</w:t>
      </w:r>
      <w:proofErr w:type="gramStart"/>
      <w:r w:rsidRPr="00CD5786">
        <w:rPr>
          <w:color w:val="3F7F7F"/>
        </w:rPr>
        <w:t>:complexType</w:t>
      </w:r>
      <w:proofErr w:type="spellEnd"/>
      <w:proofErr w:type="gramEnd"/>
      <w:r w:rsidRPr="00CD5786">
        <w:rPr>
          <w:color w:val="008080"/>
        </w:rPr>
        <w:t>&gt;</w:t>
      </w:r>
      <w:r w:rsidRPr="00CD5786">
        <w:rPr>
          <w:color w:val="000000"/>
        </w:rPr>
        <w:t xml:space="preserve">                  </w:t>
      </w:r>
    </w:p>
    <w:p w14:paraId="095F6B1D"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xsd</w:t>
      </w:r>
      <w:proofErr w:type="gramStart"/>
      <w:r w:rsidRPr="00CD5786">
        <w:rPr>
          <w:color w:val="3F7F7F"/>
        </w:rPr>
        <w:t>:element</w:t>
      </w:r>
      <w:proofErr w:type="spellEnd"/>
      <w:proofErr w:type="gramEnd"/>
      <w:r w:rsidRPr="00CD5786">
        <w:rPr>
          <w:color w:val="3F7F7F"/>
        </w:rPr>
        <w:t>&gt;</w:t>
      </w:r>
    </w:p>
    <w:p w14:paraId="2C9CE7A4"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xsd</w:t>
      </w:r>
      <w:proofErr w:type="gramStart"/>
      <w:r w:rsidRPr="00CD5786">
        <w:rPr>
          <w:color w:val="3F7F7F"/>
        </w:rPr>
        <w:t>:choice</w:t>
      </w:r>
      <w:proofErr w:type="spellEnd"/>
      <w:proofErr w:type="gramEnd"/>
      <w:r w:rsidRPr="00CD5786">
        <w:rPr>
          <w:color w:val="3F7F7F"/>
        </w:rPr>
        <w:t>&gt;</w:t>
      </w:r>
    </w:p>
    <w:p w14:paraId="1A6F4995"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xsd</w:t>
      </w:r>
      <w:proofErr w:type="gramStart"/>
      <w:r w:rsidRPr="00CD5786">
        <w:rPr>
          <w:color w:val="3F7F7F"/>
        </w:rPr>
        <w:t>:complexType</w:t>
      </w:r>
      <w:proofErr w:type="spellEnd"/>
      <w:proofErr w:type="gramEnd"/>
      <w:r w:rsidRPr="00CD5786">
        <w:rPr>
          <w:color w:val="3F7F7F"/>
        </w:rPr>
        <w:t>&gt;</w:t>
      </w:r>
    </w:p>
    <w:p w14:paraId="3A66AC26" w14:textId="77777777" w:rsidR="00543A3D" w:rsidRPr="00CD5786" w:rsidRDefault="00543A3D" w:rsidP="00051549">
      <w:pPr>
        <w:pStyle w:val="Code"/>
        <w:keepNext w:val="0"/>
        <w:keepLines w:val="0"/>
      </w:pPr>
    </w:p>
    <w:p w14:paraId="0FE7118A"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proofErr w:type="gramStart"/>
      <w:r w:rsidRPr="00CD5786">
        <w:rPr>
          <w:color w:val="3F7F7F"/>
          <w:lang w:eastAsia="en-US"/>
        </w:rPr>
        <w:t>xsd:complexType</w:t>
      </w:r>
      <w:proofErr w:type="spellEnd"/>
      <w:proofErr w:type="gramEnd"/>
      <w:r w:rsidRPr="00CD5786">
        <w:rPr>
          <w:lang w:eastAsia="en-US"/>
        </w:rPr>
        <w:t xml:space="preserve"> </w:t>
      </w:r>
      <w:r w:rsidRPr="00CD5786">
        <w:rPr>
          <w:color w:val="7F007F"/>
          <w:lang w:eastAsia="en-US"/>
        </w:rPr>
        <w:t>name</w:t>
      </w:r>
      <w:r w:rsidRPr="00CD5786">
        <w:rPr>
          <w:color w:val="000000"/>
          <w:lang w:eastAsia="en-US"/>
        </w:rPr>
        <w:t>=</w:t>
      </w:r>
      <w:r w:rsidRPr="00CD5786">
        <w:rPr>
          <w:i/>
          <w:iCs/>
          <w:color w:val="2A00FF"/>
          <w:lang w:eastAsia="en-US"/>
        </w:rPr>
        <w:t>"</w:t>
      </w:r>
      <w:proofErr w:type="spellStart"/>
      <w:r w:rsidRPr="00CD5786">
        <w:rPr>
          <w:i/>
          <w:iCs/>
          <w:color w:val="2A00FF"/>
          <w:lang w:eastAsia="en-US"/>
        </w:rPr>
        <w:t>NegotiationOfferType</w:t>
      </w:r>
      <w:proofErr w:type="spellEnd"/>
      <w:r w:rsidRPr="00CD5786">
        <w:rPr>
          <w:i/>
          <w:iCs/>
          <w:color w:val="2A00FF"/>
          <w:lang w:eastAsia="en-US"/>
        </w:rPr>
        <w:t>"</w:t>
      </w:r>
      <w:r w:rsidRPr="00CD5786">
        <w:rPr>
          <w:color w:val="008080"/>
          <w:lang w:eastAsia="en-US"/>
        </w:rPr>
        <w:t>&gt;</w:t>
      </w:r>
    </w:p>
    <w:p w14:paraId="2E98858B"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proofErr w:type="gramStart"/>
      <w:r w:rsidRPr="00CD5786">
        <w:rPr>
          <w:color w:val="3F7F7F"/>
          <w:lang w:eastAsia="en-US"/>
        </w:rPr>
        <w:t>xsd:complexContent</w:t>
      </w:r>
      <w:proofErr w:type="spellEnd"/>
      <w:proofErr w:type="gramEnd"/>
      <w:r w:rsidRPr="00CD5786">
        <w:rPr>
          <w:color w:val="008080"/>
          <w:lang w:eastAsia="en-US"/>
        </w:rPr>
        <w:t>&gt;</w:t>
      </w:r>
    </w:p>
    <w:p w14:paraId="2C47F7FE"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proofErr w:type="gramStart"/>
      <w:r w:rsidRPr="00CD5786">
        <w:rPr>
          <w:color w:val="3F7F7F"/>
          <w:lang w:eastAsia="en-US"/>
        </w:rPr>
        <w:t>xsd:extension</w:t>
      </w:r>
      <w:proofErr w:type="spellEnd"/>
      <w:proofErr w:type="gramEnd"/>
      <w:r w:rsidRPr="00CD5786">
        <w:rPr>
          <w:lang w:eastAsia="en-US"/>
        </w:rPr>
        <w:t xml:space="preserve"> </w:t>
      </w:r>
      <w:r w:rsidRPr="00CD5786">
        <w:rPr>
          <w:color w:val="7F007F"/>
          <w:lang w:eastAsia="en-US"/>
        </w:rPr>
        <w:t>base</w:t>
      </w:r>
      <w:r w:rsidRPr="00CD5786">
        <w:rPr>
          <w:color w:val="000000"/>
          <w:lang w:eastAsia="en-US"/>
        </w:rPr>
        <w:t>=</w:t>
      </w:r>
      <w:r w:rsidRPr="00CD5786">
        <w:rPr>
          <w:i/>
          <w:iCs/>
          <w:color w:val="2A00FF"/>
          <w:lang w:eastAsia="en-US"/>
        </w:rPr>
        <w:t>"</w:t>
      </w:r>
      <w:proofErr w:type="spellStart"/>
      <w:r w:rsidRPr="00CD5786">
        <w:rPr>
          <w:i/>
          <w:iCs/>
          <w:color w:val="2A00FF"/>
          <w:lang w:eastAsia="en-US"/>
        </w:rPr>
        <w:t>wsag:AgreementType</w:t>
      </w:r>
      <w:proofErr w:type="spellEnd"/>
      <w:r w:rsidRPr="00CD5786">
        <w:rPr>
          <w:i/>
          <w:iCs/>
          <w:color w:val="2A00FF"/>
          <w:lang w:eastAsia="en-US"/>
        </w:rPr>
        <w:t>"</w:t>
      </w:r>
      <w:r w:rsidRPr="00CD5786">
        <w:rPr>
          <w:color w:val="008080"/>
          <w:lang w:eastAsia="en-US"/>
        </w:rPr>
        <w:t>&gt;</w:t>
      </w:r>
    </w:p>
    <w:p w14:paraId="6001A496" w14:textId="77777777" w:rsidR="00543A3D" w:rsidRPr="00CD5786" w:rsidRDefault="00543A3D" w:rsidP="00051549">
      <w:pPr>
        <w:pStyle w:val="Code"/>
        <w:keepNext w:val="0"/>
        <w:keepLines w:val="0"/>
        <w:rPr>
          <w:lang w:eastAsia="en-US"/>
        </w:rPr>
      </w:pPr>
      <w:r w:rsidRPr="00CD5786">
        <w:rPr>
          <w:color w:val="000000"/>
          <w:lang w:eastAsia="en-US"/>
        </w:rPr>
        <w:lastRenderedPageBreak/>
        <w:t xml:space="preserve">                </w:t>
      </w:r>
      <w:r w:rsidRPr="00CD5786">
        <w:rPr>
          <w:color w:val="008080"/>
          <w:lang w:eastAsia="en-US"/>
        </w:rPr>
        <w:t>&lt;</w:t>
      </w:r>
      <w:proofErr w:type="spellStart"/>
      <w:proofErr w:type="gramStart"/>
      <w:r w:rsidRPr="00CD5786">
        <w:rPr>
          <w:color w:val="3F7F7F"/>
          <w:lang w:eastAsia="en-US"/>
        </w:rPr>
        <w:t>xsd:sequence</w:t>
      </w:r>
      <w:proofErr w:type="spellEnd"/>
      <w:proofErr w:type="gramEnd"/>
      <w:r w:rsidRPr="00CD5786">
        <w:rPr>
          <w:color w:val="008080"/>
          <w:lang w:eastAsia="en-US"/>
        </w:rPr>
        <w:t>&gt;</w:t>
      </w:r>
    </w:p>
    <w:p w14:paraId="3A13FC1D"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proofErr w:type="gramStart"/>
      <w:r w:rsidRPr="00CD5786">
        <w:rPr>
          <w:color w:val="3F7F7F"/>
          <w:lang w:eastAsia="en-US"/>
        </w:rPr>
        <w:t>xsd:element</w:t>
      </w:r>
      <w:proofErr w:type="spellEnd"/>
      <w:proofErr w:type="gramEnd"/>
      <w:r w:rsidRPr="00CD5786">
        <w:rPr>
          <w:lang w:eastAsia="en-US"/>
        </w:rPr>
        <w:t xml:space="preserve"> </w:t>
      </w:r>
      <w:r w:rsidRPr="00CD5786">
        <w:rPr>
          <w:color w:val="7F007F"/>
          <w:lang w:eastAsia="en-US"/>
        </w:rPr>
        <w:t>name</w:t>
      </w:r>
      <w:r w:rsidRPr="00CD5786">
        <w:rPr>
          <w:color w:val="000000"/>
          <w:lang w:eastAsia="en-US"/>
        </w:rPr>
        <w:t>=</w:t>
      </w:r>
      <w:r w:rsidRPr="00CD5786">
        <w:rPr>
          <w:i/>
          <w:iCs/>
          <w:color w:val="2A00FF"/>
          <w:lang w:eastAsia="en-US"/>
        </w:rPr>
        <w:t>"</w:t>
      </w:r>
      <w:proofErr w:type="spellStart"/>
      <w:r w:rsidRPr="00CD5786">
        <w:rPr>
          <w:i/>
          <w:iCs/>
          <w:color w:val="2A00FF"/>
          <w:lang w:eastAsia="en-US"/>
        </w:rPr>
        <w:t>NegotiationOfferContext</w:t>
      </w:r>
      <w:proofErr w:type="spellEnd"/>
      <w:r w:rsidRPr="00CD5786">
        <w:rPr>
          <w:i/>
          <w:iCs/>
          <w:color w:val="2A00FF"/>
          <w:lang w:eastAsia="en-US"/>
        </w:rPr>
        <w:t>"</w:t>
      </w:r>
      <w:r w:rsidRPr="00CD5786">
        <w:rPr>
          <w:lang w:eastAsia="en-US"/>
        </w:rPr>
        <w:t xml:space="preserve"> </w:t>
      </w:r>
    </w:p>
    <w:p w14:paraId="2BBBB469" w14:textId="77777777" w:rsidR="00543A3D" w:rsidRPr="00CD5786" w:rsidRDefault="00543A3D" w:rsidP="00051549">
      <w:pPr>
        <w:pStyle w:val="Code"/>
        <w:keepNext w:val="0"/>
        <w:keepLines w:val="0"/>
        <w:rPr>
          <w:lang w:eastAsia="en-US"/>
        </w:rPr>
      </w:pPr>
      <w:r w:rsidRPr="00CD5786">
        <w:rPr>
          <w:lang w:eastAsia="en-US"/>
        </w:rPr>
        <w:t xml:space="preserve">                       </w:t>
      </w:r>
      <w:proofErr w:type="gramStart"/>
      <w:r w:rsidRPr="00CD5786">
        <w:rPr>
          <w:color w:val="7F007F"/>
          <w:lang w:eastAsia="en-US"/>
        </w:rPr>
        <w:t>type</w:t>
      </w:r>
      <w:proofErr w:type="gramEnd"/>
      <w:r w:rsidRPr="00CD5786">
        <w:rPr>
          <w:color w:val="000000"/>
          <w:lang w:eastAsia="en-US"/>
        </w:rPr>
        <w:t>=</w:t>
      </w:r>
      <w:r w:rsidRPr="00CD5786">
        <w:rPr>
          <w:i/>
          <w:iCs/>
          <w:color w:val="2A00FF"/>
          <w:lang w:eastAsia="en-US"/>
        </w:rPr>
        <w:t>"</w:t>
      </w:r>
      <w:proofErr w:type="spellStart"/>
      <w:r w:rsidRPr="00CD5786">
        <w:rPr>
          <w:i/>
          <w:iCs/>
          <w:color w:val="2A00FF"/>
          <w:lang w:eastAsia="en-US"/>
        </w:rPr>
        <w:t>wsag-neg:NegotiationOfferContextType</w:t>
      </w:r>
      <w:proofErr w:type="spellEnd"/>
      <w:r w:rsidRPr="00CD5786">
        <w:rPr>
          <w:i/>
          <w:iCs/>
          <w:color w:val="2A00FF"/>
          <w:lang w:eastAsia="en-US"/>
        </w:rPr>
        <w:t>"</w:t>
      </w:r>
      <w:r w:rsidRPr="00CD5786">
        <w:rPr>
          <w:color w:val="008080"/>
          <w:lang w:eastAsia="en-US"/>
        </w:rPr>
        <w:t>/&gt;</w:t>
      </w:r>
    </w:p>
    <w:p w14:paraId="5B04EBBF"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proofErr w:type="gramStart"/>
      <w:r w:rsidRPr="00CD5786">
        <w:rPr>
          <w:color w:val="3F7F7F"/>
          <w:lang w:eastAsia="en-US"/>
        </w:rPr>
        <w:t>xsd:element</w:t>
      </w:r>
      <w:proofErr w:type="spellEnd"/>
      <w:proofErr w:type="gramEnd"/>
      <w:r w:rsidRPr="00CD5786">
        <w:rPr>
          <w:lang w:eastAsia="en-US"/>
        </w:rPr>
        <w:t xml:space="preserve"> </w:t>
      </w:r>
      <w:r w:rsidRPr="00CD5786">
        <w:rPr>
          <w:color w:val="7F007F"/>
          <w:lang w:eastAsia="en-US"/>
        </w:rPr>
        <w:t>name</w:t>
      </w:r>
      <w:r w:rsidRPr="00CD5786">
        <w:rPr>
          <w:color w:val="000000"/>
          <w:lang w:eastAsia="en-US"/>
        </w:rPr>
        <w:t>=</w:t>
      </w:r>
      <w:r w:rsidRPr="00CD5786">
        <w:rPr>
          <w:i/>
          <w:iCs/>
          <w:color w:val="2A00FF"/>
          <w:lang w:eastAsia="en-US"/>
        </w:rPr>
        <w:t>"</w:t>
      </w:r>
      <w:proofErr w:type="spellStart"/>
      <w:r w:rsidRPr="00CD5786">
        <w:rPr>
          <w:i/>
          <w:iCs/>
          <w:color w:val="2A00FF"/>
          <w:lang w:eastAsia="en-US"/>
        </w:rPr>
        <w:t>NegotiationConstraints</w:t>
      </w:r>
      <w:proofErr w:type="spellEnd"/>
      <w:r w:rsidRPr="00CD5786">
        <w:rPr>
          <w:i/>
          <w:iCs/>
          <w:color w:val="2A00FF"/>
          <w:lang w:eastAsia="en-US"/>
        </w:rPr>
        <w:t>"</w:t>
      </w:r>
      <w:r w:rsidRPr="00CD5786">
        <w:rPr>
          <w:lang w:eastAsia="en-US"/>
        </w:rPr>
        <w:t xml:space="preserve"> </w:t>
      </w:r>
    </w:p>
    <w:p w14:paraId="66D4E2CA" w14:textId="77777777" w:rsidR="00543A3D" w:rsidRPr="00CD5786" w:rsidRDefault="00543A3D" w:rsidP="00051549">
      <w:pPr>
        <w:pStyle w:val="Code"/>
        <w:keepNext w:val="0"/>
        <w:keepLines w:val="0"/>
        <w:rPr>
          <w:lang w:eastAsia="en-US"/>
        </w:rPr>
      </w:pPr>
      <w:r w:rsidRPr="00CD5786">
        <w:rPr>
          <w:lang w:eastAsia="en-US"/>
        </w:rPr>
        <w:t xml:space="preserve">                       </w:t>
      </w:r>
      <w:proofErr w:type="gramStart"/>
      <w:r w:rsidRPr="00CD5786">
        <w:rPr>
          <w:color w:val="7F007F"/>
          <w:lang w:eastAsia="en-US"/>
        </w:rPr>
        <w:t>type</w:t>
      </w:r>
      <w:proofErr w:type="gramEnd"/>
      <w:r w:rsidRPr="00CD5786">
        <w:rPr>
          <w:color w:val="000000"/>
          <w:lang w:eastAsia="en-US"/>
        </w:rPr>
        <w:t>=</w:t>
      </w:r>
      <w:r w:rsidRPr="00CD5786">
        <w:rPr>
          <w:i/>
          <w:iCs/>
          <w:color w:val="2A00FF"/>
          <w:lang w:eastAsia="en-US"/>
        </w:rPr>
        <w:t>"</w:t>
      </w:r>
      <w:proofErr w:type="spellStart"/>
      <w:r w:rsidRPr="00CD5786">
        <w:rPr>
          <w:i/>
          <w:iCs/>
          <w:color w:val="2A00FF"/>
          <w:lang w:eastAsia="en-US"/>
        </w:rPr>
        <w:t>wsag-neg:NegotiationConstraintSectionType</w:t>
      </w:r>
      <w:proofErr w:type="spellEnd"/>
      <w:r w:rsidRPr="00CD5786">
        <w:rPr>
          <w:i/>
          <w:iCs/>
          <w:color w:val="2A00FF"/>
          <w:lang w:eastAsia="en-US"/>
        </w:rPr>
        <w:t>"</w:t>
      </w:r>
      <w:r w:rsidRPr="00CD5786">
        <w:rPr>
          <w:lang w:eastAsia="en-US"/>
        </w:rPr>
        <w:t xml:space="preserve"> </w:t>
      </w:r>
      <w:r w:rsidRPr="00CD5786">
        <w:rPr>
          <w:color w:val="008080"/>
          <w:lang w:eastAsia="en-US"/>
        </w:rPr>
        <w:t>/&gt;</w:t>
      </w:r>
    </w:p>
    <w:p w14:paraId="100D4883"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r w:rsidRPr="00CD5786">
        <w:rPr>
          <w:color w:val="3F7F7F"/>
          <w:lang w:eastAsia="en-US"/>
        </w:rPr>
        <w:t>xsd</w:t>
      </w:r>
      <w:proofErr w:type="gramStart"/>
      <w:r w:rsidRPr="00CD5786">
        <w:rPr>
          <w:color w:val="3F7F7F"/>
          <w:lang w:eastAsia="en-US"/>
        </w:rPr>
        <w:t>:sequence</w:t>
      </w:r>
      <w:proofErr w:type="spellEnd"/>
      <w:proofErr w:type="gramEnd"/>
      <w:r w:rsidRPr="00CD5786">
        <w:rPr>
          <w:color w:val="008080"/>
          <w:lang w:eastAsia="en-US"/>
        </w:rPr>
        <w:t>&gt;</w:t>
      </w:r>
    </w:p>
    <w:p w14:paraId="68A376FF"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proofErr w:type="gramStart"/>
      <w:r w:rsidRPr="00CD5786">
        <w:rPr>
          <w:color w:val="3F7F7F"/>
          <w:lang w:eastAsia="en-US"/>
        </w:rPr>
        <w:t>xsd:attribute</w:t>
      </w:r>
      <w:proofErr w:type="spellEnd"/>
      <w:proofErr w:type="gramEnd"/>
      <w:r w:rsidRPr="00CD5786">
        <w:rPr>
          <w:lang w:eastAsia="en-US"/>
        </w:rPr>
        <w:t xml:space="preserve"> </w:t>
      </w:r>
      <w:r w:rsidRPr="00CD5786">
        <w:rPr>
          <w:color w:val="7F007F"/>
          <w:lang w:eastAsia="en-US"/>
        </w:rPr>
        <w:t>name</w:t>
      </w:r>
      <w:r w:rsidRPr="00CD5786">
        <w:rPr>
          <w:color w:val="000000"/>
          <w:lang w:eastAsia="en-US"/>
        </w:rPr>
        <w:t>=</w:t>
      </w:r>
      <w:r w:rsidRPr="00CD5786">
        <w:rPr>
          <w:i/>
          <w:iCs/>
          <w:color w:val="2A00FF"/>
          <w:lang w:eastAsia="en-US"/>
        </w:rPr>
        <w:t>"</w:t>
      </w:r>
      <w:proofErr w:type="spellStart"/>
      <w:r w:rsidRPr="00CD5786">
        <w:rPr>
          <w:i/>
          <w:iCs/>
          <w:color w:val="2A00FF"/>
          <w:lang w:eastAsia="en-US"/>
        </w:rPr>
        <w:t>OfferId</w:t>
      </w:r>
      <w:proofErr w:type="spellEnd"/>
      <w:r w:rsidRPr="00CD5786">
        <w:rPr>
          <w:i/>
          <w:iCs/>
          <w:color w:val="2A00FF"/>
          <w:lang w:eastAsia="en-US"/>
        </w:rPr>
        <w:t>"</w:t>
      </w:r>
      <w:r w:rsidRPr="00CD5786">
        <w:rPr>
          <w:lang w:eastAsia="en-US"/>
        </w:rPr>
        <w:t xml:space="preserve"> </w:t>
      </w:r>
      <w:r w:rsidRPr="00CD5786">
        <w:rPr>
          <w:color w:val="7F007F"/>
          <w:lang w:eastAsia="en-US"/>
        </w:rPr>
        <w:t>type</w:t>
      </w:r>
      <w:r w:rsidRPr="00CD5786">
        <w:rPr>
          <w:color w:val="000000"/>
          <w:lang w:eastAsia="en-US"/>
        </w:rPr>
        <w:t>=</w:t>
      </w:r>
      <w:r w:rsidRPr="00CD5786">
        <w:rPr>
          <w:i/>
          <w:iCs/>
          <w:color w:val="2A00FF"/>
          <w:lang w:eastAsia="en-US"/>
        </w:rPr>
        <w:t>"</w:t>
      </w:r>
      <w:proofErr w:type="spellStart"/>
      <w:r w:rsidRPr="00CD5786">
        <w:rPr>
          <w:i/>
          <w:iCs/>
          <w:color w:val="2A00FF"/>
          <w:lang w:eastAsia="en-US"/>
        </w:rPr>
        <w:t>xsd:string</w:t>
      </w:r>
      <w:proofErr w:type="spellEnd"/>
      <w:r w:rsidRPr="00CD5786">
        <w:rPr>
          <w:i/>
          <w:iCs/>
          <w:color w:val="2A00FF"/>
          <w:lang w:eastAsia="en-US"/>
        </w:rPr>
        <w:t>"</w:t>
      </w:r>
      <w:r w:rsidRPr="00CD5786">
        <w:rPr>
          <w:lang w:eastAsia="en-US"/>
        </w:rPr>
        <w:t xml:space="preserve"> </w:t>
      </w:r>
      <w:r w:rsidRPr="00CD5786">
        <w:rPr>
          <w:color w:val="008080"/>
          <w:lang w:eastAsia="en-US"/>
        </w:rPr>
        <w:t>/&gt;</w:t>
      </w:r>
    </w:p>
    <w:p w14:paraId="6218F152"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r w:rsidRPr="00CD5786">
        <w:rPr>
          <w:color w:val="3F7F7F"/>
          <w:lang w:eastAsia="en-US"/>
        </w:rPr>
        <w:t>xsd</w:t>
      </w:r>
      <w:proofErr w:type="gramStart"/>
      <w:r w:rsidRPr="00CD5786">
        <w:rPr>
          <w:color w:val="3F7F7F"/>
          <w:lang w:eastAsia="en-US"/>
        </w:rPr>
        <w:t>:extension</w:t>
      </w:r>
      <w:proofErr w:type="spellEnd"/>
      <w:proofErr w:type="gramEnd"/>
      <w:r w:rsidRPr="00CD5786">
        <w:rPr>
          <w:color w:val="008080"/>
          <w:lang w:eastAsia="en-US"/>
        </w:rPr>
        <w:t>&gt;</w:t>
      </w:r>
    </w:p>
    <w:p w14:paraId="71EECB13"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r w:rsidRPr="00CD5786">
        <w:rPr>
          <w:color w:val="3F7F7F"/>
          <w:lang w:eastAsia="en-US"/>
        </w:rPr>
        <w:t>xsd</w:t>
      </w:r>
      <w:proofErr w:type="gramStart"/>
      <w:r w:rsidRPr="00CD5786">
        <w:rPr>
          <w:color w:val="3F7F7F"/>
          <w:lang w:eastAsia="en-US"/>
        </w:rPr>
        <w:t>:complexContent</w:t>
      </w:r>
      <w:proofErr w:type="spellEnd"/>
      <w:proofErr w:type="gramEnd"/>
      <w:r w:rsidRPr="00CD5786">
        <w:rPr>
          <w:color w:val="008080"/>
          <w:lang w:eastAsia="en-US"/>
        </w:rPr>
        <w:t>&gt;</w:t>
      </w:r>
    </w:p>
    <w:p w14:paraId="70F19481"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r w:rsidRPr="00CD5786">
        <w:rPr>
          <w:color w:val="3F7F7F"/>
          <w:lang w:eastAsia="en-US"/>
        </w:rPr>
        <w:t>xsd</w:t>
      </w:r>
      <w:proofErr w:type="gramStart"/>
      <w:r w:rsidRPr="00CD5786">
        <w:rPr>
          <w:color w:val="3F7F7F"/>
          <w:lang w:eastAsia="en-US"/>
        </w:rPr>
        <w:t>:complexType</w:t>
      </w:r>
      <w:proofErr w:type="spellEnd"/>
      <w:proofErr w:type="gramEnd"/>
      <w:r w:rsidRPr="00CD5786">
        <w:rPr>
          <w:color w:val="008080"/>
          <w:lang w:eastAsia="en-US"/>
        </w:rPr>
        <w:t>&gt;</w:t>
      </w:r>
    </w:p>
    <w:p w14:paraId="7EDB1BC2" w14:textId="77777777" w:rsidR="00543A3D" w:rsidRPr="00CD5786" w:rsidRDefault="00543A3D" w:rsidP="00051549">
      <w:pPr>
        <w:pStyle w:val="Code"/>
        <w:keepNext w:val="0"/>
        <w:keepLines w:val="0"/>
        <w:rPr>
          <w:lang w:eastAsia="en-US"/>
        </w:rPr>
      </w:pPr>
      <w:r w:rsidRPr="00CD5786">
        <w:rPr>
          <w:color w:val="000000"/>
          <w:lang w:eastAsia="en-US"/>
        </w:rPr>
        <w:t xml:space="preserve">    </w:t>
      </w:r>
    </w:p>
    <w:p w14:paraId="36C4EE45"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proofErr w:type="gramStart"/>
      <w:r w:rsidRPr="00CD5786">
        <w:rPr>
          <w:color w:val="3F7F7F"/>
          <w:lang w:eastAsia="en-US"/>
        </w:rPr>
        <w:t>xsd:complexType</w:t>
      </w:r>
      <w:proofErr w:type="spellEnd"/>
      <w:proofErr w:type="gramEnd"/>
      <w:r w:rsidRPr="00CD5786">
        <w:rPr>
          <w:lang w:eastAsia="en-US"/>
        </w:rPr>
        <w:t xml:space="preserve"> </w:t>
      </w:r>
      <w:r w:rsidRPr="00CD5786">
        <w:rPr>
          <w:color w:val="7F007F"/>
          <w:lang w:eastAsia="en-US"/>
        </w:rPr>
        <w:t>name</w:t>
      </w:r>
      <w:r w:rsidRPr="00CD5786">
        <w:rPr>
          <w:color w:val="000000"/>
          <w:lang w:eastAsia="en-US"/>
        </w:rPr>
        <w:t>=</w:t>
      </w:r>
      <w:r w:rsidRPr="00CD5786">
        <w:rPr>
          <w:i/>
          <w:iCs/>
          <w:color w:val="2A00FF"/>
          <w:lang w:eastAsia="en-US"/>
        </w:rPr>
        <w:t>"</w:t>
      </w:r>
      <w:proofErr w:type="spellStart"/>
      <w:r w:rsidRPr="00CD5786">
        <w:rPr>
          <w:i/>
          <w:iCs/>
          <w:color w:val="2A00FF"/>
          <w:lang w:eastAsia="en-US"/>
        </w:rPr>
        <w:t>NegotiationConstraintSectionType</w:t>
      </w:r>
      <w:proofErr w:type="spellEnd"/>
      <w:r w:rsidRPr="00CD5786">
        <w:rPr>
          <w:i/>
          <w:iCs/>
          <w:color w:val="2A00FF"/>
          <w:lang w:eastAsia="en-US"/>
        </w:rPr>
        <w:t>"</w:t>
      </w:r>
      <w:r w:rsidRPr="00CD5786">
        <w:rPr>
          <w:color w:val="008080"/>
          <w:lang w:eastAsia="en-US"/>
        </w:rPr>
        <w:t>&gt;</w:t>
      </w:r>
    </w:p>
    <w:p w14:paraId="3BF58C3B"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proofErr w:type="gramStart"/>
      <w:r w:rsidRPr="00CD5786">
        <w:rPr>
          <w:color w:val="3F7F7F"/>
          <w:lang w:eastAsia="en-US"/>
        </w:rPr>
        <w:t>xsd:sequence</w:t>
      </w:r>
      <w:proofErr w:type="spellEnd"/>
      <w:proofErr w:type="gramEnd"/>
      <w:r w:rsidRPr="00CD5786">
        <w:rPr>
          <w:color w:val="008080"/>
          <w:lang w:eastAsia="en-US"/>
        </w:rPr>
        <w:t>&gt;</w:t>
      </w:r>
    </w:p>
    <w:p w14:paraId="561191FE"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proofErr w:type="gramStart"/>
      <w:r w:rsidRPr="00CD5786">
        <w:rPr>
          <w:color w:val="3F7F7F"/>
          <w:lang w:eastAsia="en-US"/>
        </w:rPr>
        <w:t>xsd:element</w:t>
      </w:r>
      <w:proofErr w:type="spellEnd"/>
      <w:proofErr w:type="gramEnd"/>
      <w:r w:rsidRPr="00CD5786">
        <w:rPr>
          <w:lang w:eastAsia="en-US"/>
        </w:rPr>
        <w:t xml:space="preserve"> </w:t>
      </w:r>
      <w:proofErr w:type="spellStart"/>
      <w:r w:rsidRPr="00CD5786">
        <w:rPr>
          <w:color w:val="7F007F"/>
          <w:lang w:eastAsia="en-US"/>
        </w:rPr>
        <w:t>maxOccurs</w:t>
      </w:r>
      <w:proofErr w:type="spellEnd"/>
      <w:r w:rsidRPr="00CD5786">
        <w:rPr>
          <w:color w:val="000000"/>
          <w:lang w:eastAsia="en-US"/>
        </w:rPr>
        <w:t>=</w:t>
      </w:r>
      <w:r w:rsidRPr="00CD5786">
        <w:rPr>
          <w:i/>
          <w:iCs/>
          <w:color w:val="2A00FF"/>
          <w:lang w:eastAsia="en-US"/>
        </w:rPr>
        <w:t>"unbounded"</w:t>
      </w:r>
      <w:r w:rsidRPr="00CD5786">
        <w:rPr>
          <w:lang w:eastAsia="en-US"/>
        </w:rPr>
        <w:t xml:space="preserve"> </w:t>
      </w:r>
      <w:proofErr w:type="spellStart"/>
      <w:r w:rsidRPr="00CD5786">
        <w:rPr>
          <w:color w:val="7F007F"/>
          <w:lang w:eastAsia="en-US"/>
        </w:rPr>
        <w:t>minOccurs</w:t>
      </w:r>
      <w:proofErr w:type="spellEnd"/>
      <w:r w:rsidRPr="00CD5786">
        <w:rPr>
          <w:color w:val="000000"/>
          <w:lang w:eastAsia="en-US"/>
        </w:rPr>
        <w:t>=</w:t>
      </w:r>
      <w:r w:rsidRPr="00CD5786">
        <w:rPr>
          <w:i/>
          <w:iCs/>
          <w:color w:val="2A00FF"/>
          <w:lang w:eastAsia="en-US"/>
        </w:rPr>
        <w:t>"0"</w:t>
      </w:r>
      <w:r w:rsidRPr="00CD5786">
        <w:rPr>
          <w:lang w:eastAsia="en-US"/>
        </w:rPr>
        <w:t xml:space="preserve"> </w:t>
      </w:r>
      <w:r w:rsidRPr="00CD5786">
        <w:rPr>
          <w:color w:val="7F007F"/>
          <w:lang w:eastAsia="en-US"/>
        </w:rPr>
        <w:t>name</w:t>
      </w:r>
      <w:r w:rsidRPr="00CD5786">
        <w:rPr>
          <w:color w:val="000000"/>
          <w:lang w:eastAsia="en-US"/>
        </w:rPr>
        <w:t>=</w:t>
      </w:r>
      <w:r w:rsidRPr="00CD5786">
        <w:rPr>
          <w:i/>
          <w:iCs/>
          <w:color w:val="2A00FF"/>
          <w:lang w:eastAsia="en-US"/>
        </w:rPr>
        <w:t>"Item"</w:t>
      </w:r>
    </w:p>
    <w:p w14:paraId="7B1A9FF3" w14:textId="77777777" w:rsidR="00543A3D" w:rsidRPr="00CD5786" w:rsidRDefault="00543A3D" w:rsidP="00051549">
      <w:pPr>
        <w:pStyle w:val="Code"/>
        <w:keepNext w:val="0"/>
        <w:keepLines w:val="0"/>
        <w:rPr>
          <w:lang w:eastAsia="en-US"/>
        </w:rPr>
      </w:pPr>
      <w:r w:rsidRPr="00CD5786">
        <w:rPr>
          <w:lang w:eastAsia="en-US"/>
        </w:rPr>
        <w:t xml:space="preserve">                </w:t>
      </w:r>
      <w:proofErr w:type="gramStart"/>
      <w:r w:rsidRPr="00CD5786">
        <w:rPr>
          <w:color w:val="7F007F"/>
          <w:lang w:eastAsia="en-US"/>
        </w:rPr>
        <w:t>type</w:t>
      </w:r>
      <w:proofErr w:type="gramEnd"/>
      <w:r w:rsidRPr="00CD5786">
        <w:rPr>
          <w:color w:val="000000"/>
          <w:lang w:eastAsia="en-US"/>
        </w:rPr>
        <w:t>=</w:t>
      </w:r>
      <w:r w:rsidRPr="00CD5786">
        <w:rPr>
          <w:i/>
          <w:iCs/>
          <w:color w:val="2A00FF"/>
          <w:lang w:eastAsia="en-US"/>
        </w:rPr>
        <w:t>"</w:t>
      </w:r>
      <w:proofErr w:type="spellStart"/>
      <w:r w:rsidRPr="00CD5786">
        <w:rPr>
          <w:i/>
          <w:iCs/>
          <w:color w:val="2A00FF"/>
          <w:lang w:eastAsia="en-US"/>
        </w:rPr>
        <w:t>wsag-neg:NegotiationOfferItemType</w:t>
      </w:r>
      <w:proofErr w:type="spellEnd"/>
      <w:r w:rsidRPr="00CD5786">
        <w:rPr>
          <w:i/>
          <w:iCs/>
          <w:color w:val="2A00FF"/>
          <w:lang w:eastAsia="en-US"/>
        </w:rPr>
        <w:t>"</w:t>
      </w:r>
      <w:r w:rsidRPr="00CD5786">
        <w:rPr>
          <w:lang w:eastAsia="en-US"/>
        </w:rPr>
        <w:t xml:space="preserve"> </w:t>
      </w:r>
      <w:r w:rsidRPr="00CD5786">
        <w:rPr>
          <w:color w:val="008080"/>
          <w:lang w:eastAsia="en-US"/>
        </w:rPr>
        <w:t>/&gt;</w:t>
      </w:r>
    </w:p>
    <w:p w14:paraId="477735F2"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proofErr w:type="gramStart"/>
      <w:r w:rsidRPr="00CD5786">
        <w:rPr>
          <w:color w:val="3F7F7F"/>
          <w:lang w:eastAsia="en-US"/>
        </w:rPr>
        <w:t>xsd:element</w:t>
      </w:r>
      <w:proofErr w:type="spellEnd"/>
      <w:proofErr w:type="gramEnd"/>
      <w:r w:rsidRPr="00CD5786">
        <w:rPr>
          <w:lang w:eastAsia="en-US"/>
        </w:rPr>
        <w:t xml:space="preserve"> </w:t>
      </w:r>
      <w:proofErr w:type="spellStart"/>
      <w:r w:rsidRPr="00CD5786">
        <w:rPr>
          <w:color w:val="7F007F"/>
          <w:lang w:eastAsia="en-US"/>
        </w:rPr>
        <w:t>maxOccurs</w:t>
      </w:r>
      <w:proofErr w:type="spellEnd"/>
      <w:r w:rsidRPr="00CD5786">
        <w:rPr>
          <w:color w:val="000000"/>
          <w:lang w:eastAsia="en-US"/>
        </w:rPr>
        <w:t>=</w:t>
      </w:r>
      <w:r w:rsidRPr="00CD5786">
        <w:rPr>
          <w:i/>
          <w:iCs/>
          <w:color w:val="2A00FF"/>
          <w:lang w:eastAsia="en-US"/>
        </w:rPr>
        <w:t>"unbounded"</w:t>
      </w:r>
      <w:r w:rsidRPr="00CD5786">
        <w:rPr>
          <w:lang w:eastAsia="en-US"/>
        </w:rPr>
        <w:t xml:space="preserve"> </w:t>
      </w:r>
      <w:proofErr w:type="spellStart"/>
      <w:r w:rsidRPr="00CD5786">
        <w:rPr>
          <w:color w:val="7F007F"/>
          <w:lang w:eastAsia="en-US"/>
        </w:rPr>
        <w:t>minOccurs</w:t>
      </w:r>
      <w:proofErr w:type="spellEnd"/>
      <w:r w:rsidRPr="00CD5786">
        <w:rPr>
          <w:color w:val="000000"/>
          <w:lang w:eastAsia="en-US"/>
        </w:rPr>
        <w:t>=</w:t>
      </w:r>
      <w:r w:rsidRPr="00CD5786">
        <w:rPr>
          <w:i/>
          <w:iCs/>
          <w:color w:val="2A00FF"/>
          <w:lang w:eastAsia="en-US"/>
        </w:rPr>
        <w:t>"0"</w:t>
      </w:r>
    </w:p>
    <w:p w14:paraId="435D6ABE" w14:textId="77777777" w:rsidR="00543A3D" w:rsidRPr="00CD5786" w:rsidRDefault="00543A3D" w:rsidP="00051549">
      <w:pPr>
        <w:pStyle w:val="Code"/>
        <w:keepNext w:val="0"/>
        <w:keepLines w:val="0"/>
        <w:rPr>
          <w:lang w:eastAsia="en-US"/>
        </w:rPr>
      </w:pPr>
      <w:r w:rsidRPr="00CD5786">
        <w:rPr>
          <w:lang w:eastAsia="en-US"/>
        </w:rPr>
        <w:t xml:space="preserve">                </w:t>
      </w:r>
      <w:proofErr w:type="gramStart"/>
      <w:r w:rsidRPr="00CD5786">
        <w:rPr>
          <w:color w:val="7F007F"/>
          <w:lang w:eastAsia="en-US"/>
        </w:rPr>
        <w:t>ref</w:t>
      </w:r>
      <w:proofErr w:type="gramEnd"/>
      <w:r w:rsidRPr="00CD5786">
        <w:rPr>
          <w:color w:val="000000"/>
          <w:lang w:eastAsia="en-US"/>
        </w:rPr>
        <w:t>=</w:t>
      </w:r>
      <w:r w:rsidRPr="00CD5786">
        <w:rPr>
          <w:i/>
          <w:iCs/>
          <w:color w:val="2A00FF"/>
          <w:lang w:eastAsia="en-US"/>
        </w:rPr>
        <w:t>"</w:t>
      </w:r>
      <w:proofErr w:type="spellStart"/>
      <w:r w:rsidRPr="00CD5786">
        <w:rPr>
          <w:i/>
          <w:iCs/>
          <w:color w:val="2A00FF"/>
          <w:lang w:eastAsia="en-US"/>
        </w:rPr>
        <w:t>wsag:Constraint</w:t>
      </w:r>
      <w:proofErr w:type="spellEnd"/>
      <w:r w:rsidRPr="00CD5786">
        <w:rPr>
          <w:i/>
          <w:iCs/>
          <w:color w:val="2A00FF"/>
          <w:lang w:eastAsia="en-US"/>
        </w:rPr>
        <w:t>"</w:t>
      </w:r>
      <w:r w:rsidRPr="00CD5786">
        <w:rPr>
          <w:lang w:eastAsia="en-US"/>
        </w:rPr>
        <w:t xml:space="preserve"> </w:t>
      </w:r>
      <w:r w:rsidRPr="00CD5786">
        <w:rPr>
          <w:color w:val="008080"/>
          <w:lang w:eastAsia="en-US"/>
        </w:rPr>
        <w:t>/&gt;</w:t>
      </w:r>
    </w:p>
    <w:p w14:paraId="71D4CF17"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r w:rsidRPr="00CD5786">
        <w:rPr>
          <w:color w:val="3F7F7F"/>
          <w:lang w:eastAsia="en-US"/>
        </w:rPr>
        <w:t>xsd</w:t>
      </w:r>
      <w:proofErr w:type="gramStart"/>
      <w:r w:rsidRPr="00CD5786">
        <w:rPr>
          <w:color w:val="3F7F7F"/>
          <w:lang w:eastAsia="en-US"/>
        </w:rPr>
        <w:t>:sequence</w:t>
      </w:r>
      <w:proofErr w:type="spellEnd"/>
      <w:proofErr w:type="gramEnd"/>
      <w:r w:rsidRPr="00CD5786">
        <w:rPr>
          <w:color w:val="008080"/>
          <w:lang w:eastAsia="en-US"/>
        </w:rPr>
        <w:t>&gt;</w:t>
      </w:r>
    </w:p>
    <w:p w14:paraId="0C199DEB"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r w:rsidRPr="00CD5786">
        <w:rPr>
          <w:color w:val="3F7F7F"/>
          <w:lang w:eastAsia="en-US"/>
        </w:rPr>
        <w:t>xsd</w:t>
      </w:r>
      <w:proofErr w:type="gramStart"/>
      <w:r w:rsidRPr="00CD5786">
        <w:rPr>
          <w:color w:val="3F7F7F"/>
          <w:lang w:eastAsia="en-US"/>
        </w:rPr>
        <w:t>:complexType</w:t>
      </w:r>
      <w:proofErr w:type="spellEnd"/>
      <w:proofErr w:type="gramEnd"/>
      <w:r w:rsidRPr="00CD5786">
        <w:rPr>
          <w:color w:val="008080"/>
          <w:lang w:eastAsia="en-US"/>
        </w:rPr>
        <w:t>&gt;</w:t>
      </w:r>
    </w:p>
    <w:p w14:paraId="4DCBFDE3" w14:textId="77777777" w:rsidR="00543A3D" w:rsidRPr="00CD5786" w:rsidRDefault="00543A3D" w:rsidP="00051549">
      <w:pPr>
        <w:pStyle w:val="Code"/>
        <w:keepNext w:val="0"/>
        <w:keepLines w:val="0"/>
        <w:rPr>
          <w:lang w:eastAsia="en-US"/>
        </w:rPr>
      </w:pPr>
      <w:r w:rsidRPr="00CD5786">
        <w:rPr>
          <w:color w:val="000000"/>
          <w:lang w:eastAsia="en-US"/>
        </w:rPr>
        <w:t xml:space="preserve">    </w:t>
      </w:r>
    </w:p>
    <w:p w14:paraId="25D7CC2D"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proofErr w:type="gramStart"/>
      <w:r w:rsidRPr="00CD5786">
        <w:rPr>
          <w:color w:val="3F7F7F"/>
          <w:lang w:eastAsia="en-US"/>
        </w:rPr>
        <w:t>xsd:complexType</w:t>
      </w:r>
      <w:proofErr w:type="spellEnd"/>
      <w:proofErr w:type="gramEnd"/>
      <w:r w:rsidRPr="00CD5786">
        <w:rPr>
          <w:lang w:eastAsia="en-US"/>
        </w:rPr>
        <w:t xml:space="preserve"> </w:t>
      </w:r>
      <w:r w:rsidRPr="00CD5786">
        <w:rPr>
          <w:color w:val="7F007F"/>
          <w:lang w:eastAsia="en-US"/>
        </w:rPr>
        <w:t>name</w:t>
      </w:r>
      <w:r w:rsidRPr="00CD5786">
        <w:rPr>
          <w:color w:val="000000"/>
          <w:lang w:eastAsia="en-US"/>
        </w:rPr>
        <w:t>=</w:t>
      </w:r>
      <w:r w:rsidRPr="00CD5786">
        <w:rPr>
          <w:i/>
          <w:iCs/>
          <w:color w:val="2A00FF"/>
          <w:lang w:eastAsia="en-US"/>
        </w:rPr>
        <w:t>"</w:t>
      </w:r>
      <w:proofErr w:type="spellStart"/>
      <w:r w:rsidRPr="00CD5786">
        <w:rPr>
          <w:i/>
          <w:iCs/>
          <w:color w:val="2A00FF"/>
          <w:lang w:eastAsia="en-US"/>
        </w:rPr>
        <w:t>NegotiationOfferItemType</w:t>
      </w:r>
      <w:proofErr w:type="spellEnd"/>
      <w:r w:rsidRPr="00CD5786">
        <w:rPr>
          <w:i/>
          <w:iCs/>
          <w:color w:val="2A00FF"/>
          <w:lang w:eastAsia="en-US"/>
        </w:rPr>
        <w:t>"</w:t>
      </w:r>
      <w:r w:rsidRPr="00CD5786">
        <w:rPr>
          <w:color w:val="008080"/>
          <w:lang w:eastAsia="en-US"/>
        </w:rPr>
        <w:t>&gt;</w:t>
      </w:r>
    </w:p>
    <w:p w14:paraId="62C0A49A"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proofErr w:type="gramStart"/>
      <w:r w:rsidRPr="00CD5786">
        <w:rPr>
          <w:color w:val="3F7F7F"/>
          <w:lang w:eastAsia="en-US"/>
        </w:rPr>
        <w:t>xsd:complexContent</w:t>
      </w:r>
      <w:proofErr w:type="spellEnd"/>
      <w:proofErr w:type="gramEnd"/>
      <w:r w:rsidRPr="00CD5786">
        <w:rPr>
          <w:color w:val="008080"/>
          <w:lang w:eastAsia="en-US"/>
        </w:rPr>
        <w:t>&gt;</w:t>
      </w:r>
    </w:p>
    <w:p w14:paraId="13778203"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xsd:extension</w:t>
      </w:r>
      <w:proofErr w:type="spellEnd"/>
      <w:proofErr w:type="gramEnd"/>
      <w:r w:rsidRPr="00CD5786">
        <w:t xml:space="preserve"> </w:t>
      </w:r>
      <w:r w:rsidRPr="00CD5786">
        <w:rPr>
          <w:color w:val="7F007F"/>
        </w:rPr>
        <w:t>base</w:t>
      </w:r>
      <w:r w:rsidRPr="00CD5786">
        <w:rPr>
          <w:color w:val="000000"/>
        </w:rPr>
        <w:t>=</w:t>
      </w:r>
      <w:r w:rsidRPr="00CD5786">
        <w:rPr>
          <w:i/>
          <w:iCs/>
          <w:color w:val="2A00FF"/>
          <w:lang w:eastAsia="en-US"/>
        </w:rPr>
        <w:t>"</w:t>
      </w:r>
      <w:proofErr w:type="spellStart"/>
      <w:r w:rsidRPr="00CD5786">
        <w:rPr>
          <w:i/>
          <w:iCs/>
          <w:color w:val="2A00FF"/>
          <w:lang w:eastAsia="en-US"/>
        </w:rPr>
        <w:t>wsag:OfferItemType</w:t>
      </w:r>
      <w:proofErr w:type="spellEnd"/>
      <w:r w:rsidRPr="00CD5786">
        <w:rPr>
          <w:i/>
          <w:iCs/>
          <w:color w:val="2A00FF"/>
          <w:lang w:eastAsia="en-US"/>
        </w:rPr>
        <w:t>"</w:t>
      </w:r>
      <w:r w:rsidRPr="00CD5786">
        <w:rPr>
          <w:color w:val="008080"/>
        </w:rPr>
        <w:t>&gt;</w:t>
      </w:r>
    </w:p>
    <w:p w14:paraId="6AC36D4D" w14:textId="77777777" w:rsidR="00543A3D" w:rsidRPr="00CD5786" w:rsidRDefault="00543A3D" w:rsidP="00051549">
      <w:pPr>
        <w:pStyle w:val="Code"/>
        <w:keepNext w:val="0"/>
        <w:keepLines w:val="0"/>
        <w:rPr>
          <w:i/>
          <w:iCs/>
          <w:color w:val="2A00FF"/>
          <w:lang w:eastAsia="en-US"/>
        </w:rPr>
      </w:pPr>
      <w:r w:rsidRPr="00CD5786">
        <w:rPr>
          <w:color w:val="000000"/>
        </w:rPr>
        <w:t xml:space="preserve">                </w:t>
      </w:r>
      <w:r w:rsidRPr="00CD5786">
        <w:rPr>
          <w:color w:val="008080"/>
        </w:rPr>
        <w:t>&lt;</w:t>
      </w:r>
      <w:proofErr w:type="spellStart"/>
      <w:proofErr w:type="gramStart"/>
      <w:r w:rsidRPr="00CD5786">
        <w:rPr>
          <w:color w:val="3F7F7F"/>
        </w:rPr>
        <w:t>xsd:attribute</w:t>
      </w:r>
      <w:proofErr w:type="spellEnd"/>
      <w:proofErr w:type="gramEnd"/>
      <w:r w:rsidRPr="00CD5786">
        <w:t xml:space="preserve"> </w:t>
      </w:r>
      <w:r w:rsidRPr="00CD5786">
        <w:rPr>
          <w:color w:val="7F007F"/>
        </w:rPr>
        <w:t>name</w:t>
      </w:r>
      <w:r w:rsidRPr="00CD5786">
        <w:rPr>
          <w:color w:val="000000"/>
        </w:rPr>
        <w:t>=</w:t>
      </w:r>
      <w:r w:rsidRPr="00CD5786">
        <w:rPr>
          <w:i/>
          <w:iCs/>
          <w:color w:val="2A00FF"/>
          <w:lang w:eastAsia="en-US"/>
        </w:rPr>
        <w:t xml:space="preserve">"Type" </w:t>
      </w:r>
    </w:p>
    <w:p w14:paraId="6645165C" w14:textId="77777777" w:rsidR="00543A3D" w:rsidRPr="00CD5786" w:rsidRDefault="00543A3D" w:rsidP="00051549">
      <w:pPr>
        <w:pStyle w:val="Code"/>
        <w:keepNext w:val="0"/>
        <w:keepLines w:val="0"/>
        <w:rPr>
          <w:i/>
          <w:iCs/>
          <w:color w:val="2A00FF"/>
          <w:lang w:eastAsia="en-US"/>
        </w:rPr>
      </w:pPr>
      <w:r w:rsidRPr="00CD5786">
        <w:rPr>
          <w:color w:val="7F007F"/>
        </w:rPr>
        <w:t xml:space="preserve">                               </w:t>
      </w:r>
      <w:proofErr w:type="gramStart"/>
      <w:r w:rsidRPr="00CD5786">
        <w:rPr>
          <w:color w:val="7F007F"/>
        </w:rPr>
        <w:t>type</w:t>
      </w:r>
      <w:proofErr w:type="gramEnd"/>
      <w:r w:rsidRPr="00CD5786">
        <w:rPr>
          <w:color w:val="000000"/>
        </w:rPr>
        <w:t>=</w:t>
      </w:r>
      <w:r w:rsidRPr="00CD5786">
        <w:rPr>
          <w:i/>
          <w:iCs/>
          <w:color w:val="2A00FF"/>
          <w:lang w:eastAsia="en-US"/>
        </w:rPr>
        <w:t>"</w:t>
      </w:r>
      <w:proofErr w:type="spellStart"/>
      <w:r w:rsidRPr="00CD5786">
        <w:rPr>
          <w:i/>
          <w:iCs/>
          <w:color w:val="2A00FF"/>
          <w:lang w:eastAsia="en-US"/>
        </w:rPr>
        <w:t>wsag-neg:NegotiationConstraintType</w:t>
      </w:r>
      <w:proofErr w:type="spellEnd"/>
      <w:r w:rsidRPr="00CD5786">
        <w:rPr>
          <w:i/>
          <w:iCs/>
          <w:color w:val="2A00FF"/>
          <w:lang w:eastAsia="en-US"/>
        </w:rPr>
        <w:t>"</w:t>
      </w:r>
    </w:p>
    <w:p w14:paraId="0377BD23" w14:textId="77777777" w:rsidR="00543A3D" w:rsidRPr="00CD5786" w:rsidRDefault="00543A3D" w:rsidP="00051549">
      <w:pPr>
        <w:pStyle w:val="Code"/>
        <w:keepNext w:val="0"/>
        <w:keepLines w:val="0"/>
      </w:pPr>
      <w:r w:rsidRPr="00CD5786">
        <w:rPr>
          <w:i/>
          <w:iCs/>
          <w:color w:val="2A00FF"/>
          <w:lang w:eastAsia="en-US"/>
        </w:rPr>
        <w:t xml:space="preserve">                               </w:t>
      </w:r>
      <w:proofErr w:type="gramStart"/>
      <w:r w:rsidRPr="00CD5786">
        <w:rPr>
          <w:color w:val="7F007F"/>
        </w:rPr>
        <w:t>use</w:t>
      </w:r>
      <w:proofErr w:type="gramEnd"/>
      <w:r w:rsidRPr="00CD5786">
        <w:rPr>
          <w:color w:val="000000"/>
        </w:rPr>
        <w:t>=</w:t>
      </w:r>
      <w:r w:rsidRPr="00CD5786">
        <w:rPr>
          <w:i/>
          <w:iCs/>
          <w:color w:val="2A00FF"/>
          <w:lang w:eastAsia="en-US"/>
        </w:rPr>
        <w:t xml:space="preserve">"required" </w:t>
      </w:r>
      <w:r w:rsidRPr="00CD5786">
        <w:rPr>
          <w:color w:val="008080"/>
        </w:rPr>
        <w:t>/&gt;</w:t>
      </w:r>
    </w:p>
    <w:p w14:paraId="239FA8E8"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xsd:attribute</w:t>
      </w:r>
      <w:proofErr w:type="spellEnd"/>
      <w:proofErr w:type="gramEnd"/>
      <w:r w:rsidRPr="00CD5786">
        <w:t xml:space="preserve"> </w:t>
      </w:r>
      <w:r w:rsidRPr="00CD5786">
        <w:rPr>
          <w:color w:val="7F007F"/>
        </w:rPr>
        <w:t>name</w:t>
      </w:r>
      <w:r w:rsidRPr="00CD5786">
        <w:rPr>
          <w:color w:val="000000"/>
        </w:rPr>
        <w:t>=</w:t>
      </w:r>
      <w:r w:rsidRPr="00CD5786">
        <w:rPr>
          <w:i/>
          <w:iCs/>
          <w:color w:val="2A00FF"/>
          <w:lang w:eastAsia="en-US"/>
        </w:rPr>
        <w:t>"Importance"</w:t>
      </w:r>
      <w:r w:rsidRPr="00CD5786">
        <w:t xml:space="preserve"> </w:t>
      </w:r>
      <w:r w:rsidRPr="00CD5786">
        <w:rPr>
          <w:color w:val="7F007F"/>
        </w:rPr>
        <w:t>type</w:t>
      </w:r>
      <w:r w:rsidRPr="00CD5786">
        <w:rPr>
          <w:color w:val="000000"/>
        </w:rPr>
        <w:t>=</w:t>
      </w:r>
      <w:r w:rsidRPr="00CD5786">
        <w:rPr>
          <w:i/>
          <w:iCs/>
          <w:color w:val="2A00FF"/>
          <w:lang w:eastAsia="en-US"/>
        </w:rPr>
        <w:t>"</w:t>
      </w:r>
      <w:proofErr w:type="spellStart"/>
      <w:r w:rsidRPr="00CD5786">
        <w:rPr>
          <w:i/>
          <w:iCs/>
          <w:color w:val="2A00FF"/>
          <w:lang w:eastAsia="en-US"/>
        </w:rPr>
        <w:t>xsd:integer</w:t>
      </w:r>
      <w:proofErr w:type="spellEnd"/>
      <w:r w:rsidRPr="00CD5786">
        <w:rPr>
          <w:i/>
          <w:iCs/>
          <w:color w:val="2A00FF"/>
          <w:lang w:eastAsia="en-US"/>
        </w:rPr>
        <w:t>"</w:t>
      </w:r>
      <w:r w:rsidRPr="00CD5786">
        <w:t xml:space="preserve"> </w:t>
      </w:r>
    </w:p>
    <w:p w14:paraId="3F1F80CE" w14:textId="77777777" w:rsidR="00543A3D" w:rsidRPr="00CD5786" w:rsidRDefault="00543A3D" w:rsidP="00051549">
      <w:pPr>
        <w:pStyle w:val="Code"/>
        <w:keepNext w:val="0"/>
        <w:keepLines w:val="0"/>
      </w:pPr>
      <w:r w:rsidRPr="00CD5786">
        <w:t xml:space="preserve">                               </w:t>
      </w:r>
      <w:proofErr w:type="gramStart"/>
      <w:r w:rsidRPr="00CD5786">
        <w:rPr>
          <w:color w:val="7F007F"/>
        </w:rPr>
        <w:t>default</w:t>
      </w:r>
      <w:proofErr w:type="gramEnd"/>
      <w:r w:rsidRPr="00CD5786">
        <w:rPr>
          <w:color w:val="000000"/>
        </w:rPr>
        <w:t>=</w:t>
      </w:r>
      <w:r w:rsidRPr="00CD5786">
        <w:rPr>
          <w:i/>
          <w:iCs/>
          <w:color w:val="2A00FF"/>
          <w:lang w:eastAsia="en-US"/>
        </w:rPr>
        <w:t>"0"</w:t>
      </w:r>
      <w:r w:rsidRPr="00CD5786">
        <w:t xml:space="preserve"> </w:t>
      </w:r>
      <w:r w:rsidRPr="00CD5786">
        <w:rPr>
          <w:color w:val="7F007F"/>
        </w:rPr>
        <w:t>use</w:t>
      </w:r>
      <w:r w:rsidRPr="00CD5786">
        <w:rPr>
          <w:color w:val="000000"/>
        </w:rPr>
        <w:t>=</w:t>
      </w:r>
      <w:r w:rsidRPr="00CD5786">
        <w:rPr>
          <w:i/>
          <w:iCs/>
          <w:color w:val="2A00FF"/>
          <w:lang w:eastAsia="en-US"/>
        </w:rPr>
        <w:t>"optional"</w:t>
      </w:r>
      <w:r w:rsidRPr="00CD5786">
        <w:rPr>
          <w:color w:val="008080"/>
        </w:rPr>
        <w:t>/&gt;</w:t>
      </w:r>
    </w:p>
    <w:p w14:paraId="369D4557"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r w:rsidRPr="00CD5786">
        <w:rPr>
          <w:color w:val="3F7F7F"/>
          <w:lang w:eastAsia="en-US"/>
        </w:rPr>
        <w:t>xsd</w:t>
      </w:r>
      <w:proofErr w:type="gramStart"/>
      <w:r w:rsidRPr="00CD5786">
        <w:rPr>
          <w:color w:val="3F7F7F"/>
          <w:lang w:eastAsia="en-US"/>
        </w:rPr>
        <w:t>:extension</w:t>
      </w:r>
      <w:proofErr w:type="spellEnd"/>
      <w:proofErr w:type="gramEnd"/>
      <w:r w:rsidRPr="00CD5786">
        <w:rPr>
          <w:color w:val="008080"/>
          <w:lang w:eastAsia="en-US"/>
        </w:rPr>
        <w:t>&gt;</w:t>
      </w:r>
    </w:p>
    <w:p w14:paraId="4A79E0AA" w14:textId="77777777" w:rsidR="00543A3D" w:rsidRPr="00CD5786" w:rsidRDefault="00543A3D" w:rsidP="00051549">
      <w:pPr>
        <w:pStyle w:val="Code"/>
        <w:keepNext w:val="0"/>
        <w:keepLines w:val="0"/>
        <w:rPr>
          <w:lang w:eastAsia="en-US"/>
        </w:rPr>
      </w:pPr>
      <w:r w:rsidRPr="00CD5786">
        <w:rPr>
          <w:color w:val="000000"/>
          <w:lang w:eastAsia="en-US"/>
        </w:rPr>
        <w:lastRenderedPageBreak/>
        <w:t xml:space="preserve">        </w:t>
      </w:r>
      <w:r w:rsidRPr="00CD5786">
        <w:rPr>
          <w:color w:val="008080"/>
          <w:lang w:eastAsia="en-US"/>
        </w:rPr>
        <w:t>&lt;/</w:t>
      </w:r>
      <w:proofErr w:type="spellStart"/>
      <w:r w:rsidRPr="00CD5786">
        <w:rPr>
          <w:color w:val="3F7F7F"/>
          <w:lang w:eastAsia="en-US"/>
        </w:rPr>
        <w:t>xsd</w:t>
      </w:r>
      <w:proofErr w:type="gramStart"/>
      <w:r w:rsidRPr="00CD5786">
        <w:rPr>
          <w:color w:val="3F7F7F"/>
          <w:lang w:eastAsia="en-US"/>
        </w:rPr>
        <w:t>:complexContent</w:t>
      </w:r>
      <w:proofErr w:type="spellEnd"/>
      <w:proofErr w:type="gramEnd"/>
      <w:r w:rsidRPr="00CD5786">
        <w:rPr>
          <w:color w:val="008080"/>
          <w:lang w:eastAsia="en-US"/>
        </w:rPr>
        <w:t>&gt;</w:t>
      </w:r>
    </w:p>
    <w:p w14:paraId="40ACAD3A"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r w:rsidRPr="00CD5786">
        <w:rPr>
          <w:color w:val="3F7F7F"/>
          <w:lang w:eastAsia="en-US"/>
        </w:rPr>
        <w:t>xsd</w:t>
      </w:r>
      <w:proofErr w:type="gramStart"/>
      <w:r w:rsidRPr="00CD5786">
        <w:rPr>
          <w:color w:val="3F7F7F"/>
          <w:lang w:eastAsia="en-US"/>
        </w:rPr>
        <w:t>:complexType</w:t>
      </w:r>
      <w:proofErr w:type="spellEnd"/>
      <w:proofErr w:type="gramEnd"/>
      <w:r w:rsidRPr="00CD5786">
        <w:rPr>
          <w:color w:val="008080"/>
          <w:lang w:eastAsia="en-US"/>
        </w:rPr>
        <w:t>&gt;</w:t>
      </w:r>
    </w:p>
    <w:p w14:paraId="3B7E713F" w14:textId="77777777" w:rsidR="00543A3D" w:rsidRPr="00CD5786" w:rsidRDefault="00543A3D">
      <w:pPr>
        <w:pStyle w:val="Code"/>
        <w:keepNext w:val="0"/>
        <w:keepLines w:val="0"/>
        <w:rPr>
          <w:lang w:eastAsia="en-US"/>
        </w:rPr>
      </w:pPr>
      <w:r w:rsidRPr="00CD5786">
        <w:rPr>
          <w:color w:val="000000"/>
          <w:lang w:eastAsia="en-US"/>
        </w:rPr>
        <w:t xml:space="preserve">          </w:t>
      </w:r>
    </w:p>
    <w:p w14:paraId="7CCB5C4B"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proofErr w:type="gramStart"/>
      <w:r w:rsidRPr="00CD5786">
        <w:rPr>
          <w:color w:val="3F7F7F"/>
          <w:lang w:eastAsia="en-US"/>
        </w:rPr>
        <w:t>xsd:simpleType</w:t>
      </w:r>
      <w:proofErr w:type="spellEnd"/>
      <w:proofErr w:type="gramEnd"/>
      <w:r w:rsidRPr="00CD5786">
        <w:rPr>
          <w:lang w:eastAsia="en-US"/>
        </w:rPr>
        <w:t xml:space="preserve"> </w:t>
      </w:r>
      <w:r w:rsidRPr="00CD5786">
        <w:rPr>
          <w:color w:val="7F007F"/>
          <w:lang w:eastAsia="en-US"/>
        </w:rPr>
        <w:t>name</w:t>
      </w:r>
      <w:r w:rsidRPr="00CD5786">
        <w:rPr>
          <w:color w:val="000000"/>
          <w:lang w:eastAsia="en-US"/>
        </w:rPr>
        <w:t>=</w:t>
      </w:r>
      <w:r w:rsidRPr="00CD5786">
        <w:rPr>
          <w:i/>
          <w:iCs/>
          <w:color w:val="2A00FF"/>
          <w:lang w:eastAsia="en-US"/>
        </w:rPr>
        <w:t>"</w:t>
      </w:r>
      <w:proofErr w:type="spellStart"/>
      <w:r w:rsidRPr="00CD5786">
        <w:rPr>
          <w:i/>
          <w:iCs/>
          <w:color w:val="2A00FF"/>
          <w:lang w:eastAsia="en-US"/>
        </w:rPr>
        <w:t>NegotiationConstraintType</w:t>
      </w:r>
      <w:proofErr w:type="spellEnd"/>
      <w:r w:rsidRPr="00CD5786">
        <w:rPr>
          <w:i/>
          <w:iCs/>
          <w:color w:val="2A00FF"/>
          <w:lang w:eastAsia="en-US"/>
        </w:rPr>
        <w:t>"</w:t>
      </w:r>
      <w:r w:rsidRPr="00CD5786">
        <w:rPr>
          <w:color w:val="008080"/>
          <w:lang w:eastAsia="en-US"/>
        </w:rPr>
        <w:t>&gt;</w:t>
      </w:r>
    </w:p>
    <w:p w14:paraId="20A0A45B"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proofErr w:type="gramStart"/>
      <w:r w:rsidRPr="00CD5786">
        <w:rPr>
          <w:color w:val="3F7F7F"/>
          <w:lang w:eastAsia="en-US"/>
        </w:rPr>
        <w:t>xsd:restriction</w:t>
      </w:r>
      <w:proofErr w:type="spellEnd"/>
      <w:proofErr w:type="gramEnd"/>
      <w:r w:rsidRPr="00CD5786">
        <w:rPr>
          <w:lang w:eastAsia="en-US"/>
        </w:rPr>
        <w:t xml:space="preserve"> </w:t>
      </w:r>
      <w:r w:rsidRPr="00CD5786">
        <w:rPr>
          <w:color w:val="7F007F"/>
          <w:lang w:eastAsia="en-US"/>
        </w:rPr>
        <w:t>base</w:t>
      </w:r>
      <w:r w:rsidRPr="00CD5786">
        <w:rPr>
          <w:color w:val="000000"/>
          <w:lang w:eastAsia="en-US"/>
        </w:rPr>
        <w:t>=</w:t>
      </w:r>
      <w:r w:rsidRPr="00CD5786">
        <w:rPr>
          <w:i/>
          <w:iCs/>
          <w:color w:val="2A00FF"/>
          <w:lang w:eastAsia="en-US"/>
        </w:rPr>
        <w:t>"</w:t>
      </w:r>
      <w:proofErr w:type="spellStart"/>
      <w:r w:rsidRPr="00CD5786">
        <w:rPr>
          <w:i/>
          <w:iCs/>
          <w:color w:val="2A00FF"/>
          <w:lang w:eastAsia="en-US"/>
        </w:rPr>
        <w:t>xsd:string</w:t>
      </w:r>
      <w:proofErr w:type="spellEnd"/>
      <w:r w:rsidRPr="00CD5786">
        <w:rPr>
          <w:i/>
          <w:iCs/>
          <w:color w:val="2A00FF"/>
          <w:lang w:eastAsia="en-US"/>
        </w:rPr>
        <w:t>"</w:t>
      </w:r>
      <w:r w:rsidRPr="00CD5786">
        <w:rPr>
          <w:color w:val="008080"/>
          <w:lang w:eastAsia="en-US"/>
        </w:rPr>
        <w:t>&gt;</w:t>
      </w:r>
    </w:p>
    <w:p w14:paraId="4DCDFB51"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proofErr w:type="gramStart"/>
      <w:r w:rsidRPr="00CD5786">
        <w:rPr>
          <w:color w:val="3F7F7F"/>
          <w:lang w:eastAsia="en-US"/>
        </w:rPr>
        <w:t>xsd:enumeration</w:t>
      </w:r>
      <w:proofErr w:type="spellEnd"/>
      <w:proofErr w:type="gramEnd"/>
      <w:r w:rsidRPr="00CD5786">
        <w:rPr>
          <w:lang w:eastAsia="en-US"/>
        </w:rPr>
        <w:t xml:space="preserve"> </w:t>
      </w:r>
      <w:r w:rsidRPr="00CD5786">
        <w:rPr>
          <w:color w:val="7F007F"/>
          <w:lang w:eastAsia="en-US"/>
        </w:rPr>
        <w:t>value</w:t>
      </w:r>
      <w:r w:rsidRPr="00CD5786">
        <w:rPr>
          <w:color w:val="000000"/>
          <w:lang w:eastAsia="en-US"/>
        </w:rPr>
        <w:t>=</w:t>
      </w:r>
      <w:r w:rsidRPr="00CD5786">
        <w:rPr>
          <w:i/>
          <w:iCs/>
          <w:color w:val="2A00FF"/>
          <w:lang w:eastAsia="en-US"/>
        </w:rPr>
        <w:t>"Required"</w:t>
      </w:r>
      <w:r w:rsidRPr="00CD5786">
        <w:rPr>
          <w:lang w:eastAsia="en-US"/>
        </w:rPr>
        <w:t xml:space="preserve"> </w:t>
      </w:r>
      <w:r w:rsidRPr="00CD5786">
        <w:rPr>
          <w:color w:val="008080"/>
          <w:lang w:eastAsia="en-US"/>
        </w:rPr>
        <w:t>/&gt;</w:t>
      </w:r>
    </w:p>
    <w:p w14:paraId="722F3E78"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proofErr w:type="gramStart"/>
      <w:r w:rsidRPr="00CD5786">
        <w:rPr>
          <w:color w:val="3F7F7F"/>
          <w:lang w:eastAsia="en-US"/>
        </w:rPr>
        <w:t>xsd:enumeration</w:t>
      </w:r>
      <w:proofErr w:type="spellEnd"/>
      <w:proofErr w:type="gramEnd"/>
      <w:r w:rsidRPr="00CD5786">
        <w:rPr>
          <w:lang w:eastAsia="en-US"/>
        </w:rPr>
        <w:t xml:space="preserve"> </w:t>
      </w:r>
      <w:r w:rsidRPr="00CD5786">
        <w:rPr>
          <w:color w:val="7F007F"/>
          <w:lang w:eastAsia="en-US"/>
        </w:rPr>
        <w:t>value</w:t>
      </w:r>
      <w:r w:rsidRPr="00CD5786">
        <w:rPr>
          <w:color w:val="000000"/>
          <w:lang w:eastAsia="en-US"/>
        </w:rPr>
        <w:t>=</w:t>
      </w:r>
      <w:r w:rsidRPr="00CD5786">
        <w:rPr>
          <w:i/>
          <w:iCs/>
          <w:color w:val="2A00FF"/>
          <w:lang w:eastAsia="en-US"/>
        </w:rPr>
        <w:t>"Optional"</w:t>
      </w:r>
      <w:r w:rsidRPr="00CD5786">
        <w:rPr>
          <w:lang w:eastAsia="en-US"/>
        </w:rPr>
        <w:t xml:space="preserve"> </w:t>
      </w:r>
      <w:r w:rsidRPr="00CD5786">
        <w:rPr>
          <w:color w:val="008080"/>
          <w:lang w:eastAsia="en-US"/>
        </w:rPr>
        <w:t>/&gt;</w:t>
      </w:r>
    </w:p>
    <w:p w14:paraId="197C7EF4"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r w:rsidRPr="00CD5786">
        <w:rPr>
          <w:color w:val="3F7F7F"/>
          <w:lang w:eastAsia="en-US"/>
        </w:rPr>
        <w:t>xsd</w:t>
      </w:r>
      <w:proofErr w:type="gramStart"/>
      <w:r w:rsidRPr="00CD5786">
        <w:rPr>
          <w:color w:val="3F7F7F"/>
          <w:lang w:eastAsia="en-US"/>
        </w:rPr>
        <w:t>:restriction</w:t>
      </w:r>
      <w:proofErr w:type="spellEnd"/>
      <w:proofErr w:type="gramEnd"/>
      <w:r w:rsidRPr="00CD5786">
        <w:rPr>
          <w:color w:val="008080"/>
          <w:lang w:eastAsia="en-US"/>
        </w:rPr>
        <w:t>&gt;</w:t>
      </w:r>
    </w:p>
    <w:p w14:paraId="581F05C5" w14:textId="77777777" w:rsidR="00543A3D" w:rsidRPr="00CD5786" w:rsidRDefault="00543A3D" w:rsidP="00051549">
      <w:pPr>
        <w:pStyle w:val="Code"/>
        <w:keepNext w:val="0"/>
        <w:keepLines w:val="0"/>
        <w:rPr>
          <w:lang w:eastAsia="en-US"/>
        </w:rPr>
      </w:pPr>
      <w:r w:rsidRPr="00CD5786">
        <w:rPr>
          <w:color w:val="000000"/>
          <w:lang w:eastAsia="en-US"/>
        </w:rPr>
        <w:t xml:space="preserve">    </w:t>
      </w:r>
      <w:r w:rsidRPr="00CD5786">
        <w:rPr>
          <w:color w:val="008080"/>
          <w:lang w:eastAsia="en-US"/>
        </w:rPr>
        <w:t>&lt;/</w:t>
      </w:r>
      <w:proofErr w:type="spellStart"/>
      <w:r w:rsidRPr="00CD5786">
        <w:rPr>
          <w:color w:val="3F7F7F"/>
          <w:lang w:eastAsia="en-US"/>
        </w:rPr>
        <w:t>xsd</w:t>
      </w:r>
      <w:proofErr w:type="gramStart"/>
      <w:r w:rsidRPr="00CD5786">
        <w:rPr>
          <w:color w:val="3F7F7F"/>
          <w:lang w:eastAsia="en-US"/>
        </w:rPr>
        <w:t>:simpleType</w:t>
      </w:r>
      <w:proofErr w:type="spellEnd"/>
      <w:proofErr w:type="gramEnd"/>
      <w:r w:rsidRPr="00CD5786">
        <w:rPr>
          <w:color w:val="008080"/>
          <w:lang w:eastAsia="en-US"/>
        </w:rPr>
        <w:t>&gt;</w:t>
      </w:r>
    </w:p>
    <w:p w14:paraId="392D3A12" w14:textId="77777777" w:rsidR="00543A3D" w:rsidRPr="00CD5786" w:rsidRDefault="00543A3D" w:rsidP="00051549">
      <w:pPr>
        <w:pStyle w:val="Code"/>
        <w:keepNext w:val="0"/>
        <w:keepLines w:val="0"/>
      </w:pPr>
      <w:r w:rsidRPr="00CD5786">
        <w:rPr>
          <w:color w:val="000000"/>
        </w:rPr>
        <w:t xml:space="preserve">          </w:t>
      </w:r>
    </w:p>
    <w:p w14:paraId="1719A6C6"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xsd:complexType</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NegotiationOfferContextType</w:t>
      </w:r>
      <w:proofErr w:type="spellEnd"/>
      <w:r w:rsidRPr="00CD5786">
        <w:rPr>
          <w:i/>
          <w:iCs/>
          <w:color w:val="2A00FF"/>
        </w:rPr>
        <w:t>"</w:t>
      </w:r>
      <w:r w:rsidRPr="00CD5786">
        <w:rPr>
          <w:color w:val="008080"/>
        </w:rPr>
        <w:t>&gt;</w:t>
      </w:r>
    </w:p>
    <w:p w14:paraId="4E1FB26D"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xsd:sequence</w:t>
      </w:r>
      <w:proofErr w:type="spellEnd"/>
      <w:proofErr w:type="gramEnd"/>
      <w:r w:rsidRPr="00CD5786">
        <w:rPr>
          <w:color w:val="3F7F7F"/>
        </w:rPr>
        <w:t>&gt;</w:t>
      </w:r>
    </w:p>
    <w:p w14:paraId="310CD7CA"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CounterOfferTo</w:t>
      </w:r>
      <w:proofErr w:type="spellEnd"/>
      <w:r w:rsidRPr="00CD5786">
        <w:rPr>
          <w:i/>
          <w:iCs/>
          <w:color w:val="2A00FF"/>
        </w:rPr>
        <w:t>"</w:t>
      </w:r>
      <w:r w:rsidRPr="00CD5786">
        <w:t xml:space="preserve"> </w:t>
      </w:r>
    </w:p>
    <w:p w14:paraId="54BF3234"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xsd:string</w:t>
      </w:r>
      <w:proofErr w:type="spellEnd"/>
      <w:r w:rsidRPr="00CD5786">
        <w:rPr>
          <w:i/>
          <w:iCs/>
          <w:color w:val="2A00FF"/>
        </w:rPr>
        <w:t>"</w:t>
      </w:r>
      <w:r w:rsidRPr="00CD5786">
        <w:rPr>
          <w:color w:val="008080"/>
        </w:rPr>
        <w:t>/&gt;</w:t>
      </w:r>
    </w:p>
    <w:p w14:paraId="45F5DC37"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ExpirationTime</w:t>
      </w:r>
      <w:proofErr w:type="spellEnd"/>
      <w:r w:rsidRPr="00CD5786">
        <w:rPr>
          <w:i/>
          <w:iCs/>
          <w:color w:val="2A00FF"/>
        </w:rPr>
        <w:t>"</w:t>
      </w:r>
      <w:r w:rsidRPr="00CD5786">
        <w:t xml:space="preserve"> </w:t>
      </w:r>
    </w:p>
    <w:p w14:paraId="040E1655"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xsd:dateTime</w:t>
      </w:r>
      <w:proofErr w:type="spellEnd"/>
      <w:r w:rsidRPr="00CD5786">
        <w:rPr>
          <w:i/>
          <w:iCs/>
          <w:color w:val="2A00FF"/>
        </w:rPr>
        <w:t>"</w:t>
      </w:r>
      <w:r w:rsidRPr="00CD5786">
        <w:t xml:space="preserve"> </w:t>
      </w:r>
      <w:proofErr w:type="spellStart"/>
      <w:r w:rsidRPr="00CD5786">
        <w:rPr>
          <w:color w:val="7F007F"/>
        </w:rPr>
        <w:t>minOccurs</w:t>
      </w:r>
      <w:proofErr w:type="spellEnd"/>
      <w:r w:rsidRPr="00CD5786">
        <w:rPr>
          <w:color w:val="000000"/>
        </w:rPr>
        <w:t>=</w:t>
      </w:r>
      <w:r w:rsidRPr="00CD5786">
        <w:rPr>
          <w:i/>
          <w:iCs/>
          <w:color w:val="2A00FF"/>
        </w:rPr>
        <w:t>"0"</w:t>
      </w:r>
      <w:r w:rsidRPr="00CD5786">
        <w:t xml:space="preserve"> </w:t>
      </w:r>
      <w:r w:rsidRPr="00CD5786">
        <w:rPr>
          <w:color w:val="008080"/>
        </w:rPr>
        <w:t>/&gt;</w:t>
      </w:r>
    </w:p>
    <w:p w14:paraId="2B7B6105"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"Creator"</w:t>
      </w:r>
      <w:r w:rsidRPr="00CD5786">
        <w:t xml:space="preserve"> </w:t>
      </w:r>
    </w:p>
    <w:p w14:paraId="3745C1C0"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wsag-neg:NegotiationRoleType</w:t>
      </w:r>
      <w:proofErr w:type="spellEnd"/>
      <w:r w:rsidRPr="00CD5786">
        <w:rPr>
          <w:i/>
          <w:iCs/>
          <w:color w:val="2A00FF"/>
        </w:rPr>
        <w:t>"</w:t>
      </w:r>
      <w:r w:rsidRPr="00CD5786">
        <w:rPr>
          <w:color w:val="008080"/>
        </w:rPr>
        <w:t>/&gt;</w:t>
      </w:r>
    </w:p>
    <w:p w14:paraId="0A26C0CA"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"State"</w:t>
      </w:r>
      <w:r w:rsidRPr="00CD5786">
        <w:t xml:space="preserve"> </w:t>
      </w:r>
    </w:p>
    <w:p w14:paraId="0BBEB74A"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wsag-neg:NegotiationOfferStateType</w:t>
      </w:r>
      <w:proofErr w:type="spellEnd"/>
      <w:r w:rsidRPr="00CD5786">
        <w:rPr>
          <w:i/>
          <w:iCs/>
          <w:color w:val="2A00FF"/>
        </w:rPr>
        <w:t>"</w:t>
      </w:r>
      <w:r w:rsidRPr="00CD5786">
        <w:t xml:space="preserve"> </w:t>
      </w:r>
      <w:r w:rsidRPr="00CD5786">
        <w:rPr>
          <w:color w:val="008080"/>
        </w:rPr>
        <w:t>/&gt;</w:t>
      </w:r>
    </w:p>
    <w:p w14:paraId="2E8A4450"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xsd:any</w:t>
      </w:r>
      <w:proofErr w:type="spellEnd"/>
      <w:proofErr w:type="gramEnd"/>
      <w:r w:rsidRPr="00CD5786">
        <w:rPr>
          <w:color w:val="3F7F7F"/>
        </w:rPr>
        <w:t xml:space="preserve"> </w:t>
      </w:r>
      <w:r w:rsidRPr="00CD5786">
        <w:rPr>
          <w:color w:val="7F007F"/>
        </w:rPr>
        <w:t>namespace</w:t>
      </w:r>
      <w:r w:rsidRPr="00CD5786">
        <w:rPr>
          <w:color w:val="000000"/>
        </w:rPr>
        <w:t>=</w:t>
      </w:r>
      <w:r w:rsidRPr="00CD5786">
        <w:rPr>
          <w:i/>
          <w:iCs/>
          <w:color w:val="2A00FF"/>
        </w:rPr>
        <w:t>"##other"</w:t>
      </w:r>
      <w:r w:rsidRPr="00CD5786">
        <w:t xml:space="preserve"> </w:t>
      </w:r>
      <w:proofErr w:type="spellStart"/>
      <w:r w:rsidRPr="00CD5786">
        <w:rPr>
          <w:color w:val="7F007F"/>
        </w:rPr>
        <w:t>processContents</w:t>
      </w:r>
      <w:proofErr w:type="spellEnd"/>
      <w:r w:rsidRPr="00CD5786">
        <w:rPr>
          <w:color w:val="000000"/>
        </w:rPr>
        <w:t>=</w:t>
      </w:r>
      <w:r w:rsidRPr="00CD5786">
        <w:rPr>
          <w:i/>
          <w:iCs/>
          <w:color w:val="2A00FF"/>
        </w:rPr>
        <w:t>"lax"</w:t>
      </w:r>
      <w:r w:rsidRPr="00CD5786">
        <w:t xml:space="preserve"> </w:t>
      </w:r>
    </w:p>
    <w:p w14:paraId="096B6DE8"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minOccurs</w:t>
      </w:r>
      <w:proofErr w:type="spellEnd"/>
      <w:proofErr w:type="gramEnd"/>
      <w:r w:rsidRPr="00CD5786">
        <w:rPr>
          <w:color w:val="000000"/>
        </w:rPr>
        <w:t>=</w:t>
      </w:r>
      <w:r w:rsidRPr="00CD5786">
        <w:rPr>
          <w:i/>
          <w:iCs/>
          <w:color w:val="2A00FF"/>
        </w:rPr>
        <w:t>"0"</w:t>
      </w:r>
      <w:r w:rsidRPr="00CD5786">
        <w:t xml:space="preserve"> </w:t>
      </w:r>
      <w:proofErr w:type="spellStart"/>
      <w:r w:rsidRPr="00CD5786">
        <w:rPr>
          <w:color w:val="7F007F"/>
        </w:rPr>
        <w:t>maxOccurs</w:t>
      </w:r>
      <w:proofErr w:type="spellEnd"/>
      <w:r w:rsidRPr="00CD5786">
        <w:rPr>
          <w:color w:val="000000"/>
        </w:rPr>
        <w:t>=</w:t>
      </w:r>
      <w:r w:rsidRPr="00CD5786">
        <w:rPr>
          <w:i/>
          <w:iCs/>
          <w:color w:val="2A00FF"/>
        </w:rPr>
        <w:t>"unbounded"</w:t>
      </w:r>
      <w:r w:rsidRPr="00CD5786">
        <w:rPr>
          <w:color w:val="008080"/>
        </w:rPr>
        <w:t>/&gt;</w:t>
      </w:r>
    </w:p>
    <w:p w14:paraId="796423A3"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xsd</w:t>
      </w:r>
      <w:proofErr w:type="gramStart"/>
      <w:r w:rsidRPr="00CD5786">
        <w:rPr>
          <w:color w:val="3F7F7F"/>
        </w:rPr>
        <w:t>:sequence</w:t>
      </w:r>
      <w:proofErr w:type="spellEnd"/>
      <w:proofErr w:type="gramEnd"/>
      <w:r w:rsidRPr="00CD5786">
        <w:rPr>
          <w:color w:val="008080"/>
        </w:rPr>
        <w:t>&gt;</w:t>
      </w:r>
    </w:p>
    <w:p w14:paraId="11B81390"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xsd</w:t>
      </w:r>
      <w:proofErr w:type="gramStart"/>
      <w:r w:rsidRPr="00CD5786">
        <w:rPr>
          <w:color w:val="3F7F7F"/>
        </w:rPr>
        <w:t>:complexType</w:t>
      </w:r>
      <w:proofErr w:type="spellEnd"/>
      <w:proofErr w:type="gramEnd"/>
      <w:r w:rsidRPr="00CD5786">
        <w:rPr>
          <w:color w:val="008080"/>
        </w:rPr>
        <w:t>&gt;</w:t>
      </w:r>
    </w:p>
    <w:p w14:paraId="5DD32BCA" w14:textId="77777777" w:rsidR="00543A3D" w:rsidRPr="00CD5786" w:rsidRDefault="00543A3D" w:rsidP="00051549">
      <w:pPr>
        <w:pStyle w:val="Code"/>
        <w:keepNext w:val="0"/>
        <w:keepLines w:val="0"/>
      </w:pPr>
      <w:r w:rsidRPr="00CD5786">
        <w:rPr>
          <w:color w:val="000000"/>
        </w:rPr>
        <w:t xml:space="preserve">    </w:t>
      </w:r>
    </w:p>
    <w:p w14:paraId="0943D23B"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xsd:complexType</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NegotiationOfferStateType</w:t>
      </w:r>
      <w:proofErr w:type="spellEnd"/>
      <w:r w:rsidRPr="00CD5786">
        <w:rPr>
          <w:i/>
          <w:iCs/>
          <w:color w:val="2A00FF"/>
        </w:rPr>
        <w:t>"</w:t>
      </w:r>
      <w:r w:rsidRPr="00CD5786">
        <w:rPr>
          <w:color w:val="008080"/>
        </w:rPr>
        <w:t>&gt;</w:t>
      </w:r>
    </w:p>
    <w:p w14:paraId="09E4DFDA"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xsd:choice</w:t>
      </w:r>
      <w:proofErr w:type="spellEnd"/>
      <w:proofErr w:type="gramEnd"/>
      <w:r w:rsidRPr="00CD5786">
        <w:rPr>
          <w:color w:val="3F7F7F"/>
        </w:rPr>
        <w:t>&gt;</w:t>
      </w:r>
    </w:p>
    <w:p w14:paraId="2C6C6D70"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"Advisory"</w:t>
      </w:r>
      <w:r w:rsidRPr="00CD5786">
        <w:t xml:space="preserve"> </w:t>
      </w:r>
    </w:p>
    <w:p w14:paraId="56AF20DA"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wsag-neg:InnerNegotiationStateType</w:t>
      </w:r>
      <w:proofErr w:type="spellEnd"/>
      <w:r w:rsidRPr="00CD5786">
        <w:rPr>
          <w:i/>
          <w:iCs/>
          <w:color w:val="2A00FF"/>
        </w:rPr>
        <w:t>"</w:t>
      </w:r>
      <w:r w:rsidRPr="00CD5786">
        <w:rPr>
          <w:color w:val="008080"/>
        </w:rPr>
        <w:t>/&gt;</w:t>
      </w:r>
    </w:p>
    <w:p w14:paraId="178C29C2"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"Solicited"</w:t>
      </w:r>
      <w:r w:rsidRPr="00CD5786">
        <w:t xml:space="preserve"> </w:t>
      </w:r>
    </w:p>
    <w:p w14:paraId="772AB3CA" w14:textId="77777777" w:rsidR="00543A3D" w:rsidRPr="00CD5786" w:rsidRDefault="00543A3D" w:rsidP="00051549">
      <w:pPr>
        <w:pStyle w:val="Code"/>
        <w:keepNext w:val="0"/>
        <w:keepLines w:val="0"/>
      </w:pPr>
      <w:r w:rsidRPr="00CD5786">
        <w:lastRenderedPageBreak/>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wsag-neg:InnerNegotiationStateType</w:t>
      </w:r>
      <w:proofErr w:type="spellEnd"/>
      <w:r w:rsidRPr="00CD5786">
        <w:rPr>
          <w:i/>
          <w:iCs/>
          <w:color w:val="2A00FF"/>
        </w:rPr>
        <w:t>"</w:t>
      </w:r>
      <w:r w:rsidRPr="00CD5786">
        <w:rPr>
          <w:color w:val="008080"/>
        </w:rPr>
        <w:t>/&gt;</w:t>
      </w:r>
    </w:p>
    <w:p w14:paraId="3C40550D"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"Acceptable"</w:t>
      </w:r>
      <w:r w:rsidRPr="00CD5786">
        <w:t xml:space="preserve"> </w:t>
      </w:r>
    </w:p>
    <w:p w14:paraId="0B0BB98E"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wsag-neg:InnerNegotiationStateType</w:t>
      </w:r>
      <w:proofErr w:type="spellEnd"/>
      <w:r w:rsidRPr="00CD5786">
        <w:rPr>
          <w:i/>
          <w:iCs/>
          <w:color w:val="2A00FF"/>
        </w:rPr>
        <w:t>"</w:t>
      </w:r>
      <w:r w:rsidRPr="00CD5786">
        <w:rPr>
          <w:color w:val="008080"/>
        </w:rPr>
        <w:t>/&gt;</w:t>
      </w:r>
    </w:p>
    <w:p w14:paraId="5BDA2A4A"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"Rejected"</w:t>
      </w:r>
      <w:r w:rsidRPr="00CD5786">
        <w:t xml:space="preserve"> </w:t>
      </w:r>
    </w:p>
    <w:p w14:paraId="5B955171"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wsag-neg:InnerNegotiationStateType</w:t>
      </w:r>
      <w:proofErr w:type="spellEnd"/>
      <w:r w:rsidRPr="00CD5786">
        <w:rPr>
          <w:i/>
          <w:iCs/>
          <w:color w:val="2A00FF"/>
        </w:rPr>
        <w:t>"</w:t>
      </w:r>
      <w:r w:rsidRPr="00CD5786">
        <w:rPr>
          <w:color w:val="008080"/>
        </w:rPr>
        <w:t>/&gt;</w:t>
      </w:r>
    </w:p>
    <w:p w14:paraId="0A623FDC"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xsd</w:t>
      </w:r>
      <w:proofErr w:type="gramStart"/>
      <w:r w:rsidRPr="00CD5786">
        <w:rPr>
          <w:color w:val="3F7F7F"/>
        </w:rPr>
        <w:t>:choice</w:t>
      </w:r>
      <w:proofErr w:type="spellEnd"/>
      <w:proofErr w:type="gramEnd"/>
      <w:r w:rsidRPr="00CD5786">
        <w:rPr>
          <w:color w:val="008080"/>
        </w:rPr>
        <w:t>&gt;</w:t>
      </w:r>
    </w:p>
    <w:p w14:paraId="76388C4C" w14:textId="77777777" w:rsidR="00543A3D" w:rsidRPr="00CD5786" w:rsidRDefault="00543A3D" w:rsidP="00051549">
      <w:pPr>
        <w:pStyle w:val="Code"/>
        <w:keepNext w:val="0"/>
        <w:keepLines w:val="0"/>
        <w:rPr>
          <w:color w:val="3F7F7F"/>
        </w:rPr>
      </w:pPr>
      <w:r w:rsidRPr="00CD5786">
        <w:rPr>
          <w:color w:val="3F7F7F"/>
        </w:rPr>
        <w:t xml:space="preserve">    &lt;/</w:t>
      </w:r>
      <w:proofErr w:type="spellStart"/>
      <w:r w:rsidRPr="00CD5786">
        <w:rPr>
          <w:color w:val="3F7F7F"/>
        </w:rPr>
        <w:t>xsd</w:t>
      </w:r>
      <w:proofErr w:type="gramStart"/>
      <w:r w:rsidRPr="00CD5786">
        <w:rPr>
          <w:color w:val="3F7F7F"/>
        </w:rPr>
        <w:t>:complexType</w:t>
      </w:r>
      <w:proofErr w:type="spellEnd"/>
      <w:proofErr w:type="gramEnd"/>
      <w:r w:rsidRPr="00CD5786">
        <w:rPr>
          <w:color w:val="3F7F7F"/>
        </w:rPr>
        <w:t>&gt;</w:t>
      </w:r>
    </w:p>
    <w:p w14:paraId="726B3458" w14:textId="77777777" w:rsidR="00543A3D" w:rsidRPr="00CD5786" w:rsidRDefault="00543A3D" w:rsidP="00051549">
      <w:pPr>
        <w:pStyle w:val="Code"/>
        <w:keepNext w:val="0"/>
        <w:keepLines w:val="0"/>
      </w:pPr>
      <w:r w:rsidRPr="00CD5786">
        <w:rPr>
          <w:color w:val="000000"/>
        </w:rPr>
        <w:t xml:space="preserve">    </w:t>
      </w:r>
    </w:p>
    <w:p w14:paraId="15C4142D"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xsd:complexType</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InnerNegotiationStateType</w:t>
      </w:r>
      <w:proofErr w:type="spellEnd"/>
      <w:r w:rsidRPr="00CD5786">
        <w:rPr>
          <w:i/>
          <w:iCs/>
          <w:color w:val="2A00FF"/>
        </w:rPr>
        <w:t>"</w:t>
      </w:r>
      <w:r w:rsidRPr="00CD5786">
        <w:rPr>
          <w:color w:val="008080"/>
        </w:rPr>
        <w:t>&gt;</w:t>
      </w:r>
    </w:p>
    <w:p w14:paraId="1E46ADBC"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xsd:sequence</w:t>
      </w:r>
      <w:proofErr w:type="spellEnd"/>
      <w:proofErr w:type="gramEnd"/>
      <w:r w:rsidRPr="00CD5786">
        <w:rPr>
          <w:color w:val="3F7F7F"/>
        </w:rPr>
        <w:t>&gt;</w:t>
      </w:r>
    </w:p>
    <w:p w14:paraId="1883BF4B" w14:textId="77777777" w:rsidR="00543A3D" w:rsidRPr="00CD5786" w:rsidRDefault="00543A3D" w:rsidP="00051549">
      <w:pPr>
        <w:pStyle w:val="Code"/>
        <w:keepNext w:val="0"/>
        <w:keepLines w:val="0"/>
        <w:rPr>
          <w:i/>
          <w:iCs/>
          <w:color w:val="2A00FF"/>
        </w:rPr>
      </w:pPr>
      <w:r w:rsidRPr="00CD5786">
        <w:rPr>
          <w:color w:val="000000"/>
        </w:rPr>
        <w:t xml:space="preserve">          </w:t>
      </w:r>
      <w:r w:rsidRPr="00CD5786">
        <w:rPr>
          <w:color w:val="008080"/>
        </w:rPr>
        <w:t>&lt;</w:t>
      </w:r>
      <w:proofErr w:type="spellStart"/>
      <w:proofErr w:type="gramStart"/>
      <w:r w:rsidRPr="00CD5786">
        <w:rPr>
          <w:color w:val="3F7F7F"/>
        </w:rPr>
        <w:t>xsd:any</w:t>
      </w:r>
      <w:proofErr w:type="spellEnd"/>
      <w:proofErr w:type="gramEnd"/>
      <w:r w:rsidRPr="00CD5786">
        <w:rPr>
          <w:color w:val="3F7F7F"/>
        </w:rPr>
        <w:t xml:space="preserve"> </w:t>
      </w:r>
      <w:r w:rsidRPr="00CD5786">
        <w:rPr>
          <w:color w:val="7F007F"/>
        </w:rPr>
        <w:t>namespace</w:t>
      </w:r>
      <w:r w:rsidRPr="00CD5786">
        <w:rPr>
          <w:color w:val="000000"/>
        </w:rPr>
        <w:t>=</w:t>
      </w:r>
      <w:r w:rsidRPr="00CD5786">
        <w:rPr>
          <w:i/>
          <w:iCs/>
          <w:color w:val="2A00FF"/>
        </w:rPr>
        <w:t>"##other"</w:t>
      </w:r>
      <w:r w:rsidRPr="00CD5786">
        <w:t xml:space="preserve"> </w:t>
      </w:r>
      <w:proofErr w:type="spellStart"/>
      <w:r w:rsidRPr="00CD5786">
        <w:rPr>
          <w:color w:val="7F007F"/>
        </w:rPr>
        <w:t>processContents</w:t>
      </w:r>
      <w:proofErr w:type="spellEnd"/>
      <w:r w:rsidRPr="00CD5786">
        <w:rPr>
          <w:color w:val="000000"/>
        </w:rPr>
        <w:t>=</w:t>
      </w:r>
      <w:r w:rsidRPr="00CD5786">
        <w:rPr>
          <w:i/>
          <w:iCs/>
          <w:color w:val="2A00FF"/>
        </w:rPr>
        <w:t xml:space="preserve">"lax" </w:t>
      </w:r>
    </w:p>
    <w:p w14:paraId="114E6A5A" w14:textId="77777777" w:rsidR="00543A3D" w:rsidRPr="00CD5786" w:rsidRDefault="00543A3D" w:rsidP="00051549">
      <w:pPr>
        <w:pStyle w:val="Code"/>
        <w:keepNext w:val="0"/>
        <w:keepLines w:val="0"/>
      </w:pPr>
      <w:r w:rsidRPr="00CD5786">
        <w:rPr>
          <w:i/>
          <w:iCs/>
          <w:color w:val="2A00FF"/>
        </w:rPr>
        <w:t xml:space="preserve">               </w:t>
      </w:r>
      <w:proofErr w:type="spellStart"/>
      <w:proofErr w:type="gramStart"/>
      <w:r w:rsidRPr="00CD5786">
        <w:rPr>
          <w:color w:val="7F007F"/>
        </w:rPr>
        <w:t>minOccurs</w:t>
      </w:r>
      <w:proofErr w:type="spellEnd"/>
      <w:proofErr w:type="gramEnd"/>
      <w:r w:rsidRPr="00CD5786">
        <w:rPr>
          <w:color w:val="000000"/>
        </w:rPr>
        <w:t>=</w:t>
      </w:r>
      <w:r w:rsidRPr="00CD5786">
        <w:rPr>
          <w:i/>
          <w:iCs/>
          <w:color w:val="2A00FF"/>
        </w:rPr>
        <w:t>"0"</w:t>
      </w:r>
      <w:r w:rsidRPr="00CD5786">
        <w:t xml:space="preserve"> </w:t>
      </w:r>
      <w:r w:rsidRPr="00CD5786">
        <w:rPr>
          <w:color w:val="008080"/>
        </w:rPr>
        <w:t>/&gt;</w:t>
      </w:r>
    </w:p>
    <w:p w14:paraId="0852CAD4" w14:textId="77777777" w:rsidR="00543A3D" w:rsidRPr="00CD5786" w:rsidRDefault="00543A3D" w:rsidP="00051549">
      <w:pPr>
        <w:pStyle w:val="Code"/>
        <w:keepNext w:val="0"/>
        <w:keepLines w:val="0"/>
        <w:rPr>
          <w:color w:val="3F7F7F"/>
        </w:rPr>
      </w:pPr>
      <w:r w:rsidRPr="00CD5786">
        <w:rPr>
          <w:color w:val="000000"/>
        </w:rPr>
        <w:t xml:space="preserve">      </w:t>
      </w:r>
      <w:r w:rsidRPr="00CD5786">
        <w:rPr>
          <w:color w:val="008080"/>
        </w:rPr>
        <w:t>&lt;/</w:t>
      </w:r>
      <w:proofErr w:type="spellStart"/>
      <w:r w:rsidRPr="00CD5786">
        <w:rPr>
          <w:color w:val="3F7F7F"/>
        </w:rPr>
        <w:t>xsd</w:t>
      </w:r>
      <w:proofErr w:type="gramStart"/>
      <w:r w:rsidRPr="00CD5786">
        <w:rPr>
          <w:color w:val="3F7F7F"/>
        </w:rPr>
        <w:t>:sequence</w:t>
      </w:r>
      <w:proofErr w:type="spellEnd"/>
      <w:proofErr w:type="gramEnd"/>
      <w:r w:rsidRPr="00CD5786">
        <w:rPr>
          <w:color w:val="3F7F7F"/>
        </w:rPr>
        <w:t>&gt;</w:t>
      </w:r>
    </w:p>
    <w:p w14:paraId="6B3BC91B" w14:textId="77777777" w:rsidR="00543A3D" w:rsidRPr="00CD5786" w:rsidRDefault="00543A3D" w:rsidP="00051549">
      <w:pPr>
        <w:pStyle w:val="Code"/>
        <w:keepNext w:val="0"/>
        <w:keepLines w:val="0"/>
        <w:rPr>
          <w:color w:val="3F7F7F"/>
        </w:rPr>
      </w:pPr>
      <w:r w:rsidRPr="00CD5786">
        <w:rPr>
          <w:color w:val="3F7F7F"/>
        </w:rPr>
        <w:t xml:space="preserve">    &lt;/</w:t>
      </w:r>
      <w:proofErr w:type="spellStart"/>
      <w:r w:rsidRPr="00CD5786">
        <w:rPr>
          <w:color w:val="3F7F7F"/>
        </w:rPr>
        <w:t>xsd</w:t>
      </w:r>
      <w:proofErr w:type="gramStart"/>
      <w:r w:rsidRPr="00CD5786">
        <w:rPr>
          <w:color w:val="3F7F7F"/>
        </w:rPr>
        <w:t>:complexType</w:t>
      </w:r>
      <w:proofErr w:type="spellEnd"/>
      <w:proofErr w:type="gramEnd"/>
      <w:r w:rsidRPr="00CD5786">
        <w:rPr>
          <w:color w:val="3F7F7F"/>
        </w:rPr>
        <w:t>&gt;</w:t>
      </w:r>
    </w:p>
    <w:p w14:paraId="6F9F0372" w14:textId="77777777" w:rsidR="00543A3D" w:rsidRPr="00CD5786" w:rsidRDefault="00543A3D" w:rsidP="00051549">
      <w:pPr>
        <w:pStyle w:val="Code"/>
        <w:keepNext w:val="0"/>
        <w:keepLines w:val="0"/>
        <w:rPr>
          <w:color w:val="3F7F7F"/>
        </w:rPr>
      </w:pPr>
    </w:p>
    <w:p w14:paraId="42542952"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xsd:complexType</w:t>
      </w:r>
      <w:proofErr w:type="spellEnd"/>
      <w:proofErr w:type="gramEnd"/>
      <w:r w:rsidRPr="00CD5786">
        <w:rPr>
          <w:color w:val="3F7F7F"/>
        </w:rPr>
        <w:t xml:space="preserve"> </w:t>
      </w:r>
      <w:r w:rsidRPr="00CD5786">
        <w:rPr>
          <w:color w:val="7F007F"/>
        </w:rPr>
        <w:t>name</w:t>
      </w:r>
      <w:r w:rsidRPr="00CD5786">
        <w:t>=</w:t>
      </w:r>
      <w:r w:rsidRPr="00CD5786">
        <w:rPr>
          <w:i/>
          <w:iCs/>
          <w:color w:val="2A00FF"/>
        </w:rPr>
        <w:t>"</w:t>
      </w:r>
      <w:proofErr w:type="spellStart"/>
      <w:r w:rsidRPr="00CD5786">
        <w:rPr>
          <w:i/>
          <w:iCs/>
          <w:color w:val="2A00FF"/>
        </w:rPr>
        <w:t>NegotiationExtensionType</w:t>
      </w:r>
      <w:proofErr w:type="spellEnd"/>
      <w:r w:rsidRPr="00CD5786">
        <w:rPr>
          <w:i/>
          <w:iCs/>
          <w:color w:val="2A00FF"/>
        </w:rPr>
        <w:t>"</w:t>
      </w:r>
      <w:r w:rsidRPr="00CD5786">
        <w:rPr>
          <w:color w:val="008080"/>
        </w:rPr>
        <w:t>&gt;</w:t>
      </w:r>
    </w:p>
    <w:p w14:paraId="31C200D6" w14:textId="77777777" w:rsidR="00543A3D" w:rsidRPr="00CD5786" w:rsidRDefault="00543A3D" w:rsidP="00051549">
      <w:pPr>
        <w:pStyle w:val="Code"/>
        <w:keepNext w:val="0"/>
        <w:keepLines w:val="0"/>
        <w:rPr>
          <w:color w:val="3F7F7F"/>
        </w:rPr>
      </w:pPr>
      <w:r w:rsidRPr="00CD5786">
        <w:rPr>
          <w:color w:val="3F7F7F"/>
        </w:rPr>
        <w:t xml:space="preserve">      &lt;</w:t>
      </w:r>
      <w:proofErr w:type="spellStart"/>
      <w:proofErr w:type="gramStart"/>
      <w:r w:rsidRPr="00CD5786">
        <w:rPr>
          <w:color w:val="3F7F7F"/>
        </w:rPr>
        <w:t>xsd:sequence</w:t>
      </w:r>
      <w:proofErr w:type="spellEnd"/>
      <w:proofErr w:type="gramEnd"/>
      <w:r w:rsidRPr="00CD5786">
        <w:rPr>
          <w:color w:val="3F7F7F"/>
        </w:rPr>
        <w:t>&gt;</w:t>
      </w:r>
    </w:p>
    <w:p w14:paraId="7AA6E79B" w14:textId="77777777" w:rsidR="00543A3D" w:rsidRPr="00CD5786" w:rsidRDefault="00543A3D" w:rsidP="00051549">
      <w:pPr>
        <w:pStyle w:val="Code"/>
        <w:keepNext w:val="0"/>
        <w:keepLines w:val="0"/>
        <w:rPr>
          <w:i/>
          <w:iCs/>
          <w:color w:val="2A00FF"/>
        </w:rPr>
      </w:pPr>
      <w:r w:rsidRPr="00CD5786">
        <w:rPr>
          <w:color w:val="3F7F7F"/>
        </w:rPr>
        <w:t xml:space="preserve">          &lt;</w:t>
      </w:r>
      <w:proofErr w:type="spellStart"/>
      <w:proofErr w:type="gramStart"/>
      <w:r w:rsidRPr="00CD5786">
        <w:rPr>
          <w:color w:val="3F7F7F"/>
        </w:rPr>
        <w:t>xsd:element</w:t>
      </w:r>
      <w:proofErr w:type="spellEnd"/>
      <w:proofErr w:type="gramEnd"/>
      <w:r w:rsidRPr="00CD5786">
        <w:rPr>
          <w:color w:val="3F7F7F"/>
        </w:rPr>
        <w:t xml:space="preserve"> </w:t>
      </w:r>
      <w:r w:rsidRPr="00CD5786">
        <w:rPr>
          <w:color w:val="7F007F"/>
        </w:rPr>
        <w:t>name</w:t>
      </w:r>
      <w:r w:rsidRPr="00CD5786">
        <w:t>=</w:t>
      </w:r>
      <w:r w:rsidRPr="00CD5786">
        <w:rPr>
          <w:i/>
          <w:iCs/>
          <w:color w:val="2A00FF"/>
        </w:rPr>
        <w:t>"</w:t>
      </w:r>
      <w:proofErr w:type="spellStart"/>
      <w:r w:rsidRPr="00CD5786">
        <w:rPr>
          <w:i/>
          <w:iCs/>
          <w:color w:val="2A00FF"/>
        </w:rPr>
        <w:t>ResponderNegotiationEPR</w:t>
      </w:r>
      <w:proofErr w:type="spellEnd"/>
      <w:r w:rsidRPr="00CD5786">
        <w:rPr>
          <w:i/>
          <w:iCs/>
          <w:color w:val="2A00FF"/>
        </w:rPr>
        <w:t>"</w:t>
      </w:r>
    </w:p>
    <w:p w14:paraId="70102BA7" w14:textId="77777777" w:rsidR="00543A3D" w:rsidRPr="00CD5786" w:rsidRDefault="00543A3D" w:rsidP="00051549">
      <w:pPr>
        <w:pStyle w:val="Code"/>
        <w:keepNext w:val="0"/>
        <w:keepLines w:val="0"/>
      </w:pPr>
      <w:r w:rsidRPr="00CD5786">
        <w:rPr>
          <w:i/>
          <w:iCs/>
          <w:color w:val="2A00FF"/>
        </w:rPr>
        <w:t xml:space="preserve">          </w:t>
      </w:r>
      <w:r w:rsidRPr="00CD5786">
        <w:t xml:space="preserve">     </w:t>
      </w:r>
      <w:proofErr w:type="gramStart"/>
      <w:r w:rsidRPr="00CD5786">
        <w:rPr>
          <w:color w:val="7F007F"/>
        </w:rPr>
        <w:t>type</w:t>
      </w:r>
      <w:proofErr w:type="gramEnd"/>
      <w:r w:rsidRPr="00CD5786">
        <w:t>=</w:t>
      </w:r>
      <w:r w:rsidRPr="00CD5786">
        <w:rPr>
          <w:i/>
          <w:iCs/>
          <w:color w:val="2A00FF"/>
        </w:rPr>
        <w:t>"</w:t>
      </w:r>
      <w:proofErr w:type="spellStart"/>
      <w:r w:rsidRPr="00CD5786">
        <w:rPr>
          <w:i/>
          <w:iCs/>
          <w:color w:val="2A00FF"/>
        </w:rPr>
        <w:t>wsa:EndpointReferenceType</w:t>
      </w:r>
      <w:proofErr w:type="spellEnd"/>
      <w:r w:rsidRPr="00CD5786">
        <w:rPr>
          <w:i/>
          <w:iCs/>
          <w:color w:val="2A00FF"/>
        </w:rPr>
        <w:t>"</w:t>
      </w:r>
      <w:r w:rsidRPr="00CD5786">
        <w:t xml:space="preserve"> </w:t>
      </w:r>
      <w:proofErr w:type="spellStart"/>
      <w:r w:rsidRPr="00CD5786">
        <w:rPr>
          <w:color w:val="7F007F"/>
        </w:rPr>
        <w:t>minOccurs</w:t>
      </w:r>
      <w:proofErr w:type="spellEnd"/>
      <w:r w:rsidRPr="00CD5786">
        <w:t>=</w:t>
      </w:r>
      <w:r w:rsidRPr="00CD5786">
        <w:rPr>
          <w:i/>
          <w:iCs/>
          <w:color w:val="2A00FF"/>
        </w:rPr>
        <w:t>"0"</w:t>
      </w:r>
      <w:r w:rsidRPr="00CD5786">
        <w:t xml:space="preserve"> </w:t>
      </w:r>
      <w:r w:rsidRPr="00CD5786">
        <w:rPr>
          <w:color w:val="008080"/>
        </w:rPr>
        <w:t>/&gt;</w:t>
      </w:r>
    </w:p>
    <w:p w14:paraId="376799BC" w14:textId="77777777" w:rsidR="00543A3D" w:rsidRPr="00CD5786" w:rsidRDefault="00543A3D" w:rsidP="00051549">
      <w:pPr>
        <w:pStyle w:val="Code"/>
        <w:keepNext w:val="0"/>
        <w:keepLines w:val="0"/>
      </w:pPr>
      <w:r w:rsidRPr="00CD5786">
        <w:t xml:space="preserve">          </w:t>
      </w:r>
      <w:r w:rsidRPr="00CD5786">
        <w:rPr>
          <w:color w:val="008080"/>
        </w:rPr>
        <w:t>&lt;</w:t>
      </w:r>
      <w:proofErr w:type="spellStart"/>
      <w:proofErr w:type="gramStart"/>
      <w:r w:rsidRPr="00CD5786">
        <w:rPr>
          <w:color w:val="3F7F7F"/>
        </w:rPr>
        <w:t>xsd:element</w:t>
      </w:r>
      <w:proofErr w:type="spellEnd"/>
      <w:proofErr w:type="gramEnd"/>
      <w:r w:rsidRPr="00CD5786">
        <w:rPr>
          <w:color w:val="3F7F7F"/>
        </w:rPr>
        <w:t xml:space="preserve"> </w:t>
      </w:r>
      <w:r w:rsidRPr="00CD5786">
        <w:rPr>
          <w:color w:val="7F007F"/>
        </w:rPr>
        <w:t>name</w:t>
      </w:r>
      <w:r w:rsidRPr="00CD5786">
        <w:t>=</w:t>
      </w:r>
      <w:r w:rsidRPr="00CD5786">
        <w:rPr>
          <w:i/>
          <w:iCs/>
          <w:color w:val="2A00FF"/>
        </w:rPr>
        <w:t>"</w:t>
      </w:r>
      <w:proofErr w:type="spellStart"/>
      <w:r w:rsidRPr="00CD5786">
        <w:rPr>
          <w:i/>
          <w:iCs/>
          <w:color w:val="2A00FF"/>
        </w:rPr>
        <w:t>InitiatorNegotiationEPR</w:t>
      </w:r>
      <w:proofErr w:type="spellEnd"/>
      <w:r w:rsidRPr="00CD5786">
        <w:rPr>
          <w:i/>
          <w:iCs/>
          <w:color w:val="2A00FF"/>
        </w:rPr>
        <w:t>"</w:t>
      </w:r>
      <w:r w:rsidRPr="00CD5786">
        <w:t xml:space="preserve"> </w:t>
      </w:r>
    </w:p>
    <w:p w14:paraId="1C8182B6"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t>=</w:t>
      </w:r>
      <w:r w:rsidRPr="00CD5786">
        <w:rPr>
          <w:i/>
          <w:iCs/>
          <w:color w:val="2A00FF"/>
        </w:rPr>
        <w:t>"</w:t>
      </w:r>
      <w:proofErr w:type="spellStart"/>
      <w:r w:rsidRPr="00CD5786">
        <w:rPr>
          <w:i/>
          <w:iCs/>
          <w:color w:val="2A00FF"/>
        </w:rPr>
        <w:t>wsa:EndpointReferenceType</w:t>
      </w:r>
      <w:proofErr w:type="spellEnd"/>
      <w:r w:rsidRPr="00CD5786">
        <w:rPr>
          <w:i/>
          <w:iCs/>
          <w:color w:val="2A00FF"/>
        </w:rPr>
        <w:t>"</w:t>
      </w:r>
      <w:r w:rsidRPr="00CD5786">
        <w:t xml:space="preserve"> </w:t>
      </w:r>
      <w:proofErr w:type="spellStart"/>
      <w:r w:rsidRPr="00CD5786">
        <w:rPr>
          <w:color w:val="7F007F"/>
        </w:rPr>
        <w:t>minOccurs</w:t>
      </w:r>
      <w:proofErr w:type="spellEnd"/>
      <w:r w:rsidRPr="00CD5786">
        <w:t>=</w:t>
      </w:r>
      <w:r w:rsidRPr="00CD5786">
        <w:rPr>
          <w:i/>
          <w:iCs/>
          <w:color w:val="2A00FF"/>
        </w:rPr>
        <w:t>"0"</w:t>
      </w:r>
      <w:r w:rsidRPr="00CD5786">
        <w:t xml:space="preserve"> </w:t>
      </w:r>
      <w:r w:rsidRPr="00CD5786">
        <w:rPr>
          <w:color w:val="008080"/>
        </w:rPr>
        <w:t>/&gt;</w:t>
      </w:r>
    </w:p>
    <w:p w14:paraId="2F80498C"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NegotiationOfferContext</w:t>
      </w:r>
      <w:proofErr w:type="spellEnd"/>
      <w:r w:rsidRPr="00CD5786">
        <w:rPr>
          <w:i/>
          <w:iCs/>
          <w:color w:val="2A00FF"/>
        </w:rPr>
        <w:t>"</w:t>
      </w:r>
      <w:r w:rsidRPr="00CD5786">
        <w:t xml:space="preserve"> </w:t>
      </w:r>
    </w:p>
    <w:p w14:paraId="679259FF"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wsag-neg:NegotiationOfferContextType</w:t>
      </w:r>
      <w:proofErr w:type="spellEnd"/>
      <w:r w:rsidRPr="00CD5786">
        <w:rPr>
          <w:i/>
          <w:iCs/>
          <w:color w:val="2A00FF"/>
        </w:rPr>
        <w:t>"</w:t>
      </w:r>
      <w:r w:rsidRPr="00CD5786">
        <w:t xml:space="preserve"> </w:t>
      </w:r>
      <w:proofErr w:type="spellStart"/>
      <w:r w:rsidRPr="00CD5786">
        <w:rPr>
          <w:color w:val="7F007F"/>
        </w:rPr>
        <w:t>minOccurs</w:t>
      </w:r>
      <w:proofErr w:type="spellEnd"/>
      <w:r w:rsidRPr="00CD5786">
        <w:rPr>
          <w:color w:val="000000"/>
        </w:rPr>
        <w:t>=</w:t>
      </w:r>
      <w:r w:rsidRPr="00CD5786">
        <w:rPr>
          <w:i/>
          <w:iCs/>
          <w:color w:val="2A00FF"/>
        </w:rPr>
        <w:t>"1"</w:t>
      </w:r>
      <w:r w:rsidRPr="00CD5786">
        <w:t xml:space="preserve"> </w:t>
      </w:r>
      <w:r w:rsidRPr="00CD5786">
        <w:rPr>
          <w:color w:val="008080"/>
        </w:rPr>
        <w:t>/&gt;</w:t>
      </w:r>
    </w:p>
    <w:p w14:paraId="7493792E" w14:textId="77777777" w:rsidR="00543A3D" w:rsidRPr="00CD5786" w:rsidRDefault="00543A3D" w:rsidP="00051549">
      <w:pPr>
        <w:pStyle w:val="Code"/>
        <w:keepNext w:val="0"/>
        <w:keepLines w:val="0"/>
      </w:pPr>
      <w:r w:rsidRPr="00CD5786">
        <w:t xml:space="preserve">          </w:t>
      </w:r>
      <w:r w:rsidRPr="00CD5786">
        <w:rPr>
          <w:color w:val="008080"/>
        </w:rPr>
        <w:t>&lt;</w:t>
      </w:r>
      <w:proofErr w:type="spellStart"/>
      <w:proofErr w:type="gramStart"/>
      <w:r w:rsidRPr="00CD5786">
        <w:rPr>
          <w:color w:val="3F7F7F"/>
        </w:rPr>
        <w:t>xsd:any</w:t>
      </w:r>
      <w:proofErr w:type="spellEnd"/>
      <w:proofErr w:type="gramEnd"/>
      <w:r w:rsidRPr="00CD5786">
        <w:rPr>
          <w:color w:val="3F7F7F"/>
        </w:rPr>
        <w:t xml:space="preserve"> </w:t>
      </w:r>
      <w:r w:rsidRPr="00CD5786">
        <w:rPr>
          <w:color w:val="7F007F"/>
        </w:rPr>
        <w:t>namespace</w:t>
      </w:r>
      <w:r w:rsidRPr="00CD5786">
        <w:t>=</w:t>
      </w:r>
      <w:r w:rsidRPr="00CD5786">
        <w:rPr>
          <w:i/>
          <w:iCs/>
          <w:color w:val="2A00FF"/>
        </w:rPr>
        <w:t>"##other"</w:t>
      </w:r>
      <w:r w:rsidRPr="00CD5786">
        <w:t xml:space="preserve"> </w:t>
      </w:r>
      <w:proofErr w:type="spellStart"/>
      <w:r w:rsidRPr="00CD5786">
        <w:rPr>
          <w:color w:val="7F007F"/>
        </w:rPr>
        <w:t>minOccurs</w:t>
      </w:r>
      <w:proofErr w:type="spellEnd"/>
      <w:r w:rsidRPr="00CD5786">
        <w:t>=</w:t>
      </w:r>
      <w:r w:rsidRPr="00CD5786">
        <w:rPr>
          <w:i/>
          <w:iCs/>
          <w:color w:val="2A00FF"/>
        </w:rPr>
        <w:t>"0"</w:t>
      </w:r>
      <w:r w:rsidRPr="00CD5786">
        <w:t xml:space="preserve"> </w:t>
      </w:r>
    </w:p>
    <w:p w14:paraId="589CC8FA"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processContents</w:t>
      </w:r>
      <w:proofErr w:type="spellEnd"/>
      <w:proofErr w:type="gramEnd"/>
      <w:r w:rsidRPr="00CD5786">
        <w:t>=</w:t>
      </w:r>
      <w:r w:rsidRPr="00CD5786">
        <w:rPr>
          <w:i/>
          <w:iCs/>
          <w:color w:val="2A00FF"/>
        </w:rPr>
        <w:t>"lax"</w:t>
      </w:r>
      <w:r w:rsidRPr="00CD5786">
        <w:rPr>
          <w:color w:val="008080"/>
        </w:rPr>
        <w:t>/&gt;</w:t>
      </w:r>
    </w:p>
    <w:p w14:paraId="11D714FC" w14:textId="77777777" w:rsidR="00543A3D" w:rsidRPr="00CD5786" w:rsidRDefault="00543A3D" w:rsidP="00051549">
      <w:pPr>
        <w:pStyle w:val="Code"/>
        <w:keepNext w:val="0"/>
        <w:keepLines w:val="0"/>
      </w:pPr>
      <w:r w:rsidRPr="00CD5786">
        <w:t xml:space="preserve">      </w:t>
      </w:r>
      <w:r w:rsidRPr="00CD5786">
        <w:rPr>
          <w:color w:val="008080"/>
        </w:rPr>
        <w:t>&lt;/</w:t>
      </w:r>
      <w:proofErr w:type="spellStart"/>
      <w:r w:rsidRPr="00CD5786">
        <w:rPr>
          <w:color w:val="3F7F7F"/>
        </w:rPr>
        <w:t>xsd</w:t>
      </w:r>
      <w:proofErr w:type="gramStart"/>
      <w:r w:rsidRPr="00CD5786">
        <w:rPr>
          <w:color w:val="3F7F7F"/>
        </w:rPr>
        <w:t>:sequence</w:t>
      </w:r>
      <w:proofErr w:type="spellEnd"/>
      <w:proofErr w:type="gramEnd"/>
      <w:r w:rsidRPr="00CD5786">
        <w:rPr>
          <w:color w:val="008080"/>
        </w:rPr>
        <w:t>&gt;</w:t>
      </w:r>
    </w:p>
    <w:p w14:paraId="034CCC2F" w14:textId="77777777" w:rsidR="00543A3D" w:rsidRPr="00CD5786" w:rsidRDefault="00543A3D" w:rsidP="00051549">
      <w:pPr>
        <w:pStyle w:val="Code"/>
        <w:keepNext w:val="0"/>
        <w:keepLines w:val="0"/>
      </w:pPr>
      <w:r w:rsidRPr="00CD5786">
        <w:t xml:space="preserve">    </w:t>
      </w:r>
      <w:r w:rsidRPr="00CD5786">
        <w:rPr>
          <w:color w:val="008080"/>
        </w:rPr>
        <w:t>&lt;/</w:t>
      </w:r>
      <w:proofErr w:type="spellStart"/>
      <w:r w:rsidRPr="00CD5786">
        <w:rPr>
          <w:color w:val="3F7F7F"/>
        </w:rPr>
        <w:t>xsd</w:t>
      </w:r>
      <w:proofErr w:type="gramStart"/>
      <w:r w:rsidRPr="00CD5786">
        <w:rPr>
          <w:color w:val="3F7F7F"/>
        </w:rPr>
        <w:t>:complexType</w:t>
      </w:r>
      <w:proofErr w:type="spellEnd"/>
      <w:proofErr w:type="gramEnd"/>
      <w:r w:rsidRPr="00CD5786">
        <w:rPr>
          <w:color w:val="008080"/>
        </w:rPr>
        <w:t>&gt;</w:t>
      </w:r>
    </w:p>
    <w:p w14:paraId="3441E93D" w14:textId="77777777" w:rsidR="00543A3D" w:rsidRPr="00CD5786" w:rsidRDefault="00543A3D" w:rsidP="00051549">
      <w:pPr>
        <w:pStyle w:val="Code"/>
        <w:keepNext w:val="0"/>
        <w:keepLines w:val="0"/>
      </w:pPr>
      <w:r w:rsidRPr="00CD5786">
        <w:rPr>
          <w:color w:val="000000"/>
        </w:rPr>
        <w:t xml:space="preserve">    </w:t>
      </w:r>
    </w:p>
    <w:p w14:paraId="5F9D8B8C"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xsd:complexType</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RenegotiationExtensionType</w:t>
      </w:r>
      <w:proofErr w:type="spellEnd"/>
      <w:r w:rsidRPr="00CD5786">
        <w:rPr>
          <w:i/>
          <w:iCs/>
          <w:color w:val="2A00FF"/>
        </w:rPr>
        <w:t>"</w:t>
      </w:r>
      <w:r w:rsidRPr="00CD5786">
        <w:rPr>
          <w:color w:val="008080"/>
        </w:rPr>
        <w:t>&gt;</w:t>
      </w:r>
    </w:p>
    <w:p w14:paraId="39FF6828"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xsd:sequence</w:t>
      </w:r>
      <w:proofErr w:type="spellEnd"/>
      <w:proofErr w:type="gramEnd"/>
      <w:r w:rsidRPr="00CD5786">
        <w:rPr>
          <w:color w:val="3F7F7F"/>
        </w:rPr>
        <w:t>&gt;</w:t>
      </w:r>
    </w:p>
    <w:p w14:paraId="164B8865" w14:textId="77777777" w:rsidR="00543A3D" w:rsidRPr="00CD5786" w:rsidRDefault="00543A3D" w:rsidP="00051549">
      <w:pPr>
        <w:pStyle w:val="Code"/>
        <w:keepNext w:val="0"/>
        <w:keepLines w:val="0"/>
        <w:rPr>
          <w:i/>
          <w:iCs/>
          <w:color w:val="2A00FF"/>
        </w:rPr>
      </w:pPr>
      <w:r w:rsidRPr="00CD5786">
        <w:lastRenderedPageBreak/>
        <w:t xml:space="preserve">          </w:t>
      </w:r>
      <w:r w:rsidRPr="00CD5786">
        <w:rPr>
          <w:color w:val="008080"/>
        </w:rPr>
        <w:t>&lt;</w:t>
      </w:r>
      <w:proofErr w:type="spellStart"/>
      <w:proofErr w:type="gramStart"/>
      <w:r w:rsidRPr="00CD5786">
        <w:rPr>
          <w:color w:val="3F7F7F"/>
        </w:rPr>
        <w:t>xsd:element</w:t>
      </w:r>
      <w:proofErr w:type="spellEnd"/>
      <w:proofErr w:type="gramEnd"/>
      <w:r w:rsidRPr="00CD5786">
        <w:rPr>
          <w:color w:val="3F7F7F"/>
        </w:rPr>
        <w:t xml:space="preserve"> </w:t>
      </w:r>
      <w:r w:rsidRPr="00CD5786">
        <w:rPr>
          <w:color w:val="7F007F"/>
        </w:rPr>
        <w:t>name</w:t>
      </w:r>
      <w:r w:rsidRPr="00CD5786">
        <w:t>=</w:t>
      </w:r>
      <w:r w:rsidRPr="00CD5786">
        <w:rPr>
          <w:i/>
          <w:iCs/>
          <w:color w:val="2A00FF"/>
        </w:rPr>
        <w:t>"</w:t>
      </w:r>
      <w:proofErr w:type="spellStart"/>
      <w:r w:rsidRPr="00CD5786">
        <w:rPr>
          <w:i/>
          <w:iCs/>
          <w:color w:val="2A00FF"/>
        </w:rPr>
        <w:t>ResponderNegotiationEPR</w:t>
      </w:r>
      <w:proofErr w:type="spellEnd"/>
      <w:r w:rsidRPr="00CD5786">
        <w:rPr>
          <w:i/>
          <w:iCs/>
          <w:color w:val="2A00FF"/>
        </w:rPr>
        <w:t>"</w:t>
      </w:r>
    </w:p>
    <w:p w14:paraId="6ABC5791" w14:textId="77777777" w:rsidR="00543A3D" w:rsidRPr="00CD5786" w:rsidRDefault="00543A3D" w:rsidP="00051549">
      <w:pPr>
        <w:pStyle w:val="Code"/>
        <w:keepNext w:val="0"/>
        <w:keepLines w:val="0"/>
      </w:pPr>
      <w:r w:rsidRPr="00CD5786">
        <w:rPr>
          <w:i/>
          <w:iCs/>
          <w:color w:val="2A00FF"/>
        </w:rPr>
        <w:t xml:space="preserve">          </w:t>
      </w:r>
      <w:r w:rsidRPr="00CD5786">
        <w:t xml:space="preserve">     </w:t>
      </w:r>
      <w:proofErr w:type="gramStart"/>
      <w:r w:rsidRPr="00CD5786">
        <w:rPr>
          <w:color w:val="7F007F"/>
        </w:rPr>
        <w:t>type</w:t>
      </w:r>
      <w:proofErr w:type="gramEnd"/>
      <w:r w:rsidRPr="00CD5786">
        <w:t>=</w:t>
      </w:r>
      <w:r w:rsidRPr="00CD5786">
        <w:rPr>
          <w:i/>
          <w:iCs/>
          <w:color w:val="2A00FF"/>
        </w:rPr>
        <w:t>"</w:t>
      </w:r>
      <w:proofErr w:type="spellStart"/>
      <w:r w:rsidRPr="00CD5786">
        <w:rPr>
          <w:i/>
          <w:iCs/>
          <w:color w:val="2A00FF"/>
        </w:rPr>
        <w:t>wsa:EndpointReferenceType</w:t>
      </w:r>
      <w:proofErr w:type="spellEnd"/>
      <w:r w:rsidRPr="00CD5786">
        <w:rPr>
          <w:i/>
          <w:iCs/>
          <w:color w:val="2A00FF"/>
        </w:rPr>
        <w:t>"</w:t>
      </w:r>
      <w:r w:rsidRPr="00CD5786">
        <w:t xml:space="preserve"> </w:t>
      </w:r>
      <w:proofErr w:type="spellStart"/>
      <w:r w:rsidRPr="00CD5786">
        <w:rPr>
          <w:color w:val="7F007F"/>
        </w:rPr>
        <w:t>minOccurs</w:t>
      </w:r>
      <w:proofErr w:type="spellEnd"/>
      <w:r w:rsidRPr="00CD5786">
        <w:rPr>
          <w:color w:val="000000"/>
        </w:rPr>
        <w:t>=</w:t>
      </w:r>
      <w:r w:rsidRPr="00CD5786">
        <w:rPr>
          <w:i/>
          <w:iCs/>
          <w:color w:val="2A00FF"/>
        </w:rPr>
        <w:t>"1"</w:t>
      </w:r>
      <w:r w:rsidRPr="00CD5786">
        <w:t xml:space="preserve"> </w:t>
      </w:r>
      <w:r w:rsidRPr="00CD5786">
        <w:rPr>
          <w:color w:val="008080"/>
        </w:rPr>
        <w:t>/&gt;</w:t>
      </w:r>
    </w:p>
    <w:p w14:paraId="56783D73" w14:textId="77777777" w:rsidR="00543A3D" w:rsidRPr="00CD5786" w:rsidRDefault="00543A3D" w:rsidP="00051549">
      <w:pPr>
        <w:pStyle w:val="Code"/>
        <w:keepNext w:val="0"/>
        <w:keepLines w:val="0"/>
      </w:pPr>
      <w:r w:rsidRPr="00CD5786">
        <w:t xml:space="preserve">          </w:t>
      </w:r>
      <w:r w:rsidRPr="00CD5786">
        <w:rPr>
          <w:color w:val="008080"/>
        </w:rPr>
        <w:t>&lt;</w:t>
      </w:r>
      <w:proofErr w:type="spellStart"/>
      <w:proofErr w:type="gramStart"/>
      <w:r w:rsidRPr="00CD5786">
        <w:rPr>
          <w:color w:val="3F7F7F"/>
        </w:rPr>
        <w:t>xsd:element</w:t>
      </w:r>
      <w:proofErr w:type="spellEnd"/>
      <w:proofErr w:type="gramEnd"/>
      <w:r w:rsidRPr="00CD5786">
        <w:rPr>
          <w:color w:val="3F7F7F"/>
        </w:rPr>
        <w:t xml:space="preserve"> </w:t>
      </w:r>
      <w:r w:rsidRPr="00CD5786">
        <w:rPr>
          <w:color w:val="7F007F"/>
        </w:rPr>
        <w:t>name</w:t>
      </w:r>
      <w:r w:rsidRPr="00CD5786">
        <w:t>=</w:t>
      </w:r>
      <w:r w:rsidRPr="00CD5786">
        <w:rPr>
          <w:i/>
          <w:iCs/>
          <w:color w:val="2A00FF"/>
        </w:rPr>
        <w:t>"</w:t>
      </w:r>
      <w:proofErr w:type="spellStart"/>
      <w:r w:rsidRPr="00CD5786">
        <w:rPr>
          <w:i/>
          <w:iCs/>
          <w:color w:val="2A00FF"/>
        </w:rPr>
        <w:t>InitiatorNegotiationEPR</w:t>
      </w:r>
      <w:proofErr w:type="spellEnd"/>
      <w:r w:rsidRPr="00CD5786">
        <w:rPr>
          <w:i/>
          <w:iCs/>
          <w:color w:val="2A00FF"/>
        </w:rPr>
        <w:t>"</w:t>
      </w:r>
      <w:r w:rsidRPr="00CD5786">
        <w:t xml:space="preserve"> </w:t>
      </w:r>
    </w:p>
    <w:p w14:paraId="5DDA5492"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t>=</w:t>
      </w:r>
      <w:r w:rsidRPr="00CD5786">
        <w:rPr>
          <w:i/>
          <w:iCs/>
          <w:color w:val="2A00FF"/>
        </w:rPr>
        <w:t>"</w:t>
      </w:r>
      <w:proofErr w:type="spellStart"/>
      <w:r w:rsidRPr="00CD5786">
        <w:rPr>
          <w:i/>
          <w:iCs/>
          <w:color w:val="2A00FF"/>
        </w:rPr>
        <w:t>wsa:EndpointReferenceType</w:t>
      </w:r>
      <w:proofErr w:type="spellEnd"/>
      <w:r w:rsidRPr="00CD5786">
        <w:rPr>
          <w:i/>
          <w:iCs/>
          <w:color w:val="2A00FF"/>
        </w:rPr>
        <w:t>"</w:t>
      </w:r>
      <w:r w:rsidRPr="00CD5786">
        <w:t xml:space="preserve"> </w:t>
      </w:r>
      <w:proofErr w:type="spellStart"/>
      <w:r w:rsidRPr="00CD5786">
        <w:rPr>
          <w:color w:val="7F007F"/>
        </w:rPr>
        <w:t>minOccurs</w:t>
      </w:r>
      <w:proofErr w:type="spellEnd"/>
      <w:r w:rsidRPr="00CD5786">
        <w:t>=</w:t>
      </w:r>
      <w:r w:rsidRPr="00CD5786">
        <w:rPr>
          <w:i/>
          <w:iCs/>
          <w:color w:val="2A00FF"/>
        </w:rPr>
        <w:t>"0"</w:t>
      </w:r>
      <w:r w:rsidRPr="00CD5786">
        <w:t xml:space="preserve"> </w:t>
      </w:r>
      <w:r w:rsidRPr="00CD5786">
        <w:rPr>
          <w:color w:val="008080"/>
        </w:rPr>
        <w:t>/&gt;</w:t>
      </w:r>
    </w:p>
    <w:p w14:paraId="1BEB3F2E"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ResponderAgreementEPR</w:t>
      </w:r>
      <w:proofErr w:type="spellEnd"/>
      <w:r w:rsidRPr="00CD5786">
        <w:rPr>
          <w:i/>
          <w:iCs/>
          <w:color w:val="2A00FF"/>
        </w:rPr>
        <w:t>"</w:t>
      </w:r>
      <w:r w:rsidRPr="00CD5786">
        <w:t xml:space="preserve"> </w:t>
      </w:r>
    </w:p>
    <w:p w14:paraId="2AE38EE5"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wsa:EndpointReferenceType</w:t>
      </w:r>
      <w:proofErr w:type="spellEnd"/>
      <w:r w:rsidRPr="00CD5786">
        <w:rPr>
          <w:i/>
          <w:iCs/>
          <w:color w:val="2A00FF"/>
        </w:rPr>
        <w:t>"</w:t>
      </w:r>
      <w:r w:rsidRPr="00CD5786">
        <w:t xml:space="preserve"> </w:t>
      </w:r>
      <w:proofErr w:type="spellStart"/>
      <w:r w:rsidRPr="00CD5786">
        <w:rPr>
          <w:color w:val="7F007F"/>
        </w:rPr>
        <w:t>minOccurs</w:t>
      </w:r>
      <w:proofErr w:type="spellEnd"/>
      <w:r w:rsidRPr="00CD5786">
        <w:rPr>
          <w:color w:val="000000"/>
        </w:rPr>
        <w:t>=</w:t>
      </w:r>
      <w:r w:rsidRPr="00CD5786">
        <w:rPr>
          <w:i/>
          <w:iCs/>
          <w:color w:val="2A00FF"/>
        </w:rPr>
        <w:t>"1"</w:t>
      </w:r>
      <w:r w:rsidRPr="00CD5786">
        <w:t xml:space="preserve"> </w:t>
      </w:r>
      <w:r w:rsidRPr="00CD5786">
        <w:rPr>
          <w:color w:val="008080"/>
        </w:rPr>
        <w:t>/&gt;</w:t>
      </w:r>
    </w:p>
    <w:p w14:paraId="76EDB018"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xsd:element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NegotiationOfferContext</w:t>
      </w:r>
      <w:proofErr w:type="spellEnd"/>
      <w:r w:rsidRPr="00CD5786">
        <w:rPr>
          <w:i/>
          <w:iCs/>
          <w:color w:val="2A00FF"/>
        </w:rPr>
        <w:t>"</w:t>
      </w:r>
      <w:r w:rsidRPr="00CD5786">
        <w:t xml:space="preserve"> </w:t>
      </w:r>
    </w:p>
    <w:p w14:paraId="17897ECF"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wsag-neg:NegotiationOfferContextType</w:t>
      </w:r>
      <w:proofErr w:type="spellEnd"/>
      <w:r w:rsidRPr="00CD5786">
        <w:rPr>
          <w:i/>
          <w:iCs/>
          <w:color w:val="2A00FF"/>
        </w:rPr>
        <w:t>"</w:t>
      </w:r>
      <w:r w:rsidRPr="00CD5786">
        <w:t xml:space="preserve"> </w:t>
      </w:r>
      <w:proofErr w:type="spellStart"/>
      <w:r w:rsidRPr="00CD5786">
        <w:rPr>
          <w:color w:val="7F007F"/>
        </w:rPr>
        <w:t>minOccurs</w:t>
      </w:r>
      <w:proofErr w:type="spellEnd"/>
      <w:r w:rsidRPr="00CD5786">
        <w:rPr>
          <w:color w:val="000000"/>
        </w:rPr>
        <w:t>=</w:t>
      </w:r>
      <w:r w:rsidRPr="00CD5786">
        <w:rPr>
          <w:i/>
          <w:iCs/>
          <w:color w:val="2A00FF"/>
        </w:rPr>
        <w:t>"1"</w:t>
      </w:r>
      <w:r w:rsidRPr="00CD5786">
        <w:t xml:space="preserve"> </w:t>
      </w:r>
      <w:r w:rsidRPr="00CD5786">
        <w:rPr>
          <w:color w:val="008080"/>
        </w:rPr>
        <w:t>/&gt;</w:t>
      </w:r>
    </w:p>
    <w:p w14:paraId="10D288DE" w14:textId="77777777" w:rsidR="00543A3D" w:rsidRPr="00CD5786" w:rsidRDefault="00543A3D" w:rsidP="00051549">
      <w:pPr>
        <w:pStyle w:val="Code"/>
        <w:keepNext w:val="0"/>
        <w:keepLines w:val="0"/>
        <w:rPr>
          <w:i/>
          <w:iCs/>
          <w:color w:val="2A00FF"/>
        </w:rPr>
      </w:pPr>
      <w:r w:rsidRPr="00CD5786">
        <w:rPr>
          <w:color w:val="000000"/>
        </w:rPr>
        <w:t xml:space="preserve">          </w:t>
      </w:r>
      <w:r w:rsidRPr="00CD5786">
        <w:rPr>
          <w:color w:val="008080"/>
        </w:rPr>
        <w:t>&lt;</w:t>
      </w:r>
      <w:proofErr w:type="spellStart"/>
      <w:proofErr w:type="gramStart"/>
      <w:r w:rsidRPr="00CD5786">
        <w:rPr>
          <w:color w:val="3F7F7F"/>
        </w:rPr>
        <w:t>xsd:any</w:t>
      </w:r>
      <w:proofErr w:type="spellEnd"/>
      <w:proofErr w:type="gramEnd"/>
      <w:r w:rsidRPr="00CD5786">
        <w:rPr>
          <w:color w:val="3F7F7F"/>
        </w:rPr>
        <w:t xml:space="preserve"> </w:t>
      </w:r>
      <w:r w:rsidRPr="00CD5786">
        <w:rPr>
          <w:color w:val="7F007F"/>
        </w:rPr>
        <w:t>namespace</w:t>
      </w:r>
      <w:r w:rsidRPr="00CD5786">
        <w:rPr>
          <w:color w:val="000000"/>
        </w:rPr>
        <w:t>=</w:t>
      </w:r>
      <w:r w:rsidRPr="00CD5786">
        <w:rPr>
          <w:i/>
          <w:iCs/>
          <w:color w:val="2A00FF"/>
        </w:rPr>
        <w:t>"##other"</w:t>
      </w:r>
      <w:r w:rsidRPr="00CD5786">
        <w:t xml:space="preserve"> </w:t>
      </w:r>
      <w:proofErr w:type="spellStart"/>
      <w:r w:rsidRPr="00CD5786">
        <w:rPr>
          <w:color w:val="7F007F"/>
        </w:rPr>
        <w:t>processContents</w:t>
      </w:r>
      <w:proofErr w:type="spellEnd"/>
      <w:r w:rsidRPr="00CD5786">
        <w:rPr>
          <w:color w:val="000000"/>
        </w:rPr>
        <w:t>=</w:t>
      </w:r>
      <w:r w:rsidRPr="00CD5786">
        <w:rPr>
          <w:i/>
          <w:iCs/>
          <w:color w:val="2A00FF"/>
        </w:rPr>
        <w:t xml:space="preserve">"lax" </w:t>
      </w:r>
    </w:p>
    <w:p w14:paraId="77D972EE" w14:textId="77777777" w:rsidR="00543A3D" w:rsidRPr="00CD5786" w:rsidRDefault="00543A3D" w:rsidP="00051549">
      <w:pPr>
        <w:pStyle w:val="Code"/>
        <w:keepNext w:val="0"/>
        <w:keepLines w:val="0"/>
      </w:pPr>
      <w:r w:rsidRPr="00CD5786">
        <w:rPr>
          <w:i/>
          <w:iCs/>
          <w:color w:val="2A00FF"/>
        </w:rPr>
        <w:t xml:space="preserve">               </w:t>
      </w:r>
      <w:proofErr w:type="spellStart"/>
      <w:proofErr w:type="gramStart"/>
      <w:r w:rsidRPr="00CD5786">
        <w:rPr>
          <w:color w:val="7F007F"/>
        </w:rPr>
        <w:t>minOccurs</w:t>
      </w:r>
      <w:proofErr w:type="spellEnd"/>
      <w:proofErr w:type="gramEnd"/>
      <w:r w:rsidRPr="00CD5786">
        <w:rPr>
          <w:color w:val="000000"/>
        </w:rPr>
        <w:t>=</w:t>
      </w:r>
      <w:r w:rsidRPr="00CD5786">
        <w:rPr>
          <w:i/>
          <w:iCs/>
          <w:color w:val="2A00FF"/>
        </w:rPr>
        <w:t>"0"</w:t>
      </w:r>
      <w:r w:rsidRPr="00CD5786">
        <w:t xml:space="preserve"> </w:t>
      </w:r>
      <w:r w:rsidRPr="00CD5786">
        <w:rPr>
          <w:color w:val="008080"/>
        </w:rPr>
        <w:t>/&gt;</w:t>
      </w:r>
    </w:p>
    <w:p w14:paraId="6C1AFCD5" w14:textId="77777777" w:rsidR="00543A3D" w:rsidRPr="00CD5786" w:rsidRDefault="00543A3D" w:rsidP="00051549">
      <w:pPr>
        <w:pStyle w:val="Code"/>
        <w:keepNext w:val="0"/>
        <w:keepLines w:val="0"/>
        <w:rPr>
          <w:color w:val="3F7F7F"/>
        </w:rPr>
      </w:pPr>
      <w:r w:rsidRPr="00CD5786">
        <w:rPr>
          <w:color w:val="3F7F7F"/>
        </w:rPr>
        <w:t xml:space="preserve">      &lt;/</w:t>
      </w:r>
      <w:proofErr w:type="spellStart"/>
      <w:r w:rsidRPr="00CD5786">
        <w:rPr>
          <w:color w:val="3F7F7F"/>
        </w:rPr>
        <w:t>xsd</w:t>
      </w:r>
      <w:proofErr w:type="gramStart"/>
      <w:r w:rsidRPr="00CD5786">
        <w:rPr>
          <w:color w:val="3F7F7F"/>
        </w:rPr>
        <w:t>:sequence</w:t>
      </w:r>
      <w:proofErr w:type="spellEnd"/>
      <w:proofErr w:type="gramEnd"/>
      <w:r w:rsidRPr="00CD5786">
        <w:rPr>
          <w:color w:val="3F7F7F"/>
        </w:rPr>
        <w:t>&gt;</w:t>
      </w:r>
    </w:p>
    <w:p w14:paraId="626278A1" w14:textId="77777777" w:rsidR="00543A3D" w:rsidRPr="00CD5786" w:rsidRDefault="00543A3D" w:rsidP="00051549">
      <w:pPr>
        <w:pStyle w:val="Code"/>
        <w:keepNext w:val="0"/>
        <w:keepLines w:val="0"/>
        <w:rPr>
          <w:color w:val="3F7F7F"/>
        </w:rPr>
      </w:pPr>
      <w:r w:rsidRPr="00CD5786">
        <w:rPr>
          <w:color w:val="3F7F7F"/>
        </w:rPr>
        <w:t xml:space="preserve">    &lt;/</w:t>
      </w:r>
      <w:proofErr w:type="spellStart"/>
      <w:r w:rsidRPr="00CD5786">
        <w:rPr>
          <w:color w:val="3F7F7F"/>
        </w:rPr>
        <w:t>xsd</w:t>
      </w:r>
      <w:proofErr w:type="gramStart"/>
      <w:r w:rsidRPr="00CD5786">
        <w:rPr>
          <w:color w:val="3F7F7F"/>
        </w:rPr>
        <w:t>:complexType</w:t>
      </w:r>
      <w:proofErr w:type="spellEnd"/>
      <w:proofErr w:type="gramEnd"/>
      <w:r w:rsidRPr="00CD5786">
        <w:rPr>
          <w:color w:val="3F7F7F"/>
        </w:rPr>
        <w:t>&gt;</w:t>
      </w:r>
    </w:p>
    <w:p w14:paraId="76BA9F10" w14:textId="77777777" w:rsidR="00543A3D" w:rsidRPr="00CD5786" w:rsidRDefault="00543A3D" w:rsidP="00051549">
      <w:pPr>
        <w:pStyle w:val="Code"/>
        <w:keepNext w:val="0"/>
        <w:keepLines w:val="0"/>
      </w:pPr>
    </w:p>
    <w:p w14:paraId="70751C33" w14:textId="77777777" w:rsidR="00543A3D" w:rsidRPr="00CD5786" w:rsidRDefault="00543A3D" w:rsidP="00051549">
      <w:pPr>
        <w:pStyle w:val="Code"/>
        <w:keepNext w:val="0"/>
        <w:keepLines w:val="0"/>
      </w:pPr>
      <w:r w:rsidRPr="00CD5786">
        <w:rPr>
          <w:color w:val="3F7F7F"/>
        </w:rPr>
        <w:t>&lt;/</w:t>
      </w:r>
      <w:proofErr w:type="spellStart"/>
      <w:r w:rsidRPr="00CD5786">
        <w:rPr>
          <w:color w:val="3F7F7F"/>
        </w:rPr>
        <w:t>xsd</w:t>
      </w:r>
      <w:proofErr w:type="gramStart"/>
      <w:r w:rsidRPr="00CD5786">
        <w:rPr>
          <w:color w:val="3F7F7F"/>
        </w:rPr>
        <w:t>:schema</w:t>
      </w:r>
      <w:proofErr w:type="spellEnd"/>
      <w:proofErr w:type="gramEnd"/>
      <w:r w:rsidRPr="00CD5786">
        <w:rPr>
          <w:color w:val="3F7F7F"/>
        </w:rPr>
        <w:t>&gt;</w:t>
      </w:r>
    </w:p>
    <w:p w14:paraId="57C7C63D" w14:textId="77777777" w:rsidR="00543A3D" w:rsidRPr="00CD5786" w:rsidRDefault="00543A3D" w:rsidP="00051549">
      <w:pPr>
        <w:rPr>
          <w:lang w:val="en-US"/>
        </w:rPr>
      </w:pPr>
    </w:p>
    <w:p w14:paraId="260CF9CA" w14:textId="77777777" w:rsidR="00543A3D" w:rsidRPr="00CD5786" w:rsidRDefault="00543A3D" w:rsidP="00051549">
      <w:pPr>
        <w:pStyle w:val="berschrift2"/>
        <w:widowControl/>
        <w:suppressAutoHyphens w:val="0"/>
        <w:spacing w:after="60"/>
        <w:ind w:left="578" w:hanging="578"/>
        <w:rPr>
          <w:lang w:val="en-US"/>
        </w:rPr>
      </w:pPr>
      <w:bookmarkStart w:id="2308" w:name="_Toc280115736"/>
      <w:r w:rsidRPr="00CD5786">
        <w:rPr>
          <w:lang w:val="en-US"/>
        </w:rPr>
        <w:t>Negotiation Factory WSDL</w:t>
      </w:r>
      <w:bookmarkEnd w:id="2308"/>
    </w:p>
    <w:p w14:paraId="5AD775E0" w14:textId="77777777" w:rsidR="00543A3D" w:rsidRPr="00CD5786" w:rsidRDefault="00543A3D" w:rsidP="00051549">
      <w:pPr>
        <w:pStyle w:val="Code"/>
        <w:keepNext w:val="0"/>
        <w:keepLines w:val="0"/>
      </w:pPr>
      <w:r w:rsidRPr="00CD5786">
        <w:rPr>
          <w:color w:val="3F7F7F"/>
        </w:rPr>
        <w:t>&lt;</w:t>
      </w:r>
      <w:proofErr w:type="gramStart"/>
      <w:r w:rsidRPr="00CD5786">
        <w:rPr>
          <w:color w:val="3F7F7F"/>
        </w:rPr>
        <w:t>?xml</w:t>
      </w:r>
      <w:proofErr w:type="gramEnd"/>
      <w:r w:rsidRPr="00CD5786">
        <w:t xml:space="preserve"> </w:t>
      </w:r>
      <w:r w:rsidRPr="00CD5786">
        <w:rPr>
          <w:color w:val="7F007F"/>
        </w:rPr>
        <w:t>version</w:t>
      </w:r>
      <w:r w:rsidRPr="00CD5786">
        <w:rPr>
          <w:color w:val="000000"/>
        </w:rPr>
        <w:t>=</w:t>
      </w:r>
      <w:r w:rsidRPr="00CD5786">
        <w:rPr>
          <w:i/>
          <w:iCs/>
          <w:color w:val="2A00FF"/>
        </w:rPr>
        <w:t>"1.0"</w:t>
      </w:r>
      <w:r w:rsidRPr="00CD5786">
        <w:t xml:space="preserve"> </w:t>
      </w:r>
      <w:r w:rsidRPr="00CD5786">
        <w:rPr>
          <w:color w:val="7F007F"/>
        </w:rPr>
        <w:t>encoding</w:t>
      </w:r>
      <w:r w:rsidRPr="00CD5786">
        <w:rPr>
          <w:color w:val="000000"/>
        </w:rPr>
        <w:t>=</w:t>
      </w:r>
      <w:r w:rsidRPr="00CD5786">
        <w:rPr>
          <w:i/>
          <w:iCs/>
          <w:color w:val="2A00FF"/>
        </w:rPr>
        <w:t>"UTF-8"</w:t>
      </w:r>
      <w:r w:rsidRPr="00CD5786">
        <w:rPr>
          <w:color w:val="3F7F7F"/>
        </w:rPr>
        <w:t>?&gt;</w:t>
      </w:r>
    </w:p>
    <w:p w14:paraId="16D1F4C2" w14:textId="77777777" w:rsidR="00543A3D" w:rsidRPr="00CD5786" w:rsidRDefault="00543A3D" w:rsidP="00051549">
      <w:pPr>
        <w:pStyle w:val="Code"/>
        <w:keepNext w:val="0"/>
        <w:keepLines w:val="0"/>
      </w:pPr>
      <w:r w:rsidRPr="00CD5786">
        <w:rPr>
          <w:color w:val="008080"/>
        </w:rPr>
        <w:t>&lt;</w:t>
      </w:r>
      <w:proofErr w:type="spellStart"/>
      <w:proofErr w:type="gramStart"/>
      <w:r w:rsidRPr="00CD5786">
        <w:rPr>
          <w:color w:val="3F7F7F"/>
        </w:rPr>
        <w:t>wsdl:definitions</w:t>
      </w:r>
      <w:proofErr w:type="spellEnd"/>
      <w:proofErr w:type="gramEnd"/>
      <w:r w:rsidRPr="00CD5786">
        <w:t xml:space="preserve"> </w:t>
      </w:r>
      <w:proofErr w:type="spellStart"/>
      <w:r w:rsidRPr="00CD5786">
        <w:rPr>
          <w:color w:val="7F007F"/>
        </w:rPr>
        <w:t>xmlns:wsdl</w:t>
      </w:r>
      <w:proofErr w:type="spellEnd"/>
      <w:r w:rsidRPr="00CD5786">
        <w:rPr>
          <w:i/>
          <w:iCs/>
          <w:color w:val="2A00FF"/>
        </w:rPr>
        <w:t>="http://schemas.xmlsoap.org/wsdl/"</w:t>
      </w:r>
    </w:p>
    <w:p w14:paraId="0FA77CEA"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xmlns:xs</w:t>
      </w:r>
      <w:proofErr w:type="spellEnd"/>
      <w:proofErr w:type="gramEnd"/>
      <w:r w:rsidRPr="00CD5786">
        <w:rPr>
          <w:i/>
          <w:iCs/>
          <w:color w:val="2A00FF"/>
        </w:rPr>
        <w:t>="http://www.w3.org/2001/XMLSchema"</w:t>
      </w:r>
    </w:p>
    <w:p w14:paraId="276FC698" w14:textId="77777777" w:rsidR="00543A3D" w:rsidRPr="00CD5786" w:rsidRDefault="00543A3D" w:rsidP="00051549">
      <w:pPr>
        <w:pStyle w:val="Code"/>
        <w:keepNext w:val="0"/>
        <w:keepLines w:val="0"/>
        <w:rPr>
          <w:i/>
          <w:iCs/>
          <w:color w:val="2A00FF"/>
        </w:rPr>
      </w:pPr>
      <w:r w:rsidRPr="00CD5786">
        <w:t xml:space="preserve">    </w:t>
      </w:r>
      <w:proofErr w:type="spellStart"/>
      <w:proofErr w:type="gramStart"/>
      <w:r w:rsidRPr="00CD5786">
        <w:rPr>
          <w:color w:val="7F007F"/>
        </w:rPr>
        <w:t>xmlns:wsa</w:t>
      </w:r>
      <w:proofErr w:type="spellEnd"/>
      <w:proofErr w:type="gramEnd"/>
      <w:r w:rsidRPr="00CD5786">
        <w:rPr>
          <w:color w:val="000000"/>
        </w:rPr>
        <w:t>=</w:t>
      </w:r>
      <w:r w:rsidRPr="00CD5786">
        <w:rPr>
          <w:i/>
          <w:iCs/>
          <w:color w:val="2A00FF"/>
        </w:rPr>
        <w:t>"http://www.w3.org/2005/08/addressing"</w:t>
      </w:r>
    </w:p>
    <w:p w14:paraId="062287CB" w14:textId="77777777" w:rsidR="00543A3D" w:rsidRPr="00CD5786" w:rsidRDefault="00543A3D" w:rsidP="00051549">
      <w:pPr>
        <w:pStyle w:val="Code"/>
        <w:keepNext w:val="0"/>
        <w:keepLines w:val="0"/>
        <w:rPr>
          <w:i/>
          <w:iCs/>
          <w:color w:val="2A00FF"/>
        </w:rPr>
      </w:pPr>
      <w:r w:rsidRPr="00CD5786">
        <w:t xml:space="preserve">    </w:t>
      </w:r>
      <w:proofErr w:type="spellStart"/>
      <w:proofErr w:type="gramStart"/>
      <w:r w:rsidRPr="00CD5786">
        <w:rPr>
          <w:color w:val="7F007F"/>
        </w:rPr>
        <w:t>xmlns:wsag</w:t>
      </w:r>
      <w:proofErr w:type="spellEnd"/>
      <w:proofErr w:type="gramEnd"/>
      <w:r w:rsidRPr="00CD5786">
        <w:rPr>
          <w:i/>
          <w:iCs/>
          <w:color w:val="2A00FF"/>
        </w:rPr>
        <w:t>="http://schemas.ggf.org/graap/2007/03/ws-agreement"</w:t>
      </w:r>
    </w:p>
    <w:p w14:paraId="75C030AA" w14:textId="77777777" w:rsidR="00543A3D" w:rsidRPr="00CD5786" w:rsidRDefault="00543A3D" w:rsidP="00051549">
      <w:pPr>
        <w:pStyle w:val="Code"/>
        <w:keepNext w:val="0"/>
        <w:keepLines w:val="0"/>
        <w:rPr>
          <w:i/>
          <w:iCs/>
          <w:color w:val="2A00FF"/>
        </w:rPr>
      </w:pPr>
      <w:r w:rsidRPr="00CD5786">
        <w:t xml:space="preserve">    </w:t>
      </w:r>
      <w:proofErr w:type="gramStart"/>
      <w:r w:rsidRPr="00CD5786">
        <w:rPr>
          <w:color w:val="7F007F"/>
        </w:rPr>
        <w:t>xmlns:wsag</w:t>
      </w:r>
      <w:proofErr w:type="gramEnd"/>
      <w:r w:rsidRPr="00CD5786">
        <w:rPr>
          <w:color w:val="7F007F"/>
        </w:rPr>
        <w:t>-neg</w:t>
      </w:r>
      <w:r w:rsidRPr="00CD5786">
        <w:rPr>
          <w:i/>
          <w:iCs/>
          <w:color w:val="2A00FF"/>
        </w:rPr>
        <w:t>="http://schemas.ogf.org/graap/2009/11/ws-agreement-negotiation"</w:t>
      </w:r>
    </w:p>
    <w:p w14:paraId="6917D341" w14:textId="77777777" w:rsidR="00543A3D" w:rsidRPr="00CD5786" w:rsidRDefault="00543A3D" w:rsidP="00051549">
      <w:pPr>
        <w:pStyle w:val="Code"/>
        <w:keepNext w:val="0"/>
        <w:keepLines w:val="0"/>
        <w:rPr>
          <w:i/>
          <w:iCs/>
          <w:color w:val="2A00FF"/>
        </w:rPr>
      </w:pPr>
      <w:r w:rsidRPr="00CD5786">
        <w:t xml:space="preserve">    </w:t>
      </w:r>
      <w:proofErr w:type="spellStart"/>
      <w:proofErr w:type="gramStart"/>
      <w:r w:rsidRPr="00CD5786">
        <w:rPr>
          <w:color w:val="7F007F"/>
        </w:rPr>
        <w:t>xmlns:wsrf</w:t>
      </w:r>
      <w:proofErr w:type="gramEnd"/>
      <w:r w:rsidRPr="00CD5786">
        <w:rPr>
          <w:color w:val="7F007F"/>
        </w:rPr>
        <w:t>-rp</w:t>
      </w:r>
      <w:proofErr w:type="spellEnd"/>
      <w:r w:rsidRPr="00CD5786">
        <w:rPr>
          <w:i/>
          <w:iCs/>
          <w:color w:val="2A00FF"/>
        </w:rPr>
        <w:t>="http://docs.oasis-open.org/wsrf/rp-2"</w:t>
      </w:r>
    </w:p>
    <w:p w14:paraId="52105B39"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xmlns:wsrf</w:t>
      </w:r>
      <w:proofErr w:type="gramEnd"/>
      <w:r w:rsidRPr="00CD5786">
        <w:rPr>
          <w:color w:val="7F007F"/>
        </w:rPr>
        <w:t>-rw</w:t>
      </w:r>
      <w:proofErr w:type="spellEnd"/>
      <w:r w:rsidRPr="00CD5786">
        <w:rPr>
          <w:i/>
          <w:iCs/>
          <w:color w:val="2A00FF"/>
        </w:rPr>
        <w:t>="http://docs.oasis-open.org/wsrf/rw-2"</w:t>
      </w:r>
    </w:p>
    <w:p w14:paraId="58888826" w14:textId="77777777" w:rsidR="00543A3D" w:rsidRPr="00CD5786" w:rsidRDefault="00543A3D" w:rsidP="00051549">
      <w:pPr>
        <w:pStyle w:val="Code"/>
        <w:keepNext w:val="0"/>
        <w:keepLines w:val="0"/>
      </w:pPr>
      <w:r w:rsidRPr="00CD5786">
        <w:t xml:space="preserve">    </w:t>
      </w:r>
      <w:proofErr w:type="gramStart"/>
      <w:r w:rsidRPr="00CD5786">
        <w:rPr>
          <w:color w:val="7F007F"/>
        </w:rPr>
        <w:t>targetNamespace</w:t>
      </w:r>
      <w:proofErr w:type="gramEnd"/>
      <w:r w:rsidRPr="00CD5786">
        <w:rPr>
          <w:i/>
          <w:iCs/>
          <w:color w:val="2A00FF"/>
        </w:rPr>
        <w:t>="http://schemas.ogf.org/graap/2009/11/ws-agreement-negotiation"</w:t>
      </w:r>
      <w:r w:rsidRPr="00CD5786">
        <w:rPr>
          <w:color w:val="008080"/>
        </w:rPr>
        <w:t>&gt;</w:t>
      </w:r>
    </w:p>
    <w:p w14:paraId="08DC0FF8" w14:textId="77777777" w:rsidR="00543A3D" w:rsidRPr="00CD5786" w:rsidRDefault="00543A3D" w:rsidP="00051549">
      <w:pPr>
        <w:pStyle w:val="Code"/>
        <w:keepNext w:val="0"/>
        <w:keepLines w:val="0"/>
      </w:pPr>
    </w:p>
    <w:p w14:paraId="7D5D61BA" w14:textId="77777777" w:rsidR="00543A3D" w:rsidRPr="00CD5786" w:rsidRDefault="00543A3D" w:rsidP="00051549">
      <w:pPr>
        <w:pStyle w:val="Code"/>
        <w:keepNext w:val="0"/>
        <w:keepLines w:val="0"/>
      </w:pPr>
      <w:r w:rsidRPr="00CD5786">
        <w:t xml:space="preserve">    </w:t>
      </w:r>
      <w:r w:rsidRPr="00CD5786">
        <w:rPr>
          <w:color w:val="008080"/>
        </w:rPr>
        <w:t>&lt;</w:t>
      </w:r>
      <w:proofErr w:type="spellStart"/>
      <w:proofErr w:type="gramStart"/>
      <w:r w:rsidRPr="00CD5786">
        <w:rPr>
          <w:color w:val="3F7F7F"/>
        </w:rPr>
        <w:t>wsdl:import</w:t>
      </w:r>
      <w:proofErr w:type="spellEnd"/>
      <w:proofErr w:type="gramEnd"/>
      <w:r w:rsidRPr="00CD5786">
        <w:t xml:space="preserve"> </w:t>
      </w:r>
      <w:r w:rsidRPr="00CD5786">
        <w:rPr>
          <w:color w:val="7F007F"/>
        </w:rPr>
        <w:t>namespace</w:t>
      </w:r>
      <w:r w:rsidRPr="00CD5786">
        <w:rPr>
          <w:i/>
          <w:iCs/>
          <w:color w:val="2A00FF"/>
        </w:rPr>
        <w:t>="http://docs.oasis-open.org/</w:t>
      </w:r>
      <w:proofErr w:type="spellStart"/>
      <w:r w:rsidRPr="00CD5786">
        <w:rPr>
          <w:i/>
          <w:iCs/>
          <w:color w:val="2A00FF"/>
        </w:rPr>
        <w:t>wsrf</w:t>
      </w:r>
      <w:proofErr w:type="spellEnd"/>
      <w:r w:rsidRPr="00CD5786">
        <w:rPr>
          <w:i/>
          <w:iCs/>
          <w:color w:val="2A00FF"/>
        </w:rPr>
        <w:t>/rw-2"</w:t>
      </w:r>
    </w:p>
    <w:p w14:paraId="027B0519" w14:textId="77777777" w:rsidR="00543A3D" w:rsidRPr="00CD5786" w:rsidRDefault="00543A3D" w:rsidP="00051549">
      <w:pPr>
        <w:pStyle w:val="Code"/>
        <w:keepNext w:val="0"/>
        <w:keepLines w:val="0"/>
        <w:rPr>
          <w:rFonts w:ascii="CourierNewPSMT" w:hAnsi="CourierNewPSMT" w:cs="CourierNewPSMT"/>
          <w:lang w:eastAsia="en-US"/>
        </w:rPr>
      </w:pPr>
      <w:r w:rsidRPr="00CD5786">
        <w:t xml:space="preserve">        </w:t>
      </w:r>
      <w:proofErr w:type="gramStart"/>
      <w:r w:rsidRPr="00CD5786">
        <w:rPr>
          <w:color w:val="7F007F"/>
        </w:rPr>
        <w:t>location</w:t>
      </w:r>
      <w:proofErr w:type="gramEnd"/>
      <w:r w:rsidRPr="00CD5786">
        <w:rPr>
          <w:i/>
          <w:iCs/>
          <w:color w:val="2A00FF"/>
        </w:rPr>
        <w:t>="http://docs.oasis-open.org/</w:t>
      </w:r>
      <w:proofErr w:type="spellStart"/>
      <w:r w:rsidRPr="00CD5786">
        <w:rPr>
          <w:i/>
          <w:iCs/>
          <w:color w:val="2A00FF"/>
        </w:rPr>
        <w:t>wsrf</w:t>
      </w:r>
      <w:proofErr w:type="spellEnd"/>
      <w:r w:rsidRPr="00CD5786">
        <w:rPr>
          <w:i/>
          <w:iCs/>
          <w:color w:val="2A00FF"/>
        </w:rPr>
        <w:t>/rw-2.wsdl"</w:t>
      </w:r>
      <w:r w:rsidRPr="00CD5786">
        <w:rPr>
          <w:color w:val="008080"/>
        </w:rPr>
        <w:t>/&gt;</w:t>
      </w:r>
    </w:p>
    <w:p w14:paraId="447F528B" w14:textId="77777777" w:rsidR="00543A3D" w:rsidRPr="00CD5786" w:rsidRDefault="00543A3D" w:rsidP="00051549">
      <w:pPr>
        <w:pStyle w:val="Code"/>
        <w:keepNext w:val="0"/>
        <w:keepLines w:val="0"/>
      </w:pPr>
    </w:p>
    <w:p w14:paraId="638E7CC2" w14:textId="77777777" w:rsidR="00543A3D" w:rsidRPr="0057316D" w:rsidRDefault="00543A3D" w:rsidP="00051549">
      <w:pPr>
        <w:pStyle w:val="Code"/>
        <w:keepNext w:val="0"/>
        <w:keepLines w:val="0"/>
        <w:rPr>
          <w:lang w:val="de-DE"/>
        </w:rPr>
      </w:pPr>
      <w:r w:rsidRPr="00CD5786">
        <w:rPr>
          <w:color w:val="000000"/>
        </w:rPr>
        <w:lastRenderedPageBreak/>
        <w:t xml:space="preserve">    </w:t>
      </w:r>
      <w:r w:rsidRPr="0057316D">
        <w:rPr>
          <w:color w:val="008080"/>
          <w:lang w:val="de-DE"/>
        </w:rPr>
        <w:t>&lt;</w:t>
      </w:r>
      <w:proofErr w:type="spellStart"/>
      <w:r w:rsidRPr="0057316D">
        <w:rPr>
          <w:color w:val="3F7F7F"/>
          <w:lang w:val="de-DE"/>
        </w:rPr>
        <w:t>wsdl:types</w:t>
      </w:r>
      <w:proofErr w:type="spellEnd"/>
      <w:r w:rsidRPr="0057316D">
        <w:rPr>
          <w:color w:val="008080"/>
          <w:lang w:val="de-DE"/>
        </w:rPr>
        <w:t>&gt;</w:t>
      </w:r>
    </w:p>
    <w:p w14:paraId="6C54FC49" w14:textId="77777777" w:rsidR="00543A3D" w:rsidRPr="0057316D" w:rsidRDefault="00543A3D" w:rsidP="00051549">
      <w:pPr>
        <w:pStyle w:val="Code"/>
        <w:keepNext w:val="0"/>
        <w:keepLines w:val="0"/>
        <w:rPr>
          <w:lang w:val="de-DE"/>
        </w:rPr>
      </w:pPr>
      <w:r w:rsidRPr="0057316D">
        <w:rPr>
          <w:color w:val="000000"/>
          <w:lang w:val="de-DE"/>
        </w:rPr>
        <w:t xml:space="preserve">        </w:t>
      </w:r>
      <w:r w:rsidRPr="0057316D">
        <w:rPr>
          <w:color w:val="008080"/>
          <w:lang w:val="de-DE"/>
        </w:rPr>
        <w:t>&lt;</w:t>
      </w:r>
      <w:proofErr w:type="spellStart"/>
      <w:r w:rsidRPr="0057316D">
        <w:rPr>
          <w:color w:val="3F7F7F"/>
          <w:lang w:val="de-DE"/>
        </w:rPr>
        <w:t>xs:schema</w:t>
      </w:r>
      <w:proofErr w:type="spellEnd"/>
    </w:p>
    <w:p w14:paraId="135F663F" w14:textId="77777777" w:rsidR="00543A3D" w:rsidRPr="0057316D" w:rsidRDefault="00543A3D" w:rsidP="00051549">
      <w:pPr>
        <w:pStyle w:val="Code"/>
        <w:keepNext w:val="0"/>
        <w:keepLines w:val="0"/>
        <w:rPr>
          <w:i/>
          <w:iCs/>
          <w:color w:val="2A00FF"/>
          <w:lang w:val="de-DE"/>
        </w:rPr>
      </w:pPr>
      <w:r w:rsidRPr="0057316D">
        <w:rPr>
          <w:lang w:val="de-DE"/>
        </w:rPr>
        <w:t xml:space="preserve">            </w:t>
      </w:r>
      <w:r w:rsidRPr="0057316D">
        <w:rPr>
          <w:color w:val="7F007F"/>
          <w:lang w:val="de-DE"/>
        </w:rPr>
        <w:t>targetNamespace</w:t>
      </w:r>
      <w:r w:rsidRPr="0057316D">
        <w:rPr>
          <w:i/>
          <w:iCs/>
          <w:color w:val="2A00FF"/>
          <w:lang w:val="de-DE"/>
        </w:rPr>
        <w:t>="http://schemas.ogf.org/graap/2009/11/ws-agreement-negotiation"</w:t>
      </w:r>
    </w:p>
    <w:p w14:paraId="4DE23DC0" w14:textId="77777777" w:rsidR="00543A3D" w:rsidRPr="0057316D" w:rsidRDefault="00543A3D" w:rsidP="00051549">
      <w:pPr>
        <w:pStyle w:val="Code"/>
        <w:keepNext w:val="0"/>
        <w:keepLines w:val="0"/>
        <w:rPr>
          <w:i/>
          <w:iCs/>
          <w:color w:val="2A00FF"/>
          <w:lang w:val="de-DE"/>
        </w:rPr>
      </w:pPr>
      <w:r w:rsidRPr="0057316D">
        <w:rPr>
          <w:lang w:val="de-DE"/>
        </w:rPr>
        <w:t xml:space="preserve">            </w:t>
      </w:r>
      <w:r w:rsidRPr="0057316D">
        <w:rPr>
          <w:color w:val="7F007F"/>
          <w:lang w:val="de-DE"/>
        </w:rPr>
        <w:t>xmlns:wsag-neg</w:t>
      </w:r>
      <w:r w:rsidRPr="0057316D">
        <w:rPr>
          <w:i/>
          <w:iCs/>
          <w:color w:val="2A00FF"/>
          <w:lang w:val="de-DE"/>
        </w:rPr>
        <w:t>="http://schemas.ogf.org/graap/2009/11/ws-agreement-negotiation"</w:t>
      </w:r>
    </w:p>
    <w:p w14:paraId="7B67D7CC" w14:textId="77777777" w:rsidR="00543A3D" w:rsidRPr="0057316D" w:rsidRDefault="00543A3D" w:rsidP="00051549">
      <w:pPr>
        <w:pStyle w:val="Code"/>
        <w:keepNext w:val="0"/>
        <w:keepLines w:val="0"/>
        <w:rPr>
          <w:i/>
          <w:iCs/>
          <w:color w:val="2A00FF"/>
          <w:lang w:val="de-DE"/>
        </w:rPr>
      </w:pPr>
      <w:r w:rsidRPr="0057316D">
        <w:rPr>
          <w:lang w:val="de-DE"/>
        </w:rPr>
        <w:t xml:space="preserve">            </w:t>
      </w:r>
      <w:proofErr w:type="spellStart"/>
      <w:r w:rsidRPr="0057316D">
        <w:rPr>
          <w:color w:val="7F007F"/>
          <w:lang w:val="de-DE"/>
        </w:rPr>
        <w:t>xmlns:wsag</w:t>
      </w:r>
      <w:proofErr w:type="spellEnd"/>
      <w:r w:rsidRPr="0057316D">
        <w:rPr>
          <w:i/>
          <w:iCs/>
          <w:color w:val="2A00FF"/>
          <w:lang w:val="de-DE"/>
        </w:rPr>
        <w:t>="http://schemas.ggf.org/graap/2007/03/ws-agreement"</w:t>
      </w:r>
    </w:p>
    <w:p w14:paraId="59CEA046" w14:textId="77777777" w:rsidR="00543A3D" w:rsidRPr="0057316D" w:rsidRDefault="00543A3D" w:rsidP="00051549">
      <w:pPr>
        <w:pStyle w:val="Code"/>
        <w:keepNext w:val="0"/>
        <w:keepLines w:val="0"/>
        <w:rPr>
          <w:lang w:val="de-DE"/>
        </w:rPr>
      </w:pPr>
      <w:r w:rsidRPr="0057316D">
        <w:rPr>
          <w:lang w:val="de-DE"/>
        </w:rPr>
        <w:t xml:space="preserve">            </w:t>
      </w:r>
      <w:proofErr w:type="spellStart"/>
      <w:r w:rsidRPr="0057316D">
        <w:rPr>
          <w:color w:val="7F007F"/>
          <w:lang w:val="de-DE"/>
        </w:rPr>
        <w:t>xmlns:wsa</w:t>
      </w:r>
      <w:proofErr w:type="spellEnd"/>
      <w:r w:rsidRPr="0057316D">
        <w:rPr>
          <w:i/>
          <w:iCs/>
          <w:color w:val="2A00FF"/>
          <w:lang w:val="de-DE"/>
        </w:rPr>
        <w:t>="http://www.w3.org/2005/08/addressing"</w:t>
      </w:r>
    </w:p>
    <w:p w14:paraId="66E77E4F" w14:textId="77777777" w:rsidR="00543A3D" w:rsidRPr="00CD5786" w:rsidRDefault="00543A3D" w:rsidP="00051549">
      <w:pPr>
        <w:pStyle w:val="Code"/>
        <w:keepNext w:val="0"/>
        <w:keepLines w:val="0"/>
        <w:rPr>
          <w:i/>
          <w:iCs/>
          <w:color w:val="2A00FF"/>
        </w:rPr>
      </w:pPr>
      <w:r w:rsidRPr="0057316D">
        <w:rPr>
          <w:lang w:val="de-DE"/>
        </w:rPr>
        <w:t xml:space="preserve">            </w:t>
      </w:r>
      <w:proofErr w:type="spellStart"/>
      <w:proofErr w:type="gramStart"/>
      <w:r w:rsidRPr="00CD5786">
        <w:rPr>
          <w:color w:val="7F007F"/>
        </w:rPr>
        <w:t>elementFormDefault</w:t>
      </w:r>
      <w:proofErr w:type="spellEnd"/>
      <w:proofErr w:type="gramEnd"/>
      <w:r w:rsidRPr="00CD5786">
        <w:rPr>
          <w:color w:val="000000"/>
        </w:rPr>
        <w:t>=</w:t>
      </w:r>
      <w:r w:rsidRPr="00CD5786">
        <w:rPr>
          <w:i/>
          <w:iCs/>
          <w:color w:val="2A00FF"/>
        </w:rPr>
        <w:t xml:space="preserve">"qualified" </w:t>
      </w:r>
    </w:p>
    <w:p w14:paraId="59E59795"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attributeFormDefault</w:t>
      </w:r>
      <w:proofErr w:type="spellEnd"/>
      <w:proofErr w:type="gramEnd"/>
      <w:r w:rsidRPr="00CD5786">
        <w:rPr>
          <w:color w:val="000000"/>
        </w:rPr>
        <w:t>=</w:t>
      </w:r>
      <w:r w:rsidRPr="00CD5786">
        <w:rPr>
          <w:i/>
          <w:iCs/>
          <w:color w:val="2A00FF"/>
        </w:rPr>
        <w:t>"qualified"</w:t>
      </w:r>
      <w:r w:rsidRPr="00CD5786">
        <w:rPr>
          <w:color w:val="008080"/>
        </w:rPr>
        <w:t>&gt;</w:t>
      </w:r>
    </w:p>
    <w:p w14:paraId="57F504C5" w14:textId="77777777" w:rsidR="00543A3D" w:rsidRPr="00CD5786" w:rsidRDefault="00543A3D" w:rsidP="00051549">
      <w:pPr>
        <w:pStyle w:val="Code"/>
        <w:keepNext w:val="0"/>
        <w:keepLines w:val="0"/>
      </w:pPr>
      <w:r w:rsidRPr="00CD5786">
        <w:rPr>
          <w:color w:val="000000"/>
        </w:rPr>
        <w:t xml:space="preserve">            </w:t>
      </w:r>
    </w:p>
    <w:p w14:paraId="6DC4EB01" w14:textId="77777777" w:rsidR="00543A3D" w:rsidRPr="00CD5786" w:rsidRDefault="00543A3D" w:rsidP="00051549">
      <w:pPr>
        <w:pStyle w:val="Code"/>
        <w:keepNext w:val="0"/>
        <w:keepLines w:val="0"/>
        <w:rPr>
          <w:i/>
          <w:iCs/>
          <w:color w:val="2A00FF"/>
        </w:rPr>
      </w:pPr>
      <w:r w:rsidRPr="00CD5786">
        <w:t xml:space="preserve">            </w:t>
      </w:r>
      <w:r w:rsidRPr="00CD5786">
        <w:rPr>
          <w:color w:val="008080"/>
        </w:rPr>
        <w:t>&lt;</w:t>
      </w:r>
      <w:proofErr w:type="spellStart"/>
      <w:proofErr w:type="gramStart"/>
      <w:r w:rsidRPr="00CD5786">
        <w:rPr>
          <w:color w:val="3F7F7F"/>
        </w:rPr>
        <w:t>xs:import</w:t>
      </w:r>
      <w:proofErr w:type="spellEnd"/>
      <w:proofErr w:type="gramEnd"/>
      <w:r w:rsidRPr="00CD5786">
        <w:t xml:space="preserve"> </w:t>
      </w:r>
      <w:r w:rsidRPr="00CD5786">
        <w:rPr>
          <w:color w:val="7F007F"/>
        </w:rPr>
        <w:t>namespace</w:t>
      </w:r>
      <w:r w:rsidRPr="00CD5786">
        <w:rPr>
          <w:i/>
          <w:iCs/>
          <w:color w:val="2A00FF"/>
        </w:rPr>
        <w:t>="http://www.w3.org/2005/08/addressing"</w:t>
      </w:r>
    </w:p>
    <w:p w14:paraId="367885B7" w14:textId="77777777" w:rsidR="00543A3D" w:rsidRPr="00CD5786" w:rsidRDefault="00543A3D" w:rsidP="00051549">
      <w:pPr>
        <w:pStyle w:val="Code"/>
        <w:keepNext w:val="0"/>
        <w:keepLines w:val="0"/>
      </w:pPr>
      <w:r w:rsidRPr="00CD5786">
        <w:t xml:space="preserve">                </w:t>
      </w:r>
      <w:proofErr w:type="gramStart"/>
      <w:r w:rsidRPr="00CD5786">
        <w:rPr>
          <w:color w:val="7F007F"/>
        </w:rPr>
        <w:t>schemaLocation</w:t>
      </w:r>
      <w:proofErr w:type="gramEnd"/>
      <w:r w:rsidRPr="00CD5786">
        <w:rPr>
          <w:i/>
          <w:iCs/>
          <w:color w:val="2A00FF"/>
        </w:rPr>
        <w:t>="http://www.w3.org/2006/03/addressing/ws-addr.xsd"</w:t>
      </w:r>
      <w:r w:rsidRPr="00CD5786">
        <w:rPr>
          <w:color w:val="008080"/>
        </w:rPr>
        <w:t>/&gt;</w:t>
      </w:r>
    </w:p>
    <w:p w14:paraId="48AE9D2A" w14:textId="77777777" w:rsidR="00543A3D" w:rsidRPr="00CD5786" w:rsidRDefault="00543A3D" w:rsidP="00051549">
      <w:pPr>
        <w:pStyle w:val="Code"/>
        <w:keepNext w:val="0"/>
        <w:keepLines w:val="0"/>
      </w:pPr>
      <w:r w:rsidRPr="00CD5786">
        <w:rPr>
          <w:color w:val="000000"/>
        </w:rPr>
        <w:t xml:space="preserve">                </w:t>
      </w:r>
    </w:p>
    <w:p w14:paraId="6DD02C5F"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xs:import</w:t>
      </w:r>
      <w:proofErr w:type="spellEnd"/>
      <w:proofErr w:type="gramEnd"/>
      <w:r w:rsidRPr="00CD5786">
        <w:t xml:space="preserve"> </w:t>
      </w:r>
      <w:r w:rsidRPr="00CD5786">
        <w:rPr>
          <w:color w:val="7F007F"/>
        </w:rPr>
        <w:t>namespace</w:t>
      </w:r>
      <w:r w:rsidRPr="00CD5786">
        <w:rPr>
          <w:i/>
          <w:iCs/>
          <w:color w:val="2A00FF"/>
        </w:rPr>
        <w:t>="http://schemas.ggf.org/</w:t>
      </w:r>
      <w:proofErr w:type="spellStart"/>
      <w:r w:rsidRPr="00CD5786">
        <w:rPr>
          <w:i/>
          <w:iCs/>
          <w:color w:val="2A00FF"/>
        </w:rPr>
        <w:t>graap</w:t>
      </w:r>
      <w:proofErr w:type="spellEnd"/>
      <w:r w:rsidRPr="00CD5786">
        <w:rPr>
          <w:i/>
          <w:iCs/>
          <w:color w:val="2A00FF"/>
        </w:rPr>
        <w:t>/2007/03/</w:t>
      </w:r>
      <w:proofErr w:type="spellStart"/>
      <w:r w:rsidRPr="00CD5786">
        <w:rPr>
          <w:i/>
          <w:iCs/>
          <w:color w:val="2A00FF"/>
        </w:rPr>
        <w:t>ws</w:t>
      </w:r>
      <w:proofErr w:type="spellEnd"/>
      <w:r w:rsidRPr="00CD5786">
        <w:rPr>
          <w:i/>
          <w:iCs/>
          <w:color w:val="2A00FF"/>
        </w:rPr>
        <w:t>-agreement"</w:t>
      </w:r>
      <w:r w:rsidRPr="00CD5786">
        <w:t xml:space="preserve"> </w:t>
      </w:r>
    </w:p>
    <w:p w14:paraId="664329BA"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schemaLocation</w:t>
      </w:r>
      <w:proofErr w:type="spellEnd"/>
      <w:proofErr w:type="gramEnd"/>
      <w:r w:rsidRPr="00CD5786">
        <w:rPr>
          <w:i/>
          <w:iCs/>
          <w:color w:val="2A00FF"/>
        </w:rPr>
        <w:t>="agreement_types.xsd"</w:t>
      </w:r>
      <w:r w:rsidRPr="00CD5786">
        <w:t xml:space="preserve"> </w:t>
      </w:r>
      <w:r w:rsidRPr="00CD5786">
        <w:rPr>
          <w:color w:val="008080"/>
        </w:rPr>
        <w:t>/&gt;</w:t>
      </w:r>
    </w:p>
    <w:p w14:paraId="39A4B018" w14:textId="77777777" w:rsidR="00543A3D" w:rsidRPr="00CD5786" w:rsidRDefault="00543A3D" w:rsidP="00051549">
      <w:pPr>
        <w:pStyle w:val="Code"/>
        <w:keepNext w:val="0"/>
        <w:keepLines w:val="0"/>
      </w:pPr>
    </w:p>
    <w:p w14:paraId="7E04554B"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xs:include</w:t>
      </w:r>
      <w:proofErr w:type="spellEnd"/>
      <w:proofErr w:type="gramEnd"/>
      <w:r w:rsidRPr="00CD5786">
        <w:t xml:space="preserve"> </w:t>
      </w:r>
      <w:proofErr w:type="spellStart"/>
      <w:r w:rsidRPr="00CD5786">
        <w:rPr>
          <w:color w:val="7F007F"/>
        </w:rPr>
        <w:t>schemaLocation</w:t>
      </w:r>
      <w:proofErr w:type="spellEnd"/>
      <w:r w:rsidRPr="00CD5786">
        <w:rPr>
          <w:i/>
          <w:iCs/>
          <w:color w:val="2A00FF"/>
        </w:rPr>
        <w:t>="agreement_negotiation_types.xsd"</w:t>
      </w:r>
      <w:r w:rsidRPr="00CD5786">
        <w:t xml:space="preserve"> </w:t>
      </w:r>
      <w:r w:rsidRPr="00CD5786">
        <w:rPr>
          <w:color w:val="008080"/>
        </w:rPr>
        <w:t>/&gt;</w:t>
      </w:r>
    </w:p>
    <w:p w14:paraId="07491084" w14:textId="77777777" w:rsidR="00543A3D" w:rsidRPr="00CD5786" w:rsidRDefault="00543A3D" w:rsidP="00051549">
      <w:pPr>
        <w:pStyle w:val="Code"/>
        <w:keepNext w:val="0"/>
        <w:keepLines w:val="0"/>
      </w:pPr>
    </w:p>
    <w:p w14:paraId="190B4B95" w14:textId="77777777" w:rsidR="00543A3D" w:rsidRPr="00CD5786" w:rsidRDefault="00543A3D" w:rsidP="00051549">
      <w:pPr>
        <w:pStyle w:val="Code"/>
        <w:keepNext w:val="0"/>
        <w:keepLines w:val="0"/>
        <w:rPr>
          <w:i/>
          <w:iCs/>
          <w:color w:val="2A00FF"/>
        </w:rPr>
      </w:pPr>
      <w:r w:rsidRPr="00CD5786">
        <w:rPr>
          <w:color w:val="000000"/>
        </w:rPr>
        <w:t xml:space="preserve">            </w:t>
      </w:r>
      <w:r w:rsidRPr="00CD5786">
        <w:rPr>
          <w:color w:val="008080"/>
        </w:rPr>
        <w:t>&lt;</w:t>
      </w:r>
      <w:proofErr w:type="spellStart"/>
      <w:proofErr w:type="gramStart"/>
      <w:r w:rsidRPr="00CD5786">
        <w:rPr>
          <w:color w:val="3F7F7F"/>
        </w:rPr>
        <w:t>xs:element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InitiateNegotiationInput</w:t>
      </w:r>
      <w:proofErr w:type="spellEnd"/>
      <w:r w:rsidRPr="00CD5786">
        <w:rPr>
          <w:i/>
          <w:iCs/>
          <w:color w:val="2A00FF"/>
        </w:rPr>
        <w:t xml:space="preserve">" </w:t>
      </w:r>
    </w:p>
    <w:p w14:paraId="615F4C5F"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wsag-neg:InitiateNegotiationInputType</w:t>
      </w:r>
      <w:proofErr w:type="spellEnd"/>
      <w:r w:rsidRPr="00CD5786">
        <w:rPr>
          <w:i/>
          <w:iCs/>
          <w:color w:val="2A00FF"/>
        </w:rPr>
        <w:t>"</w:t>
      </w:r>
      <w:r w:rsidRPr="00CD5786">
        <w:rPr>
          <w:color w:val="008080"/>
        </w:rPr>
        <w:t>/&gt;</w:t>
      </w:r>
    </w:p>
    <w:p w14:paraId="2001D006"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xs:complexType</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InitiateNegotiationInputType</w:t>
      </w:r>
      <w:proofErr w:type="spellEnd"/>
      <w:r w:rsidRPr="00CD5786">
        <w:rPr>
          <w:i/>
          <w:iCs/>
          <w:color w:val="2A00FF"/>
        </w:rPr>
        <w:t>"</w:t>
      </w:r>
      <w:r w:rsidRPr="00CD5786">
        <w:rPr>
          <w:color w:val="008080"/>
        </w:rPr>
        <w:t>&gt;</w:t>
      </w:r>
    </w:p>
    <w:p w14:paraId="00964529"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xs:sequence</w:t>
      </w:r>
      <w:proofErr w:type="spellEnd"/>
      <w:proofErr w:type="gramEnd"/>
      <w:r w:rsidRPr="00CD5786">
        <w:rPr>
          <w:color w:val="008080"/>
        </w:rPr>
        <w:t>&gt;</w:t>
      </w:r>
    </w:p>
    <w:p w14:paraId="1FE7D43E"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xs:element</w:t>
      </w:r>
      <w:proofErr w:type="spellEnd"/>
      <w:proofErr w:type="gramEnd"/>
      <w:r w:rsidRPr="00CD5786">
        <w:t xml:space="preserve"> </w:t>
      </w:r>
      <w:r w:rsidRPr="00CD5786">
        <w:rPr>
          <w:color w:val="7F007F"/>
        </w:rPr>
        <w:t>ref</w:t>
      </w:r>
      <w:r w:rsidRPr="00CD5786">
        <w:rPr>
          <w:color w:val="000000"/>
        </w:rPr>
        <w:t>=</w:t>
      </w:r>
      <w:r w:rsidRPr="00CD5786">
        <w:rPr>
          <w:i/>
          <w:iCs/>
          <w:color w:val="2A00FF"/>
        </w:rPr>
        <w:t>"</w:t>
      </w:r>
      <w:proofErr w:type="spellStart"/>
      <w:r w:rsidRPr="00CD5786">
        <w:rPr>
          <w:i/>
          <w:iCs/>
          <w:color w:val="2A00FF"/>
        </w:rPr>
        <w:t>wsag-neg:NegotiationContext</w:t>
      </w:r>
      <w:proofErr w:type="spellEnd"/>
      <w:r w:rsidRPr="00CD5786">
        <w:rPr>
          <w:i/>
          <w:iCs/>
          <w:color w:val="2A00FF"/>
        </w:rPr>
        <w:t>"</w:t>
      </w:r>
      <w:r w:rsidRPr="00CD5786">
        <w:t xml:space="preserve"> </w:t>
      </w:r>
      <w:r w:rsidRPr="00CD5786">
        <w:rPr>
          <w:color w:val="008080"/>
        </w:rPr>
        <w:t>/&gt;</w:t>
      </w:r>
    </w:p>
    <w:p w14:paraId="1BC617A8"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InitiatorNegotiationEPR</w:t>
      </w:r>
      <w:proofErr w:type="spellEnd"/>
      <w:r w:rsidRPr="00CD5786">
        <w:rPr>
          <w:i/>
          <w:iCs/>
          <w:color w:val="2A00FF"/>
        </w:rPr>
        <w:t xml:space="preserve">" </w:t>
      </w:r>
    </w:p>
    <w:p w14:paraId="198651CD"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wsa:EndpointReferenceType</w:t>
      </w:r>
      <w:proofErr w:type="spellEnd"/>
      <w:r w:rsidRPr="00CD5786">
        <w:rPr>
          <w:i/>
          <w:iCs/>
          <w:color w:val="2A00FF"/>
        </w:rPr>
        <w:t>"</w:t>
      </w:r>
      <w:r w:rsidRPr="00CD5786">
        <w:t xml:space="preserve"> </w:t>
      </w:r>
      <w:proofErr w:type="spellStart"/>
      <w:r w:rsidRPr="00CD5786">
        <w:rPr>
          <w:color w:val="7F007F"/>
        </w:rPr>
        <w:t>minOccurs</w:t>
      </w:r>
      <w:proofErr w:type="spellEnd"/>
      <w:r w:rsidRPr="00CD5786">
        <w:rPr>
          <w:color w:val="000000"/>
        </w:rPr>
        <w:t>=</w:t>
      </w:r>
      <w:r w:rsidRPr="00CD5786">
        <w:rPr>
          <w:i/>
          <w:iCs/>
          <w:color w:val="2A00FF"/>
        </w:rPr>
        <w:t>"0"</w:t>
      </w:r>
      <w:r w:rsidRPr="00CD5786">
        <w:t xml:space="preserve"> </w:t>
      </w:r>
      <w:r w:rsidRPr="00CD5786">
        <w:rPr>
          <w:color w:val="008080"/>
        </w:rPr>
        <w:t>/&gt;</w:t>
      </w:r>
    </w:p>
    <w:p w14:paraId="50FCE56C"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NoncriticalExtension</w:t>
      </w:r>
      <w:proofErr w:type="spellEnd"/>
      <w:r w:rsidRPr="00CD5786">
        <w:rPr>
          <w:i/>
          <w:iCs/>
          <w:color w:val="2A00FF"/>
        </w:rPr>
        <w:t xml:space="preserve">" </w:t>
      </w:r>
    </w:p>
    <w:p w14:paraId="10FA4E6B"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wsag:NoncriticalExtensionType</w:t>
      </w:r>
      <w:proofErr w:type="spellEnd"/>
      <w:r w:rsidRPr="00CD5786">
        <w:rPr>
          <w:i/>
          <w:iCs/>
          <w:color w:val="2A00FF"/>
        </w:rPr>
        <w:t>"</w:t>
      </w:r>
      <w:r w:rsidRPr="00CD5786">
        <w:t xml:space="preserve"> </w:t>
      </w:r>
    </w:p>
    <w:p w14:paraId="6D9F297F" w14:textId="77777777" w:rsidR="00543A3D" w:rsidRPr="00CD5786" w:rsidRDefault="00543A3D" w:rsidP="00051549">
      <w:pPr>
        <w:pStyle w:val="Code"/>
        <w:keepNext w:val="0"/>
        <w:keepLines w:val="0"/>
      </w:pPr>
      <w:r w:rsidRPr="00CD5786">
        <w:lastRenderedPageBreak/>
        <w:t xml:space="preserve">                        </w:t>
      </w:r>
      <w:proofErr w:type="spellStart"/>
      <w:proofErr w:type="gramStart"/>
      <w:r w:rsidRPr="00CD5786">
        <w:rPr>
          <w:color w:val="7F007F"/>
        </w:rPr>
        <w:t>minOccurs</w:t>
      </w:r>
      <w:proofErr w:type="spellEnd"/>
      <w:proofErr w:type="gramEnd"/>
      <w:r w:rsidRPr="00CD5786">
        <w:rPr>
          <w:color w:val="000000"/>
        </w:rPr>
        <w:t>=</w:t>
      </w:r>
      <w:r w:rsidRPr="00CD5786">
        <w:rPr>
          <w:i/>
          <w:iCs/>
          <w:color w:val="2A00FF"/>
        </w:rPr>
        <w:t>"0"</w:t>
      </w:r>
      <w:r w:rsidRPr="00CD5786">
        <w:t xml:space="preserve"> </w:t>
      </w:r>
      <w:proofErr w:type="spellStart"/>
      <w:r w:rsidRPr="00CD5786">
        <w:rPr>
          <w:color w:val="7F007F"/>
        </w:rPr>
        <w:t>maxOccurs</w:t>
      </w:r>
      <w:proofErr w:type="spellEnd"/>
      <w:r w:rsidRPr="00CD5786">
        <w:rPr>
          <w:color w:val="000000"/>
        </w:rPr>
        <w:t>=</w:t>
      </w:r>
      <w:r w:rsidRPr="00CD5786">
        <w:rPr>
          <w:i/>
          <w:iCs/>
          <w:color w:val="2A00FF"/>
        </w:rPr>
        <w:t xml:space="preserve">"unbounded" </w:t>
      </w:r>
      <w:r w:rsidRPr="00CD5786">
        <w:rPr>
          <w:color w:val="008080"/>
        </w:rPr>
        <w:t>/&gt;</w:t>
      </w:r>
    </w:p>
    <w:p w14:paraId="0E07EA0C"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xs:any</w:t>
      </w:r>
      <w:proofErr w:type="spellEnd"/>
      <w:proofErr w:type="gramEnd"/>
      <w:r w:rsidRPr="00CD5786">
        <w:t xml:space="preserve"> </w:t>
      </w:r>
      <w:r w:rsidRPr="00CD5786">
        <w:rPr>
          <w:color w:val="7F007F"/>
        </w:rPr>
        <w:t>namespace</w:t>
      </w:r>
      <w:r w:rsidRPr="00CD5786">
        <w:rPr>
          <w:color w:val="000000"/>
        </w:rPr>
        <w:t>=</w:t>
      </w:r>
      <w:r w:rsidRPr="00CD5786">
        <w:rPr>
          <w:i/>
          <w:iCs/>
          <w:color w:val="2A00FF"/>
        </w:rPr>
        <w:t xml:space="preserve">"##other" </w:t>
      </w:r>
      <w:proofErr w:type="spellStart"/>
      <w:r w:rsidRPr="00CD5786">
        <w:rPr>
          <w:color w:val="7F007F"/>
        </w:rPr>
        <w:t>processContents</w:t>
      </w:r>
      <w:proofErr w:type="spellEnd"/>
      <w:r w:rsidRPr="00CD5786">
        <w:rPr>
          <w:color w:val="000000"/>
        </w:rPr>
        <w:t>=</w:t>
      </w:r>
      <w:r w:rsidRPr="00CD5786">
        <w:rPr>
          <w:i/>
          <w:iCs/>
          <w:color w:val="2A00FF"/>
        </w:rPr>
        <w:t>"lax"</w:t>
      </w:r>
      <w:r w:rsidRPr="00CD5786">
        <w:t xml:space="preserve"> </w:t>
      </w:r>
    </w:p>
    <w:p w14:paraId="60AA7A0A"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minOccurs</w:t>
      </w:r>
      <w:proofErr w:type="spellEnd"/>
      <w:proofErr w:type="gramEnd"/>
      <w:r w:rsidRPr="00CD5786">
        <w:rPr>
          <w:color w:val="000000"/>
        </w:rPr>
        <w:t>=</w:t>
      </w:r>
      <w:r w:rsidRPr="00CD5786">
        <w:rPr>
          <w:i/>
          <w:iCs/>
          <w:color w:val="2A00FF"/>
        </w:rPr>
        <w:t>"0"</w:t>
      </w:r>
      <w:r w:rsidRPr="00CD5786">
        <w:t xml:space="preserve"> </w:t>
      </w:r>
      <w:proofErr w:type="spellStart"/>
      <w:r w:rsidRPr="00CD5786">
        <w:rPr>
          <w:color w:val="7F007F"/>
        </w:rPr>
        <w:t>maxOccurs</w:t>
      </w:r>
      <w:proofErr w:type="spellEnd"/>
      <w:r w:rsidRPr="00CD5786">
        <w:rPr>
          <w:color w:val="000000"/>
        </w:rPr>
        <w:t>=</w:t>
      </w:r>
      <w:r w:rsidRPr="00CD5786">
        <w:rPr>
          <w:i/>
          <w:iCs/>
          <w:color w:val="2A00FF"/>
        </w:rPr>
        <w:t xml:space="preserve">"unbounded" </w:t>
      </w:r>
      <w:r w:rsidRPr="00CD5786">
        <w:rPr>
          <w:color w:val="008080"/>
        </w:rPr>
        <w:t>/&gt;</w:t>
      </w:r>
    </w:p>
    <w:p w14:paraId="0718CDDE"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w:t>
      </w:r>
      <w:proofErr w:type="gramStart"/>
      <w:r w:rsidRPr="00CD5786">
        <w:rPr>
          <w:color w:val="3F7F7F"/>
        </w:rPr>
        <w:t>:sequence</w:t>
      </w:r>
      <w:proofErr w:type="spellEnd"/>
      <w:proofErr w:type="gramEnd"/>
      <w:r w:rsidRPr="00CD5786">
        <w:rPr>
          <w:color w:val="008080"/>
        </w:rPr>
        <w:t>&gt;</w:t>
      </w:r>
    </w:p>
    <w:p w14:paraId="5D9E7744"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w:t>
      </w:r>
      <w:proofErr w:type="gramStart"/>
      <w:r w:rsidRPr="00CD5786">
        <w:rPr>
          <w:color w:val="3F7F7F"/>
        </w:rPr>
        <w:t>:complexType</w:t>
      </w:r>
      <w:proofErr w:type="spellEnd"/>
      <w:proofErr w:type="gramEnd"/>
      <w:r w:rsidRPr="00CD5786">
        <w:rPr>
          <w:color w:val="008080"/>
        </w:rPr>
        <w:t>&gt;</w:t>
      </w:r>
    </w:p>
    <w:p w14:paraId="23525FB2" w14:textId="77777777" w:rsidR="00543A3D" w:rsidRPr="00CD5786" w:rsidRDefault="00543A3D" w:rsidP="00051549">
      <w:pPr>
        <w:pStyle w:val="Code"/>
        <w:keepNext w:val="0"/>
        <w:keepLines w:val="0"/>
      </w:pPr>
    </w:p>
    <w:p w14:paraId="2A2DEA09" w14:textId="77777777" w:rsidR="00543A3D" w:rsidRPr="00CD5786" w:rsidRDefault="00543A3D" w:rsidP="00051549">
      <w:pPr>
        <w:pStyle w:val="Code"/>
        <w:keepNext w:val="0"/>
        <w:keepLines w:val="0"/>
        <w:rPr>
          <w:i/>
          <w:iCs/>
          <w:color w:val="2A00FF"/>
        </w:rPr>
      </w:pPr>
      <w:r w:rsidRPr="00CD5786">
        <w:rPr>
          <w:color w:val="000000"/>
        </w:rPr>
        <w:t xml:space="preserve">            </w:t>
      </w:r>
      <w:r w:rsidRPr="00CD5786">
        <w:rPr>
          <w:color w:val="008080"/>
        </w:rPr>
        <w:t>&lt;</w:t>
      </w:r>
      <w:proofErr w:type="spellStart"/>
      <w:proofErr w:type="gramStart"/>
      <w:r w:rsidRPr="00CD5786">
        <w:rPr>
          <w:color w:val="3F7F7F"/>
        </w:rPr>
        <w:t>xs:element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InitiateNegotiationOutput</w:t>
      </w:r>
      <w:proofErr w:type="spellEnd"/>
      <w:r w:rsidRPr="00CD5786">
        <w:rPr>
          <w:i/>
          <w:iCs/>
          <w:color w:val="2A00FF"/>
        </w:rPr>
        <w:t xml:space="preserve">" </w:t>
      </w:r>
    </w:p>
    <w:p w14:paraId="3E7821DA"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wsag-neg:InitiateNegotiationOutputType</w:t>
      </w:r>
      <w:proofErr w:type="spellEnd"/>
      <w:r w:rsidRPr="00CD5786">
        <w:rPr>
          <w:i/>
          <w:iCs/>
          <w:color w:val="2A00FF"/>
        </w:rPr>
        <w:t>"</w:t>
      </w:r>
      <w:r w:rsidRPr="00CD5786">
        <w:rPr>
          <w:color w:val="008080"/>
        </w:rPr>
        <w:t>/&gt;</w:t>
      </w:r>
    </w:p>
    <w:p w14:paraId="21B78615"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xs:complexType</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InitiateNegotiationOutputType</w:t>
      </w:r>
      <w:proofErr w:type="spellEnd"/>
      <w:r w:rsidRPr="00CD5786">
        <w:rPr>
          <w:i/>
          <w:iCs/>
          <w:color w:val="2A00FF"/>
        </w:rPr>
        <w:t>"</w:t>
      </w:r>
      <w:r w:rsidRPr="00CD5786">
        <w:rPr>
          <w:color w:val="008080"/>
        </w:rPr>
        <w:t>&gt;</w:t>
      </w:r>
    </w:p>
    <w:p w14:paraId="189F9DF6"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xs:sequence</w:t>
      </w:r>
      <w:proofErr w:type="spellEnd"/>
      <w:proofErr w:type="gramEnd"/>
      <w:r w:rsidRPr="00CD5786">
        <w:rPr>
          <w:color w:val="008080"/>
        </w:rPr>
        <w:t>&gt;</w:t>
      </w:r>
    </w:p>
    <w:p w14:paraId="3E7BA109"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CreatedNegotiationEPR</w:t>
      </w:r>
      <w:proofErr w:type="spellEnd"/>
      <w:r w:rsidRPr="00CD5786">
        <w:rPr>
          <w:i/>
          <w:iCs/>
          <w:color w:val="2A00FF"/>
        </w:rPr>
        <w:t xml:space="preserve">" </w:t>
      </w:r>
    </w:p>
    <w:p w14:paraId="27DDB8BA"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wsa:EndpointReferenceType</w:t>
      </w:r>
      <w:proofErr w:type="spellEnd"/>
      <w:r w:rsidRPr="00CD5786">
        <w:rPr>
          <w:i/>
          <w:iCs/>
          <w:color w:val="2A00FF"/>
        </w:rPr>
        <w:t xml:space="preserve">" </w:t>
      </w:r>
    </w:p>
    <w:p w14:paraId="000484FA"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minOccurs</w:t>
      </w:r>
      <w:proofErr w:type="spellEnd"/>
      <w:proofErr w:type="gramEnd"/>
      <w:r w:rsidRPr="00CD5786">
        <w:rPr>
          <w:color w:val="000000"/>
        </w:rPr>
        <w:t>=</w:t>
      </w:r>
      <w:r w:rsidRPr="00CD5786">
        <w:rPr>
          <w:i/>
          <w:iCs/>
          <w:color w:val="2A00FF"/>
        </w:rPr>
        <w:t xml:space="preserve">"1" </w:t>
      </w:r>
      <w:proofErr w:type="spellStart"/>
      <w:r w:rsidRPr="00CD5786">
        <w:rPr>
          <w:color w:val="7F007F"/>
        </w:rPr>
        <w:t>maxOccurs</w:t>
      </w:r>
      <w:proofErr w:type="spellEnd"/>
      <w:r w:rsidRPr="00CD5786">
        <w:rPr>
          <w:color w:val="000000"/>
        </w:rPr>
        <w:t>=</w:t>
      </w:r>
      <w:r w:rsidRPr="00CD5786">
        <w:rPr>
          <w:i/>
          <w:iCs/>
          <w:color w:val="2A00FF"/>
        </w:rPr>
        <w:t>"1"</w:t>
      </w:r>
      <w:r w:rsidRPr="00CD5786">
        <w:t xml:space="preserve"> </w:t>
      </w:r>
      <w:r w:rsidRPr="00CD5786">
        <w:rPr>
          <w:color w:val="008080"/>
        </w:rPr>
        <w:t>/&gt;</w:t>
      </w:r>
    </w:p>
    <w:p w14:paraId="486E1049"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xs:any</w:t>
      </w:r>
      <w:proofErr w:type="spellEnd"/>
      <w:proofErr w:type="gramEnd"/>
      <w:r w:rsidRPr="00CD5786">
        <w:t xml:space="preserve"> </w:t>
      </w:r>
      <w:r w:rsidRPr="00CD5786">
        <w:rPr>
          <w:color w:val="7F007F"/>
        </w:rPr>
        <w:t>namespace</w:t>
      </w:r>
      <w:r w:rsidRPr="00CD5786">
        <w:rPr>
          <w:color w:val="000000"/>
        </w:rPr>
        <w:t>=</w:t>
      </w:r>
      <w:r w:rsidRPr="00CD5786">
        <w:rPr>
          <w:i/>
          <w:iCs/>
          <w:color w:val="2A00FF"/>
        </w:rPr>
        <w:t xml:space="preserve">"##other" </w:t>
      </w:r>
      <w:proofErr w:type="spellStart"/>
      <w:r w:rsidRPr="00CD5786">
        <w:rPr>
          <w:color w:val="7F007F"/>
        </w:rPr>
        <w:t>processContents</w:t>
      </w:r>
      <w:proofErr w:type="spellEnd"/>
      <w:r w:rsidRPr="00CD5786">
        <w:rPr>
          <w:color w:val="000000"/>
        </w:rPr>
        <w:t>=</w:t>
      </w:r>
      <w:r w:rsidRPr="00CD5786">
        <w:rPr>
          <w:i/>
          <w:iCs/>
          <w:color w:val="2A00FF"/>
        </w:rPr>
        <w:t xml:space="preserve">"lax" </w:t>
      </w:r>
    </w:p>
    <w:p w14:paraId="41739378"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minOccurs</w:t>
      </w:r>
      <w:proofErr w:type="spellEnd"/>
      <w:proofErr w:type="gramEnd"/>
      <w:r w:rsidRPr="00CD5786">
        <w:rPr>
          <w:color w:val="000000"/>
        </w:rPr>
        <w:t>=</w:t>
      </w:r>
      <w:r w:rsidRPr="00CD5786">
        <w:rPr>
          <w:i/>
          <w:iCs/>
          <w:color w:val="2A00FF"/>
        </w:rPr>
        <w:t>"0"</w:t>
      </w:r>
      <w:r w:rsidRPr="00CD5786">
        <w:t xml:space="preserve"> </w:t>
      </w:r>
      <w:proofErr w:type="spellStart"/>
      <w:r w:rsidRPr="00CD5786">
        <w:rPr>
          <w:color w:val="7F007F"/>
        </w:rPr>
        <w:t>maxOccurs</w:t>
      </w:r>
      <w:proofErr w:type="spellEnd"/>
      <w:r w:rsidRPr="00CD5786">
        <w:rPr>
          <w:color w:val="000000"/>
        </w:rPr>
        <w:t>=</w:t>
      </w:r>
      <w:r w:rsidRPr="00CD5786">
        <w:rPr>
          <w:i/>
          <w:iCs/>
          <w:color w:val="2A00FF"/>
        </w:rPr>
        <w:t>"unbounded"</w:t>
      </w:r>
      <w:r w:rsidRPr="00CD5786">
        <w:t xml:space="preserve"> </w:t>
      </w:r>
      <w:r w:rsidRPr="00CD5786">
        <w:rPr>
          <w:color w:val="008080"/>
        </w:rPr>
        <w:t>/&gt;</w:t>
      </w:r>
    </w:p>
    <w:p w14:paraId="09ED26DB"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w:t>
      </w:r>
      <w:proofErr w:type="gramStart"/>
      <w:r w:rsidRPr="00CD5786">
        <w:rPr>
          <w:color w:val="3F7F7F"/>
        </w:rPr>
        <w:t>:sequence</w:t>
      </w:r>
      <w:proofErr w:type="spellEnd"/>
      <w:proofErr w:type="gramEnd"/>
      <w:r w:rsidRPr="00CD5786">
        <w:rPr>
          <w:color w:val="008080"/>
        </w:rPr>
        <w:t>&gt;</w:t>
      </w:r>
    </w:p>
    <w:p w14:paraId="69F8653D"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w:t>
      </w:r>
      <w:proofErr w:type="gramStart"/>
      <w:r w:rsidRPr="00CD5786">
        <w:rPr>
          <w:color w:val="3F7F7F"/>
        </w:rPr>
        <w:t>:complexType</w:t>
      </w:r>
      <w:proofErr w:type="spellEnd"/>
      <w:proofErr w:type="gramEnd"/>
      <w:r w:rsidRPr="00CD5786">
        <w:rPr>
          <w:color w:val="008080"/>
        </w:rPr>
        <w:t>&gt;</w:t>
      </w:r>
    </w:p>
    <w:p w14:paraId="7950D283"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w:t>
      </w:r>
      <w:proofErr w:type="gramStart"/>
      <w:r w:rsidRPr="00CD5786">
        <w:rPr>
          <w:color w:val="3F7F7F"/>
        </w:rPr>
        <w:t>:schema</w:t>
      </w:r>
      <w:proofErr w:type="spellEnd"/>
      <w:proofErr w:type="gramEnd"/>
      <w:r w:rsidRPr="00CD5786">
        <w:rPr>
          <w:color w:val="008080"/>
        </w:rPr>
        <w:t>&gt;</w:t>
      </w:r>
    </w:p>
    <w:p w14:paraId="2CA8E75F"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wsdl</w:t>
      </w:r>
      <w:proofErr w:type="gramStart"/>
      <w:r w:rsidRPr="00CD5786">
        <w:rPr>
          <w:color w:val="3F7F7F"/>
        </w:rPr>
        <w:t>:types</w:t>
      </w:r>
      <w:proofErr w:type="spellEnd"/>
      <w:proofErr w:type="gramEnd"/>
      <w:r w:rsidRPr="00CD5786">
        <w:rPr>
          <w:color w:val="008080"/>
        </w:rPr>
        <w:t>&gt;</w:t>
      </w:r>
    </w:p>
    <w:p w14:paraId="66C1040C" w14:textId="77777777" w:rsidR="00543A3D" w:rsidRPr="00CD5786" w:rsidRDefault="00543A3D" w:rsidP="00051549">
      <w:pPr>
        <w:pStyle w:val="Code"/>
        <w:keepNext w:val="0"/>
        <w:keepLines w:val="0"/>
      </w:pPr>
    </w:p>
    <w:p w14:paraId="15C526B7"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wsdl:message</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InitiateNegotiationInputMessage</w:t>
      </w:r>
      <w:proofErr w:type="spellEnd"/>
      <w:r w:rsidRPr="00CD5786">
        <w:rPr>
          <w:i/>
          <w:iCs/>
          <w:color w:val="2A00FF"/>
        </w:rPr>
        <w:t>"</w:t>
      </w:r>
      <w:r w:rsidRPr="00CD5786">
        <w:rPr>
          <w:color w:val="008080"/>
        </w:rPr>
        <w:t>&gt;</w:t>
      </w:r>
    </w:p>
    <w:p w14:paraId="476AF29A"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wsdl:part</w:t>
      </w:r>
      <w:proofErr w:type="spellEnd"/>
      <w:proofErr w:type="gramEnd"/>
      <w:r w:rsidRPr="00CD5786">
        <w:t xml:space="preserve"> </w:t>
      </w:r>
      <w:r w:rsidRPr="00CD5786">
        <w:rPr>
          <w:color w:val="7F007F"/>
        </w:rPr>
        <w:t>name</w:t>
      </w:r>
      <w:r w:rsidRPr="00CD5786">
        <w:rPr>
          <w:color w:val="000000"/>
        </w:rPr>
        <w:t>=</w:t>
      </w:r>
      <w:r w:rsidRPr="00CD5786">
        <w:rPr>
          <w:i/>
          <w:iCs/>
          <w:color w:val="2A00FF"/>
        </w:rPr>
        <w:t>"parameters"</w:t>
      </w:r>
    </w:p>
    <w:p w14:paraId="6CE9D9A8" w14:textId="77777777" w:rsidR="00543A3D" w:rsidRPr="00CD5786" w:rsidRDefault="00543A3D" w:rsidP="00051549">
      <w:pPr>
        <w:pStyle w:val="Code"/>
        <w:keepNext w:val="0"/>
        <w:keepLines w:val="0"/>
      </w:pPr>
      <w:r w:rsidRPr="00CD5786">
        <w:t xml:space="preserve">            </w:t>
      </w:r>
      <w:proofErr w:type="gramStart"/>
      <w:r w:rsidRPr="00CD5786">
        <w:rPr>
          <w:color w:val="7F007F"/>
        </w:rPr>
        <w:t>element</w:t>
      </w:r>
      <w:proofErr w:type="gramEnd"/>
      <w:r w:rsidRPr="00CD5786">
        <w:rPr>
          <w:color w:val="000000"/>
        </w:rPr>
        <w:t>=</w:t>
      </w:r>
      <w:r w:rsidRPr="00CD5786">
        <w:rPr>
          <w:i/>
          <w:iCs/>
          <w:color w:val="2A00FF"/>
        </w:rPr>
        <w:t>"</w:t>
      </w:r>
      <w:proofErr w:type="spellStart"/>
      <w:r w:rsidRPr="00CD5786">
        <w:rPr>
          <w:i/>
          <w:iCs/>
          <w:color w:val="2A00FF"/>
        </w:rPr>
        <w:t>wsag-neg:InitiateNegotiationInput</w:t>
      </w:r>
      <w:proofErr w:type="spellEnd"/>
      <w:r w:rsidRPr="00CD5786">
        <w:rPr>
          <w:i/>
          <w:iCs/>
          <w:color w:val="2A00FF"/>
        </w:rPr>
        <w:t xml:space="preserve">" </w:t>
      </w:r>
      <w:r w:rsidRPr="00CD5786">
        <w:rPr>
          <w:color w:val="008080"/>
        </w:rPr>
        <w:t>/&gt;</w:t>
      </w:r>
    </w:p>
    <w:p w14:paraId="624FE875"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wsdl</w:t>
      </w:r>
      <w:proofErr w:type="gramStart"/>
      <w:r w:rsidRPr="00CD5786">
        <w:rPr>
          <w:color w:val="3F7F7F"/>
        </w:rPr>
        <w:t>:message</w:t>
      </w:r>
      <w:proofErr w:type="spellEnd"/>
      <w:proofErr w:type="gramEnd"/>
      <w:r w:rsidRPr="00CD5786">
        <w:rPr>
          <w:color w:val="008080"/>
        </w:rPr>
        <w:t>&gt;</w:t>
      </w:r>
    </w:p>
    <w:p w14:paraId="2E95B608" w14:textId="77777777" w:rsidR="00543A3D" w:rsidRPr="00CD5786" w:rsidRDefault="00543A3D" w:rsidP="00051549">
      <w:pPr>
        <w:pStyle w:val="Code"/>
        <w:keepNext w:val="0"/>
        <w:keepLines w:val="0"/>
      </w:pPr>
    </w:p>
    <w:p w14:paraId="40752F77"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wsdl:message</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InitiateNegotiationOuputMessage</w:t>
      </w:r>
      <w:proofErr w:type="spellEnd"/>
      <w:r w:rsidRPr="00CD5786">
        <w:rPr>
          <w:i/>
          <w:iCs/>
          <w:color w:val="2A00FF"/>
        </w:rPr>
        <w:t>"</w:t>
      </w:r>
      <w:r w:rsidRPr="00CD5786">
        <w:rPr>
          <w:color w:val="008080"/>
        </w:rPr>
        <w:t>&gt;</w:t>
      </w:r>
    </w:p>
    <w:p w14:paraId="6AAACAE9"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wsdl:part</w:t>
      </w:r>
      <w:proofErr w:type="spellEnd"/>
      <w:proofErr w:type="gramEnd"/>
      <w:r w:rsidRPr="00CD5786">
        <w:t xml:space="preserve"> </w:t>
      </w:r>
      <w:r w:rsidRPr="00CD5786">
        <w:rPr>
          <w:color w:val="7F007F"/>
        </w:rPr>
        <w:t>name</w:t>
      </w:r>
      <w:r w:rsidRPr="00CD5786">
        <w:rPr>
          <w:color w:val="000000"/>
        </w:rPr>
        <w:t>=</w:t>
      </w:r>
      <w:r w:rsidRPr="00CD5786">
        <w:rPr>
          <w:i/>
          <w:iCs/>
          <w:color w:val="2A00FF"/>
        </w:rPr>
        <w:t>"parameters"</w:t>
      </w:r>
    </w:p>
    <w:p w14:paraId="35372EF4" w14:textId="77777777" w:rsidR="00543A3D" w:rsidRPr="00CD5786" w:rsidRDefault="00543A3D" w:rsidP="00051549">
      <w:pPr>
        <w:pStyle w:val="Code"/>
        <w:keepNext w:val="0"/>
        <w:keepLines w:val="0"/>
      </w:pPr>
      <w:r w:rsidRPr="00CD5786">
        <w:t xml:space="preserve">            </w:t>
      </w:r>
      <w:proofErr w:type="gramStart"/>
      <w:r w:rsidRPr="00CD5786">
        <w:rPr>
          <w:color w:val="7F007F"/>
        </w:rPr>
        <w:t>element</w:t>
      </w:r>
      <w:proofErr w:type="gramEnd"/>
      <w:r w:rsidRPr="00CD5786">
        <w:rPr>
          <w:color w:val="000000"/>
        </w:rPr>
        <w:t>=</w:t>
      </w:r>
      <w:r w:rsidRPr="00CD5786">
        <w:rPr>
          <w:i/>
          <w:iCs/>
          <w:color w:val="2A00FF"/>
        </w:rPr>
        <w:t>"</w:t>
      </w:r>
      <w:proofErr w:type="spellStart"/>
      <w:r w:rsidRPr="00CD5786">
        <w:rPr>
          <w:i/>
          <w:iCs/>
          <w:color w:val="2A00FF"/>
        </w:rPr>
        <w:t>wsag-neg:InitiateNegotiationOutput</w:t>
      </w:r>
      <w:proofErr w:type="spellEnd"/>
      <w:r w:rsidRPr="00CD5786">
        <w:rPr>
          <w:i/>
          <w:iCs/>
          <w:color w:val="2A00FF"/>
        </w:rPr>
        <w:t xml:space="preserve">" </w:t>
      </w:r>
      <w:r w:rsidRPr="00CD5786">
        <w:rPr>
          <w:color w:val="008080"/>
        </w:rPr>
        <w:t>/&gt;</w:t>
      </w:r>
    </w:p>
    <w:p w14:paraId="2111061B"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wsdl</w:t>
      </w:r>
      <w:proofErr w:type="gramStart"/>
      <w:r w:rsidRPr="00CD5786">
        <w:rPr>
          <w:color w:val="3F7F7F"/>
        </w:rPr>
        <w:t>:message</w:t>
      </w:r>
      <w:proofErr w:type="spellEnd"/>
      <w:proofErr w:type="gramEnd"/>
      <w:r w:rsidRPr="00CD5786">
        <w:rPr>
          <w:color w:val="008080"/>
        </w:rPr>
        <w:t>&gt;</w:t>
      </w:r>
    </w:p>
    <w:p w14:paraId="25240DE1" w14:textId="77777777" w:rsidR="00543A3D" w:rsidRPr="00CD5786" w:rsidRDefault="00543A3D" w:rsidP="00051549">
      <w:pPr>
        <w:pStyle w:val="Code"/>
        <w:keepNext w:val="0"/>
        <w:keepLines w:val="0"/>
      </w:pPr>
    </w:p>
    <w:p w14:paraId="733542EF" w14:textId="77777777" w:rsidR="00543A3D" w:rsidRPr="00CD5786" w:rsidRDefault="00543A3D" w:rsidP="00051549">
      <w:pPr>
        <w:pStyle w:val="Code"/>
        <w:keepNext w:val="0"/>
        <w:keepLines w:val="0"/>
      </w:pPr>
      <w:r w:rsidRPr="00CD5786">
        <w:rPr>
          <w:color w:val="000000"/>
        </w:rPr>
        <w:lastRenderedPageBreak/>
        <w:t xml:space="preserve">    </w:t>
      </w:r>
      <w:r w:rsidRPr="00CD5786">
        <w:rPr>
          <w:color w:val="008080"/>
        </w:rPr>
        <w:t>&lt;</w:t>
      </w:r>
      <w:proofErr w:type="spellStart"/>
      <w:proofErr w:type="gramStart"/>
      <w:r w:rsidRPr="00CD5786">
        <w:rPr>
          <w:color w:val="3F7F7F"/>
        </w:rPr>
        <w:t>wsdl:message</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InitiateNegotiationFaultMessage</w:t>
      </w:r>
      <w:proofErr w:type="spellEnd"/>
      <w:r w:rsidRPr="00CD5786">
        <w:rPr>
          <w:i/>
          <w:iCs/>
          <w:color w:val="2A00FF"/>
        </w:rPr>
        <w:t>"</w:t>
      </w:r>
      <w:r w:rsidRPr="00CD5786">
        <w:rPr>
          <w:color w:val="008080"/>
        </w:rPr>
        <w:t>&gt;</w:t>
      </w:r>
    </w:p>
    <w:p w14:paraId="5D55AEA1"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wsdl:part</w:t>
      </w:r>
      <w:proofErr w:type="spellEnd"/>
      <w:proofErr w:type="gramEnd"/>
      <w:r w:rsidRPr="00CD5786">
        <w:t xml:space="preserve"> </w:t>
      </w:r>
      <w:r w:rsidRPr="00CD5786">
        <w:rPr>
          <w:color w:val="7F007F"/>
        </w:rPr>
        <w:t>name</w:t>
      </w:r>
      <w:r w:rsidRPr="00CD5786">
        <w:rPr>
          <w:color w:val="000000"/>
        </w:rPr>
        <w:t>=</w:t>
      </w:r>
      <w:r w:rsidRPr="00CD5786">
        <w:rPr>
          <w:i/>
          <w:iCs/>
          <w:color w:val="2A00FF"/>
        </w:rPr>
        <w:t>"fault"</w:t>
      </w:r>
      <w:r w:rsidRPr="00CD5786">
        <w:t xml:space="preserve"> </w:t>
      </w:r>
      <w:r w:rsidRPr="00CD5786">
        <w:rPr>
          <w:color w:val="7F007F"/>
        </w:rPr>
        <w:t>element</w:t>
      </w:r>
      <w:r w:rsidRPr="00CD5786">
        <w:rPr>
          <w:color w:val="000000"/>
        </w:rPr>
        <w:t>=</w:t>
      </w:r>
      <w:r w:rsidRPr="00CD5786">
        <w:rPr>
          <w:i/>
          <w:iCs/>
          <w:color w:val="2A00FF"/>
        </w:rPr>
        <w:t>"</w:t>
      </w:r>
      <w:proofErr w:type="spellStart"/>
      <w:r w:rsidRPr="00CD5786">
        <w:rPr>
          <w:i/>
          <w:iCs/>
          <w:color w:val="2A00FF"/>
        </w:rPr>
        <w:t>wsag:ContinuingFault</w:t>
      </w:r>
      <w:proofErr w:type="spellEnd"/>
      <w:r w:rsidRPr="00CD5786">
        <w:rPr>
          <w:i/>
          <w:iCs/>
          <w:color w:val="2A00FF"/>
        </w:rPr>
        <w:t>"</w:t>
      </w:r>
      <w:r w:rsidRPr="00CD5786">
        <w:rPr>
          <w:color w:val="008080"/>
        </w:rPr>
        <w:t>/&gt;</w:t>
      </w:r>
    </w:p>
    <w:p w14:paraId="3B192E3B"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wsdl</w:t>
      </w:r>
      <w:proofErr w:type="gramStart"/>
      <w:r w:rsidRPr="00CD5786">
        <w:rPr>
          <w:color w:val="3F7F7F"/>
        </w:rPr>
        <w:t>:message</w:t>
      </w:r>
      <w:proofErr w:type="spellEnd"/>
      <w:proofErr w:type="gramEnd"/>
      <w:r w:rsidRPr="00CD5786">
        <w:rPr>
          <w:color w:val="008080"/>
        </w:rPr>
        <w:t>&gt;</w:t>
      </w:r>
    </w:p>
    <w:p w14:paraId="500F5BCF" w14:textId="77777777" w:rsidR="00543A3D" w:rsidRPr="00CD5786" w:rsidRDefault="00543A3D" w:rsidP="00051549">
      <w:pPr>
        <w:pStyle w:val="Code"/>
        <w:keepNext w:val="0"/>
        <w:keepLines w:val="0"/>
      </w:pPr>
    </w:p>
    <w:p w14:paraId="7841EDE3"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wsdl:portType</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NegotiationFactory</w:t>
      </w:r>
      <w:proofErr w:type="spellEnd"/>
      <w:r w:rsidRPr="00CD5786">
        <w:rPr>
          <w:i/>
          <w:iCs/>
          <w:color w:val="2A00FF"/>
        </w:rPr>
        <w:t>"</w:t>
      </w:r>
      <w:r w:rsidRPr="00CD5786">
        <w:rPr>
          <w:color w:val="008080"/>
        </w:rPr>
        <w:t>&gt;</w:t>
      </w:r>
    </w:p>
    <w:p w14:paraId="14500791"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wsdl:operation</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InitiateNegotiation</w:t>
      </w:r>
      <w:proofErr w:type="spellEnd"/>
      <w:r w:rsidRPr="00CD5786">
        <w:rPr>
          <w:i/>
          <w:iCs/>
          <w:color w:val="2A00FF"/>
        </w:rPr>
        <w:t>"</w:t>
      </w:r>
      <w:r w:rsidRPr="00CD5786">
        <w:rPr>
          <w:color w:val="008080"/>
        </w:rPr>
        <w:t>&gt;</w:t>
      </w:r>
    </w:p>
    <w:p w14:paraId="5D3F00F1"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wsdl:input</w:t>
      </w:r>
      <w:proofErr w:type="spellEnd"/>
      <w:proofErr w:type="gramEnd"/>
      <w:r w:rsidRPr="00CD5786">
        <w:t xml:space="preserve"> </w:t>
      </w:r>
    </w:p>
    <w:p w14:paraId="55141164" w14:textId="77777777" w:rsidR="00543A3D" w:rsidRPr="00CD5786" w:rsidRDefault="00543A3D" w:rsidP="00051549">
      <w:pPr>
        <w:pStyle w:val="Code"/>
        <w:keepNext w:val="0"/>
        <w:keepLines w:val="0"/>
      </w:pPr>
      <w:r w:rsidRPr="00CD5786">
        <w:t xml:space="preserve">                  </w:t>
      </w:r>
      <w:proofErr w:type="gramStart"/>
      <w:r w:rsidRPr="00CD5786">
        <w:rPr>
          <w:color w:val="7F007F"/>
        </w:rPr>
        <w:t>message</w:t>
      </w:r>
      <w:proofErr w:type="gramEnd"/>
      <w:r w:rsidRPr="00CD5786">
        <w:rPr>
          <w:color w:val="000000"/>
        </w:rPr>
        <w:t>=</w:t>
      </w:r>
      <w:r w:rsidRPr="00CD5786">
        <w:rPr>
          <w:i/>
          <w:iCs/>
          <w:color w:val="2A00FF"/>
        </w:rPr>
        <w:t>"</w:t>
      </w:r>
      <w:proofErr w:type="spellStart"/>
      <w:r w:rsidRPr="00CD5786">
        <w:rPr>
          <w:i/>
          <w:iCs/>
          <w:color w:val="2A00FF"/>
        </w:rPr>
        <w:t>wsag-neg:InitiateNegotiationInputMessage</w:t>
      </w:r>
      <w:proofErr w:type="spellEnd"/>
      <w:r w:rsidRPr="00CD5786">
        <w:rPr>
          <w:i/>
          <w:iCs/>
          <w:color w:val="2A00FF"/>
        </w:rPr>
        <w:t>"</w:t>
      </w:r>
      <w:r w:rsidRPr="00CD5786">
        <w:rPr>
          <w:color w:val="008080"/>
        </w:rPr>
        <w:t>/&gt;</w:t>
      </w:r>
    </w:p>
    <w:p w14:paraId="7DEBFC1F"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wsdl:output</w:t>
      </w:r>
      <w:proofErr w:type="spellEnd"/>
      <w:proofErr w:type="gramEnd"/>
      <w:r w:rsidRPr="00CD5786">
        <w:t xml:space="preserve"> </w:t>
      </w:r>
    </w:p>
    <w:p w14:paraId="61342673" w14:textId="77777777" w:rsidR="00543A3D" w:rsidRPr="00CD5786" w:rsidRDefault="00543A3D" w:rsidP="00051549">
      <w:pPr>
        <w:pStyle w:val="Code"/>
        <w:keepNext w:val="0"/>
        <w:keepLines w:val="0"/>
      </w:pPr>
      <w:r w:rsidRPr="00CD5786">
        <w:t xml:space="preserve">                  </w:t>
      </w:r>
      <w:proofErr w:type="gramStart"/>
      <w:r w:rsidRPr="00CD5786">
        <w:rPr>
          <w:color w:val="7F007F"/>
        </w:rPr>
        <w:t>message</w:t>
      </w:r>
      <w:proofErr w:type="gramEnd"/>
      <w:r w:rsidRPr="00CD5786">
        <w:rPr>
          <w:color w:val="000000"/>
        </w:rPr>
        <w:t>=</w:t>
      </w:r>
      <w:r w:rsidRPr="00CD5786">
        <w:rPr>
          <w:i/>
          <w:iCs/>
          <w:color w:val="2A00FF"/>
        </w:rPr>
        <w:t>"</w:t>
      </w:r>
      <w:proofErr w:type="spellStart"/>
      <w:r w:rsidRPr="00CD5786">
        <w:rPr>
          <w:i/>
          <w:iCs/>
          <w:color w:val="2A00FF"/>
        </w:rPr>
        <w:t>wsag-neg:InitiateNegotiationOuputMessage</w:t>
      </w:r>
      <w:proofErr w:type="spellEnd"/>
      <w:r w:rsidRPr="00CD5786">
        <w:rPr>
          <w:i/>
          <w:iCs/>
          <w:color w:val="2A00FF"/>
        </w:rPr>
        <w:t>"</w:t>
      </w:r>
      <w:r w:rsidRPr="00CD5786">
        <w:rPr>
          <w:color w:val="008080"/>
        </w:rPr>
        <w:t>/&gt;</w:t>
      </w:r>
    </w:p>
    <w:p w14:paraId="28B3E6EA"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wsdl:fault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ResourceUnknownFault</w:t>
      </w:r>
      <w:proofErr w:type="spellEnd"/>
      <w:r w:rsidRPr="00CD5786">
        <w:rPr>
          <w:i/>
          <w:iCs/>
          <w:color w:val="2A00FF"/>
        </w:rPr>
        <w:t>"</w:t>
      </w:r>
    </w:p>
    <w:p w14:paraId="18AE7062" w14:textId="77777777" w:rsidR="00543A3D" w:rsidRPr="00CD5786" w:rsidRDefault="00543A3D" w:rsidP="00051549">
      <w:pPr>
        <w:pStyle w:val="Code"/>
        <w:keepNext w:val="0"/>
        <w:keepLines w:val="0"/>
      </w:pPr>
      <w:r w:rsidRPr="00CD5786">
        <w:rPr>
          <w:color w:val="7F007F"/>
        </w:rPr>
        <w:t xml:space="preserve">                  </w:t>
      </w:r>
      <w:proofErr w:type="gramStart"/>
      <w:r w:rsidRPr="00CD5786">
        <w:rPr>
          <w:color w:val="7F007F"/>
        </w:rPr>
        <w:t>message</w:t>
      </w:r>
      <w:proofErr w:type="gramEnd"/>
      <w:r w:rsidRPr="00CD5786">
        <w:rPr>
          <w:color w:val="000000"/>
        </w:rPr>
        <w:t>=</w:t>
      </w:r>
      <w:r w:rsidRPr="00CD5786">
        <w:rPr>
          <w:i/>
          <w:iCs/>
          <w:color w:val="2A00FF"/>
        </w:rPr>
        <w:t>"</w:t>
      </w:r>
      <w:proofErr w:type="spellStart"/>
      <w:r w:rsidRPr="00CD5786">
        <w:rPr>
          <w:i/>
          <w:iCs/>
          <w:color w:val="2A00FF"/>
        </w:rPr>
        <w:t>wsrf-rw:ResourceUnknownFault</w:t>
      </w:r>
      <w:proofErr w:type="spellEnd"/>
      <w:r w:rsidRPr="00CD5786">
        <w:rPr>
          <w:i/>
          <w:iCs/>
          <w:color w:val="2A00FF"/>
        </w:rPr>
        <w:t>"</w:t>
      </w:r>
      <w:r w:rsidRPr="00CD5786">
        <w:t xml:space="preserve"> </w:t>
      </w:r>
      <w:r w:rsidRPr="00CD5786">
        <w:rPr>
          <w:color w:val="008080"/>
        </w:rPr>
        <w:t>/&gt;</w:t>
      </w:r>
    </w:p>
    <w:p w14:paraId="771A1D1D"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wsdl:fault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ResourceUnavailableFault</w:t>
      </w:r>
      <w:proofErr w:type="spellEnd"/>
      <w:r w:rsidRPr="00CD5786">
        <w:rPr>
          <w:i/>
          <w:iCs/>
          <w:color w:val="2A00FF"/>
        </w:rPr>
        <w:t>"</w:t>
      </w:r>
    </w:p>
    <w:p w14:paraId="3FDBE69C" w14:textId="77777777" w:rsidR="00543A3D" w:rsidRPr="00CD5786" w:rsidRDefault="00543A3D" w:rsidP="00051549">
      <w:pPr>
        <w:pStyle w:val="Code"/>
        <w:keepNext w:val="0"/>
        <w:keepLines w:val="0"/>
      </w:pPr>
      <w:r w:rsidRPr="00CD5786">
        <w:t xml:space="preserve">                  </w:t>
      </w:r>
      <w:proofErr w:type="gramStart"/>
      <w:r w:rsidRPr="00CD5786">
        <w:rPr>
          <w:color w:val="7F007F"/>
        </w:rPr>
        <w:t>message</w:t>
      </w:r>
      <w:proofErr w:type="gramEnd"/>
      <w:r w:rsidRPr="00CD5786">
        <w:rPr>
          <w:color w:val="000000"/>
        </w:rPr>
        <w:t>=</w:t>
      </w:r>
      <w:r w:rsidRPr="00CD5786">
        <w:rPr>
          <w:i/>
          <w:iCs/>
          <w:color w:val="2A00FF"/>
        </w:rPr>
        <w:t>"</w:t>
      </w:r>
      <w:proofErr w:type="spellStart"/>
      <w:r w:rsidRPr="00CD5786">
        <w:rPr>
          <w:i/>
          <w:iCs/>
          <w:color w:val="2A00FF"/>
        </w:rPr>
        <w:t>wsrf-rw:ResourceUnavailableFault</w:t>
      </w:r>
      <w:proofErr w:type="spellEnd"/>
      <w:r w:rsidRPr="00CD5786">
        <w:rPr>
          <w:i/>
          <w:iCs/>
          <w:color w:val="2A00FF"/>
        </w:rPr>
        <w:t xml:space="preserve">" </w:t>
      </w:r>
      <w:r w:rsidRPr="00CD5786">
        <w:rPr>
          <w:color w:val="008080"/>
        </w:rPr>
        <w:t>/&gt;</w:t>
      </w:r>
    </w:p>
    <w:p w14:paraId="722AB8EC"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wsdl:fault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NegotiationInitiationFault</w:t>
      </w:r>
      <w:proofErr w:type="spellEnd"/>
      <w:r w:rsidRPr="00CD5786">
        <w:rPr>
          <w:i/>
          <w:iCs/>
          <w:color w:val="2A00FF"/>
        </w:rPr>
        <w:t>"</w:t>
      </w:r>
    </w:p>
    <w:p w14:paraId="6C053629" w14:textId="77777777" w:rsidR="00543A3D" w:rsidRPr="00CD5786" w:rsidRDefault="00543A3D" w:rsidP="00051549">
      <w:pPr>
        <w:pStyle w:val="Code"/>
        <w:keepNext w:val="0"/>
        <w:keepLines w:val="0"/>
      </w:pPr>
      <w:r w:rsidRPr="00CD5786">
        <w:t xml:space="preserve">                  </w:t>
      </w:r>
      <w:proofErr w:type="gramStart"/>
      <w:r w:rsidRPr="00CD5786">
        <w:rPr>
          <w:color w:val="7F007F"/>
        </w:rPr>
        <w:t>message</w:t>
      </w:r>
      <w:proofErr w:type="gramEnd"/>
      <w:r w:rsidRPr="00CD5786">
        <w:rPr>
          <w:color w:val="000000"/>
        </w:rPr>
        <w:t>=</w:t>
      </w:r>
      <w:r w:rsidRPr="00CD5786">
        <w:rPr>
          <w:i/>
          <w:iCs/>
          <w:color w:val="2A00FF"/>
        </w:rPr>
        <w:t>"</w:t>
      </w:r>
      <w:proofErr w:type="spellStart"/>
      <w:r w:rsidRPr="00CD5786">
        <w:rPr>
          <w:i/>
          <w:iCs/>
          <w:color w:val="2A00FF"/>
        </w:rPr>
        <w:t>wsag-neg:InitiateNegotiationFaultMessage</w:t>
      </w:r>
      <w:proofErr w:type="spellEnd"/>
      <w:r w:rsidRPr="00CD5786">
        <w:rPr>
          <w:i/>
          <w:iCs/>
          <w:color w:val="2A00FF"/>
        </w:rPr>
        <w:t xml:space="preserve">" </w:t>
      </w:r>
      <w:r w:rsidRPr="00CD5786">
        <w:rPr>
          <w:color w:val="008080"/>
        </w:rPr>
        <w:t>/&gt;</w:t>
      </w:r>
    </w:p>
    <w:p w14:paraId="1EFBA9A0"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wsdl:operation</w:t>
      </w:r>
      <w:proofErr w:type="spellEnd"/>
      <w:r w:rsidRPr="00CD5786">
        <w:rPr>
          <w:color w:val="008080"/>
        </w:rPr>
        <w:t>&gt;</w:t>
      </w:r>
    </w:p>
    <w:p w14:paraId="37A713CD"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wsdl</w:t>
      </w:r>
      <w:proofErr w:type="gramStart"/>
      <w:r w:rsidRPr="00CD5786">
        <w:rPr>
          <w:color w:val="3F7F7F"/>
        </w:rPr>
        <w:t>:portType</w:t>
      </w:r>
      <w:proofErr w:type="spellEnd"/>
      <w:proofErr w:type="gramEnd"/>
      <w:r w:rsidRPr="00CD5786">
        <w:rPr>
          <w:color w:val="008080"/>
        </w:rPr>
        <w:t>&gt;</w:t>
      </w:r>
    </w:p>
    <w:p w14:paraId="1FAF6D8D" w14:textId="77777777" w:rsidR="00543A3D" w:rsidRPr="00CD5786" w:rsidRDefault="00543A3D" w:rsidP="00051549">
      <w:pPr>
        <w:pStyle w:val="Code"/>
        <w:keepNext w:val="0"/>
        <w:keepLines w:val="0"/>
        <w:rPr>
          <w:color w:val="008080"/>
        </w:rPr>
      </w:pPr>
      <w:r w:rsidRPr="00CD5786">
        <w:rPr>
          <w:color w:val="008080"/>
        </w:rPr>
        <w:t>&lt;/</w:t>
      </w:r>
      <w:proofErr w:type="spellStart"/>
      <w:r w:rsidRPr="00CD5786">
        <w:rPr>
          <w:color w:val="3F7F7F"/>
        </w:rPr>
        <w:t>wsdl</w:t>
      </w:r>
      <w:proofErr w:type="gramStart"/>
      <w:r w:rsidRPr="00CD5786">
        <w:rPr>
          <w:color w:val="3F7F7F"/>
        </w:rPr>
        <w:t>:definitions</w:t>
      </w:r>
      <w:proofErr w:type="spellEnd"/>
      <w:proofErr w:type="gramEnd"/>
      <w:r w:rsidRPr="00CD5786">
        <w:rPr>
          <w:color w:val="008080"/>
        </w:rPr>
        <w:t>&gt;</w:t>
      </w:r>
    </w:p>
    <w:p w14:paraId="280A780A" w14:textId="77777777" w:rsidR="00543A3D" w:rsidRPr="00CD5786" w:rsidRDefault="00543A3D" w:rsidP="00051549">
      <w:pPr>
        <w:widowControl/>
        <w:suppressAutoHyphens w:val="0"/>
        <w:rPr>
          <w:lang w:val="en-US"/>
        </w:rPr>
      </w:pPr>
    </w:p>
    <w:p w14:paraId="34ABEBDA" w14:textId="77777777" w:rsidR="00543A3D" w:rsidRPr="00CD5786" w:rsidRDefault="00543A3D" w:rsidP="00051549">
      <w:pPr>
        <w:pStyle w:val="berschrift2"/>
        <w:widowControl/>
        <w:suppressAutoHyphens w:val="0"/>
        <w:spacing w:after="60"/>
        <w:ind w:left="578" w:hanging="578"/>
        <w:rPr>
          <w:lang w:val="en-US"/>
        </w:rPr>
      </w:pPr>
      <w:bookmarkStart w:id="2309" w:name="_Toc280115737"/>
      <w:r w:rsidRPr="00CD5786">
        <w:rPr>
          <w:lang w:val="en-US"/>
        </w:rPr>
        <w:t>Negotiation WSDL</w:t>
      </w:r>
      <w:bookmarkEnd w:id="2309"/>
    </w:p>
    <w:p w14:paraId="4283EA54" w14:textId="77777777" w:rsidR="00543A3D" w:rsidRPr="00CD5786" w:rsidRDefault="00543A3D" w:rsidP="00051549">
      <w:pPr>
        <w:pStyle w:val="Code"/>
        <w:keepNext w:val="0"/>
        <w:keepLines w:val="0"/>
      </w:pPr>
      <w:r w:rsidRPr="00CD5786">
        <w:rPr>
          <w:color w:val="3F7F7F"/>
        </w:rPr>
        <w:t>&lt;</w:t>
      </w:r>
      <w:proofErr w:type="gramStart"/>
      <w:r w:rsidRPr="00CD5786">
        <w:rPr>
          <w:color w:val="3F7F7F"/>
        </w:rPr>
        <w:t>?xml</w:t>
      </w:r>
      <w:proofErr w:type="gramEnd"/>
      <w:r w:rsidRPr="00CD5786">
        <w:t xml:space="preserve"> </w:t>
      </w:r>
      <w:r w:rsidRPr="00CD5786">
        <w:rPr>
          <w:color w:val="7F007F"/>
        </w:rPr>
        <w:t>version</w:t>
      </w:r>
      <w:r w:rsidRPr="00CD5786">
        <w:rPr>
          <w:color w:val="000000"/>
        </w:rPr>
        <w:t>=</w:t>
      </w:r>
      <w:r w:rsidRPr="00CD5786">
        <w:rPr>
          <w:i/>
          <w:iCs/>
          <w:color w:val="2A00FF"/>
        </w:rPr>
        <w:t>"1.0"</w:t>
      </w:r>
      <w:r w:rsidRPr="00CD5786">
        <w:t xml:space="preserve"> </w:t>
      </w:r>
      <w:r w:rsidRPr="00CD5786">
        <w:rPr>
          <w:color w:val="7F007F"/>
        </w:rPr>
        <w:t>encoding</w:t>
      </w:r>
      <w:r w:rsidRPr="00CD5786">
        <w:rPr>
          <w:color w:val="000000"/>
        </w:rPr>
        <w:t>=</w:t>
      </w:r>
      <w:r w:rsidRPr="00CD5786">
        <w:rPr>
          <w:i/>
          <w:iCs/>
          <w:color w:val="2A00FF"/>
        </w:rPr>
        <w:t>"UTF-8"</w:t>
      </w:r>
      <w:r w:rsidRPr="00CD5786">
        <w:rPr>
          <w:color w:val="3F7F7F"/>
        </w:rPr>
        <w:t>?&gt;</w:t>
      </w:r>
    </w:p>
    <w:p w14:paraId="59C17414" w14:textId="77777777" w:rsidR="00543A3D" w:rsidRPr="00CD5786" w:rsidRDefault="00543A3D" w:rsidP="00051549">
      <w:pPr>
        <w:pStyle w:val="Code"/>
        <w:keepNext w:val="0"/>
        <w:keepLines w:val="0"/>
      </w:pPr>
      <w:r w:rsidRPr="00CD5786">
        <w:rPr>
          <w:color w:val="3F7F7F"/>
        </w:rPr>
        <w:t>&lt;</w:t>
      </w:r>
      <w:proofErr w:type="spellStart"/>
      <w:proofErr w:type="gramStart"/>
      <w:r w:rsidRPr="00CD5786">
        <w:rPr>
          <w:color w:val="3F7F7F"/>
        </w:rPr>
        <w:t>wsdl:definitions</w:t>
      </w:r>
      <w:proofErr w:type="spellEnd"/>
      <w:proofErr w:type="gramEnd"/>
      <w:r w:rsidRPr="00CD5786">
        <w:t xml:space="preserve"> </w:t>
      </w:r>
      <w:proofErr w:type="spellStart"/>
      <w:r w:rsidRPr="00CD5786">
        <w:rPr>
          <w:color w:val="7F007F"/>
        </w:rPr>
        <w:t>xmlns:wsdl</w:t>
      </w:r>
      <w:proofErr w:type="spellEnd"/>
      <w:r w:rsidRPr="00CD5786">
        <w:rPr>
          <w:color w:val="000000"/>
        </w:rPr>
        <w:t>=</w:t>
      </w:r>
      <w:r w:rsidRPr="00CD5786">
        <w:rPr>
          <w:i/>
          <w:iCs/>
          <w:color w:val="2A00FF"/>
        </w:rPr>
        <w:t>"http://schemas.xmlsoap.org/wsdl/"</w:t>
      </w:r>
    </w:p>
    <w:p w14:paraId="6D8EFBC1"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xmlns:xs</w:t>
      </w:r>
      <w:proofErr w:type="spellEnd"/>
      <w:proofErr w:type="gramEnd"/>
      <w:r w:rsidRPr="00CD5786">
        <w:rPr>
          <w:color w:val="000000"/>
        </w:rPr>
        <w:t>=</w:t>
      </w:r>
      <w:r w:rsidRPr="00CD5786">
        <w:rPr>
          <w:i/>
          <w:iCs/>
          <w:color w:val="2A00FF"/>
        </w:rPr>
        <w:t>"http://www.w3.org/2001/XMLSchema"</w:t>
      </w:r>
    </w:p>
    <w:p w14:paraId="215D08CF"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xmlns:wsa</w:t>
      </w:r>
      <w:proofErr w:type="spellEnd"/>
      <w:proofErr w:type="gramEnd"/>
      <w:r w:rsidRPr="00CD5786">
        <w:rPr>
          <w:color w:val="000000"/>
        </w:rPr>
        <w:t>=</w:t>
      </w:r>
      <w:r w:rsidRPr="00CD5786">
        <w:rPr>
          <w:i/>
          <w:iCs/>
          <w:color w:val="2A00FF"/>
        </w:rPr>
        <w:t>"http://www.w3.org/2005/08/addressing"</w:t>
      </w:r>
    </w:p>
    <w:p w14:paraId="0927C40B"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xmlns:wsag</w:t>
      </w:r>
      <w:proofErr w:type="spellEnd"/>
      <w:proofErr w:type="gramEnd"/>
      <w:r w:rsidRPr="00CD5786">
        <w:rPr>
          <w:color w:val="000000"/>
        </w:rPr>
        <w:t>=</w:t>
      </w:r>
      <w:r w:rsidRPr="00CD5786">
        <w:rPr>
          <w:i/>
          <w:iCs/>
          <w:color w:val="2A00FF"/>
        </w:rPr>
        <w:t>"http://schemas.ggf.org/graap/2007/03/ws-agreement"</w:t>
      </w:r>
    </w:p>
    <w:p w14:paraId="5598A17A" w14:textId="77777777" w:rsidR="00543A3D" w:rsidRPr="00CD5786" w:rsidRDefault="00543A3D" w:rsidP="00051549">
      <w:pPr>
        <w:pStyle w:val="Code"/>
        <w:keepNext w:val="0"/>
        <w:keepLines w:val="0"/>
      </w:pPr>
      <w:r w:rsidRPr="00CD5786">
        <w:t xml:space="preserve">    </w:t>
      </w:r>
      <w:proofErr w:type="gramStart"/>
      <w:r w:rsidRPr="00CD5786">
        <w:rPr>
          <w:color w:val="7F007F"/>
        </w:rPr>
        <w:t>xmlns:wsag</w:t>
      </w:r>
      <w:proofErr w:type="gramEnd"/>
      <w:r w:rsidRPr="00CD5786">
        <w:rPr>
          <w:color w:val="7F007F"/>
        </w:rPr>
        <w:t>-neg</w:t>
      </w:r>
      <w:r w:rsidRPr="00CD5786">
        <w:rPr>
          <w:color w:val="000000"/>
        </w:rPr>
        <w:t>=</w:t>
      </w:r>
      <w:r w:rsidRPr="00CD5786">
        <w:rPr>
          <w:i/>
          <w:iCs/>
          <w:color w:val="2A00FF"/>
        </w:rPr>
        <w:t>"http://schemas.ogf.org/graap/2009/11/ws-agreement-negotiation"</w:t>
      </w:r>
    </w:p>
    <w:p w14:paraId="5B77AA19"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xmlns:wsrf</w:t>
      </w:r>
      <w:proofErr w:type="gramEnd"/>
      <w:r w:rsidRPr="00CD5786">
        <w:rPr>
          <w:color w:val="7F007F"/>
        </w:rPr>
        <w:t>-rp</w:t>
      </w:r>
      <w:proofErr w:type="spellEnd"/>
      <w:r w:rsidRPr="00CD5786">
        <w:rPr>
          <w:color w:val="000000"/>
        </w:rPr>
        <w:t>=</w:t>
      </w:r>
      <w:r w:rsidRPr="00CD5786">
        <w:rPr>
          <w:i/>
          <w:iCs/>
          <w:color w:val="2A00FF"/>
        </w:rPr>
        <w:t>"http://docs.oasis-open.org/wsrf/rp-2"</w:t>
      </w:r>
    </w:p>
    <w:p w14:paraId="18C566B0" w14:textId="77777777" w:rsidR="00543A3D" w:rsidRPr="00CD5786" w:rsidRDefault="00543A3D" w:rsidP="00051549">
      <w:pPr>
        <w:pStyle w:val="Code"/>
        <w:keepNext w:val="0"/>
        <w:keepLines w:val="0"/>
      </w:pPr>
      <w:r w:rsidRPr="00CD5786">
        <w:lastRenderedPageBreak/>
        <w:t xml:space="preserve">    </w:t>
      </w:r>
      <w:proofErr w:type="spellStart"/>
      <w:proofErr w:type="gramStart"/>
      <w:r w:rsidRPr="00CD5786">
        <w:rPr>
          <w:color w:val="7F007F"/>
        </w:rPr>
        <w:t>xmlns:wsrf</w:t>
      </w:r>
      <w:proofErr w:type="gramEnd"/>
      <w:r w:rsidRPr="00CD5786">
        <w:rPr>
          <w:color w:val="7F007F"/>
        </w:rPr>
        <w:t>-rw</w:t>
      </w:r>
      <w:proofErr w:type="spellEnd"/>
      <w:r w:rsidRPr="00CD5786">
        <w:rPr>
          <w:color w:val="000000"/>
        </w:rPr>
        <w:t>=</w:t>
      </w:r>
      <w:r w:rsidRPr="00CD5786">
        <w:rPr>
          <w:i/>
          <w:iCs/>
          <w:color w:val="2A00FF"/>
        </w:rPr>
        <w:t>"http://docs.oasis-open.org/wsrf/rw-2"</w:t>
      </w:r>
    </w:p>
    <w:p w14:paraId="68012D1A" w14:textId="77777777" w:rsidR="00543A3D" w:rsidRPr="00CD5786" w:rsidRDefault="00543A3D" w:rsidP="00051549">
      <w:pPr>
        <w:pStyle w:val="Code"/>
        <w:keepNext w:val="0"/>
        <w:keepLines w:val="0"/>
      </w:pPr>
      <w:r w:rsidRPr="00CD5786">
        <w:t xml:space="preserve">    </w:t>
      </w:r>
      <w:proofErr w:type="gramStart"/>
      <w:r w:rsidRPr="00CD5786">
        <w:rPr>
          <w:color w:val="7F007F"/>
        </w:rPr>
        <w:t>targetNamespace</w:t>
      </w:r>
      <w:proofErr w:type="gramEnd"/>
      <w:r w:rsidRPr="00CD5786">
        <w:rPr>
          <w:color w:val="000000"/>
        </w:rPr>
        <w:t>=</w:t>
      </w:r>
      <w:r w:rsidRPr="00CD5786">
        <w:rPr>
          <w:i/>
          <w:iCs/>
          <w:color w:val="2A00FF"/>
        </w:rPr>
        <w:t>"http://schemas.ogf.org/graap/2009/11/ws-agreement-negotiation"</w:t>
      </w:r>
      <w:r w:rsidRPr="00CD5786">
        <w:rPr>
          <w:color w:val="3F7F7F"/>
        </w:rPr>
        <w:t>&gt;</w:t>
      </w:r>
    </w:p>
    <w:p w14:paraId="102C1D02" w14:textId="77777777" w:rsidR="00543A3D" w:rsidRPr="00CD5786" w:rsidRDefault="00543A3D">
      <w:pPr>
        <w:pStyle w:val="Code"/>
        <w:keepNext w:val="0"/>
        <w:keepLines w:val="0"/>
      </w:pPr>
    </w:p>
    <w:p w14:paraId="0761920C" w14:textId="77777777" w:rsidR="00543A3D" w:rsidRPr="00CD5786" w:rsidRDefault="00543A3D">
      <w:pPr>
        <w:pStyle w:val="Code"/>
        <w:keepNext w:val="0"/>
        <w:keepLines w:val="0"/>
      </w:pPr>
      <w:r w:rsidRPr="00CD5786">
        <w:rPr>
          <w:color w:val="000000"/>
        </w:rPr>
        <w:t xml:space="preserve">    </w:t>
      </w:r>
      <w:r w:rsidRPr="00CD5786">
        <w:rPr>
          <w:color w:val="3F7F7F"/>
        </w:rPr>
        <w:t>&lt;</w:t>
      </w:r>
      <w:proofErr w:type="spellStart"/>
      <w:proofErr w:type="gramStart"/>
      <w:r w:rsidRPr="00CD5786">
        <w:rPr>
          <w:color w:val="3F7F7F"/>
        </w:rPr>
        <w:t>wsdl:import</w:t>
      </w:r>
      <w:proofErr w:type="spellEnd"/>
      <w:proofErr w:type="gramEnd"/>
      <w:r w:rsidRPr="00CD5786">
        <w:t xml:space="preserve"> </w:t>
      </w:r>
      <w:r w:rsidRPr="00CD5786">
        <w:rPr>
          <w:color w:val="7F007F"/>
        </w:rPr>
        <w:t>namespace</w:t>
      </w:r>
      <w:r w:rsidRPr="00CD5786">
        <w:rPr>
          <w:color w:val="000000"/>
        </w:rPr>
        <w:t>=</w:t>
      </w:r>
      <w:r w:rsidRPr="00CD5786">
        <w:rPr>
          <w:i/>
          <w:iCs/>
          <w:color w:val="2A00FF"/>
        </w:rPr>
        <w:t>"http://docs.oasis-open.org/</w:t>
      </w:r>
      <w:proofErr w:type="spellStart"/>
      <w:r w:rsidRPr="00CD5786">
        <w:rPr>
          <w:i/>
          <w:iCs/>
          <w:color w:val="2A00FF"/>
        </w:rPr>
        <w:t>wsrf</w:t>
      </w:r>
      <w:proofErr w:type="spellEnd"/>
      <w:r w:rsidRPr="00CD5786">
        <w:rPr>
          <w:i/>
          <w:iCs/>
          <w:color w:val="2A00FF"/>
        </w:rPr>
        <w:t>/rw-2"</w:t>
      </w:r>
    </w:p>
    <w:p w14:paraId="452C924D" w14:textId="77777777" w:rsidR="00543A3D" w:rsidRPr="00CD5786" w:rsidRDefault="00543A3D">
      <w:pPr>
        <w:pStyle w:val="Code"/>
        <w:keepNext w:val="0"/>
        <w:keepLines w:val="0"/>
      </w:pPr>
      <w:r w:rsidRPr="00CD5786">
        <w:t xml:space="preserve">        </w:t>
      </w:r>
      <w:proofErr w:type="gramStart"/>
      <w:r w:rsidRPr="00CD5786">
        <w:rPr>
          <w:color w:val="7F007F"/>
        </w:rPr>
        <w:t>location</w:t>
      </w:r>
      <w:proofErr w:type="gramEnd"/>
      <w:r w:rsidRPr="00CD5786">
        <w:rPr>
          <w:color w:val="000000"/>
        </w:rPr>
        <w:t>=</w:t>
      </w:r>
      <w:r w:rsidRPr="00CD5786">
        <w:rPr>
          <w:i/>
          <w:iCs/>
          <w:color w:val="2A00FF"/>
        </w:rPr>
        <w:t>"http://docs.oasis-open.org/</w:t>
      </w:r>
      <w:proofErr w:type="spellStart"/>
      <w:r w:rsidRPr="00CD5786">
        <w:rPr>
          <w:i/>
          <w:iCs/>
          <w:color w:val="2A00FF"/>
        </w:rPr>
        <w:t>wsrf</w:t>
      </w:r>
      <w:proofErr w:type="spellEnd"/>
      <w:r w:rsidRPr="00CD5786">
        <w:rPr>
          <w:i/>
          <w:iCs/>
          <w:color w:val="2A00FF"/>
        </w:rPr>
        <w:t>/rw-2.wsdl"</w:t>
      </w:r>
      <w:r w:rsidRPr="00CD5786">
        <w:rPr>
          <w:color w:val="3F7F7F"/>
        </w:rPr>
        <w:t>/&gt;</w:t>
      </w:r>
    </w:p>
    <w:p w14:paraId="59F579CD" w14:textId="77777777" w:rsidR="00543A3D" w:rsidRPr="00CD5786" w:rsidRDefault="00543A3D">
      <w:pPr>
        <w:pStyle w:val="Code"/>
        <w:keepNext w:val="0"/>
        <w:keepLines w:val="0"/>
      </w:pPr>
    </w:p>
    <w:p w14:paraId="394E818B" w14:textId="77777777" w:rsidR="00543A3D" w:rsidRPr="00CD5786" w:rsidRDefault="00543A3D" w:rsidP="00051549">
      <w:pPr>
        <w:pStyle w:val="Code"/>
        <w:keepNext w:val="0"/>
        <w:keepLines w:val="0"/>
      </w:pPr>
      <w:r w:rsidRPr="00CD5786">
        <w:rPr>
          <w:color w:val="000000"/>
        </w:rPr>
        <w:t xml:space="preserve">    </w:t>
      </w:r>
      <w:r w:rsidRPr="00CD5786">
        <w:rPr>
          <w:color w:val="3F7F7F"/>
        </w:rPr>
        <w:t>&lt;</w:t>
      </w:r>
      <w:proofErr w:type="spellStart"/>
      <w:proofErr w:type="gramStart"/>
      <w:r w:rsidRPr="00CD5786">
        <w:rPr>
          <w:color w:val="3F7F7F"/>
        </w:rPr>
        <w:t>wsdl:import</w:t>
      </w:r>
      <w:proofErr w:type="spellEnd"/>
      <w:proofErr w:type="gramEnd"/>
      <w:r w:rsidRPr="00CD5786">
        <w:t xml:space="preserve"> </w:t>
      </w:r>
      <w:r w:rsidRPr="00CD5786">
        <w:rPr>
          <w:color w:val="7F007F"/>
        </w:rPr>
        <w:t>namespace</w:t>
      </w:r>
      <w:r w:rsidRPr="00CD5786">
        <w:rPr>
          <w:color w:val="000000"/>
        </w:rPr>
        <w:t>=</w:t>
      </w:r>
      <w:r w:rsidRPr="00CD5786">
        <w:rPr>
          <w:i/>
          <w:iCs/>
          <w:color w:val="2A00FF"/>
        </w:rPr>
        <w:t>"http://docs.oasis-open.org/</w:t>
      </w:r>
      <w:proofErr w:type="spellStart"/>
      <w:r w:rsidRPr="00CD5786">
        <w:rPr>
          <w:i/>
          <w:iCs/>
          <w:color w:val="2A00FF"/>
        </w:rPr>
        <w:t>wsrf</w:t>
      </w:r>
      <w:proofErr w:type="spellEnd"/>
      <w:r w:rsidRPr="00CD5786">
        <w:rPr>
          <w:i/>
          <w:iCs/>
          <w:color w:val="2A00FF"/>
        </w:rPr>
        <w:t>/rpw-2"</w:t>
      </w:r>
    </w:p>
    <w:p w14:paraId="13CC83B2" w14:textId="77777777" w:rsidR="00543A3D" w:rsidRPr="00CD5786" w:rsidRDefault="00543A3D" w:rsidP="00051549">
      <w:pPr>
        <w:pStyle w:val="Code"/>
        <w:keepNext w:val="0"/>
        <w:keepLines w:val="0"/>
      </w:pPr>
      <w:r w:rsidRPr="00CD5786">
        <w:t xml:space="preserve">        </w:t>
      </w:r>
      <w:proofErr w:type="gramStart"/>
      <w:r w:rsidRPr="00CD5786">
        <w:rPr>
          <w:color w:val="7F007F"/>
        </w:rPr>
        <w:t>location</w:t>
      </w:r>
      <w:proofErr w:type="gramEnd"/>
      <w:r w:rsidRPr="00CD5786">
        <w:rPr>
          <w:i/>
          <w:iCs/>
          <w:color w:val="2A00FF"/>
        </w:rPr>
        <w:t>="http://docs.oasis-open.org/</w:t>
      </w:r>
      <w:proofErr w:type="spellStart"/>
      <w:r w:rsidRPr="00CD5786">
        <w:rPr>
          <w:i/>
          <w:iCs/>
          <w:color w:val="2A00FF"/>
        </w:rPr>
        <w:t>wsrf</w:t>
      </w:r>
      <w:proofErr w:type="spellEnd"/>
      <w:r w:rsidRPr="00CD5786">
        <w:rPr>
          <w:i/>
          <w:iCs/>
          <w:color w:val="2A00FF"/>
        </w:rPr>
        <w:t>/rpw-2.wsdl"</w:t>
      </w:r>
      <w:r w:rsidRPr="00CD5786">
        <w:t xml:space="preserve"> </w:t>
      </w:r>
      <w:r w:rsidRPr="00CD5786">
        <w:rPr>
          <w:color w:val="3F7F7F"/>
        </w:rPr>
        <w:t>/&gt;</w:t>
      </w:r>
    </w:p>
    <w:p w14:paraId="27E5011B" w14:textId="77777777" w:rsidR="00543A3D" w:rsidRPr="00CD5786" w:rsidRDefault="00543A3D">
      <w:pPr>
        <w:pStyle w:val="Code"/>
        <w:keepNext w:val="0"/>
        <w:keepLines w:val="0"/>
      </w:pPr>
      <w:r w:rsidRPr="00CD5786">
        <w:rPr>
          <w:color w:val="000000"/>
        </w:rPr>
        <w:t xml:space="preserve">        </w:t>
      </w:r>
    </w:p>
    <w:p w14:paraId="1768408D" w14:textId="77777777" w:rsidR="00543A3D" w:rsidRPr="0057316D" w:rsidRDefault="00543A3D" w:rsidP="00051549">
      <w:pPr>
        <w:pStyle w:val="Code"/>
        <w:keepNext w:val="0"/>
        <w:keepLines w:val="0"/>
        <w:rPr>
          <w:color w:val="3F7F7F"/>
          <w:lang w:val="de-DE"/>
        </w:rPr>
      </w:pPr>
      <w:r w:rsidRPr="00CD5786">
        <w:rPr>
          <w:color w:val="3F7F7F"/>
        </w:rPr>
        <w:t xml:space="preserve">    </w:t>
      </w:r>
      <w:r w:rsidRPr="0057316D">
        <w:rPr>
          <w:color w:val="3F7F7F"/>
          <w:lang w:val="de-DE"/>
        </w:rPr>
        <w:t>&lt;</w:t>
      </w:r>
      <w:proofErr w:type="spellStart"/>
      <w:r w:rsidRPr="0057316D">
        <w:rPr>
          <w:color w:val="3F7F7F"/>
          <w:lang w:val="de-DE"/>
        </w:rPr>
        <w:t>wsdl:types</w:t>
      </w:r>
      <w:proofErr w:type="spellEnd"/>
      <w:r w:rsidRPr="0057316D">
        <w:rPr>
          <w:color w:val="3F7F7F"/>
          <w:lang w:val="de-DE"/>
        </w:rPr>
        <w:t>&gt;</w:t>
      </w:r>
    </w:p>
    <w:p w14:paraId="15812F9A" w14:textId="77777777" w:rsidR="00543A3D" w:rsidRPr="0057316D" w:rsidRDefault="00543A3D" w:rsidP="00051549">
      <w:pPr>
        <w:pStyle w:val="Code"/>
        <w:keepNext w:val="0"/>
        <w:keepLines w:val="0"/>
        <w:rPr>
          <w:color w:val="3F7F7F"/>
          <w:lang w:val="de-DE"/>
        </w:rPr>
      </w:pPr>
      <w:r w:rsidRPr="0057316D">
        <w:rPr>
          <w:color w:val="3F7F7F"/>
          <w:lang w:val="de-DE"/>
        </w:rPr>
        <w:t xml:space="preserve">        &lt;</w:t>
      </w:r>
      <w:proofErr w:type="spellStart"/>
      <w:r w:rsidRPr="0057316D">
        <w:rPr>
          <w:color w:val="3F7F7F"/>
          <w:lang w:val="de-DE"/>
        </w:rPr>
        <w:t>xs:schema</w:t>
      </w:r>
      <w:proofErr w:type="spellEnd"/>
    </w:p>
    <w:p w14:paraId="180BDA46" w14:textId="77777777" w:rsidR="00543A3D" w:rsidRPr="0057316D" w:rsidRDefault="00543A3D" w:rsidP="00051549">
      <w:pPr>
        <w:pStyle w:val="Code"/>
        <w:keepNext w:val="0"/>
        <w:keepLines w:val="0"/>
        <w:rPr>
          <w:lang w:val="de-DE"/>
        </w:rPr>
      </w:pPr>
      <w:r w:rsidRPr="0057316D">
        <w:rPr>
          <w:lang w:val="de-DE"/>
        </w:rPr>
        <w:t xml:space="preserve">            </w:t>
      </w:r>
      <w:r w:rsidRPr="0057316D">
        <w:rPr>
          <w:color w:val="7F007F"/>
          <w:lang w:val="de-DE"/>
        </w:rPr>
        <w:t>targetNamespace</w:t>
      </w:r>
      <w:r w:rsidRPr="0057316D">
        <w:rPr>
          <w:color w:val="000000"/>
          <w:lang w:val="de-DE"/>
        </w:rPr>
        <w:t>=</w:t>
      </w:r>
      <w:r w:rsidRPr="0057316D">
        <w:rPr>
          <w:i/>
          <w:iCs/>
          <w:color w:val="2A00FF"/>
          <w:lang w:val="de-DE"/>
        </w:rPr>
        <w:t>"http://schemas.ogf.org/graap/2009/11/ws-agreement-negotiation"</w:t>
      </w:r>
    </w:p>
    <w:p w14:paraId="19C1732B" w14:textId="77777777" w:rsidR="00543A3D" w:rsidRPr="0057316D" w:rsidRDefault="00543A3D" w:rsidP="00051549">
      <w:pPr>
        <w:pStyle w:val="Code"/>
        <w:keepNext w:val="0"/>
        <w:keepLines w:val="0"/>
        <w:rPr>
          <w:lang w:val="de-DE"/>
        </w:rPr>
      </w:pPr>
      <w:r w:rsidRPr="0057316D">
        <w:rPr>
          <w:lang w:val="de-DE"/>
        </w:rPr>
        <w:t xml:space="preserve">            </w:t>
      </w:r>
      <w:r w:rsidRPr="0057316D">
        <w:rPr>
          <w:color w:val="7F007F"/>
          <w:lang w:val="de-DE"/>
        </w:rPr>
        <w:t>xmlns:wsag-neg</w:t>
      </w:r>
      <w:r w:rsidRPr="0057316D">
        <w:rPr>
          <w:color w:val="000000"/>
          <w:lang w:val="de-DE"/>
        </w:rPr>
        <w:t>=</w:t>
      </w:r>
      <w:r w:rsidRPr="0057316D">
        <w:rPr>
          <w:i/>
          <w:iCs/>
          <w:color w:val="2A00FF"/>
          <w:lang w:val="de-DE"/>
        </w:rPr>
        <w:t>"http://schemas.ogf.org/graap/2009/11/ws-agreement-negotiation"</w:t>
      </w:r>
    </w:p>
    <w:p w14:paraId="2D6BF3E4" w14:textId="77777777" w:rsidR="00543A3D" w:rsidRPr="0057316D" w:rsidRDefault="00543A3D" w:rsidP="00051549">
      <w:pPr>
        <w:pStyle w:val="Code"/>
        <w:keepNext w:val="0"/>
        <w:keepLines w:val="0"/>
        <w:rPr>
          <w:lang w:val="de-DE"/>
        </w:rPr>
      </w:pPr>
      <w:r w:rsidRPr="0057316D">
        <w:rPr>
          <w:lang w:val="de-DE"/>
        </w:rPr>
        <w:t xml:space="preserve">            </w:t>
      </w:r>
      <w:proofErr w:type="spellStart"/>
      <w:r w:rsidRPr="0057316D">
        <w:rPr>
          <w:color w:val="7F007F"/>
          <w:lang w:val="de-DE"/>
        </w:rPr>
        <w:t>xmlns:wsag</w:t>
      </w:r>
      <w:proofErr w:type="spellEnd"/>
      <w:r w:rsidRPr="0057316D">
        <w:rPr>
          <w:color w:val="000000"/>
          <w:lang w:val="de-DE"/>
        </w:rPr>
        <w:t>=</w:t>
      </w:r>
      <w:r w:rsidRPr="0057316D">
        <w:rPr>
          <w:i/>
          <w:iCs/>
          <w:color w:val="2A00FF"/>
          <w:lang w:val="de-DE"/>
        </w:rPr>
        <w:t>"http://schemas.ggf.org/graap/2007/03/ws-agreement"</w:t>
      </w:r>
    </w:p>
    <w:p w14:paraId="21783F4E" w14:textId="77777777" w:rsidR="00543A3D" w:rsidRPr="0057316D" w:rsidRDefault="00543A3D" w:rsidP="00051549">
      <w:pPr>
        <w:pStyle w:val="Code"/>
        <w:keepNext w:val="0"/>
        <w:keepLines w:val="0"/>
        <w:rPr>
          <w:lang w:val="de-DE"/>
        </w:rPr>
      </w:pPr>
      <w:r w:rsidRPr="0057316D">
        <w:rPr>
          <w:lang w:val="de-DE"/>
        </w:rPr>
        <w:t xml:space="preserve">            </w:t>
      </w:r>
      <w:proofErr w:type="spellStart"/>
      <w:r w:rsidRPr="0057316D">
        <w:rPr>
          <w:color w:val="7F007F"/>
          <w:lang w:val="de-DE"/>
        </w:rPr>
        <w:t>xmlns:wsa</w:t>
      </w:r>
      <w:proofErr w:type="spellEnd"/>
      <w:r w:rsidRPr="0057316D">
        <w:rPr>
          <w:color w:val="000000"/>
          <w:lang w:val="de-DE"/>
        </w:rPr>
        <w:t>=</w:t>
      </w:r>
      <w:r w:rsidRPr="0057316D">
        <w:rPr>
          <w:i/>
          <w:iCs/>
          <w:color w:val="2A00FF"/>
          <w:lang w:val="de-DE"/>
        </w:rPr>
        <w:t>"http://www.w3.org/2005/08/addressing"</w:t>
      </w:r>
    </w:p>
    <w:p w14:paraId="1D216622" w14:textId="77777777" w:rsidR="00543A3D" w:rsidRPr="00CD5786" w:rsidRDefault="00543A3D" w:rsidP="00051549">
      <w:pPr>
        <w:pStyle w:val="Code"/>
        <w:keepNext w:val="0"/>
        <w:keepLines w:val="0"/>
      </w:pPr>
      <w:r w:rsidRPr="0057316D">
        <w:rPr>
          <w:lang w:val="de-DE"/>
        </w:rPr>
        <w:t xml:space="preserve">            </w:t>
      </w:r>
      <w:proofErr w:type="spellStart"/>
      <w:proofErr w:type="gramStart"/>
      <w:r w:rsidRPr="00CD5786">
        <w:rPr>
          <w:color w:val="7F007F"/>
        </w:rPr>
        <w:t>elementFormDefault</w:t>
      </w:r>
      <w:proofErr w:type="spellEnd"/>
      <w:proofErr w:type="gramEnd"/>
      <w:r w:rsidRPr="00CD5786">
        <w:rPr>
          <w:color w:val="000000"/>
        </w:rPr>
        <w:t>=</w:t>
      </w:r>
      <w:r w:rsidRPr="00CD5786">
        <w:rPr>
          <w:i/>
          <w:iCs/>
          <w:color w:val="2A00FF"/>
        </w:rPr>
        <w:t>"qualified"</w:t>
      </w:r>
      <w:r w:rsidRPr="00CD5786">
        <w:t xml:space="preserve"> </w:t>
      </w:r>
    </w:p>
    <w:p w14:paraId="2557F52E"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attributeFormDefault</w:t>
      </w:r>
      <w:proofErr w:type="spellEnd"/>
      <w:proofErr w:type="gramEnd"/>
      <w:r w:rsidRPr="00CD5786">
        <w:rPr>
          <w:color w:val="000000"/>
        </w:rPr>
        <w:t>=</w:t>
      </w:r>
      <w:r w:rsidRPr="00CD5786">
        <w:rPr>
          <w:i/>
          <w:iCs/>
          <w:color w:val="2A00FF"/>
        </w:rPr>
        <w:t>"qualified"</w:t>
      </w:r>
      <w:r w:rsidRPr="00CD5786">
        <w:rPr>
          <w:color w:val="3F7F7F"/>
        </w:rPr>
        <w:t>&gt;</w:t>
      </w:r>
    </w:p>
    <w:p w14:paraId="3A659C7C" w14:textId="77777777" w:rsidR="00543A3D" w:rsidRPr="00CD5786" w:rsidRDefault="00543A3D">
      <w:pPr>
        <w:pStyle w:val="Code"/>
        <w:keepNext w:val="0"/>
        <w:keepLines w:val="0"/>
      </w:pPr>
      <w:r w:rsidRPr="00CD5786">
        <w:rPr>
          <w:color w:val="000000"/>
        </w:rPr>
        <w:t xml:space="preserve">            </w:t>
      </w:r>
    </w:p>
    <w:p w14:paraId="6731126B" w14:textId="77777777" w:rsidR="00543A3D" w:rsidRPr="00CD5786" w:rsidRDefault="00543A3D" w:rsidP="00051549">
      <w:pPr>
        <w:pStyle w:val="Code"/>
        <w:keepNext w:val="0"/>
        <w:keepLines w:val="0"/>
      </w:pPr>
      <w:r w:rsidRPr="00CD5786">
        <w:rPr>
          <w:color w:val="000000"/>
        </w:rPr>
        <w:t xml:space="preserve">            </w:t>
      </w:r>
      <w:r w:rsidRPr="00CD5786">
        <w:rPr>
          <w:color w:val="3F7F7F"/>
        </w:rPr>
        <w:t>&lt;</w:t>
      </w:r>
      <w:proofErr w:type="spellStart"/>
      <w:proofErr w:type="gramStart"/>
      <w:r w:rsidRPr="00CD5786">
        <w:rPr>
          <w:color w:val="3F7F7F"/>
        </w:rPr>
        <w:t>xs:import</w:t>
      </w:r>
      <w:proofErr w:type="spellEnd"/>
      <w:proofErr w:type="gramEnd"/>
      <w:r w:rsidRPr="00CD5786">
        <w:t xml:space="preserve"> </w:t>
      </w:r>
      <w:r w:rsidRPr="00CD5786">
        <w:rPr>
          <w:color w:val="7F007F"/>
        </w:rPr>
        <w:t>namespace</w:t>
      </w:r>
      <w:r w:rsidRPr="00CD5786">
        <w:rPr>
          <w:color w:val="000000"/>
        </w:rPr>
        <w:t>=</w:t>
      </w:r>
      <w:r w:rsidRPr="00CD5786">
        <w:rPr>
          <w:i/>
          <w:iCs/>
          <w:color w:val="2A00FF"/>
        </w:rPr>
        <w:t>"http://schemas.ggf.org/</w:t>
      </w:r>
      <w:proofErr w:type="spellStart"/>
      <w:r w:rsidRPr="00CD5786">
        <w:rPr>
          <w:i/>
          <w:iCs/>
          <w:color w:val="2A00FF"/>
        </w:rPr>
        <w:t>graap</w:t>
      </w:r>
      <w:proofErr w:type="spellEnd"/>
      <w:r w:rsidRPr="00CD5786">
        <w:rPr>
          <w:i/>
          <w:iCs/>
          <w:color w:val="2A00FF"/>
        </w:rPr>
        <w:t>/2007/03/</w:t>
      </w:r>
      <w:proofErr w:type="spellStart"/>
      <w:r w:rsidRPr="00CD5786">
        <w:rPr>
          <w:i/>
          <w:iCs/>
          <w:color w:val="2A00FF"/>
        </w:rPr>
        <w:t>ws</w:t>
      </w:r>
      <w:proofErr w:type="spellEnd"/>
      <w:r w:rsidRPr="00CD5786">
        <w:rPr>
          <w:i/>
          <w:iCs/>
          <w:color w:val="2A00FF"/>
        </w:rPr>
        <w:t>-agreement"</w:t>
      </w:r>
      <w:r w:rsidRPr="00CD5786">
        <w:t xml:space="preserve"> </w:t>
      </w:r>
    </w:p>
    <w:p w14:paraId="609C76C0"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schemaLocation</w:t>
      </w:r>
      <w:proofErr w:type="spellEnd"/>
      <w:proofErr w:type="gramEnd"/>
      <w:r w:rsidRPr="00CD5786">
        <w:rPr>
          <w:color w:val="000000"/>
        </w:rPr>
        <w:t>=</w:t>
      </w:r>
      <w:r w:rsidRPr="00CD5786">
        <w:rPr>
          <w:i/>
          <w:iCs/>
          <w:color w:val="2A00FF"/>
        </w:rPr>
        <w:t>"agreement_types.xsd"</w:t>
      </w:r>
      <w:r w:rsidRPr="00CD5786">
        <w:t xml:space="preserve"> </w:t>
      </w:r>
      <w:r w:rsidRPr="00CD5786">
        <w:rPr>
          <w:color w:val="3F7F7F"/>
        </w:rPr>
        <w:t>/&gt;</w:t>
      </w:r>
    </w:p>
    <w:p w14:paraId="6D848275" w14:textId="77777777" w:rsidR="00543A3D" w:rsidRPr="00CD5786" w:rsidRDefault="00543A3D" w:rsidP="00051549">
      <w:pPr>
        <w:pStyle w:val="Code"/>
        <w:keepNext w:val="0"/>
        <w:keepLines w:val="0"/>
      </w:pPr>
    </w:p>
    <w:p w14:paraId="0F8DB320" w14:textId="77777777" w:rsidR="00543A3D" w:rsidRPr="00CD5786" w:rsidRDefault="00543A3D" w:rsidP="00051549">
      <w:pPr>
        <w:pStyle w:val="Code"/>
        <w:keepNext w:val="0"/>
        <w:keepLines w:val="0"/>
      </w:pPr>
      <w:r w:rsidRPr="00CD5786">
        <w:rPr>
          <w:color w:val="000000"/>
        </w:rPr>
        <w:t xml:space="preserve">            </w:t>
      </w:r>
      <w:r w:rsidRPr="00CD5786">
        <w:rPr>
          <w:color w:val="3F7F7F"/>
        </w:rPr>
        <w:t>&lt;</w:t>
      </w:r>
      <w:proofErr w:type="spellStart"/>
      <w:proofErr w:type="gramStart"/>
      <w:r w:rsidRPr="00CD5786">
        <w:rPr>
          <w:color w:val="3F7F7F"/>
        </w:rPr>
        <w:t>xs:include</w:t>
      </w:r>
      <w:proofErr w:type="spellEnd"/>
      <w:proofErr w:type="gramEnd"/>
      <w:r w:rsidRPr="00CD5786">
        <w:t xml:space="preserve"> </w:t>
      </w:r>
      <w:proofErr w:type="spellStart"/>
      <w:r w:rsidRPr="00CD5786">
        <w:rPr>
          <w:color w:val="7F007F"/>
        </w:rPr>
        <w:t>schemaLocation</w:t>
      </w:r>
      <w:proofErr w:type="spellEnd"/>
      <w:r w:rsidRPr="00CD5786">
        <w:rPr>
          <w:color w:val="000000"/>
        </w:rPr>
        <w:t>=</w:t>
      </w:r>
      <w:r w:rsidRPr="00CD5786">
        <w:rPr>
          <w:i/>
          <w:iCs/>
          <w:color w:val="2A00FF"/>
        </w:rPr>
        <w:t>"agreement_negotiation_types.xsd"</w:t>
      </w:r>
      <w:r w:rsidRPr="00CD5786">
        <w:t xml:space="preserve"> </w:t>
      </w:r>
      <w:r w:rsidRPr="00CD5786">
        <w:rPr>
          <w:color w:val="3F7F7F"/>
        </w:rPr>
        <w:t>/&gt;</w:t>
      </w:r>
    </w:p>
    <w:p w14:paraId="4A1D8666" w14:textId="77777777" w:rsidR="00543A3D" w:rsidRPr="00CD5786" w:rsidRDefault="00543A3D" w:rsidP="00051549">
      <w:pPr>
        <w:pStyle w:val="Code"/>
        <w:keepNext w:val="0"/>
        <w:keepLines w:val="0"/>
      </w:pPr>
      <w:r w:rsidRPr="00CD5786">
        <w:rPr>
          <w:color w:val="000000"/>
        </w:rPr>
        <w:t xml:space="preserve">                       </w:t>
      </w:r>
    </w:p>
    <w:p w14:paraId="69B9E499" w14:textId="77777777" w:rsidR="00543A3D" w:rsidRPr="00CD5786" w:rsidRDefault="00543A3D" w:rsidP="00051549">
      <w:pPr>
        <w:pStyle w:val="Code"/>
        <w:keepNext w:val="0"/>
        <w:keepLines w:val="0"/>
      </w:pPr>
      <w:r w:rsidRPr="00CD5786">
        <w:rPr>
          <w:color w:val="000000"/>
        </w:rPr>
        <w:t xml:space="preserve">            </w:t>
      </w:r>
      <w:r w:rsidRPr="00CD5786">
        <w:rPr>
          <w:color w:val="3F7F7F"/>
        </w:rPr>
        <w:t>&lt;</w:t>
      </w:r>
      <w:proofErr w:type="spellStart"/>
      <w:proofErr w:type="gramStart"/>
      <w:r w:rsidRPr="00CD5786">
        <w:rPr>
          <w:color w:val="3F7F7F"/>
        </w:rPr>
        <w:t>xs:element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NegotiationProperties</w:t>
      </w:r>
      <w:proofErr w:type="spellEnd"/>
      <w:r w:rsidRPr="00CD5786">
        <w:rPr>
          <w:i/>
          <w:iCs/>
          <w:color w:val="2A00FF"/>
        </w:rPr>
        <w:t>"</w:t>
      </w:r>
      <w:r w:rsidRPr="00CD5786">
        <w:t xml:space="preserve"> </w:t>
      </w:r>
    </w:p>
    <w:p w14:paraId="1B83B0DA"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wsag-neg:NegotiationPropertiesType</w:t>
      </w:r>
      <w:proofErr w:type="spellEnd"/>
      <w:r w:rsidRPr="00CD5786">
        <w:rPr>
          <w:i/>
          <w:iCs/>
          <w:color w:val="2A00FF"/>
        </w:rPr>
        <w:t>"</w:t>
      </w:r>
      <w:r w:rsidRPr="00CD5786">
        <w:t xml:space="preserve"> </w:t>
      </w:r>
      <w:r w:rsidRPr="00CD5786">
        <w:rPr>
          <w:color w:val="3F7F7F"/>
        </w:rPr>
        <w:t>/&gt;</w:t>
      </w:r>
    </w:p>
    <w:p w14:paraId="26246AEC" w14:textId="77777777" w:rsidR="00543A3D" w:rsidRPr="00CD5786" w:rsidRDefault="00543A3D" w:rsidP="00051549">
      <w:pPr>
        <w:pStyle w:val="Code"/>
        <w:keepNext w:val="0"/>
        <w:keepLines w:val="0"/>
      </w:pPr>
      <w:r w:rsidRPr="00CD5786">
        <w:rPr>
          <w:color w:val="000000"/>
        </w:rPr>
        <w:t xml:space="preserve">            </w:t>
      </w:r>
      <w:r w:rsidRPr="00CD5786">
        <w:rPr>
          <w:color w:val="3F7F7F"/>
        </w:rPr>
        <w:t>&lt;</w:t>
      </w:r>
      <w:proofErr w:type="spellStart"/>
      <w:proofErr w:type="gramStart"/>
      <w:r w:rsidRPr="00CD5786">
        <w:rPr>
          <w:color w:val="3F7F7F"/>
        </w:rPr>
        <w:t>xs:complexType</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NegotiationPropertiesType</w:t>
      </w:r>
      <w:proofErr w:type="spellEnd"/>
      <w:r w:rsidRPr="00CD5786">
        <w:rPr>
          <w:i/>
          <w:iCs/>
          <w:color w:val="2A00FF"/>
        </w:rPr>
        <w:t>"</w:t>
      </w:r>
      <w:r w:rsidRPr="00CD5786">
        <w:rPr>
          <w:color w:val="3F7F7F"/>
        </w:rPr>
        <w:t>&gt;</w:t>
      </w:r>
    </w:p>
    <w:p w14:paraId="5E269D66" w14:textId="77777777" w:rsidR="00543A3D" w:rsidRPr="00CD5786" w:rsidRDefault="00543A3D" w:rsidP="00051549">
      <w:pPr>
        <w:pStyle w:val="Code"/>
        <w:keepNext w:val="0"/>
        <w:keepLines w:val="0"/>
        <w:rPr>
          <w:color w:val="3F7F7F"/>
        </w:rPr>
      </w:pPr>
      <w:r w:rsidRPr="00CD5786">
        <w:rPr>
          <w:color w:val="000000"/>
        </w:rPr>
        <w:t xml:space="preserve">             </w:t>
      </w:r>
      <w:r w:rsidRPr="00CD5786">
        <w:rPr>
          <w:color w:val="3F7F7F"/>
        </w:rPr>
        <w:t xml:space="preserve">   &lt;</w:t>
      </w:r>
      <w:proofErr w:type="spellStart"/>
      <w:proofErr w:type="gramStart"/>
      <w:r w:rsidRPr="00CD5786">
        <w:rPr>
          <w:color w:val="3F7F7F"/>
        </w:rPr>
        <w:t>xs:sequence</w:t>
      </w:r>
      <w:proofErr w:type="spellEnd"/>
      <w:proofErr w:type="gramEnd"/>
      <w:r w:rsidRPr="00CD5786">
        <w:rPr>
          <w:color w:val="3F7F7F"/>
        </w:rPr>
        <w:t>&gt;</w:t>
      </w:r>
    </w:p>
    <w:p w14:paraId="0A713EB4" w14:textId="77777777" w:rsidR="00543A3D" w:rsidRPr="00CD5786" w:rsidRDefault="00543A3D" w:rsidP="00051549">
      <w:pPr>
        <w:pStyle w:val="Code"/>
        <w:keepNext w:val="0"/>
        <w:keepLines w:val="0"/>
      </w:pPr>
      <w:r w:rsidRPr="00CD5786">
        <w:rPr>
          <w:color w:val="3F7F7F"/>
        </w:rPr>
        <w:lastRenderedPageBreak/>
        <w:t xml:space="preserve">                    &lt;</w:t>
      </w:r>
      <w:proofErr w:type="spellStart"/>
      <w:proofErr w:type="gramStart"/>
      <w:r w:rsidRPr="00CD5786">
        <w:rPr>
          <w:color w:val="3F7F7F"/>
        </w:rPr>
        <w:t>xs:element</w:t>
      </w:r>
      <w:proofErr w:type="spellEnd"/>
      <w:proofErr w:type="gramEnd"/>
      <w:r w:rsidRPr="00CD5786">
        <w:t xml:space="preserve"> </w:t>
      </w:r>
      <w:r w:rsidRPr="00CD5786">
        <w:rPr>
          <w:color w:val="7F007F"/>
        </w:rPr>
        <w:t>ref</w:t>
      </w:r>
      <w:r w:rsidRPr="00CD5786">
        <w:t>=</w:t>
      </w:r>
      <w:r w:rsidRPr="00CD5786">
        <w:rPr>
          <w:i/>
          <w:iCs/>
          <w:color w:val="2A00FF"/>
        </w:rPr>
        <w:t>"</w:t>
      </w:r>
      <w:proofErr w:type="spellStart"/>
      <w:r w:rsidRPr="00CD5786">
        <w:rPr>
          <w:i/>
          <w:iCs/>
          <w:color w:val="2A00FF"/>
        </w:rPr>
        <w:t>wsag-neg:NegotiationContext</w:t>
      </w:r>
      <w:proofErr w:type="spellEnd"/>
      <w:r w:rsidRPr="00CD5786">
        <w:rPr>
          <w:i/>
          <w:iCs/>
          <w:color w:val="2A00FF"/>
        </w:rPr>
        <w:t>"</w:t>
      </w:r>
      <w:r w:rsidRPr="00CD5786">
        <w:t xml:space="preserve"> </w:t>
      </w:r>
      <w:r w:rsidRPr="00CD5786">
        <w:rPr>
          <w:color w:val="3F7F7F"/>
        </w:rPr>
        <w:t>/&gt;</w:t>
      </w:r>
    </w:p>
    <w:p w14:paraId="357F4167" w14:textId="5FDA7077" w:rsidR="00543A3D" w:rsidRPr="00CD5786" w:rsidRDefault="00543A3D" w:rsidP="00051549">
      <w:pPr>
        <w:pStyle w:val="Code"/>
        <w:keepNext w:val="0"/>
        <w:keepLines w:val="0"/>
      </w:pPr>
      <w:r w:rsidRPr="00CD5786">
        <w:t xml:space="preserve">                    </w:t>
      </w:r>
      <w:r w:rsidRPr="00CD5786">
        <w:rPr>
          <w:color w:val="3F7F7F"/>
        </w:rPr>
        <w:t>&lt;</w:t>
      </w:r>
      <w:proofErr w:type="spellStart"/>
      <w:proofErr w:type="gramStart"/>
      <w:r w:rsidRPr="00CD5786">
        <w:rPr>
          <w:color w:val="3F7F7F"/>
        </w:rPr>
        <w:t>xs:element</w:t>
      </w:r>
      <w:proofErr w:type="spellEnd"/>
      <w:proofErr w:type="gramEnd"/>
      <w:r w:rsidRPr="00CD5786">
        <w:t xml:space="preserve"> </w:t>
      </w:r>
      <w:r w:rsidRPr="00CD5786">
        <w:rPr>
          <w:color w:val="7F007F"/>
        </w:rPr>
        <w:t>ref</w:t>
      </w:r>
      <w:r w:rsidRPr="00CD5786">
        <w:t>=</w:t>
      </w:r>
      <w:r w:rsidRPr="00CD5786">
        <w:rPr>
          <w:i/>
          <w:iCs/>
          <w:color w:val="2A00FF"/>
        </w:rPr>
        <w:t>"</w:t>
      </w:r>
      <w:proofErr w:type="spellStart"/>
      <w:r w:rsidRPr="00CD5786">
        <w:rPr>
          <w:i/>
          <w:iCs/>
          <w:color w:val="2A00FF"/>
        </w:rPr>
        <w:t>wsag-neg:Negotia</w:t>
      </w:r>
      <w:del w:id="2310" w:author="Ph W" w:date="2011-07-16T00:13:00Z">
        <w:r w:rsidRPr="00CD5786" w:rsidDel="00A45255">
          <w:rPr>
            <w:i/>
            <w:iCs/>
            <w:color w:val="2A00FF"/>
          </w:rPr>
          <w:delText>t</w:delText>
        </w:r>
      </w:del>
      <w:del w:id="2311" w:author="Ph W" w:date="2011-07-16T00:12:00Z">
        <w:r w:rsidRPr="00CD5786" w:rsidDel="00AE0286">
          <w:rPr>
            <w:i/>
            <w:iCs/>
            <w:color w:val="2A00FF"/>
          </w:rPr>
          <w:delText>i</w:delText>
        </w:r>
      </w:del>
      <w:del w:id="2312" w:author="Ph W" w:date="2011-07-16T00:13:00Z">
        <w:r w:rsidRPr="00CD5786" w:rsidDel="00A45255">
          <w:rPr>
            <w:i/>
            <w:iCs/>
            <w:color w:val="2A00FF"/>
          </w:rPr>
          <w:delText>a</w:delText>
        </w:r>
      </w:del>
      <w:r w:rsidRPr="00CD5786">
        <w:rPr>
          <w:i/>
          <w:iCs/>
          <w:color w:val="2A00FF"/>
        </w:rPr>
        <w:t>bleTemplate</w:t>
      </w:r>
      <w:proofErr w:type="spellEnd"/>
      <w:r w:rsidRPr="00CD5786">
        <w:rPr>
          <w:i/>
          <w:iCs/>
          <w:color w:val="2A00FF"/>
        </w:rPr>
        <w:t>"</w:t>
      </w:r>
      <w:r w:rsidRPr="00CD5786">
        <w:t xml:space="preserve"> </w:t>
      </w:r>
      <w:r w:rsidRPr="00CD5786">
        <w:rPr>
          <w:color w:val="3F7F7F"/>
        </w:rPr>
        <w:t>/&gt;</w:t>
      </w:r>
    </w:p>
    <w:p w14:paraId="6DFCE73B" w14:textId="77777777" w:rsidR="00543A3D" w:rsidRPr="00CD5786" w:rsidRDefault="00543A3D" w:rsidP="00051549">
      <w:pPr>
        <w:pStyle w:val="Code"/>
        <w:keepNext w:val="0"/>
        <w:keepLines w:val="0"/>
        <w:rPr>
          <w:lang w:eastAsia="en-US"/>
        </w:rPr>
      </w:pPr>
      <w:r w:rsidRPr="00CD5786">
        <w:rPr>
          <w:lang w:eastAsia="en-US"/>
        </w:rPr>
        <w:t xml:space="preserve">                    </w:t>
      </w:r>
      <w:r w:rsidRPr="00CD5786">
        <w:rPr>
          <w:color w:val="008080"/>
          <w:lang w:eastAsia="en-US"/>
        </w:rPr>
        <w:t>&lt;</w:t>
      </w:r>
      <w:proofErr w:type="spellStart"/>
      <w:proofErr w:type="gramStart"/>
      <w:r w:rsidRPr="00CD5786">
        <w:rPr>
          <w:color w:val="3F7F7F"/>
          <w:lang w:eastAsia="en-US"/>
        </w:rPr>
        <w:t>xs:element</w:t>
      </w:r>
      <w:proofErr w:type="spellEnd"/>
      <w:proofErr w:type="gramEnd"/>
      <w:r w:rsidRPr="00CD5786">
        <w:rPr>
          <w:lang w:eastAsia="en-US"/>
        </w:rPr>
        <w:t xml:space="preserve"> </w:t>
      </w:r>
      <w:r w:rsidRPr="00CD5786">
        <w:rPr>
          <w:color w:val="7F007F"/>
          <w:lang w:eastAsia="en-US"/>
        </w:rPr>
        <w:t>ref</w:t>
      </w:r>
      <w:r w:rsidRPr="00CD5786">
        <w:rPr>
          <w:lang w:eastAsia="en-US"/>
        </w:rPr>
        <w:t>=</w:t>
      </w:r>
      <w:r w:rsidRPr="00CD5786">
        <w:rPr>
          <w:i/>
          <w:iCs/>
          <w:color w:val="2A00FF"/>
          <w:lang w:eastAsia="en-US"/>
        </w:rPr>
        <w:t>"</w:t>
      </w:r>
      <w:proofErr w:type="spellStart"/>
      <w:r w:rsidRPr="00CD5786">
        <w:rPr>
          <w:i/>
          <w:iCs/>
          <w:color w:val="2A00FF"/>
          <w:lang w:eastAsia="en-US"/>
        </w:rPr>
        <w:t>wsag-neg:NegotiationOffer</w:t>
      </w:r>
      <w:proofErr w:type="spellEnd"/>
      <w:r w:rsidRPr="00CD5786">
        <w:rPr>
          <w:i/>
          <w:iCs/>
          <w:color w:val="2A00FF"/>
          <w:lang w:eastAsia="en-US"/>
        </w:rPr>
        <w:t>"</w:t>
      </w:r>
      <w:r w:rsidRPr="00CD5786">
        <w:rPr>
          <w:lang w:eastAsia="en-US"/>
        </w:rPr>
        <w:t xml:space="preserve"> </w:t>
      </w:r>
    </w:p>
    <w:p w14:paraId="1A3FA1F8" w14:textId="77777777" w:rsidR="00543A3D" w:rsidRPr="00CD5786" w:rsidRDefault="00543A3D" w:rsidP="00051549">
      <w:pPr>
        <w:pStyle w:val="Code"/>
        <w:keepNext w:val="0"/>
        <w:keepLines w:val="0"/>
        <w:rPr>
          <w:lang w:eastAsia="en-US"/>
        </w:rPr>
      </w:pPr>
      <w:r w:rsidRPr="00CD5786">
        <w:rPr>
          <w:lang w:eastAsia="en-US"/>
        </w:rPr>
        <w:t xml:space="preserve">                        </w:t>
      </w:r>
      <w:proofErr w:type="spellStart"/>
      <w:proofErr w:type="gramStart"/>
      <w:r w:rsidRPr="00CD5786">
        <w:rPr>
          <w:color w:val="7F007F"/>
          <w:lang w:eastAsia="en-US"/>
        </w:rPr>
        <w:t>minOccurs</w:t>
      </w:r>
      <w:proofErr w:type="spellEnd"/>
      <w:proofErr w:type="gramEnd"/>
      <w:r w:rsidRPr="00CD5786">
        <w:rPr>
          <w:lang w:eastAsia="en-US"/>
        </w:rPr>
        <w:t>=</w:t>
      </w:r>
      <w:r w:rsidRPr="00CD5786">
        <w:rPr>
          <w:i/>
          <w:iCs/>
          <w:color w:val="2A00FF"/>
          <w:lang w:eastAsia="en-US"/>
        </w:rPr>
        <w:t>"0"</w:t>
      </w:r>
      <w:r w:rsidRPr="00CD5786">
        <w:rPr>
          <w:lang w:eastAsia="en-US"/>
        </w:rPr>
        <w:t xml:space="preserve"> </w:t>
      </w:r>
      <w:proofErr w:type="spellStart"/>
      <w:r w:rsidRPr="00CD5786">
        <w:rPr>
          <w:color w:val="7F007F"/>
          <w:lang w:eastAsia="en-US"/>
        </w:rPr>
        <w:t>maxOccurs</w:t>
      </w:r>
      <w:proofErr w:type="spellEnd"/>
      <w:r w:rsidRPr="00CD5786">
        <w:rPr>
          <w:lang w:eastAsia="en-US"/>
        </w:rPr>
        <w:t>=</w:t>
      </w:r>
      <w:r w:rsidRPr="00CD5786">
        <w:rPr>
          <w:i/>
          <w:iCs/>
          <w:color w:val="2A00FF"/>
          <w:lang w:eastAsia="en-US"/>
        </w:rPr>
        <w:t>"unbounded"</w:t>
      </w:r>
      <w:r w:rsidRPr="00CD5786">
        <w:rPr>
          <w:color w:val="008080"/>
          <w:lang w:eastAsia="en-US"/>
        </w:rPr>
        <w:t>/&gt;</w:t>
      </w:r>
    </w:p>
    <w:p w14:paraId="1635715A" w14:textId="77777777" w:rsidR="00543A3D" w:rsidRPr="00CD5786" w:rsidRDefault="00543A3D" w:rsidP="00051549">
      <w:pPr>
        <w:pStyle w:val="Code"/>
        <w:keepNext w:val="0"/>
        <w:keepLines w:val="0"/>
        <w:rPr>
          <w:color w:val="3F7F7F"/>
        </w:rPr>
      </w:pPr>
      <w:r w:rsidRPr="00CD5786">
        <w:rPr>
          <w:color w:val="3F7F7F"/>
        </w:rPr>
        <w:t xml:space="preserve">                &lt;/</w:t>
      </w:r>
      <w:proofErr w:type="spellStart"/>
      <w:r w:rsidRPr="00CD5786">
        <w:rPr>
          <w:color w:val="3F7F7F"/>
        </w:rPr>
        <w:t>xs</w:t>
      </w:r>
      <w:proofErr w:type="gramStart"/>
      <w:r w:rsidRPr="00CD5786">
        <w:rPr>
          <w:color w:val="3F7F7F"/>
        </w:rPr>
        <w:t>:sequence</w:t>
      </w:r>
      <w:proofErr w:type="spellEnd"/>
      <w:proofErr w:type="gramEnd"/>
      <w:r w:rsidRPr="00CD5786">
        <w:rPr>
          <w:color w:val="3F7F7F"/>
        </w:rPr>
        <w:t>&gt;</w:t>
      </w:r>
    </w:p>
    <w:p w14:paraId="1B4A3D66" w14:textId="77777777" w:rsidR="00543A3D" w:rsidRPr="00CD5786" w:rsidRDefault="00543A3D" w:rsidP="00051549">
      <w:pPr>
        <w:pStyle w:val="Code"/>
        <w:keepNext w:val="0"/>
        <w:keepLines w:val="0"/>
        <w:rPr>
          <w:color w:val="3F7F7F"/>
        </w:rPr>
      </w:pPr>
      <w:r w:rsidRPr="00CD5786">
        <w:rPr>
          <w:color w:val="3F7F7F"/>
        </w:rPr>
        <w:t xml:space="preserve">            &lt;/</w:t>
      </w:r>
      <w:proofErr w:type="spellStart"/>
      <w:r w:rsidRPr="00CD5786">
        <w:rPr>
          <w:color w:val="3F7F7F"/>
        </w:rPr>
        <w:t>xs</w:t>
      </w:r>
      <w:proofErr w:type="gramStart"/>
      <w:r w:rsidRPr="00CD5786">
        <w:rPr>
          <w:color w:val="3F7F7F"/>
        </w:rPr>
        <w:t>:complexType</w:t>
      </w:r>
      <w:proofErr w:type="spellEnd"/>
      <w:proofErr w:type="gramEnd"/>
      <w:r w:rsidRPr="00CD5786">
        <w:rPr>
          <w:color w:val="3F7F7F"/>
        </w:rPr>
        <w:t>&gt;</w:t>
      </w:r>
    </w:p>
    <w:p w14:paraId="0A223246" w14:textId="77777777" w:rsidR="00543A3D" w:rsidRPr="00CD5786" w:rsidRDefault="00543A3D">
      <w:pPr>
        <w:pStyle w:val="Code"/>
        <w:keepNext w:val="0"/>
        <w:keepLines w:val="0"/>
        <w:rPr>
          <w:color w:val="3F7F7F"/>
        </w:rPr>
      </w:pPr>
    </w:p>
    <w:p w14:paraId="5CEF4E17"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xs:element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NegotiateInput</w:t>
      </w:r>
      <w:proofErr w:type="spellEnd"/>
      <w:r w:rsidRPr="00CD5786">
        <w:rPr>
          <w:i/>
          <w:iCs/>
          <w:color w:val="2A00FF"/>
        </w:rPr>
        <w:t>"</w:t>
      </w:r>
      <w:r w:rsidRPr="00CD5786">
        <w:t xml:space="preserve"> </w:t>
      </w:r>
    </w:p>
    <w:p w14:paraId="6393BE11" w14:textId="77777777" w:rsidR="00543A3D" w:rsidRPr="00CD5786" w:rsidRDefault="00543A3D">
      <w:pPr>
        <w:pStyle w:val="Code"/>
        <w:keepNext w:val="0"/>
        <w:keepLines w:val="0"/>
        <w:rPr>
          <w:color w:val="3F7F7F"/>
        </w:rPr>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wsag-neg:NegotiateInputType</w:t>
      </w:r>
      <w:proofErr w:type="spellEnd"/>
      <w:r w:rsidRPr="00CD5786">
        <w:rPr>
          <w:i/>
          <w:iCs/>
          <w:color w:val="2A00FF"/>
        </w:rPr>
        <w:t>"</w:t>
      </w:r>
      <w:r w:rsidRPr="00CD5786">
        <w:rPr>
          <w:color w:val="3F7F7F"/>
        </w:rPr>
        <w:t>/&gt;</w:t>
      </w:r>
    </w:p>
    <w:p w14:paraId="35EF79BA"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xs:complexType</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NegotiateInputType</w:t>
      </w:r>
      <w:proofErr w:type="spellEnd"/>
      <w:r w:rsidRPr="00CD5786">
        <w:rPr>
          <w:i/>
          <w:iCs/>
          <w:color w:val="2A00FF"/>
        </w:rPr>
        <w:t>"</w:t>
      </w:r>
      <w:r w:rsidRPr="00CD5786">
        <w:rPr>
          <w:color w:val="3F7F7F"/>
        </w:rPr>
        <w:t>&gt;</w:t>
      </w:r>
    </w:p>
    <w:p w14:paraId="3F1DAF75" w14:textId="77777777" w:rsidR="00543A3D" w:rsidRPr="00CD5786" w:rsidRDefault="00543A3D" w:rsidP="00051549">
      <w:pPr>
        <w:pStyle w:val="Code"/>
        <w:keepNext w:val="0"/>
        <w:keepLines w:val="0"/>
        <w:rPr>
          <w:color w:val="3F7F7F"/>
        </w:rPr>
      </w:pPr>
      <w:r w:rsidRPr="00CD5786">
        <w:rPr>
          <w:color w:val="3F7F7F"/>
        </w:rPr>
        <w:t xml:space="preserve">                &lt;</w:t>
      </w:r>
      <w:proofErr w:type="spellStart"/>
      <w:proofErr w:type="gramStart"/>
      <w:r w:rsidRPr="00CD5786">
        <w:rPr>
          <w:color w:val="3F7F7F"/>
        </w:rPr>
        <w:t>xs:sequence</w:t>
      </w:r>
      <w:proofErr w:type="spellEnd"/>
      <w:proofErr w:type="gramEnd"/>
      <w:r w:rsidRPr="00CD5786">
        <w:rPr>
          <w:color w:val="3F7F7F"/>
        </w:rPr>
        <w:t>&gt;</w:t>
      </w:r>
    </w:p>
    <w:p w14:paraId="70E10201"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xs:element</w:t>
      </w:r>
      <w:proofErr w:type="spellEnd"/>
      <w:proofErr w:type="gramEnd"/>
      <w:r w:rsidRPr="00CD5786">
        <w:t xml:space="preserve"> </w:t>
      </w:r>
      <w:r w:rsidRPr="00CD5786">
        <w:rPr>
          <w:color w:val="7F007F"/>
        </w:rPr>
        <w:t>ref</w:t>
      </w:r>
      <w:r w:rsidRPr="00CD5786">
        <w:rPr>
          <w:color w:val="000000"/>
        </w:rPr>
        <w:t>=</w:t>
      </w:r>
      <w:r w:rsidRPr="00CD5786">
        <w:rPr>
          <w:i/>
          <w:iCs/>
          <w:color w:val="2A00FF"/>
        </w:rPr>
        <w:t>"</w:t>
      </w:r>
      <w:proofErr w:type="spellStart"/>
      <w:r w:rsidRPr="00CD5786">
        <w:rPr>
          <w:i/>
          <w:iCs/>
          <w:color w:val="2A00FF"/>
        </w:rPr>
        <w:t>wsag-neg:NegotiationOffer</w:t>
      </w:r>
      <w:proofErr w:type="spellEnd"/>
      <w:r w:rsidRPr="00CD5786">
        <w:rPr>
          <w:i/>
          <w:iCs/>
          <w:color w:val="2A00FF"/>
        </w:rPr>
        <w:t>"</w:t>
      </w:r>
      <w:r w:rsidRPr="00CD5786">
        <w:t xml:space="preserve"> </w:t>
      </w:r>
    </w:p>
    <w:p w14:paraId="0316CCCA" w14:textId="77777777" w:rsidR="00543A3D" w:rsidRPr="00CD5786" w:rsidRDefault="00543A3D" w:rsidP="00051549">
      <w:pPr>
        <w:pStyle w:val="Code"/>
        <w:keepNext w:val="0"/>
        <w:keepLines w:val="0"/>
        <w:rPr>
          <w:color w:val="3F7F7F"/>
        </w:rPr>
      </w:pPr>
      <w:r w:rsidRPr="00CD5786">
        <w:t xml:space="preserve">                        </w:t>
      </w:r>
      <w:proofErr w:type="spellStart"/>
      <w:proofErr w:type="gramStart"/>
      <w:r w:rsidRPr="00CD5786">
        <w:rPr>
          <w:color w:val="7F007F"/>
        </w:rPr>
        <w:t>minOccurs</w:t>
      </w:r>
      <w:proofErr w:type="spellEnd"/>
      <w:proofErr w:type="gramEnd"/>
      <w:r w:rsidRPr="00CD5786">
        <w:rPr>
          <w:color w:val="000000"/>
        </w:rPr>
        <w:t>=</w:t>
      </w:r>
      <w:r w:rsidRPr="00CD5786">
        <w:rPr>
          <w:i/>
          <w:iCs/>
          <w:color w:val="2A00FF"/>
        </w:rPr>
        <w:t>"1"</w:t>
      </w:r>
      <w:r w:rsidRPr="00CD5786">
        <w:t xml:space="preserve"> </w:t>
      </w:r>
      <w:proofErr w:type="spellStart"/>
      <w:r w:rsidRPr="00CD5786">
        <w:rPr>
          <w:color w:val="7F007F"/>
        </w:rPr>
        <w:t>maxOccurs</w:t>
      </w:r>
      <w:proofErr w:type="spellEnd"/>
      <w:r w:rsidRPr="00CD5786">
        <w:rPr>
          <w:color w:val="000000"/>
        </w:rPr>
        <w:t>=</w:t>
      </w:r>
      <w:r w:rsidRPr="00CD5786">
        <w:rPr>
          <w:i/>
          <w:iCs/>
          <w:color w:val="2A00FF"/>
        </w:rPr>
        <w:t>"unbounded"</w:t>
      </w:r>
      <w:r w:rsidRPr="00CD5786">
        <w:t xml:space="preserve"> </w:t>
      </w:r>
      <w:r w:rsidRPr="00CD5786">
        <w:rPr>
          <w:color w:val="3F7F7F"/>
        </w:rPr>
        <w:t>/&gt;</w:t>
      </w:r>
    </w:p>
    <w:p w14:paraId="1CBB0E91"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xs:any</w:t>
      </w:r>
      <w:proofErr w:type="spellEnd"/>
      <w:proofErr w:type="gramEnd"/>
      <w:r w:rsidRPr="00CD5786">
        <w:t xml:space="preserve"> </w:t>
      </w:r>
      <w:r w:rsidRPr="00CD5786">
        <w:rPr>
          <w:color w:val="7F007F"/>
        </w:rPr>
        <w:t>namespace</w:t>
      </w:r>
      <w:r w:rsidRPr="00CD5786">
        <w:rPr>
          <w:color w:val="000000"/>
        </w:rPr>
        <w:t>=</w:t>
      </w:r>
      <w:r w:rsidRPr="00CD5786">
        <w:rPr>
          <w:i/>
          <w:iCs/>
          <w:color w:val="2A00FF"/>
        </w:rPr>
        <w:t>"##other"</w:t>
      </w:r>
      <w:r w:rsidRPr="00CD5786">
        <w:t xml:space="preserve"> </w:t>
      </w:r>
      <w:proofErr w:type="spellStart"/>
      <w:r w:rsidRPr="00CD5786">
        <w:rPr>
          <w:color w:val="7F007F"/>
        </w:rPr>
        <w:t>processContents</w:t>
      </w:r>
      <w:proofErr w:type="spellEnd"/>
      <w:r w:rsidRPr="00CD5786">
        <w:rPr>
          <w:color w:val="000000"/>
        </w:rPr>
        <w:t>=</w:t>
      </w:r>
      <w:r w:rsidRPr="00CD5786">
        <w:rPr>
          <w:i/>
          <w:iCs/>
          <w:color w:val="2A00FF"/>
        </w:rPr>
        <w:t>"lax"</w:t>
      </w:r>
      <w:r w:rsidRPr="00CD5786">
        <w:t xml:space="preserve"> </w:t>
      </w:r>
    </w:p>
    <w:p w14:paraId="4F2A9875" w14:textId="77777777" w:rsidR="00543A3D" w:rsidRPr="00CD5786" w:rsidRDefault="00543A3D" w:rsidP="00051549">
      <w:pPr>
        <w:pStyle w:val="Code"/>
        <w:keepNext w:val="0"/>
        <w:keepLines w:val="0"/>
        <w:rPr>
          <w:color w:val="3F7F7F"/>
        </w:rPr>
      </w:pPr>
      <w:r w:rsidRPr="00CD5786">
        <w:t xml:space="preserve">                        </w:t>
      </w:r>
      <w:proofErr w:type="spellStart"/>
      <w:proofErr w:type="gramStart"/>
      <w:r w:rsidRPr="00CD5786">
        <w:rPr>
          <w:color w:val="7F007F"/>
        </w:rPr>
        <w:t>minOccurs</w:t>
      </w:r>
      <w:proofErr w:type="spellEnd"/>
      <w:proofErr w:type="gramEnd"/>
      <w:r w:rsidRPr="00CD5786">
        <w:rPr>
          <w:color w:val="000000"/>
        </w:rPr>
        <w:t>=</w:t>
      </w:r>
      <w:r w:rsidRPr="00CD5786">
        <w:rPr>
          <w:i/>
          <w:iCs/>
          <w:color w:val="2A00FF"/>
        </w:rPr>
        <w:t>"0"</w:t>
      </w:r>
      <w:r w:rsidRPr="00CD5786">
        <w:t xml:space="preserve"> </w:t>
      </w:r>
      <w:proofErr w:type="spellStart"/>
      <w:r w:rsidRPr="00CD5786">
        <w:rPr>
          <w:color w:val="7F007F"/>
        </w:rPr>
        <w:t>maxOccurs</w:t>
      </w:r>
      <w:proofErr w:type="spellEnd"/>
      <w:r w:rsidRPr="00CD5786">
        <w:rPr>
          <w:color w:val="000000"/>
        </w:rPr>
        <w:t>=</w:t>
      </w:r>
      <w:r w:rsidRPr="00CD5786">
        <w:rPr>
          <w:i/>
          <w:iCs/>
          <w:color w:val="2A00FF"/>
        </w:rPr>
        <w:t>"unbounded"</w:t>
      </w:r>
      <w:r w:rsidRPr="00CD5786">
        <w:t xml:space="preserve"> </w:t>
      </w:r>
      <w:r w:rsidRPr="00CD5786">
        <w:rPr>
          <w:color w:val="3F7F7F"/>
        </w:rPr>
        <w:t>/&gt;</w:t>
      </w:r>
    </w:p>
    <w:p w14:paraId="3027B1CC" w14:textId="77777777" w:rsidR="00543A3D" w:rsidRPr="00CD5786" w:rsidRDefault="00543A3D" w:rsidP="00051549">
      <w:pPr>
        <w:pStyle w:val="Code"/>
        <w:keepNext w:val="0"/>
        <w:keepLines w:val="0"/>
        <w:rPr>
          <w:color w:val="3F7F7F"/>
        </w:rPr>
      </w:pPr>
      <w:r w:rsidRPr="00CD5786">
        <w:rPr>
          <w:color w:val="3F7F7F"/>
        </w:rPr>
        <w:t xml:space="preserve">                &lt;/</w:t>
      </w:r>
      <w:proofErr w:type="spellStart"/>
      <w:r w:rsidRPr="00CD5786">
        <w:rPr>
          <w:color w:val="3F7F7F"/>
        </w:rPr>
        <w:t>xs</w:t>
      </w:r>
      <w:proofErr w:type="gramStart"/>
      <w:r w:rsidRPr="00CD5786">
        <w:rPr>
          <w:color w:val="3F7F7F"/>
        </w:rPr>
        <w:t>:sequence</w:t>
      </w:r>
      <w:proofErr w:type="spellEnd"/>
      <w:proofErr w:type="gramEnd"/>
      <w:r w:rsidRPr="00CD5786">
        <w:rPr>
          <w:color w:val="3F7F7F"/>
        </w:rPr>
        <w:t>&gt;</w:t>
      </w:r>
    </w:p>
    <w:p w14:paraId="7DDCAB28" w14:textId="77777777" w:rsidR="00543A3D" w:rsidRPr="00CD5786" w:rsidRDefault="00543A3D" w:rsidP="00051549">
      <w:pPr>
        <w:pStyle w:val="Code"/>
        <w:keepNext w:val="0"/>
        <w:keepLines w:val="0"/>
        <w:rPr>
          <w:color w:val="3F7F7F"/>
        </w:rPr>
      </w:pPr>
      <w:r w:rsidRPr="00CD5786">
        <w:rPr>
          <w:color w:val="3F7F7F"/>
        </w:rPr>
        <w:t xml:space="preserve">            &lt;/</w:t>
      </w:r>
      <w:proofErr w:type="spellStart"/>
      <w:r w:rsidRPr="00CD5786">
        <w:rPr>
          <w:color w:val="3F7F7F"/>
        </w:rPr>
        <w:t>xs</w:t>
      </w:r>
      <w:proofErr w:type="gramStart"/>
      <w:r w:rsidRPr="00CD5786">
        <w:rPr>
          <w:color w:val="3F7F7F"/>
        </w:rPr>
        <w:t>:complexType</w:t>
      </w:r>
      <w:proofErr w:type="spellEnd"/>
      <w:proofErr w:type="gramEnd"/>
      <w:r w:rsidRPr="00CD5786">
        <w:rPr>
          <w:color w:val="3F7F7F"/>
        </w:rPr>
        <w:t>&gt;</w:t>
      </w:r>
    </w:p>
    <w:p w14:paraId="159F2BC0" w14:textId="77777777" w:rsidR="00543A3D" w:rsidRPr="00CD5786" w:rsidRDefault="00543A3D">
      <w:pPr>
        <w:pStyle w:val="Code"/>
        <w:keepNext w:val="0"/>
        <w:keepLines w:val="0"/>
        <w:rPr>
          <w:color w:val="3F7F7F"/>
        </w:rPr>
      </w:pPr>
    </w:p>
    <w:p w14:paraId="165E0EF0"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xs:element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NegotiateOutput</w:t>
      </w:r>
      <w:proofErr w:type="spellEnd"/>
      <w:r w:rsidRPr="00CD5786">
        <w:rPr>
          <w:i/>
          <w:iCs/>
          <w:color w:val="2A00FF"/>
        </w:rPr>
        <w:t>"</w:t>
      </w:r>
      <w:r w:rsidRPr="00CD5786">
        <w:t xml:space="preserve"> </w:t>
      </w:r>
    </w:p>
    <w:p w14:paraId="316FCAC8" w14:textId="77777777" w:rsidR="00543A3D" w:rsidRPr="00CD5786" w:rsidRDefault="00543A3D">
      <w:pPr>
        <w:pStyle w:val="Code"/>
        <w:keepNext w:val="0"/>
        <w:keepLines w:val="0"/>
        <w:rPr>
          <w:color w:val="3F7F7F"/>
        </w:rPr>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wsag-neg:NegotiateOutputType</w:t>
      </w:r>
      <w:proofErr w:type="spellEnd"/>
      <w:r w:rsidRPr="00CD5786">
        <w:rPr>
          <w:i/>
          <w:iCs/>
          <w:color w:val="2A00FF"/>
        </w:rPr>
        <w:t>"</w:t>
      </w:r>
      <w:r w:rsidRPr="00CD5786">
        <w:rPr>
          <w:color w:val="3F7F7F"/>
        </w:rPr>
        <w:t>/&gt;</w:t>
      </w:r>
    </w:p>
    <w:p w14:paraId="28C319F9" w14:textId="77777777" w:rsidR="00543A3D" w:rsidRPr="00CD5786" w:rsidRDefault="00543A3D" w:rsidP="00051549">
      <w:pPr>
        <w:pStyle w:val="Code"/>
        <w:keepNext w:val="0"/>
        <w:keepLines w:val="0"/>
        <w:rPr>
          <w:color w:val="3F7F7F"/>
        </w:rPr>
      </w:pPr>
      <w:r w:rsidRPr="00CD5786">
        <w:rPr>
          <w:color w:val="3F7F7F"/>
        </w:rPr>
        <w:t xml:space="preserve">            &lt;</w:t>
      </w:r>
      <w:proofErr w:type="spellStart"/>
      <w:proofErr w:type="gramStart"/>
      <w:r w:rsidRPr="00CD5786">
        <w:rPr>
          <w:color w:val="3F7F7F"/>
        </w:rPr>
        <w:t>xs:complexType</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NegotiateOutputType</w:t>
      </w:r>
      <w:proofErr w:type="spellEnd"/>
      <w:r w:rsidRPr="00CD5786">
        <w:rPr>
          <w:i/>
          <w:iCs/>
          <w:color w:val="2A00FF"/>
        </w:rPr>
        <w:t>"</w:t>
      </w:r>
      <w:r w:rsidRPr="00CD5786">
        <w:rPr>
          <w:color w:val="3F7F7F"/>
        </w:rPr>
        <w:t>&gt;</w:t>
      </w:r>
    </w:p>
    <w:p w14:paraId="5FC82B97" w14:textId="77777777" w:rsidR="00543A3D" w:rsidRPr="00CD5786" w:rsidRDefault="00543A3D" w:rsidP="00051549">
      <w:pPr>
        <w:pStyle w:val="Code"/>
        <w:keepNext w:val="0"/>
        <w:keepLines w:val="0"/>
        <w:rPr>
          <w:color w:val="3F7F7F"/>
        </w:rPr>
      </w:pPr>
      <w:r w:rsidRPr="00CD5786">
        <w:rPr>
          <w:color w:val="3F7F7F"/>
        </w:rPr>
        <w:t xml:space="preserve">                &lt;</w:t>
      </w:r>
      <w:proofErr w:type="spellStart"/>
      <w:proofErr w:type="gramStart"/>
      <w:r w:rsidRPr="00CD5786">
        <w:rPr>
          <w:color w:val="3F7F7F"/>
        </w:rPr>
        <w:t>xs:sequence</w:t>
      </w:r>
      <w:proofErr w:type="spellEnd"/>
      <w:proofErr w:type="gramEnd"/>
      <w:r w:rsidRPr="00CD5786">
        <w:rPr>
          <w:color w:val="3F7F7F"/>
        </w:rPr>
        <w:t>&gt;</w:t>
      </w:r>
    </w:p>
    <w:p w14:paraId="1D3D1A4C"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xs:element</w:t>
      </w:r>
      <w:proofErr w:type="spellEnd"/>
      <w:proofErr w:type="gramEnd"/>
      <w:r w:rsidRPr="00CD5786">
        <w:rPr>
          <w:color w:val="3F7F7F"/>
        </w:rPr>
        <w:t xml:space="preserve"> </w:t>
      </w:r>
      <w:r w:rsidRPr="00CD5786">
        <w:rPr>
          <w:color w:val="7F007F"/>
        </w:rPr>
        <w:t>ref</w:t>
      </w:r>
      <w:r w:rsidRPr="00CD5786">
        <w:rPr>
          <w:color w:val="000000"/>
        </w:rPr>
        <w:t>=</w:t>
      </w:r>
      <w:r w:rsidRPr="00CD5786">
        <w:rPr>
          <w:i/>
          <w:iCs/>
          <w:color w:val="2A00FF"/>
        </w:rPr>
        <w:t>"</w:t>
      </w:r>
      <w:proofErr w:type="spellStart"/>
      <w:r w:rsidRPr="00CD5786">
        <w:rPr>
          <w:i/>
          <w:iCs/>
          <w:color w:val="2A00FF"/>
        </w:rPr>
        <w:t>wsag-neg:NegotiationCounterOffer</w:t>
      </w:r>
      <w:proofErr w:type="spellEnd"/>
      <w:r w:rsidRPr="00CD5786">
        <w:rPr>
          <w:i/>
          <w:iCs/>
          <w:color w:val="2A00FF"/>
        </w:rPr>
        <w:t>"</w:t>
      </w:r>
      <w:r w:rsidRPr="00CD5786">
        <w:t xml:space="preserve"> </w:t>
      </w:r>
    </w:p>
    <w:p w14:paraId="4C26924D" w14:textId="77777777" w:rsidR="00543A3D" w:rsidRPr="00CD5786" w:rsidRDefault="00543A3D" w:rsidP="00051549">
      <w:pPr>
        <w:pStyle w:val="Code"/>
        <w:keepNext w:val="0"/>
        <w:keepLines w:val="0"/>
        <w:rPr>
          <w:color w:val="3F7F7F"/>
        </w:rPr>
      </w:pPr>
      <w:r w:rsidRPr="00CD5786">
        <w:t xml:space="preserve">                        </w:t>
      </w:r>
      <w:proofErr w:type="spellStart"/>
      <w:proofErr w:type="gramStart"/>
      <w:r w:rsidRPr="00CD5786">
        <w:rPr>
          <w:color w:val="7F007F"/>
        </w:rPr>
        <w:t>minOccurs</w:t>
      </w:r>
      <w:proofErr w:type="spellEnd"/>
      <w:proofErr w:type="gramEnd"/>
      <w:r w:rsidRPr="00CD5786">
        <w:rPr>
          <w:color w:val="000000"/>
        </w:rPr>
        <w:t>=</w:t>
      </w:r>
      <w:r w:rsidRPr="00CD5786">
        <w:rPr>
          <w:i/>
          <w:iCs/>
          <w:color w:val="2A00FF"/>
        </w:rPr>
        <w:t>"0"</w:t>
      </w:r>
      <w:r w:rsidRPr="00CD5786">
        <w:t xml:space="preserve"> </w:t>
      </w:r>
      <w:proofErr w:type="spellStart"/>
      <w:r w:rsidRPr="00CD5786">
        <w:rPr>
          <w:color w:val="7F007F"/>
        </w:rPr>
        <w:t>maxOccurs</w:t>
      </w:r>
      <w:proofErr w:type="spellEnd"/>
      <w:r w:rsidRPr="00CD5786">
        <w:rPr>
          <w:color w:val="000000"/>
        </w:rPr>
        <w:t>=</w:t>
      </w:r>
      <w:r w:rsidRPr="00CD5786">
        <w:rPr>
          <w:i/>
          <w:iCs/>
          <w:color w:val="2A00FF"/>
        </w:rPr>
        <w:t>"unbounded"</w:t>
      </w:r>
      <w:r w:rsidRPr="00CD5786">
        <w:t xml:space="preserve"> </w:t>
      </w:r>
      <w:r w:rsidRPr="00CD5786">
        <w:rPr>
          <w:color w:val="3F7F7F"/>
        </w:rPr>
        <w:t>/&gt;</w:t>
      </w:r>
    </w:p>
    <w:p w14:paraId="7EC772C1"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xs:any</w:t>
      </w:r>
      <w:proofErr w:type="spellEnd"/>
      <w:proofErr w:type="gramEnd"/>
      <w:r w:rsidRPr="00CD5786">
        <w:rPr>
          <w:color w:val="3F7F7F"/>
        </w:rPr>
        <w:t xml:space="preserve"> </w:t>
      </w:r>
      <w:r w:rsidRPr="00CD5786">
        <w:rPr>
          <w:color w:val="7F007F"/>
        </w:rPr>
        <w:t>namespace</w:t>
      </w:r>
      <w:r w:rsidRPr="00CD5786">
        <w:rPr>
          <w:color w:val="000000"/>
        </w:rPr>
        <w:t>=</w:t>
      </w:r>
      <w:r w:rsidRPr="00CD5786">
        <w:rPr>
          <w:i/>
          <w:iCs/>
          <w:color w:val="2A00FF"/>
        </w:rPr>
        <w:t>"##other"</w:t>
      </w:r>
      <w:r w:rsidRPr="00CD5786">
        <w:t xml:space="preserve"> </w:t>
      </w:r>
      <w:proofErr w:type="spellStart"/>
      <w:r w:rsidRPr="00CD5786">
        <w:rPr>
          <w:color w:val="7F007F"/>
        </w:rPr>
        <w:t>processContents</w:t>
      </w:r>
      <w:proofErr w:type="spellEnd"/>
      <w:r w:rsidRPr="00CD5786">
        <w:rPr>
          <w:color w:val="000000"/>
        </w:rPr>
        <w:t>=</w:t>
      </w:r>
      <w:r w:rsidRPr="00CD5786">
        <w:rPr>
          <w:i/>
          <w:iCs/>
          <w:color w:val="2A00FF"/>
        </w:rPr>
        <w:t>"lax"</w:t>
      </w:r>
      <w:r w:rsidRPr="00CD5786">
        <w:t xml:space="preserve"> </w:t>
      </w:r>
    </w:p>
    <w:p w14:paraId="448A4DB3" w14:textId="77777777" w:rsidR="00543A3D" w:rsidRPr="00CD5786" w:rsidRDefault="00543A3D" w:rsidP="00051549">
      <w:pPr>
        <w:pStyle w:val="Code"/>
        <w:keepNext w:val="0"/>
        <w:keepLines w:val="0"/>
        <w:rPr>
          <w:color w:val="3F7F7F"/>
        </w:rPr>
      </w:pPr>
      <w:r w:rsidRPr="00CD5786">
        <w:t xml:space="preserve">                        </w:t>
      </w:r>
      <w:proofErr w:type="spellStart"/>
      <w:proofErr w:type="gramStart"/>
      <w:r w:rsidRPr="00CD5786">
        <w:rPr>
          <w:color w:val="7F007F"/>
        </w:rPr>
        <w:t>minOccurs</w:t>
      </w:r>
      <w:proofErr w:type="spellEnd"/>
      <w:proofErr w:type="gramEnd"/>
      <w:r w:rsidRPr="00CD5786">
        <w:rPr>
          <w:color w:val="000000"/>
        </w:rPr>
        <w:t>=</w:t>
      </w:r>
      <w:r w:rsidRPr="00CD5786">
        <w:rPr>
          <w:i/>
          <w:iCs/>
          <w:color w:val="2A00FF"/>
        </w:rPr>
        <w:t>"0"</w:t>
      </w:r>
      <w:r w:rsidRPr="00CD5786">
        <w:t xml:space="preserve"> </w:t>
      </w:r>
      <w:proofErr w:type="spellStart"/>
      <w:r w:rsidRPr="00CD5786">
        <w:rPr>
          <w:color w:val="7F007F"/>
        </w:rPr>
        <w:t>maxOccurs</w:t>
      </w:r>
      <w:proofErr w:type="spellEnd"/>
      <w:r w:rsidRPr="00CD5786">
        <w:rPr>
          <w:color w:val="000000"/>
        </w:rPr>
        <w:t>=</w:t>
      </w:r>
      <w:r w:rsidRPr="00CD5786">
        <w:rPr>
          <w:i/>
          <w:iCs/>
          <w:color w:val="2A00FF"/>
        </w:rPr>
        <w:t>"unbounded"</w:t>
      </w:r>
      <w:r w:rsidRPr="00CD5786">
        <w:t xml:space="preserve"> </w:t>
      </w:r>
      <w:r w:rsidRPr="00CD5786">
        <w:rPr>
          <w:color w:val="3F7F7F"/>
        </w:rPr>
        <w:t>/&gt;</w:t>
      </w:r>
    </w:p>
    <w:p w14:paraId="08D3A1F9" w14:textId="77777777" w:rsidR="00543A3D" w:rsidRPr="00CD5786" w:rsidRDefault="00543A3D" w:rsidP="00051549">
      <w:pPr>
        <w:pStyle w:val="Code"/>
        <w:keepNext w:val="0"/>
        <w:keepLines w:val="0"/>
        <w:rPr>
          <w:color w:val="3F7F7F"/>
        </w:rPr>
      </w:pPr>
      <w:r w:rsidRPr="00CD5786">
        <w:rPr>
          <w:color w:val="3F7F7F"/>
        </w:rPr>
        <w:t xml:space="preserve">                &lt;/</w:t>
      </w:r>
      <w:proofErr w:type="spellStart"/>
      <w:r w:rsidRPr="00CD5786">
        <w:rPr>
          <w:color w:val="3F7F7F"/>
        </w:rPr>
        <w:t>xs</w:t>
      </w:r>
      <w:proofErr w:type="gramStart"/>
      <w:r w:rsidRPr="00CD5786">
        <w:rPr>
          <w:color w:val="3F7F7F"/>
        </w:rPr>
        <w:t>:sequence</w:t>
      </w:r>
      <w:proofErr w:type="spellEnd"/>
      <w:proofErr w:type="gramEnd"/>
      <w:r w:rsidRPr="00CD5786">
        <w:rPr>
          <w:color w:val="3F7F7F"/>
        </w:rPr>
        <w:t>&gt;</w:t>
      </w:r>
    </w:p>
    <w:p w14:paraId="39F98E0C" w14:textId="77777777" w:rsidR="00543A3D" w:rsidRPr="00CD5786" w:rsidRDefault="00543A3D" w:rsidP="00051549">
      <w:pPr>
        <w:pStyle w:val="Code"/>
        <w:keepNext w:val="0"/>
        <w:keepLines w:val="0"/>
        <w:rPr>
          <w:color w:val="3F7F7F"/>
        </w:rPr>
      </w:pPr>
      <w:r w:rsidRPr="00CD5786">
        <w:rPr>
          <w:color w:val="3F7F7F"/>
        </w:rPr>
        <w:t xml:space="preserve">            &lt;/</w:t>
      </w:r>
      <w:proofErr w:type="spellStart"/>
      <w:r w:rsidRPr="00CD5786">
        <w:rPr>
          <w:color w:val="3F7F7F"/>
        </w:rPr>
        <w:t>xs</w:t>
      </w:r>
      <w:proofErr w:type="gramStart"/>
      <w:r w:rsidRPr="00CD5786">
        <w:rPr>
          <w:color w:val="3F7F7F"/>
        </w:rPr>
        <w:t>:complexType</w:t>
      </w:r>
      <w:proofErr w:type="spellEnd"/>
      <w:proofErr w:type="gramEnd"/>
      <w:r w:rsidRPr="00CD5786">
        <w:rPr>
          <w:color w:val="3F7F7F"/>
        </w:rPr>
        <w:t>&gt;</w:t>
      </w:r>
    </w:p>
    <w:p w14:paraId="35CB2BDD" w14:textId="77777777" w:rsidR="00543A3D" w:rsidRPr="00CD5786" w:rsidRDefault="00543A3D">
      <w:pPr>
        <w:pStyle w:val="Code"/>
        <w:keepNext w:val="0"/>
        <w:keepLines w:val="0"/>
        <w:rPr>
          <w:color w:val="3F7F7F"/>
        </w:rPr>
      </w:pPr>
      <w:r w:rsidRPr="00CD5786">
        <w:rPr>
          <w:color w:val="3F7F7F"/>
        </w:rPr>
        <w:t xml:space="preserve">            </w:t>
      </w:r>
    </w:p>
    <w:p w14:paraId="4E5E9E64"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xs:element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TerminateInput</w:t>
      </w:r>
      <w:proofErr w:type="spellEnd"/>
      <w:r w:rsidRPr="00CD5786">
        <w:rPr>
          <w:i/>
          <w:iCs/>
          <w:color w:val="2A00FF"/>
        </w:rPr>
        <w:t>"</w:t>
      </w:r>
      <w:r w:rsidRPr="00CD5786">
        <w:t xml:space="preserve"> </w:t>
      </w:r>
    </w:p>
    <w:p w14:paraId="1EEF4BC1" w14:textId="77777777" w:rsidR="00543A3D" w:rsidRPr="00CD5786" w:rsidRDefault="00543A3D">
      <w:pPr>
        <w:pStyle w:val="Code"/>
        <w:keepNext w:val="0"/>
        <w:keepLines w:val="0"/>
        <w:rPr>
          <w:color w:val="3F7F7F"/>
        </w:rPr>
      </w:pPr>
      <w:r w:rsidRPr="00CD5786">
        <w:lastRenderedPageBreak/>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wsag-neg:TerminateInputType</w:t>
      </w:r>
      <w:proofErr w:type="spellEnd"/>
      <w:r w:rsidRPr="00CD5786">
        <w:rPr>
          <w:i/>
          <w:iCs/>
          <w:color w:val="2A00FF"/>
        </w:rPr>
        <w:t>"</w:t>
      </w:r>
      <w:r w:rsidRPr="00CD5786">
        <w:t xml:space="preserve"> </w:t>
      </w:r>
      <w:r w:rsidRPr="00CD5786">
        <w:rPr>
          <w:color w:val="3F7F7F"/>
        </w:rPr>
        <w:t>/&gt;</w:t>
      </w:r>
    </w:p>
    <w:p w14:paraId="5D39F464" w14:textId="77777777" w:rsidR="00543A3D" w:rsidRPr="00CD5786" w:rsidRDefault="00543A3D" w:rsidP="00051549">
      <w:pPr>
        <w:pStyle w:val="Code"/>
        <w:keepNext w:val="0"/>
        <w:keepLines w:val="0"/>
        <w:rPr>
          <w:color w:val="3F7F7F"/>
        </w:rPr>
      </w:pPr>
      <w:r w:rsidRPr="00CD5786">
        <w:rPr>
          <w:color w:val="3F7F7F"/>
        </w:rPr>
        <w:t xml:space="preserve">            &lt;</w:t>
      </w:r>
      <w:proofErr w:type="spellStart"/>
      <w:proofErr w:type="gramStart"/>
      <w:r w:rsidRPr="00CD5786">
        <w:rPr>
          <w:color w:val="3F7F7F"/>
        </w:rPr>
        <w:t>xs:complexType</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TerminateInputType</w:t>
      </w:r>
      <w:proofErr w:type="spellEnd"/>
      <w:r w:rsidRPr="00CD5786">
        <w:rPr>
          <w:i/>
          <w:iCs/>
          <w:color w:val="2A00FF"/>
        </w:rPr>
        <w:t>"</w:t>
      </w:r>
      <w:r w:rsidRPr="00CD5786">
        <w:rPr>
          <w:color w:val="3F7F7F"/>
        </w:rPr>
        <w:t>&gt;</w:t>
      </w:r>
    </w:p>
    <w:p w14:paraId="136192E6" w14:textId="77777777" w:rsidR="00543A3D" w:rsidRPr="00CD5786" w:rsidRDefault="00543A3D" w:rsidP="00051549">
      <w:pPr>
        <w:pStyle w:val="Code"/>
        <w:keepNext w:val="0"/>
        <w:keepLines w:val="0"/>
        <w:rPr>
          <w:color w:val="3F7F7F"/>
        </w:rPr>
      </w:pPr>
      <w:r w:rsidRPr="00CD5786">
        <w:rPr>
          <w:color w:val="3F7F7F"/>
        </w:rPr>
        <w:t xml:space="preserve">                &lt;</w:t>
      </w:r>
      <w:proofErr w:type="spellStart"/>
      <w:proofErr w:type="gramStart"/>
      <w:r w:rsidRPr="00CD5786">
        <w:rPr>
          <w:color w:val="3F7F7F"/>
        </w:rPr>
        <w:t>xs:sequence</w:t>
      </w:r>
      <w:proofErr w:type="spellEnd"/>
      <w:proofErr w:type="gramEnd"/>
      <w:r w:rsidRPr="00CD5786">
        <w:rPr>
          <w:color w:val="3F7F7F"/>
        </w:rPr>
        <w:t>&gt;</w:t>
      </w:r>
    </w:p>
    <w:p w14:paraId="214D2A9E"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xs:any</w:t>
      </w:r>
      <w:proofErr w:type="spellEnd"/>
      <w:proofErr w:type="gramEnd"/>
      <w:r w:rsidRPr="00CD5786">
        <w:t xml:space="preserve"> </w:t>
      </w:r>
      <w:proofErr w:type="spellStart"/>
      <w:r w:rsidRPr="00CD5786">
        <w:rPr>
          <w:color w:val="7F007F"/>
        </w:rPr>
        <w:t>processContents</w:t>
      </w:r>
      <w:proofErr w:type="spellEnd"/>
      <w:r w:rsidRPr="00CD5786">
        <w:rPr>
          <w:color w:val="000000"/>
        </w:rPr>
        <w:t>=</w:t>
      </w:r>
      <w:r w:rsidRPr="00CD5786">
        <w:rPr>
          <w:i/>
          <w:iCs/>
          <w:color w:val="2A00FF"/>
        </w:rPr>
        <w:t>"lax"</w:t>
      </w:r>
      <w:r w:rsidRPr="00CD5786">
        <w:t xml:space="preserve"> </w:t>
      </w:r>
      <w:r w:rsidRPr="00CD5786">
        <w:rPr>
          <w:color w:val="7F007F"/>
        </w:rPr>
        <w:t>namespace</w:t>
      </w:r>
      <w:r w:rsidRPr="00CD5786">
        <w:rPr>
          <w:color w:val="000000"/>
        </w:rPr>
        <w:t>=</w:t>
      </w:r>
      <w:r w:rsidRPr="00CD5786">
        <w:rPr>
          <w:i/>
          <w:iCs/>
          <w:color w:val="2A00FF"/>
        </w:rPr>
        <w:t>"##other"</w:t>
      </w:r>
      <w:r w:rsidRPr="00CD5786">
        <w:t xml:space="preserve"> </w:t>
      </w:r>
    </w:p>
    <w:p w14:paraId="2868B78E" w14:textId="77777777" w:rsidR="00543A3D" w:rsidRPr="00CD5786" w:rsidRDefault="00543A3D" w:rsidP="00051549">
      <w:pPr>
        <w:pStyle w:val="Code"/>
        <w:keepNext w:val="0"/>
        <w:keepLines w:val="0"/>
        <w:rPr>
          <w:color w:val="3F7F7F"/>
        </w:rPr>
      </w:pPr>
      <w:r w:rsidRPr="00CD5786">
        <w:rPr>
          <w:color w:val="7F007F"/>
        </w:rPr>
        <w:t xml:space="preserve">                        </w:t>
      </w:r>
      <w:proofErr w:type="spellStart"/>
      <w:proofErr w:type="gramStart"/>
      <w:r w:rsidRPr="00CD5786">
        <w:rPr>
          <w:color w:val="7F007F"/>
        </w:rPr>
        <w:t>minOccurs</w:t>
      </w:r>
      <w:proofErr w:type="spellEnd"/>
      <w:proofErr w:type="gramEnd"/>
      <w:r w:rsidRPr="00CD5786">
        <w:rPr>
          <w:color w:val="000000"/>
        </w:rPr>
        <w:t>=</w:t>
      </w:r>
      <w:r w:rsidRPr="00CD5786">
        <w:rPr>
          <w:i/>
          <w:iCs/>
          <w:color w:val="2A00FF"/>
        </w:rPr>
        <w:t>"0"</w:t>
      </w:r>
      <w:r w:rsidRPr="00CD5786">
        <w:t xml:space="preserve"> </w:t>
      </w:r>
      <w:proofErr w:type="spellStart"/>
      <w:r w:rsidRPr="00CD5786">
        <w:rPr>
          <w:color w:val="7F007F"/>
        </w:rPr>
        <w:t>maxOccurs</w:t>
      </w:r>
      <w:proofErr w:type="spellEnd"/>
      <w:r w:rsidRPr="00CD5786">
        <w:rPr>
          <w:color w:val="000000"/>
        </w:rPr>
        <w:t>=</w:t>
      </w:r>
      <w:r w:rsidRPr="00CD5786">
        <w:rPr>
          <w:i/>
          <w:iCs/>
          <w:color w:val="2A00FF"/>
        </w:rPr>
        <w:t xml:space="preserve">"unbounded" </w:t>
      </w:r>
      <w:r w:rsidRPr="00CD5786">
        <w:rPr>
          <w:color w:val="3F7F7F"/>
        </w:rPr>
        <w:t>/&gt;</w:t>
      </w:r>
    </w:p>
    <w:p w14:paraId="5456995A" w14:textId="77777777" w:rsidR="00543A3D" w:rsidRPr="00CD5786" w:rsidRDefault="00543A3D" w:rsidP="00051549">
      <w:pPr>
        <w:pStyle w:val="Code"/>
        <w:keepNext w:val="0"/>
        <w:keepLines w:val="0"/>
        <w:rPr>
          <w:color w:val="3F7F7F"/>
        </w:rPr>
      </w:pPr>
      <w:r w:rsidRPr="00CD5786">
        <w:rPr>
          <w:color w:val="3F7F7F"/>
        </w:rPr>
        <w:t xml:space="preserve">                &lt;/</w:t>
      </w:r>
      <w:proofErr w:type="spellStart"/>
      <w:r w:rsidRPr="00CD5786">
        <w:rPr>
          <w:color w:val="3F7F7F"/>
        </w:rPr>
        <w:t>xs</w:t>
      </w:r>
      <w:proofErr w:type="gramStart"/>
      <w:r w:rsidRPr="00CD5786">
        <w:rPr>
          <w:color w:val="3F7F7F"/>
        </w:rPr>
        <w:t>:sequence</w:t>
      </w:r>
      <w:proofErr w:type="spellEnd"/>
      <w:proofErr w:type="gramEnd"/>
      <w:r w:rsidRPr="00CD5786">
        <w:rPr>
          <w:color w:val="3F7F7F"/>
        </w:rPr>
        <w:t>&gt;</w:t>
      </w:r>
    </w:p>
    <w:p w14:paraId="1945F893" w14:textId="77777777" w:rsidR="00543A3D" w:rsidRPr="00CD5786" w:rsidRDefault="00543A3D">
      <w:pPr>
        <w:pStyle w:val="Code"/>
        <w:keepNext w:val="0"/>
        <w:keepLines w:val="0"/>
        <w:rPr>
          <w:color w:val="3F7F7F"/>
        </w:rPr>
      </w:pPr>
      <w:r w:rsidRPr="00CD5786">
        <w:rPr>
          <w:color w:val="3F7F7F"/>
        </w:rPr>
        <w:t xml:space="preserve">            &lt;/</w:t>
      </w:r>
      <w:proofErr w:type="spellStart"/>
      <w:r w:rsidRPr="00CD5786">
        <w:rPr>
          <w:color w:val="3F7F7F"/>
        </w:rPr>
        <w:t>xs</w:t>
      </w:r>
      <w:proofErr w:type="gramStart"/>
      <w:r w:rsidRPr="00CD5786">
        <w:rPr>
          <w:color w:val="3F7F7F"/>
        </w:rPr>
        <w:t>:complexType</w:t>
      </w:r>
      <w:proofErr w:type="spellEnd"/>
      <w:proofErr w:type="gramEnd"/>
      <w:r w:rsidRPr="00CD5786">
        <w:rPr>
          <w:color w:val="3F7F7F"/>
        </w:rPr>
        <w:t>&gt;</w:t>
      </w:r>
    </w:p>
    <w:p w14:paraId="2C5DE1F1" w14:textId="77777777" w:rsidR="00543A3D" w:rsidRPr="00CD5786" w:rsidRDefault="00543A3D">
      <w:pPr>
        <w:pStyle w:val="Code"/>
        <w:keepNext w:val="0"/>
        <w:keepLines w:val="0"/>
        <w:rPr>
          <w:color w:val="3F7F7F"/>
        </w:rPr>
      </w:pPr>
    </w:p>
    <w:p w14:paraId="28B1996B"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xs:element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TerminateResponse</w:t>
      </w:r>
      <w:proofErr w:type="spellEnd"/>
      <w:r w:rsidRPr="00CD5786">
        <w:rPr>
          <w:i/>
          <w:iCs/>
          <w:color w:val="2A00FF"/>
        </w:rPr>
        <w:t>"</w:t>
      </w:r>
      <w:r w:rsidRPr="00CD5786">
        <w:t xml:space="preserve"> </w:t>
      </w:r>
    </w:p>
    <w:p w14:paraId="4057608F" w14:textId="77777777" w:rsidR="00543A3D" w:rsidRPr="00CD5786" w:rsidRDefault="00543A3D" w:rsidP="00051549">
      <w:pPr>
        <w:pStyle w:val="Code"/>
        <w:keepNext w:val="0"/>
        <w:keepLines w:val="0"/>
        <w:rPr>
          <w:color w:val="3F7F7F"/>
        </w:rPr>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wsag-neg:TerminateOutputType</w:t>
      </w:r>
      <w:proofErr w:type="spellEnd"/>
      <w:r w:rsidRPr="00CD5786">
        <w:rPr>
          <w:i/>
          <w:iCs/>
          <w:color w:val="2A00FF"/>
        </w:rPr>
        <w:t>"</w:t>
      </w:r>
      <w:r w:rsidRPr="00CD5786">
        <w:t xml:space="preserve"> </w:t>
      </w:r>
      <w:r w:rsidRPr="00CD5786">
        <w:rPr>
          <w:color w:val="3F7F7F"/>
        </w:rPr>
        <w:t>/&gt;</w:t>
      </w:r>
    </w:p>
    <w:p w14:paraId="73201ABF" w14:textId="77777777" w:rsidR="00543A3D" w:rsidRPr="00CD5786" w:rsidRDefault="00543A3D" w:rsidP="00051549">
      <w:pPr>
        <w:pStyle w:val="Code"/>
        <w:keepNext w:val="0"/>
        <w:keepLines w:val="0"/>
        <w:rPr>
          <w:color w:val="3F7F7F"/>
        </w:rPr>
      </w:pPr>
      <w:r w:rsidRPr="00CD5786">
        <w:rPr>
          <w:color w:val="3F7F7F"/>
        </w:rPr>
        <w:t xml:space="preserve">            &lt;</w:t>
      </w:r>
      <w:proofErr w:type="spellStart"/>
      <w:proofErr w:type="gramStart"/>
      <w:r w:rsidRPr="00CD5786">
        <w:rPr>
          <w:color w:val="3F7F7F"/>
        </w:rPr>
        <w:t>xs:complexType</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TerminateOutputType</w:t>
      </w:r>
      <w:proofErr w:type="spellEnd"/>
      <w:r w:rsidRPr="00CD5786">
        <w:rPr>
          <w:i/>
          <w:iCs/>
          <w:color w:val="2A00FF"/>
        </w:rPr>
        <w:t>"</w:t>
      </w:r>
      <w:r w:rsidRPr="00CD5786">
        <w:t xml:space="preserve"> </w:t>
      </w:r>
      <w:r w:rsidRPr="00CD5786">
        <w:rPr>
          <w:color w:val="3F7F7F"/>
        </w:rPr>
        <w:t>/&gt;</w:t>
      </w:r>
    </w:p>
    <w:p w14:paraId="31AF188F" w14:textId="77777777" w:rsidR="00543A3D" w:rsidRPr="00CD5786" w:rsidRDefault="00543A3D" w:rsidP="00051549">
      <w:pPr>
        <w:pStyle w:val="Code"/>
        <w:keepNext w:val="0"/>
        <w:keepLines w:val="0"/>
        <w:rPr>
          <w:color w:val="3F7F7F"/>
        </w:rPr>
      </w:pPr>
      <w:r w:rsidRPr="00CD5786">
        <w:rPr>
          <w:color w:val="3F7F7F"/>
        </w:rPr>
        <w:t xml:space="preserve">        &lt;/</w:t>
      </w:r>
      <w:proofErr w:type="spellStart"/>
      <w:r w:rsidRPr="00CD5786">
        <w:rPr>
          <w:color w:val="3F7F7F"/>
        </w:rPr>
        <w:t>xs</w:t>
      </w:r>
      <w:proofErr w:type="gramStart"/>
      <w:r w:rsidRPr="00CD5786">
        <w:rPr>
          <w:color w:val="3F7F7F"/>
        </w:rPr>
        <w:t>:schema</w:t>
      </w:r>
      <w:proofErr w:type="spellEnd"/>
      <w:proofErr w:type="gramEnd"/>
      <w:r w:rsidRPr="00CD5786">
        <w:rPr>
          <w:color w:val="3F7F7F"/>
        </w:rPr>
        <w:t>&gt;</w:t>
      </w:r>
    </w:p>
    <w:p w14:paraId="254DF381" w14:textId="77777777" w:rsidR="00543A3D" w:rsidRPr="00CD5786" w:rsidRDefault="00543A3D">
      <w:pPr>
        <w:pStyle w:val="Code"/>
        <w:keepNext w:val="0"/>
        <w:keepLines w:val="0"/>
        <w:rPr>
          <w:color w:val="3F7F7F"/>
        </w:rPr>
      </w:pPr>
      <w:r w:rsidRPr="00CD5786">
        <w:rPr>
          <w:color w:val="3F7F7F"/>
        </w:rPr>
        <w:t xml:space="preserve">    &lt;/</w:t>
      </w:r>
      <w:proofErr w:type="spellStart"/>
      <w:r w:rsidRPr="00CD5786">
        <w:rPr>
          <w:color w:val="3F7F7F"/>
        </w:rPr>
        <w:t>wsdl</w:t>
      </w:r>
      <w:proofErr w:type="gramStart"/>
      <w:r w:rsidRPr="00CD5786">
        <w:rPr>
          <w:color w:val="3F7F7F"/>
        </w:rPr>
        <w:t>:types</w:t>
      </w:r>
      <w:proofErr w:type="spellEnd"/>
      <w:proofErr w:type="gramEnd"/>
      <w:r w:rsidRPr="00CD5786">
        <w:rPr>
          <w:color w:val="3F7F7F"/>
        </w:rPr>
        <w:t>&gt;</w:t>
      </w:r>
    </w:p>
    <w:p w14:paraId="3A834F44" w14:textId="77777777" w:rsidR="00543A3D" w:rsidRPr="00CD5786" w:rsidRDefault="00543A3D">
      <w:pPr>
        <w:pStyle w:val="Code"/>
        <w:keepNext w:val="0"/>
        <w:keepLines w:val="0"/>
        <w:rPr>
          <w:color w:val="3F7F7F"/>
        </w:rPr>
      </w:pPr>
      <w:r w:rsidRPr="00CD5786">
        <w:rPr>
          <w:color w:val="3F7F7F"/>
        </w:rPr>
        <w:t xml:space="preserve">    </w:t>
      </w:r>
    </w:p>
    <w:p w14:paraId="5A84AE68" w14:textId="77777777" w:rsidR="00543A3D" w:rsidRPr="00CD5786" w:rsidRDefault="00543A3D" w:rsidP="00051549">
      <w:pPr>
        <w:pStyle w:val="Code"/>
        <w:keepNext w:val="0"/>
        <w:keepLines w:val="0"/>
        <w:rPr>
          <w:color w:val="3F7F7F"/>
        </w:rPr>
      </w:pPr>
      <w:r w:rsidRPr="00CD5786">
        <w:rPr>
          <w:color w:val="3F7F7F"/>
        </w:rPr>
        <w:t xml:space="preserve">    &lt;</w:t>
      </w:r>
      <w:proofErr w:type="spellStart"/>
      <w:proofErr w:type="gramStart"/>
      <w:r w:rsidRPr="00CD5786">
        <w:rPr>
          <w:color w:val="3F7F7F"/>
        </w:rPr>
        <w:t>wsdl:message</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NegotiateInputMessage</w:t>
      </w:r>
      <w:proofErr w:type="spellEnd"/>
      <w:r w:rsidRPr="00CD5786">
        <w:rPr>
          <w:i/>
          <w:iCs/>
          <w:color w:val="2A00FF"/>
        </w:rPr>
        <w:t>"</w:t>
      </w:r>
      <w:r w:rsidRPr="00CD5786">
        <w:rPr>
          <w:color w:val="3F7F7F"/>
        </w:rPr>
        <w:t>&gt;</w:t>
      </w:r>
    </w:p>
    <w:p w14:paraId="2F23A94B"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wsdl:part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"parameters"</w:t>
      </w:r>
    </w:p>
    <w:p w14:paraId="0622701A" w14:textId="77777777" w:rsidR="00543A3D" w:rsidRPr="00CD5786" w:rsidRDefault="00543A3D" w:rsidP="00051549">
      <w:pPr>
        <w:pStyle w:val="Code"/>
        <w:keepNext w:val="0"/>
        <w:keepLines w:val="0"/>
        <w:rPr>
          <w:color w:val="3F7F7F"/>
        </w:rPr>
      </w:pPr>
      <w:r w:rsidRPr="00CD5786">
        <w:t xml:space="preserve">            </w:t>
      </w:r>
      <w:proofErr w:type="gramStart"/>
      <w:r w:rsidRPr="00CD5786">
        <w:rPr>
          <w:color w:val="7F007F"/>
        </w:rPr>
        <w:t>element</w:t>
      </w:r>
      <w:proofErr w:type="gramEnd"/>
      <w:r w:rsidRPr="00CD5786">
        <w:rPr>
          <w:color w:val="000000"/>
        </w:rPr>
        <w:t>=</w:t>
      </w:r>
      <w:r w:rsidRPr="00CD5786">
        <w:rPr>
          <w:i/>
          <w:iCs/>
          <w:color w:val="2A00FF"/>
        </w:rPr>
        <w:t>"</w:t>
      </w:r>
      <w:proofErr w:type="spellStart"/>
      <w:r w:rsidRPr="00CD5786">
        <w:rPr>
          <w:i/>
          <w:iCs/>
          <w:color w:val="2A00FF"/>
        </w:rPr>
        <w:t>wsag-neg:NegotiateInput</w:t>
      </w:r>
      <w:proofErr w:type="spellEnd"/>
      <w:r w:rsidRPr="00CD5786">
        <w:rPr>
          <w:i/>
          <w:iCs/>
          <w:color w:val="2A00FF"/>
        </w:rPr>
        <w:t>"</w:t>
      </w:r>
      <w:r w:rsidRPr="00CD5786">
        <w:t xml:space="preserve"> </w:t>
      </w:r>
      <w:r w:rsidRPr="00CD5786">
        <w:rPr>
          <w:color w:val="3F7F7F"/>
        </w:rPr>
        <w:t>/&gt;</w:t>
      </w:r>
    </w:p>
    <w:p w14:paraId="72333E5A" w14:textId="77777777" w:rsidR="00543A3D" w:rsidRPr="00CD5786" w:rsidRDefault="00543A3D">
      <w:pPr>
        <w:pStyle w:val="Code"/>
        <w:keepNext w:val="0"/>
        <w:keepLines w:val="0"/>
        <w:rPr>
          <w:color w:val="3F7F7F"/>
        </w:rPr>
      </w:pPr>
      <w:r w:rsidRPr="00CD5786">
        <w:rPr>
          <w:color w:val="3F7F7F"/>
        </w:rPr>
        <w:t xml:space="preserve">    &lt;/</w:t>
      </w:r>
      <w:proofErr w:type="spellStart"/>
      <w:r w:rsidRPr="00CD5786">
        <w:rPr>
          <w:color w:val="3F7F7F"/>
        </w:rPr>
        <w:t>wsdl</w:t>
      </w:r>
      <w:proofErr w:type="gramStart"/>
      <w:r w:rsidRPr="00CD5786">
        <w:rPr>
          <w:color w:val="3F7F7F"/>
        </w:rPr>
        <w:t>:message</w:t>
      </w:r>
      <w:proofErr w:type="spellEnd"/>
      <w:proofErr w:type="gramEnd"/>
      <w:r w:rsidRPr="00CD5786">
        <w:rPr>
          <w:color w:val="3F7F7F"/>
        </w:rPr>
        <w:t>&gt;</w:t>
      </w:r>
    </w:p>
    <w:p w14:paraId="32EC09A4" w14:textId="77777777" w:rsidR="00543A3D" w:rsidRPr="00CD5786" w:rsidRDefault="00543A3D">
      <w:pPr>
        <w:pStyle w:val="Code"/>
        <w:keepNext w:val="0"/>
        <w:keepLines w:val="0"/>
        <w:rPr>
          <w:color w:val="3F7F7F"/>
        </w:rPr>
      </w:pPr>
    </w:p>
    <w:p w14:paraId="243AB7AA" w14:textId="77777777" w:rsidR="00543A3D" w:rsidRPr="00CD5786" w:rsidRDefault="00543A3D" w:rsidP="00051549">
      <w:pPr>
        <w:pStyle w:val="Code"/>
        <w:keepNext w:val="0"/>
        <w:keepLines w:val="0"/>
        <w:rPr>
          <w:color w:val="3F7F7F"/>
        </w:rPr>
      </w:pPr>
      <w:r w:rsidRPr="00CD5786">
        <w:rPr>
          <w:color w:val="3F7F7F"/>
        </w:rPr>
        <w:t xml:space="preserve">    &lt;</w:t>
      </w:r>
      <w:proofErr w:type="spellStart"/>
      <w:proofErr w:type="gramStart"/>
      <w:r w:rsidRPr="00CD5786">
        <w:rPr>
          <w:color w:val="3F7F7F"/>
        </w:rPr>
        <w:t>wsdl:message</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NegotiateOuputMessage</w:t>
      </w:r>
      <w:proofErr w:type="spellEnd"/>
      <w:r w:rsidRPr="00CD5786">
        <w:rPr>
          <w:i/>
          <w:iCs/>
          <w:color w:val="2A00FF"/>
        </w:rPr>
        <w:t>"</w:t>
      </w:r>
      <w:r w:rsidRPr="00CD5786">
        <w:rPr>
          <w:color w:val="3F7F7F"/>
        </w:rPr>
        <w:t>&gt;</w:t>
      </w:r>
    </w:p>
    <w:p w14:paraId="7BA4BB7D"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wsdl:part</w:t>
      </w:r>
      <w:proofErr w:type="spellEnd"/>
      <w:proofErr w:type="gramEnd"/>
      <w:r w:rsidRPr="00CD5786">
        <w:t xml:space="preserve"> </w:t>
      </w:r>
      <w:r w:rsidRPr="00CD5786">
        <w:rPr>
          <w:color w:val="7F007F"/>
        </w:rPr>
        <w:t>name</w:t>
      </w:r>
      <w:r w:rsidRPr="00CD5786">
        <w:rPr>
          <w:color w:val="000000"/>
        </w:rPr>
        <w:t>=</w:t>
      </w:r>
      <w:r w:rsidRPr="00CD5786">
        <w:rPr>
          <w:i/>
          <w:iCs/>
          <w:color w:val="2A00FF"/>
        </w:rPr>
        <w:t>"parameters"</w:t>
      </w:r>
    </w:p>
    <w:p w14:paraId="79B9963B" w14:textId="77777777" w:rsidR="00543A3D" w:rsidRPr="00CD5786" w:rsidRDefault="00543A3D" w:rsidP="00051549">
      <w:pPr>
        <w:pStyle w:val="Code"/>
        <w:keepNext w:val="0"/>
        <w:keepLines w:val="0"/>
        <w:rPr>
          <w:color w:val="3F7F7F"/>
        </w:rPr>
      </w:pPr>
      <w:r w:rsidRPr="00CD5786">
        <w:t xml:space="preserve">            </w:t>
      </w:r>
      <w:proofErr w:type="gramStart"/>
      <w:r w:rsidRPr="00CD5786">
        <w:rPr>
          <w:color w:val="7F007F"/>
        </w:rPr>
        <w:t>element</w:t>
      </w:r>
      <w:proofErr w:type="gramEnd"/>
      <w:r w:rsidRPr="00CD5786">
        <w:rPr>
          <w:color w:val="000000"/>
        </w:rPr>
        <w:t>=</w:t>
      </w:r>
      <w:r w:rsidRPr="00CD5786">
        <w:rPr>
          <w:i/>
          <w:iCs/>
          <w:color w:val="2A00FF"/>
        </w:rPr>
        <w:t>"</w:t>
      </w:r>
      <w:proofErr w:type="spellStart"/>
      <w:r w:rsidRPr="00CD5786">
        <w:rPr>
          <w:i/>
          <w:iCs/>
          <w:color w:val="2A00FF"/>
        </w:rPr>
        <w:t>wsag-neg:NegotiateOutput</w:t>
      </w:r>
      <w:proofErr w:type="spellEnd"/>
      <w:r w:rsidRPr="00CD5786">
        <w:rPr>
          <w:i/>
          <w:iCs/>
          <w:color w:val="2A00FF"/>
        </w:rPr>
        <w:t>"</w:t>
      </w:r>
      <w:r w:rsidRPr="00CD5786">
        <w:t xml:space="preserve"> </w:t>
      </w:r>
      <w:r w:rsidRPr="00CD5786">
        <w:rPr>
          <w:color w:val="3F7F7F"/>
        </w:rPr>
        <w:t>/&gt;</w:t>
      </w:r>
    </w:p>
    <w:p w14:paraId="5FC53DF5" w14:textId="77777777" w:rsidR="00543A3D" w:rsidRPr="00CD5786" w:rsidRDefault="00543A3D">
      <w:pPr>
        <w:pStyle w:val="Code"/>
        <w:keepNext w:val="0"/>
        <w:keepLines w:val="0"/>
        <w:rPr>
          <w:color w:val="3F7F7F"/>
        </w:rPr>
      </w:pPr>
      <w:r w:rsidRPr="00CD5786">
        <w:rPr>
          <w:color w:val="3F7F7F"/>
        </w:rPr>
        <w:t xml:space="preserve">    &lt;/</w:t>
      </w:r>
      <w:proofErr w:type="spellStart"/>
      <w:r w:rsidRPr="00CD5786">
        <w:rPr>
          <w:color w:val="3F7F7F"/>
        </w:rPr>
        <w:t>wsdl</w:t>
      </w:r>
      <w:proofErr w:type="gramStart"/>
      <w:r w:rsidRPr="00CD5786">
        <w:rPr>
          <w:color w:val="3F7F7F"/>
        </w:rPr>
        <w:t>:message</w:t>
      </w:r>
      <w:proofErr w:type="spellEnd"/>
      <w:proofErr w:type="gramEnd"/>
      <w:r w:rsidRPr="00CD5786">
        <w:rPr>
          <w:color w:val="3F7F7F"/>
        </w:rPr>
        <w:t>&gt;</w:t>
      </w:r>
    </w:p>
    <w:p w14:paraId="2CE6C8D4" w14:textId="77777777" w:rsidR="00543A3D" w:rsidRPr="00CD5786" w:rsidRDefault="00543A3D">
      <w:pPr>
        <w:pStyle w:val="Code"/>
        <w:keepNext w:val="0"/>
        <w:keepLines w:val="0"/>
        <w:rPr>
          <w:color w:val="3F7F7F"/>
        </w:rPr>
      </w:pPr>
    </w:p>
    <w:p w14:paraId="2CB34B47" w14:textId="77777777" w:rsidR="00543A3D" w:rsidRPr="00CD5786" w:rsidRDefault="00543A3D" w:rsidP="00051549">
      <w:pPr>
        <w:pStyle w:val="Code"/>
        <w:keepNext w:val="0"/>
        <w:keepLines w:val="0"/>
        <w:rPr>
          <w:color w:val="3F7F7F"/>
        </w:rPr>
      </w:pPr>
      <w:r w:rsidRPr="00CD5786">
        <w:rPr>
          <w:color w:val="3F7F7F"/>
        </w:rPr>
        <w:t xml:space="preserve">    &lt;</w:t>
      </w:r>
      <w:proofErr w:type="spellStart"/>
      <w:proofErr w:type="gramStart"/>
      <w:r w:rsidRPr="00CD5786">
        <w:rPr>
          <w:color w:val="3F7F7F"/>
        </w:rPr>
        <w:t>wsdl:message</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NegotiationFaultMessage</w:t>
      </w:r>
      <w:proofErr w:type="spellEnd"/>
      <w:r w:rsidRPr="00CD5786">
        <w:rPr>
          <w:i/>
          <w:iCs/>
          <w:color w:val="2A00FF"/>
        </w:rPr>
        <w:t>"</w:t>
      </w:r>
      <w:r w:rsidRPr="00CD5786">
        <w:rPr>
          <w:color w:val="3F7F7F"/>
        </w:rPr>
        <w:t>&gt;</w:t>
      </w:r>
    </w:p>
    <w:p w14:paraId="755BA999"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wsdl:part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"fault"</w:t>
      </w:r>
      <w:r w:rsidRPr="00CD5786">
        <w:t xml:space="preserve"> </w:t>
      </w:r>
    </w:p>
    <w:p w14:paraId="5886455F" w14:textId="77777777" w:rsidR="00543A3D" w:rsidRPr="00CD5786" w:rsidRDefault="00543A3D" w:rsidP="00051549">
      <w:pPr>
        <w:pStyle w:val="Code"/>
        <w:keepNext w:val="0"/>
        <w:keepLines w:val="0"/>
        <w:rPr>
          <w:color w:val="3F7F7F"/>
        </w:rPr>
      </w:pPr>
      <w:r w:rsidRPr="00CD5786">
        <w:t xml:space="preserve">            </w:t>
      </w:r>
      <w:proofErr w:type="gramStart"/>
      <w:r w:rsidRPr="00CD5786">
        <w:rPr>
          <w:color w:val="7F007F"/>
        </w:rPr>
        <w:t>element</w:t>
      </w:r>
      <w:proofErr w:type="gramEnd"/>
      <w:r w:rsidRPr="00CD5786">
        <w:rPr>
          <w:color w:val="000000"/>
        </w:rPr>
        <w:t>=</w:t>
      </w:r>
      <w:r w:rsidRPr="00CD5786">
        <w:rPr>
          <w:i/>
          <w:iCs/>
          <w:color w:val="2A00FF"/>
        </w:rPr>
        <w:t>"</w:t>
      </w:r>
      <w:proofErr w:type="spellStart"/>
      <w:r w:rsidRPr="00CD5786">
        <w:rPr>
          <w:i/>
          <w:iCs/>
          <w:color w:val="2A00FF"/>
        </w:rPr>
        <w:t>wsag:ContinuingFault</w:t>
      </w:r>
      <w:proofErr w:type="spellEnd"/>
      <w:r w:rsidRPr="00CD5786">
        <w:rPr>
          <w:i/>
          <w:iCs/>
          <w:color w:val="2A00FF"/>
        </w:rPr>
        <w:t>"</w:t>
      </w:r>
      <w:r w:rsidRPr="00CD5786">
        <w:rPr>
          <w:color w:val="3F7F7F"/>
        </w:rPr>
        <w:t>/&gt;</w:t>
      </w:r>
    </w:p>
    <w:p w14:paraId="322031D8" w14:textId="77777777" w:rsidR="00543A3D" w:rsidRPr="00CD5786" w:rsidRDefault="00543A3D">
      <w:pPr>
        <w:pStyle w:val="Code"/>
        <w:keepNext w:val="0"/>
        <w:keepLines w:val="0"/>
        <w:rPr>
          <w:color w:val="3F7F7F"/>
        </w:rPr>
      </w:pPr>
      <w:r w:rsidRPr="00CD5786">
        <w:rPr>
          <w:color w:val="3F7F7F"/>
        </w:rPr>
        <w:t xml:space="preserve">    &lt;/</w:t>
      </w:r>
      <w:proofErr w:type="spellStart"/>
      <w:r w:rsidRPr="00CD5786">
        <w:rPr>
          <w:color w:val="3F7F7F"/>
        </w:rPr>
        <w:t>wsdl</w:t>
      </w:r>
      <w:proofErr w:type="gramStart"/>
      <w:r w:rsidRPr="00CD5786">
        <w:rPr>
          <w:color w:val="3F7F7F"/>
        </w:rPr>
        <w:t>:message</w:t>
      </w:r>
      <w:proofErr w:type="spellEnd"/>
      <w:proofErr w:type="gramEnd"/>
      <w:r w:rsidRPr="00CD5786">
        <w:rPr>
          <w:color w:val="3F7F7F"/>
        </w:rPr>
        <w:t>&gt;</w:t>
      </w:r>
    </w:p>
    <w:p w14:paraId="1824E744" w14:textId="77777777" w:rsidR="00543A3D" w:rsidRPr="00CD5786" w:rsidRDefault="00543A3D" w:rsidP="00051549">
      <w:pPr>
        <w:pStyle w:val="Code"/>
        <w:keepNext w:val="0"/>
        <w:keepLines w:val="0"/>
        <w:rPr>
          <w:color w:val="3F7F7F"/>
        </w:rPr>
      </w:pPr>
    </w:p>
    <w:p w14:paraId="5AC8CD3B" w14:textId="77777777" w:rsidR="00543A3D" w:rsidRPr="00CD5786" w:rsidRDefault="00543A3D" w:rsidP="00051549">
      <w:pPr>
        <w:pStyle w:val="Code"/>
        <w:keepNext w:val="0"/>
        <w:keepLines w:val="0"/>
        <w:rPr>
          <w:color w:val="3F7F7F"/>
        </w:rPr>
      </w:pPr>
      <w:r w:rsidRPr="00CD5786">
        <w:rPr>
          <w:color w:val="3F7F7F"/>
        </w:rPr>
        <w:t xml:space="preserve">    &lt;</w:t>
      </w:r>
      <w:proofErr w:type="spellStart"/>
      <w:proofErr w:type="gramStart"/>
      <w:r w:rsidRPr="00CD5786">
        <w:rPr>
          <w:color w:val="3F7F7F"/>
        </w:rPr>
        <w:t>wsdl:message</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TerminateNegotiationInputMessage</w:t>
      </w:r>
      <w:proofErr w:type="spellEnd"/>
      <w:r w:rsidRPr="00CD5786">
        <w:rPr>
          <w:color w:val="3F7F7F"/>
        </w:rPr>
        <w:t>"&gt;</w:t>
      </w:r>
    </w:p>
    <w:p w14:paraId="64762CBE" w14:textId="77777777" w:rsidR="00543A3D" w:rsidRPr="00CD5786" w:rsidRDefault="00543A3D" w:rsidP="00051549">
      <w:pPr>
        <w:pStyle w:val="Code"/>
        <w:keepNext w:val="0"/>
        <w:keepLines w:val="0"/>
      </w:pPr>
      <w:r w:rsidRPr="00CD5786">
        <w:rPr>
          <w:color w:val="3F7F7F"/>
        </w:rPr>
        <w:lastRenderedPageBreak/>
        <w:t xml:space="preserve">        &lt;</w:t>
      </w:r>
      <w:proofErr w:type="spellStart"/>
      <w:proofErr w:type="gramStart"/>
      <w:r w:rsidRPr="00CD5786">
        <w:rPr>
          <w:color w:val="3F7F7F"/>
        </w:rPr>
        <w:t>wsdl:part</w:t>
      </w:r>
      <w:proofErr w:type="spellEnd"/>
      <w:proofErr w:type="gramEnd"/>
      <w:r w:rsidRPr="00CD5786">
        <w:t xml:space="preserve"> </w:t>
      </w:r>
      <w:r w:rsidRPr="00CD5786">
        <w:rPr>
          <w:color w:val="7F007F"/>
        </w:rPr>
        <w:t>name</w:t>
      </w:r>
      <w:r w:rsidRPr="00CD5786">
        <w:rPr>
          <w:color w:val="000000"/>
        </w:rPr>
        <w:t>=</w:t>
      </w:r>
      <w:r w:rsidRPr="00CD5786">
        <w:rPr>
          <w:i/>
          <w:iCs/>
          <w:color w:val="2A00FF"/>
        </w:rPr>
        <w:t>"parameters"</w:t>
      </w:r>
    </w:p>
    <w:p w14:paraId="249F6CD6" w14:textId="77777777" w:rsidR="00543A3D" w:rsidRPr="00CD5786" w:rsidRDefault="00543A3D" w:rsidP="00051549">
      <w:pPr>
        <w:pStyle w:val="Code"/>
        <w:keepNext w:val="0"/>
        <w:keepLines w:val="0"/>
        <w:rPr>
          <w:color w:val="3F7F7F"/>
        </w:rPr>
      </w:pPr>
      <w:r w:rsidRPr="00CD5786">
        <w:t xml:space="preserve">            </w:t>
      </w:r>
      <w:proofErr w:type="gramStart"/>
      <w:r w:rsidRPr="00CD5786">
        <w:rPr>
          <w:color w:val="7F007F"/>
        </w:rPr>
        <w:t>element</w:t>
      </w:r>
      <w:proofErr w:type="gramEnd"/>
      <w:r w:rsidRPr="00CD5786">
        <w:rPr>
          <w:color w:val="000000"/>
        </w:rPr>
        <w:t>=</w:t>
      </w:r>
      <w:r w:rsidRPr="00CD5786">
        <w:rPr>
          <w:i/>
          <w:iCs/>
          <w:color w:val="2A00FF"/>
        </w:rPr>
        <w:t>"</w:t>
      </w:r>
      <w:proofErr w:type="spellStart"/>
      <w:r w:rsidRPr="00CD5786">
        <w:rPr>
          <w:i/>
          <w:iCs/>
          <w:color w:val="2A00FF"/>
        </w:rPr>
        <w:t>wsag-neg:TerminateInput</w:t>
      </w:r>
      <w:proofErr w:type="spellEnd"/>
      <w:r w:rsidRPr="00CD5786">
        <w:rPr>
          <w:i/>
          <w:iCs/>
          <w:color w:val="2A00FF"/>
        </w:rPr>
        <w:t>"</w:t>
      </w:r>
      <w:r w:rsidRPr="00CD5786">
        <w:t xml:space="preserve"> </w:t>
      </w:r>
      <w:r w:rsidRPr="00CD5786">
        <w:rPr>
          <w:color w:val="3F7F7F"/>
        </w:rPr>
        <w:t>/&gt;</w:t>
      </w:r>
    </w:p>
    <w:p w14:paraId="131F123B" w14:textId="77777777" w:rsidR="00543A3D" w:rsidRPr="00CD5786" w:rsidRDefault="00543A3D" w:rsidP="00051549">
      <w:pPr>
        <w:pStyle w:val="Code"/>
        <w:keepNext w:val="0"/>
        <w:keepLines w:val="0"/>
        <w:rPr>
          <w:color w:val="3F7F7F"/>
        </w:rPr>
      </w:pPr>
      <w:r w:rsidRPr="00CD5786">
        <w:rPr>
          <w:color w:val="3F7F7F"/>
        </w:rPr>
        <w:t xml:space="preserve">    &lt;/</w:t>
      </w:r>
      <w:proofErr w:type="spellStart"/>
      <w:r w:rsidRPr="00CD5786">
        <w:rPr>
          <w:color w:val="3F7F7F"/>
        </w:rPr>
        <w:t>wsdl</w:t>
      </w:r>
      <w:proofErr w:type="gramStart"/>
      <w:r w:rsidRPr="00CD5786">
        <w:rPr>
          <w:color w:val="3F7F7F"/>
        </w:rPr>
        <w:t>:message</w:t>
      </w:r>
      <w:proofErr w:type="spellEnd"/>
      <w:proofErr w:type="gramEnd"/>
      <w:r w:rsidRPr="00CD5786">
        <w:rPr>
          <w:color w:val="3F7F7F"/>
        </w:rPr>
        <w:t>&gt;</w:t>
      </w:r>
    </w:p>
    <w:p w14:paraId="2A0B15A9" w14:textId="77777777" w:rsidR="00543A3D" w:rsidRPr="00CD5786" w:rsidRDefault="00543A3D">
      <w:pPr>
        <w:pStyle w:val="Code"/>
        <w:keepNext w:val="0"/>
        <w:keepLines w:val="0"/>
        <w:rPr>
          <w:color w:val="3F7F7F"/>
        </w:rPr>
      </w:pPr>
    </w:p>
    <w:p w14:paraId="064ABF07" w14:textId="77777777" w:rsidR="00543A3D" w:rsidRPr="00CD5786" w:rsidRDefault="00543A3D" w:rsidP="00051549">
      <w:pPr>
        <w:pStyle w:val="Code"/>
        <w:keepNext w:val="0"/>
        <w:keepLines w:val="0"/>
        <w:rPr>
          <w:color w:val="3F7F7F"/>
        </w:rPr>
      </w:pPr>
      <w:r w:rsidRPr="00CD5786">
        <w:rPr>
          <w:color w:val="3F7F7F"/>
        </w:rPr>
        <w:t xml:space="preserve">    &lt;</w:t>
      </w:r>
      <w:proofErr w:type="spellStart"/>
      <w:proofErr w:type="gramStart"/>
      <w:r w:rsidRPr="00CD5786">
        <w:rPr>
          <w:color w:val="3F7F7F"/>
        </w:rPr>
        <w:t>wsdl:message</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TerminateNegotiationOuputMessage</w:t>
      </w:r>
      <w:proofErr w:type="spellEnd"/>
      <w:r w:rsidRPr="00CD5786">
        <w:rPr>
          <w:i/>
          <w:iCs/>
          <w:color w:val="2A00FF"/>
        </w:rPr>
        <w:t>"</w:t>
      </w:r>
      <w:r w:rsidRPr="00CD5786">
        <w:rPr>
          <w:color w:val="3F7F7F"/>
        </w:rPr>
        <w:t>&gt;</w:t>
      </w:r>
    </w:p>
    <w:p w14:paraId="7C8F1FB8"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wsdl:part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"parameters"</w:t>
      </w:r>
    </w:p>
    <w:p w14:paraId="19C0CE2E" w14:textId="77777777" w:rsidR="00543A3D" w:rsidRPr="00CD5786" w:rsidRDefault="00543A3D" w:rsidP="00051549">
      <w:pPr>
        <w:pStyle w:val="Code"/>
        <w:keepNext w:val="0"/>
        <w:keepLines w:val="0"/>
        <w:rPr>
          <w:color w:val="3F7F7F"/>
        </w:rPr>
      </w:pPr>
      <w:r w:rsidRPr="00CD5786">
        <w:t xml:space="preserve">            </w:t>
      </w:r>
      <w:proofErr w:type="gramStart"/>
      <w:r w:rsidRPr="00CD5786">
        <w:rPr>
          <w:color w:val="7F007F"/>
        </w:rPr>
        <w:t>element</w:t>
      </w:r>
      <w:proofErr w:type="gramEnd"/>
      <w:r w:rsidRPr="00CD5786">
        <w:rPr>
          <w:color w:val="000000"/>
        </w:rPr>
        <w:t>=</w:t>
      </w:r>
      <w:r w:rsidRPr="00CD5786">
        <w:rPr>
          <w:i/>
          <w:iCs/>
          <w:color w:val="2A00FF"/>
        </w:rPr>
        <w:t>"</w:t>
      </w:r>
      <w:proofErr w:type="spellStart"/>
      <w:r w:rsidRPr="00CD5786">
        <w:rPr>
          <w:i/>
          <w:iCs/>
          <w:color w:val="2A00FF"/>
        </w:rPr>
        <w:t>wsag-neg:TerminateResponse</w:t>
      </w:r>
      <w:proofErr w:type="spellEnd"/>
      <w:r w:rsidRPr="00CD5786">
        <w:rPr>
          <w:color w:val="3F7F7F"/>
        </w:rPr>
        <w:t>" /&gt;</w:t>
      </w:r>
    </w:p>
    <w:p w14:paraId="14B289C3" w14:textId="77777777" w:rsidR="00543A3D" w:rsidRPr="00CD5786" w:rsidRDefault="00543A3D" w:rsidP="00051549">
      <w:pPr>
        <w:pStyle w:val="Code"/>
        <w:keepNext w:val="0"/>
        <w:keepLines w:val="0"/>
        <w:rPr>
          <w:color w:val="3F7F7F"/>
        </w:rPr>
      </w:pPr>
      <w:r w:rsidRPr="00CD5786">
        <w:rPr>
          <w:color w:val="3F7F7F"/>
        </w:rPr>
        <w:t xml:space="preserve">    &lt;/</w:t>
      </w:r>
      <w:proofErr w:type="spellStart"/>
      <w:r w:rsidRPr="00CD5786">
        <w:rPr>
          <w:color w:val="3F7F7F"/>
        </w:rPr>
        <w:t>wsdl</w:t>
      </w:r>
      <w:proofErr w:type="gramStart"/>
      <w:r w:rsidRPr="00CD5786">
        <w:rPr>
          <w:color w:val="3F7F7F"/>
        </w:rPr>
        <w:t>:message</w:t>
      </w:r>
      <w:proofErr w:type="spellEnd"/>
      <w:proofErr w:type="gramEnd"/>
      <w:r w:rsidRPr="00CD5786">
        <w:rPr>
          <w:color w:val="3F7F7F"/>
        </w:rPr>
        <w:t>&gt;</w:t>
      </w:r>
    </w:p>
    <w:p w14:paraId="205BC985" w14:textId="77777777" w:rsidR="00543A3D" w:rsidRPr="00CD5786" w:rsidRDefault="00543A3D">
      <w:pPr>
        <w:pStyle w:val="Code"/>
        <w:keepNext w:val="0"/>
        <w:keepLines w:val="0"/>
        <w:rPr>
          <w:color w:val="3F7F7F"/>
        </w:rPr>
      </w:pPr>
    </w:p>
    <w:p w14:paraId="7C4EB852"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wsdl:portType</w:t>
      </w:r>
      <w:proofErr w:type="spellEnd"/>
      <w:proofErr w:type="gramEnd"/>
      <w:r w:rsidRPr="00CD5786">
        <w:t xml:space="preserve"> </w:t>
      </w:r>
      <w:r w:rsidRPr="00CD5786">
        <w:rPr>
          <w:color w:val="7F007F"/>
        </w:rPr>
        <w:t>name</w:t>
      </w:r>
      <w:r w:rsidRPr="00CD5786">
        <w:rPr>
          <w:color w:val="000000"/>
        </w:rPr>
        <w:t>=</w:t>
      </w:r>
      <w:r w:rsidRPr="00CD5786">
        <w:rPr>
          <w:i/>
          <w:iCs/>
          <w:color w:val="2A00FF"/>
        </w:rPr>
        <w:t>"Negotiation"</w:t>
      </w:r>
      <w:r w:rsidRPr="00CD5786">
        <w:t xml:space="preserve"> </w:t>
      </w:r>
    </w:p>
    <w:p w14:paraId="73022D27" w14:textId="77777777" w:rsidR="00543A3D" w:rsidRPr="00CD5786" w:rsidRDefault="00543A3D" w:rsidP="00051549">
      <w:pPr>
        <w:pStyle w:val="Code"/>
        <w:keepNext w:val="0"/>
        <w:keepLines w:val="0"/>
        <w:rPr>
          <w:color w:val="3F7F7F"/>
        </w:rPr>
      </w:pPr>
      <w:r w:rsidRPr="00CD5786">
        <w:t xml:space="preserve">             </w:t>
      </w:r>
      <w:proofErr w:type="spellStart"/>
      <w:proofErr w:type="gramStart"/>
      <w:r w:rsidRPr="00CD5786">
        <w:rPr>
          <w:color w:val="7F007F"/>
        </w:rPr>
        <w:t>wsrf</w:t>
      </w:r>
      <w:proofErr w:type="gramEnd"/>
      <w:r w:rsidRPr="00CD5786">
        <w:rPr>
          <w:color w:val="7F007F"/>
        </w:rPr>
        <w:t>-rp:ResourceProperties</w:t>
      </w:r>
      <w:proofErr w:type="spellEnd"/>
      <w:r w:rsidRPr="00CD5786">
        <w:rPr>
          <w:color w:val="000000"/>
        </w:rPr>
        <w:t>=</w:t>
      </w:r>
      <w:r w:rsidRPr="00CD5786">
        <w:rPr>
          <w:i/>
          <w:iCs/>
          <w:color w:val="2A00FF"/>
        </w:rPr>
        <w:t>"</w:t>
      </w:r>
      <w:proofErr w:type="spellStart"/>
      <w:r w:rsidRPr="00CD5786">
        <w:rPr>
          <w:i/>
          <w:iCs/>
          <w:color w:val="2A00FF"/>
        </w:rPr>
        <w:t>wsag-neg:NegotiationProperties</w:t>
      </w:r>
      <w:proofErr w:type="spellEnd"/>
      <w:r w:rsidRPr="00CD5786">
        <w:rPr>
          <w:i/>
          <w:iCs/>
          <w:color w:val="2A00FF"/>
        </w:rPr>
        <w:t>"</w:t>
      </w:r>
      <w:r w:rsidRPr="00CD5786">
        <w:rPr>
          <w:color w:val="3F7F7F"/>
        </w:rPr>
        <w:t>&gt;</w:t>
      </w:r>
    </w:p>
    <w:p w14:paraId="358B2BAD" w14:textId="77777777" w:rsidR="00543A3D" w:rsidRPr="00CD5786" w:rsidRDefault="00543A3D">
      <w:pPr>
        <w:pStyle w:val="Code"/>
        <w:keepNext w:val="0"/>
        <w:keepLines w:val="0"/>
        <w:rPr>
          <w:color w:val="3F7F7F"/>
        </w:rPr>
      </w:pPr>
      <w:r w:rsidRPr="00CD5786">
        <w:rPr>
          <w:color w:val="3F7F7F"/>
        </w:rPr>
        <w:t xml:space="preserve">                   </w:t>
      </w:r>
    </w:p>
    <w:p w14:paraId="37176517" w14:textId="77777777" w:rsidR="00543A3D" w:rsidRPr="00CD5786" w:rsidRDefault="00543A3D" w:rsidP="00051549">
      <w:pPr>
        <w:pStyle w:val="Code"/>
        <w:keepNext w:val="0"/>
        <w:keepLines w:val="0"/>
        <w:rPr>
          <w:color w:val="3F7F7F"/>
        </w:rPr>
      </w:pPr>
      <w:r w:rsidRPr="00CD5786">
        <w:rPr>
          <w:color w:val="3F7F7F"/>
        </w:rPr>
        <w:t xml:space="preserve">        &lt;</w:t>
      </w:r>
      <w:proofErr w:type="spellStart"/>
      <w:proofErr w:type="gramStart"/>
      <w:r w:rsidRPr="00CD5786">
        <w:rPr>
          <w:color w:val="3F7F7F"/>
        </w:rPr>
        <w:t>wsdl:operation</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"Negotiate"</w:t>
      </w:r>
      <w:r w:rsidRPr="00CD5786">
        <w:rPr>
          <w:color w:val="3F7F7F"/>
        </w:rPr>
        <w:t>&gt;</w:t>
      </w:r>
    </w:p>
    <w:p w14:paraId="178DE3A6" w14:textId="77777777" w:rsidR="00543A3D" w:rsidRPr="00CD5786" w:rsidRDefault="00543A3D" w:rsidP="00051549">
      <w:pPr>
        <w:pStyle w:val="Code"/>
        <w:keepNext w:val="0"/>
        <w:keepLines w:val="0"/>
        <w:rPr>
          <w:color w:val="3F7F7F"/>
        </w:rPr>
      </w:pPr>
      <w:r w:rsidRPr="00CD5786">
        <w:rPr>
          <w:color w:val="3F7F7F"/>
        </w:rPr>
        <w:t xml:space="preserve">            &lt;</w:t>
      </w:r>
      <w:proofErr w:type="spellStart"/>
      <w:proofErr w:type="gramStart"/>
      <w:r w:rsidRPr="00CD5786">
        <w:rPr>
          <w:color w:val="3F7F7F"/>
        </w:rPr>
        <w:t>wsdl:input</w:t>
      </w:r>
      <w:proofErr w:type="spellEnd"/>
      <w:proofErr w:type="gramEnd"/>
      <w:r w:rsidRPr="00CD5786">
        <w:rPr>
          <w:color w:val="3F7F7F"/>
        </w:rPr>
        <w:t xml:space="preserve"> </w:t>
      </w:r>
    </w:p>
    <w:p w14:paraId="396304F0" w14:textId="77777777" w:rsidR="00543A3D" w:rsidRPr="00CD5786" w:rsidRDefault="00543A3D" w:rsidP="00051549">
      <w:pPr>
        <w:pStyle w:val="Code"/>
        <w:keepNext w:val="0"/>
        <w:keepLines w:val="0"/>
        <w:rPr>
          <w:color w:val="3F7F7F"/>
        </w:rPr>
      </w:pPr>
      <w:r w:rsidRPr="00CD5786">
        <w:t xml:space="preserve">                </w:t>
      </w:r>
      <w:proofErr w:type="gramStart"/>
      <w:r w:rsidRPr="00CD5786">
        <w:rPr>
          <w:color w:val="7F007F"/>
        </w:rPr>
        <w:t>message</w:t>
      </w:r>
      <w:proofErr w:type="gramEnd"/>
      <w:r w:rsidRPr="00CD5786">
        <w:rPr>
          <w:color w:val="000000"/>
        </w:rPr>
        <w:t>=</w:t>
      </w:r>
      <w:r w:rsidRPr="00CD5786">
        <w:rPr>
          <w:i/>
          <w:iCs/>
          <w:color w:val="2A00FF"/>
        </w:rPr>
        <w:t>"</w:t>
      </w:r>
      <w:proofErr w:type="spellStart"/>
      <w:r w:rsidRPr="00CD5786">
        <w:rPr>
          <w:i/>
          <w:iCs/>
          <w:color w:val="2A00FF"/>
        </w:rPr>
        <w:t>wsag-neg:NegotiateInputMessage</w:t>
      </w:r>
      <w:proofErr w:type="spellEnd"/>
      <w:r w:rsidRPr="00CD5786">
        <w:rPr>
          <w:i/>
          <w:iCs/>
          <w:color w:val="2A00FF"/>
        </w:rPr>
        <w:t>"</w:t>
      </w:r>
      <w:r w:rsidRPr="00CD5786">
        <w:t xml:space="preserve"> </w:t>
      </w:r>
      <w:r w:rsidRPr="00CD5786">
        <w:rPr>
          <w:color w:val="3F7F7F"/>
        </w:rPr>
        <w:t>/&gt;</w:t>
      </w:r>
    </w:p>
    <w:p w14:paraId="26C1366B" w14:textId="77777777" w:rsidR="00543A3D" w:rsidRPr="00CD5786" w:rsidRDefault="00543A3D" w:rsidP="00051549">
      <w:pPr>
        <w:pStyle w:val="Code"/>
        <w:keepNext w:val="0"/>
        <w:keepLines w:val="0"/>
        <w:rPr>
          <w:color w:val="3F7F7F"/>
        </w:rPr>
      </w:pPr>
      <w:r w:rsidRPr="00CD5786">
        <w:rPr>
          <w:color w:val="3F7F7F"/>
        </w:rPr>
        <w:t xml:space="preserve">            &lt;</w:t>
      </w:r>
      <w:proofErr w:type="spellStart"/>
      <w:proofErr w:type="gramStart"/>
      <w:r w:rsidRPr="00CD5786">
        <w:rPr>
          <w:color w:val="3F7F7F"/>
        </w:rPr>
        <w:t>wsdl:output</w:t>
      </w:r>
      <w:proofErr w:type="spellEnd"/>
      <w:proofErr w:type="gramEnd"/>
      <w:r w:rsidRPr="00CD5786">
        <w:rPr>
          <w:color w:val="3F7F7F"/>
        </w:rPr>
        <w:t xml:space="preserve"> </w:t>
      </w:r>
    </w:p>
    <w:p w14:paraId="5D51686F" w14:textId="77777777" w:rsidR="00543A3D" w:rsidRPr="00CD5786" w:rsidRDefault="00543A3D" w:rsidP="00051549">
      <w:pPr>
        <w:pStyle w:val="Code"/>
        <w:keepNext w:val="0"/>
        <w:keepLines w:val="0"/>
        <w:rPr>
          <w:color w:val="3F7F7F"/>
        </w:rPr>
      </w:pPr>
      <w:r w:rsidRPr="00CD5786">
        <w:t xml:space="preserve">                </w:t>
      </w:r>
      <w:proofErr w:type="gramStart"/>
      <w:r w:rsidRPr="00CD5786">
        <w:rPr>
          <w:color w:val="7F007F"/>
        </w:rPr>
        <w:t>message</w:t>
      </w:r>
      <w:proofErr w:type="gramEnd"/>
      <w:r w:rsidRPr="00CD5786">
        <w:rPr>
          <w:color w:val="000000"/>
        </w:rPr>
        <w:t>=</w:t>
      </w:r>
      <w:r w:rsidRPr="00CD5786">
        <w:rPr>
          <w:i/>
          <w:iCs/>
          <w:color w:val="2A00FF"/>
        </w:rPr>
        <w:t>"</w:t>
      </w:r>
      <w:proofErr w:type="spellStart"/>
      <w:r w:rsidRPr="00CD5786">
        <w:rPr>
          <w:i/>
          <w:iCs/>
          <w:color w:val="2A00FF"/>
        </w:rPr>
        <w:t>wsag-neg:NegotiateOuputMessage</w:t>
      </w:r>
      <w:proofErr w:type="spellEnd"/>
      <w:r w:rsidRPr="00CD5786">
        <w:rPr>
          <w:i/>
          <w:iCs/>
          <w:color w:val="2A00FF"/>
        </w:rPr>
        <w:t>"</w:t>
      </w:r>
      <w:r w:rsidRPr="00CD5786">
        <w:t xml:space="preserve"> </w:t>
      </w:r>
      <w:r w:rsidRPr="00CD5786">
        <w:rPr>
          <w:color w:val="3F7F7F"/>
        </w:rPr>
        <w:t>/&gt;</w:t>
      </w:r>
    </w:p>
    <w:p w14:paraId="172041B2"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wsdl:fault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ResourceUnknownFault</w:t>
      </w:r>
      <w:proofErr w:type="spellEnd"/>
      <w:r w:rsidRPr="00CD5786">
        <w:rPr>
          <w:i/>
          <w:iCs/>
          <w:color w:val="2A00FF"/>
        </w:rPr>
        <w:t>"</w:t>
      </w:r>
    </w:p>
    <w:p w14:paraId="4B84F532" w14:textId="77777777" w:rsidR="00543A3D" w:rsidRPr="00CD5786" w:rsidRDefault="00543A3D" w:rsidP="00051549">
      <w:pPr>
        <w:pStyle w:val="Code"/>
        <w:keepNext w:val="0"/>
        <w:keepLines w:val="0"/>
        <w:rPr>
          <w:color w:val="3F7F7F"/>
        </w:rPr>
      </w:pPr>
      <w:r w:rsidRPr="00CD5786">
        <w:t xml:space="preserve">                </w:t>
      </w:r>
      <w:proofErr w:type="gramStart"/>
      <w:r w:rsidRPr="00CD5786">
        <w:rPr>
          <w:color w:val="7F007F"/>
        </w:rPr>
        <w:t>message</w:t>
      </w:r>
      <w:proofErr w:type="gramEnd"/>
      <w:r w:rsidRPr="00CD5786">
        <w:rPr>
          <w:color w:val="000000"/>
        </w:rPr>
        <w:t>=</w:t>
      </w:r>
      <w:r w:rsidRPr="00CD5786">
        <w:rPr>
          <w:i/>
          <w:iCs/>
          <w:color w:val="2A00FF"/>
        </w:rPr>
        <w:t>"</w:t>
      </w:r>
      <w:proofErr w:type="spellStart"/>
      <w:r w:rsidRPr="00CD5786">
        <w:rPr>
          <w:i/>
          <w:iCs/>
          <w:color w:val="2A00FF"/>
        </w:rPr>
        <w:t>wsrf-rw:ResourceUnknownFault</w:t>
      </w:r>
      <w:proofErr w:type="spellEnd"/>
      <w:r w:rsidRPr="00CD5786">
        <w:rPr>
          <w:i/>
          <w:iCs/>
          <w:color w:val="2A00FF"/>
        </w:rPr>
        <w:t>"</w:t>
      </w:r>
      <w:r w:rsidRPr="00CD5786">
        <w:t xml:space="preserve"> </w:t>
      </w:r>
      <w:r w:rsidRPr="00CD5786">
        <w:rPr>
          <w:color w:val="3F7F7F"/>
        </w:rPr>
        <w:t>/&gt;</w:t>
      </w:r>
    </w:p>
    <w:p w14:paraId="46BF6D75"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wsdl:fault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ResourceUnavailableFault</w:t>
      </w:r>
      <w:proofErr w:type="spellEnd"/>
      <w:r w:rsidRPr="00CD5786">
        <w:rPr>
          <w:i/>
          <w:iCs/>
          <w:color w:val="2A00FF"/>
        </w:rPr>
        <w:t>"</w:t>
      </w:r>
    </w:p>
    <w:p w14:paraId="38D709BB" w14:textId="77777777" w:rsidR="00543A3D" w:rsidRPr="00CD5786" w:rsidRDefault="00543A3D" w:rsidP="00051549">
      <w:pPr>
        <w:pStyle w:val="Code"/>
        <w:keepNext w:val="0"/>
        <w:keepLines w:val="0"/>
        <w:rPr>
          <w:color w:val="3F7F7F"/>
        </w:rPr>
      </w:pPr>
      <w:r w:rsidRPr="00CD5786">
        <w:t xml:space="preserve">                </w:t>
      </w:r>
      <w:proofErr w:type="gramStart"/>
      <w:r w:rsidRPr="00CD5786">
        <w:rPr>
          <w:color w:val="7F007F"/>
        </w:rPr>
        <w:t>message</w:t>
      </w:r>
      <w:proofErr w:type="gramEnd"/>
      <w:r w:rsidRPr="00CD5786">
        <w:rPr>
          <w:color w:val="000000"/>
        </w:rPr>
        <w:t>=</w:t>
      </w:r>
      <w:r w:rsidRPr="00CD5786">
        <w:rPr>
          <w:i/>
          <w:iCs/>
          <w:color w:val="2A00FF"/>
        </w:rPr>
        <w:t>"</w:t>
      </w:r>
      <w:proofErr w:type="spellStart"/>
      <w:r w:rsidRPr="00CD5786">
        <w:rPr>
          <w:i/>
          <w:iCs/>
          <w:color w:val="2A00FF"/>
        </w:rPr>
        <w:t>wsrf-rw:ResourceUnavailableFault</w:t>
      </w:r>
      <w:proofErr w:type="spellEnd"/>
      <w:r w:rsidRPr="00CD5786">
        <w:rPr>
          <w:i/>
          <w:iCs/>
          <w:color w:val="2A00FF"/>
        </w:rPr>
        <w:t>"</w:t>
      </w:r>
      <w:r w:rsidRPr="00CD5786">
        <w:t xml:space="preserve"> </w:t>
      </w:r>
      <w:r w:rsidRPr="00CD5786">
        <w:rPr>
          <w:color w:val="3F7F7F"/>
        </w:rPr>
        <w:t>/&gt;</w:t>
      </w:r>
    </w:p>
    <w:p w14:paraId="2C9D17D0"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wsdl:fault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NegotiationFault</w:t>
      </w:r>
      <w:proofErr w:type="spellEnd"/>
      <w:r w:rsidRPr="00CD5786">
        <w:rPr>
          <w:i/>
          <w:iCs/>
          <w:color w:val="2A00FF"/>
        </w:rPr>
        <w:t>"</w:t>
      </w:r>
    </w:p>
    <w:p w14:paraId="21A747FA" w14:textId="77777777" w:rsidR="00543A3D" w:rsidRPr="00CD5786" w:rsidRDefault="00543A3D" w:rsidP="00051549">
      <w:pPr>
        <w:pStyle w:val="Code"/>
        <w:keepNext w:val="0"/>
        <w:keepLines w:val="0"/>
        <w:rPr>
          <w:color w:val="3F7F7F"/>
        </w:rPr>
      </w:pPr>
      <w:r w:rsidRPr="00CD5786">
        <w:t xml:space="preserve">                </w:t>
      </w:r>
      <w:proofErr w:type="gramStart"/>
      <w:r w:rsidRPr="00CD5786">
        <w:rPr>
          <w:color w:val="7F007F"/>
        </w:rPr>
        <w:t>message</w:t>
      </w:r>
      <w:proofErr w:type="gramEnd"/>
      <w:r w:rsidRPr="00CD5786">
        <w:rPr>
          <w:color w:val="000000"/>
        </w:rPr>
        <w:t>=</w:t>
      </w:r>
      <w:r w:rsidRPr="00CD5786">
        <w:rPr>
          <w:i/>
          <w:iCs/>
          <w:color w:val="2A00FF"/>
        </w:rPr>
        <w:t>"</w:t>
      </w:r>
      <w:proofErr w:type="spellStart"/>
      <w:r w:rsidRPr="00CD5786">
        <w:rPr>
          <w:i/>
          <w:iCs/>
          <w:color w:val="2A00FF"/>
        </w:rPr>
        <w:t>wsag-neg:NegotiationFaultMessage</w:t>
      </w:r>
      <w:proofErr w:type="spellEnd"/>
      <w:r w:rsidRPr="00CD5786">
        <w:rPr>
          <w:i/>
          <w:iCs/>
          <w:color w:val="2A00FF"/>
        </w:rPr>
        <w:t>"</w:t>
      </w:r>
      <w:r w:rsidRPr="00CD5786">
        <w:t xml:space="preserve"> </w:t>
      </w:r>
      <w:r w:rsidRPr="00CD5786">
        <w:rPr>
          <w:color w:val="3F7F7F"/>
        </w:rPr>
        <w:t>/&gt;</w:t>
      </w:r>
    </w:p>
    <w:p w14:paraId="29810B40" w14:textId="77777777" w:rsidR="00543A3D" w:rsidRPr="00CD5786" w:rsidRDefault="00543A3D">
      <w:pPr>
        <w:pStyle w:val="Code"/>
        <w:keepNext w:val="0"/>
        <w:keepLines w:val="0"/>
        <w:rPr>
          <w:color w:val="3F7F7F"/>
        </w:rPr>
      </w:pPr>
      <w:r w:rsidRPr="00CD5786">
        <w:rPr>
          <w:color w:val="3F7F7F"/>
        </w:rPr>
        <w:t xml:space="preserve">        &lt;/</w:t>
      </w:r>
      <w:proofErr w:type="spellStart"/>
      <w:r w:rsidRPr="00CD5786">
        <w:rPr>
          <w:color w:val="3F7F7F"/>
        </w:rPr>
        <w:t>wsdl:operation</w:t>
      </w:r>
      <w:proofErr w:type="spellEnd"/>
      <w:r w:rsidRPr="00CD5786">
        <w:rPr>
          <w:color w:val="3F7F7F"/>
        </w:rPr>
        <w:t>&gt;</w:t>
      </w:r>
    </w:p>
    <w:p w14:paraId="56997063" w14:textId="77777777" w:rsidR="00543A3D" w:rsidRPr="00CD5786" w:rsidRDefault="00543A3D" w:rsidP="00051549">
      <w:pPr>
        <w:pStyle w:val="Code"/>
        <w:keepNext w:val="0"/>
        <w:keepLines w:val="0"/>
        <w:rPr>
          <w:color w:val="3F7F7F"/>
        </w:rPr>
      </w:pPr>
      <w:r w:rsidRPr="00CD5786">
        <w:rPr>
          <w:color w:val="3F7F7F"/>
        </w:rPr>
        <w:t xml:space="preserve">        &lt;</w:t>
      </w:r>
      <w:proofErr w:type="spellStart"/>
      <w:proofErr w:type="gramStart"/>
      <w:r w:rsidRPr="00CD5786">
        <w:rPr>
          <w:color w:val="3F7F7F"/>
        </w:rPr>
        <w:t>wsdl:operation</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"Terminate"</w:t>
      </w:r>
      <w:r w:rsidRPr="00CD5786">
        <w:rPr>
          <w:color w:val="3F7F7F"/>
        </w:rPr>
        <w:t>&gt;</w:t>
      </w:r>
    </w:p>
    <w:p w14:paraId="57797382" w14:textId="77777777" w:rsidR="00543A3D" w:rsidRPr="00CD5786" w:rsidRDefault="00543A3D" w:rsidP="00051549">
      <w:pPr>
        <w:pStyle w:val="Code"/>
        <w:keepNext w:val="0"/>
        <w:keepLines w:val="0"/>
        <w:rPr>
          <w:color w:val="3F7F7F"/>
        </w:rPr>
      </w:pPr>
      <w:r w:rsidRPr="00CD5786">
        <w:rPr>
          <w:color w:val="3F7F7F"/>
        </w:rPr>
        <w:t xml:space="preserve">            &lt;</w:t>
      </w:r>
      <w:proofErr w:type="spellStart"/>
      <w:proofErr w:type="gramStart"/>
      <w:r w:rsidRPr="00CD5786">
        <w:rPr>
          <w:color w:val="3F7F7F"/>
        </w:rPr>
        <w:t>wsdl:input</w:t>
      </w:r>
      <w:proofErr w:type="spellEnd"/>
      <w:proofErr w:type="gramEnd"/>
      <w:r w:rsidRPr="00CD5786">
        <w:rPr>
          <w:color w:val="3F7F7F"/>
        </w:rPr>
        <w:t xml:space="preserve"> </w:t>
      </w:r>
    </w:p>
    <w:p w14:paraId="6951317E" w14:textId="77777777" w:rsidR="00543A3D" w:rsidRPr="00CD5786" w:rsidRDefault="00543A3D" w:rsidP="00051549">
      <w:pPr>
        <w:pStyle w:val="Code"/>
        <w:keepNext w:val="0"/>
        <w:keepLines w:val="0"/>
        <w:rPr>
          <w:color w:val="3F7F7F"/>
        </w:rPr>
      </w:pPr>
      <w:r w:rsidRPr="00CD5786">
        <w:rPr>
          <w:color w:val="3F7F7F"/>
        </w:rPr>
        <w:t xml:space="preserve">                </w:t>
      </w:r>
      <w:proofErr w:type="gramStart"/>
      <w:r w:rsidRPr="00CD5786">
        <w:rPr>
          <w:color w:val="7F007F"/>
        </w:rPr>
        <w:t>message</w:t>
      </w:r>
      <w:proofErr w:type="gramEnd"/>
      <w:r w:rsidRPr="00CD5786">
        <w:rPr>
          <w:color w:val="000000"/>
        </w:rPr>
        <w:t>=</w:t>
      </w:r>
      <w:r w:rsidRPr="00CD5786">
        <w:rPr>
          <w:i/>
          <w:iCs/>
          <w:color w:val="2A00FF"/>
        </w:rPr>
        <w:t>"</w:t>
      </w:r>
      <w:proofErr w:type="spellStart"/>
      <w:r w:rsidRPr="00CD5786">
        <w:rPr>
          <w:i/>
          <w:iCs/>
          <w:color w:val="2A00FF"/>
        </w:rPr>
        <w:t>wsag-neg:TerminateNegotiationInputMessage</w:t>
      </w:r>
      <w:proofErr w:type="spellEnd"/>
      <w:r w:rsidRPr="00CD5786">
        <w:rPr>
          <w:i/>
          <w:iCs/>
          <w:color w:val="2A00FF"/>
        </w:rPr>
        <w:t>"</w:t>
      </w:r>
      <w:r w:rsidRPr="00CD5786">
        <w:t xml:space="preserve"> </w:t>
      </w:r>
      <w:r w:rsidRPr="00CD5786">
        <w:rPr>
          <w:color w:val="3F7F7F"/>
        </w:rPr>
        <w:t>/&gt;</w:t>
      </w:r>
    </w:p>
    <w:p w14:paraId="6AE4A4DC" w14:textId="77777777" w:rsidR="00543A3D" w:rsidRPr="00CD5786" w:rsidRDefault="00543A3D" w:rsidP="00051549">
      <w:pPr>
        <w:pStyle w:val="Code"/>
        <w:keepNext w:val="0"/>
        <w:keepLines w:val="0"/>
        <w:rPr>
          <w:color w:val="3F7F7F"/>
        </w:rPr>
      </w:pPr>
      <w:r w:rsidRPr="00CD5786">
        <w:rPr>
          <w:color w:val="3F7F7F"/>
        </w:rPr>
        <w:t xml:space="preserve">            &lt;</w:t>
      </w:r>
      <w:proofErr w:type="spellStart"/>
      <w:proofErr w:type="gramStart"/>
      <w:r w:rsidRPr="00CD5786">
        <w:rPr>
          <w:color w:val="3F7F7F"/>
        </w:rPr>
        <w:t>wsdl:output</w:t>
      </w:r>
      <w:proofErr w:type="spellEnd"/>
      <w:proofErr w:type="gramEnd"/>
      <w:r w:rsidRPr="00CD5786">
        <w:rPr>
          <w:color w:val="3F7F7F"/>
        </w:rPr>
        <w:t xml:space="preserve"> </w:t>
      </w:r>
    </w:p>
    <w:p w14:paraId="60956FF3" w14:textId="77777777" w:rsidR="00543A3D" w:rsidRPr="00CD5786" w:rsidRDefault="00543A3D" w:rsidP="00051549">
      <w:pPr>
        <w:pStyle w:val="Code"/>
        <w:keepNext w:val="0"/>
        <w:keepLines w:val="0"/>
        <w:rPr>
          <w:color w:val="3F7F7F"/>
        </w:rPr>
      </w:pPr>
      <w:r w:rsidRPr="00CD5786">
        <w:t xml:space="preserve">                </w:t>
      </w:r>
      <w:proofErr w:type="gramStart"/>
      <w:r w:rsidRPr="00CD5786">
        <w:rPr>
          <w:color w:val="7F007F"/>
        </w:rPr>
        <w:t>message</w:t>
      </w:r>
      <w:proofErr w:type="gramEnd"/>
      <w:r w:rsidRPr="00CD5786">
        <w:rPr>
          <w:color w:val="000000"/>
        </w:rPr>
        <w:t>=</w:t>
      </w:r>
      <w:r w:rsidRPr="00CD5786">
        <w:rPr>
          <w:i/>
          <w:iCs/>
          <w:color w:val="2A00FF"/>
        </w:rPr>
        <w:t>"</w:t>
      </w:r>
      <w:proofErr w:type="spellStart"/>
      <w:r w:rsidRPr="00CD5786">
        <w:rPr>
          <w:i/>
          <w:iCs/>
          <w:color w:val="2A00FF"/>
        </w:rPr>
        <w:t>wsag-neg:TerminateNegotiationOuputMessage</w:t>
      </w:r>
      <w:proofErr w:type="spellEnd"/>
      <w:r w:rsidRPr="00CD5786">
        <w:rPr>
          <w:i/>
          <w:iCs/>
          <w:color w:val="2A00FF"/>
        </w:rPr>
        <w:t>"</w:t>
      </w:r>
      <w:r w:rsidRPr="00CD5786">
        <w:t xml:space="preserve"> </w:t>
      </w:r>
      <w:r w:rsidRPr="00CD5786">
        <w:rPr>
          <w:color w:val="3F7F7F"/>
        </w:rPr>
        <w:t>/&gt;</w:t>
      </w:r>
    </w:p>
    <w:p w14:paraId="5FF4A9FF" w14:textId="77777777" w:rsidR="00543A3D" w:rsidRPr="00CD5786" w:rsidRDefault="00543A3D" w:rsidP="00051549">
      <w:pPr>
        <w:pStyle w:val="Code"/>
        <w:keepNext w:val="0"/>
        <w:keepLines w:val="0"/>
      </w:pPr>
      <w:r w:rsidRPr="00CD5786">
        <w:rPr>
          <w:color w:val="3F7F7F"/>
        </w:rPr>
        <w:lastRenderedPageBreak/>
        <w:t xml:space="preserve">            &lt;</w:t>
      </w:r>
      <w:proofErr w:type="spellStart"/>
      <w:proofErr w:type="gramStart"/>
      <w:r w:rsidRPr="00CD5786">
        <w:rPr>
          <w:color w:val="3F7F7F"/>
        </w:rPr>
        <w:t>wsdl:fault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ResourceUnknownFault</w:t>
      </w:r>
      <w:proofErr w:type="spellEnd"/>
      <w:r w:rsidRPr="00CD5786">
        <w:rPr>
          <w:i/>
          <w:iCs/>
          <w:color w:val="2A00FF"/>
        </w:rPr>
        <w:t>"</w:t>
      </w:r>
    </w:p>
    <w:p w14:paraId="482A8AFB" w14:textId="77777777" w:rsidR="00543A3D" w:rsidRPr="00CD5786" w:rsidRDefault="00543A3D" w:rsidP="00051549">
      <w:pPr>
        <w:pStyle w:val="Code"/>
        <w:keepNext w:val="0"/>
        <w:keepLines w:val="0"/>
        <w:rPr>
          <w:color w:val="3F7F7F"/>
        </w:rPr>
      </w:pPr>
      <w:r w:rsidRPr="00CD5786">
        <w:t xml:space="preserve">                </w:t>
      </w:r>
      <w:proofErr w:type="gramStart"/>
      <w:r w:rsidRPr="00CD5786">
        <w:rPr>
          <w:color w:val="7F007F"/>
        </w:rPr>
        <w:t>message</w:t>
      </w:r>
      <w:proofErr w:type="gramEnd"/>
      <w:r w:rsidRPr="00CD5786">
        <w:rPr>
          <w:color w:val="000000"/>
        </w:rPr>
        <w:t>=</w:t>
      </w:r>
      <w:r w:rsidRPr="00CD5786">
        <w:rPr>
          <w:i/>
          <w:iCs/>
          <w:color w:val="2A00FF"/>
        </w:rPr>
        <w:t>"</w:t>
      </w:r>
      <w:proofErr w:type="spellStart"/>
      <w:r w:rsidRPr="00CD5786">
        <w:rPr>
          <w:i/>
          <w:iCs/>
          <w:color w:val="2A00FF"/>
        </w:rPr>
        <w:t>wsrf-rw:ResourceUnknownFault</w:t>
      </w:r>
      <w:proofErr w:type="spellEnd"/>
      <w:r w:rsidRPr="00CD5786">
        <w:rPr>
          <w:i/>
          <w:iCs/>
          <w:color w:val="2A00FF"/>
        </w:rPr>
        <w:t>"</w:t>
      </w:r>
      <w:r w:rsidRPr="00CD5786">
        <w:t xml:space="preserve"> </w:t>
      </w:r>
      <w:r w:rsidRPr="00CD5786">
        <w:rPr>
          <w:color w:val="3F7F7F"/>
        </w:rPr>
        <w:t>/&gt;</w:t>
      </w:r>
    </w:p>
    <w:p w14:paraId="232295E1" w14:textId="77777777" w:rsidR="00543A3D" w:rsidRPr="00CD5786" w:rsidRDefault="00543A3D" w:rsidP="00051549">
      <w:pPr>
        <w:pStyle w:val="Code"/>
        <w:keepNext w:val="0"/>
        <w:keepLines w:val="0"/>
      </w:pPr>
      <w:r w:rsidRPr="00CD5786">
        <w:rPr>
          <w:color w:val="3F7F7F"/>
        </w:rPr>
        <w:t xml:space="preserve">            &lt;</w:t>
      </w:r>
      <w:proofErr w:type="spellStart"/>
      <w:proofErr w:type="gramStart"/>
      <w:r w:rsidRPr="00CD5786">
        <w:rPr>
          <w:color w:val="3F7F7F"/>
        </w:rPr>
        <w:t>wsdl:fault</w:t>
      </w:r>
      <w:proofErr w:type="spellEnd"/>
      <w:proofErr w:type="gramEnd"/>
      <w:r w:rsidRPr="00CD5786">
        <w:rPr>
          <w:color w:val="3F7F7F"/>
        </w:rPr>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ResourceUnavailableFault</w:t>
      </w:r>
      <w:proofErr w:type="spellEnd"/>
      <w:r w:rsidRPr="00CD5786">
        <w:rPr>
          <w:i/>
          <w:iCs/>
          <w:color w:val="2A00FF"/>
        </w:rPr>
        <w:t>"</w:t>
      </w:r>
    </w:p>
    <w:p w14:paraId="00DC924A" w14:textId="77777777" w:rsidR="00543A3D" w:rsidRPr="00CD5786" w:rsidRDefault="00543A3D" w:rsidP="00051549">
      <w:pPr>
        <w:pStyle w:val="Code"/>
        <w:keepNext w:val="0"/>
        <w:keepLines w:val="0"/>
        <w:rPr>
          <w:color w:val="3F7F7F"/>
        </w:rPr>
      </w:pPr>
      <w:r w:rsidRPr="00CD5786">
        <w:t xml:space="preserve">                </w:t>
      </w:r>
      <w:proofErr w:type="gramStart"/>
      <w:r w:rsidRPr="00CD5786">
        <w:rPr>
          <w:color w:val="7F007F"/>
        </w:rPr>
        <w:t>message</w:t>
      </w:r>
      <w:proofErr w:type="gramEnd"/>
      <w:r w:rsidRPr="00CD5786">
        <w:rPr>
          <w:color w:val="000000"/>
        </w:rPr>
        <w:t>=</w:t>
      </w:r>
      <w:r w:rsidRPr="00CD5786">
        <w:rPr>
          <w:i/>
          <w:iCs/>
          <w:color w:val="2A00FF"/>
        </w:rPr>
        <w:t>"</w:t>
      </w:r>
      <w:proofErr w:type="spellStart"/>
      <w:r w:rsidRPr="00CD5786">
        <w:rPr>
          <w:i/>
          <w:iCs/>
          <w:color w:val="2A00FF"/>
        </w:rPr>
        <w:t>wsrf-rw:ResourceUnavailableFault</w:t>
      </w:r>
      <w:proofErr w:type="spellEnd"/>
      <w:r w:rsidRPr="00CD5786">
        <w:rPr>
          <w:i/>
          <w:iCs/>
          <w:color w:val="2A00FF"/>
        </w:rPr>
        <w:t>"</w:t>
      </w:r>
      <w:r w:rsidRPr="00CD5786">
        <w:t xml:space="preserve"> </w:t>
      </w:r>
      <w:r w:rsidRPr="00CD5786">
        <w:rPr>
          <w:color w:val="3F7F7F"/>
        </w:rPr>
        <w:t>/&gt;</w:t>
      </w:r>
    </w:p>
    <w:p w14:paraId="28E4C12E" w14:textId="77777777" w:rsidR="00543A3D" w:rsidRPr="00CD5786" w:rsidRDefault="00543A3D">
      <w:pPr>
        <w:pStyle w:val="Code"/>
        <w:keepNext w:val="0"/>
        <w:keepLines w:val="0"/>
        <w:rPr>
          <w:color w:val="3F7F7F"/>
        </w:rPr>
      </w:pPr>
      <w:r w:rsidRPr="00CD5786">
        <w:rPr>
          <w:color w:val="3F7F7F"/>
        </w:rPr>
        <w:t xml:space="preserve">        &lt;/</w:t>
      </w:r>
      <w:proofErr w:type="spellStart"/>
      <w:r w:rsidRPr="00CD5786">
        <w:rPr>
          <w:color w:val="3F7F7F"/>
        </w:rPr>
        <w:t>wsdl:operation</w:t>
      </w:r>
      <w:proofErr w:type="spellEnd"/>
      <w:r w:rsidRPr="00CD5786">
        <w:rPr>
          <w:color w:val="3F7F7F"/>
        </w:rPr>
        <w:t>&gt;</w:t>
      </w:r>
    </w:p>
    <w:p w14:paraId="6AD3C033" w14:textId="77777777" w:rsidR="00543A3D" w:rsidRPr="00CD5786" w:rsidRDefault="00543A3D" w:rsidP="00051549">
      <w:pPr>
        <w:pStyle w:val="Code"/>
        <w:keepNext w:val="0"/>
        <w:keepLines w:val="0"/>
        <w:rPr>
          <w:color w:val="3F7F7F"/>
        </w:rPr>
      </w:pPr>
      <w:r w:rsidRPr="00CD5786">
        <w:rPr>
          <w:color w:val="3F7F7F"/>
        </w:rPr>
        <w:t xml:space="preserve">    &lt;/</w:t>
      </w:r>
      <w:proofErr w:type="spellStart"/>
      <w:r w:rsidRPr="00CD5786">
        <w:rPr>
          <w:color w:val="3F7F7F"/>
        </w:rPr>
        <w:t>wsdl</w:t>
      </w:r>
      <w:proofErr w:type="gramStart"/>
      <w:r w:rsidRPr="00CD5786">
        <w:rPr>
          <w:color w:val="3F7F7F"/>
        </w:rPr>
        <w:t>:portType</w:t>
      </w:r>
      <w:proofErr w:type="spellEnd"/>
      <w:proofErr w:type="gramEnd"/>
      <w:r w:rsidRPr="00CD5786">
        <w:rPr>
          <w:color w:val="3F7F7F"/>
        </w:rPr>
        <w:t>&gt;</w:t>
      </w:r>
    </w:p>
    <w:p w14:paraId="58815C99" w14:textId="77777777" w:rsidR="00543A3D" w:rsidRPr="00CD5786" w:rsidRDefault="00543A3D" w:rsidP="00051549">
      <w:pPr>
        <w:pStyle w:val="Code"/>
        <w:keepNext w:val="0"/>
        <w:keepLines w:val="0"/>
      </w:pPr>
      <w:r w:rsidRPr="00CD5786">
        <w:rPr>
          <w:color w:val="3F7F7F"/>
        </w:rPr>
        <w:t>&lt;/</w:t>
      </w:r>
      <w:proofErr w:type="spellStart"/>
      <w:r w:rsidRPr="00CD5786">
        <w:rPr>
          <w:color w:val="3F7F7F"/>
        </w:rPr>
        <w:t>wsdl</w:t>
      </w:r>
      <w:proofErr w:type="gramStart"/>
      <w:r w:rsidRPr="00CD5786">
        <w:rPr>
          <w:color w:val="3F7F7F"/>
        </w:rPr>
        <w:t>:definitions</w:t>
      </w:r>
      <w:proofErr w:type="spellEnd"/>
      <w:proofErr w:type="gramEnd"/>
      <w:r w:rsidRPr="00CD5786">
        <w:rPr>
          <w:color w:val="3F7F7F"/>
        </w:rPr>
        <w:t>&gt;</w:t>
      </w:r>
    </w:p>
    <w:p w14:paraId="75CA49BF" w14:textId="77777777" w:rsidR="00543A3D" w:rsidRPr="00CD5786" w:rsidRDefault="00543A3D" w:rsidP="00051549">
      <w:pPr>
        <w:widowControl/>
        <w:suppressAutoHyphens w:val="0"/>
        <w:rPr>
          <w:lang w:val="en-US"/>
        </w:rPr>
      </w:pPr>
    </w:p>
    <w:p w14:paraId="6C7C215D" w14:textId="77777777" w:rsidR="00543A3D" w:rsidRPr="00CD5786" w:rsidRDefault="00543A3D" w:rsidP="00051549">
      <w:pPr>
        <w:pStyle w:val="berschrift2"/>
        <w:widowControl/>
        <w:suppressAutoHyphens w:val="0"/>
        <w:spacing w:after="60"/>
        <w:ind w:left="578" w:hanging="578"/>
        <w:rPr>
          <w:lang w:val="en-US"/>
        </w:rPr>
      </w:pPr>
      <w:bookmarkStart w:id="2313" w:name="_Toc280115738"/>
      <w:r w:rsidRPr="00CD5786">
        <w:rPr>
          <w:lang w:val="en-US"/>
        </w:rPr>
        <w:t>Advertisement WSDL</w:t>
      </w:r>
      <w:bookmarkEnd w:id="2313"/>
    </w:p>
    <w:p w14:paraId="7118EC16" w14:textId="77777777" w:rsidR="00543A3D" w:rsidRPr="00CD5786" w:rsidRDefault="00543A3D" w:rsidP="00051549">
      <w:pPr>
        <w:pStyle w:val="Code"/>
        <w:keepNext w:val="0"/>
        <w:keepLines w:val="0"/>
      </w:pPr>
      <w:r w:rsidRPr="00CD5786">
        <w:rPr>
          <w:color w:val="008080"/>
        </w:rPr>
        <w:t>&lt;</w:t>
      </w:r>
      <w:proofErr w:type="spellStart"/>
      <w:proofErr w:type="gramStart"/>
      <w:r w:rsidRPr="00CD5786">
        <w:rPr>
          <w:color w:val="3F7F7F"/>
        </w:rPr>
        <w:t>wsdl:definitions</w:t>
      </w:r>
      <w:proofErr w:type="spellEnd"/>
      <w:proofErr w:type="gramEnd"/>
      <w:r w:rsidRPr="00CD5786">
        <w:t xml:space="preserve"> </w:t>
      </w:r>
      <w:proofErr w:type="spellStart"/>
      <w:r w:rsidRPr="00CD5786">
        <w:rPr>
          <w:color w:val="7F007F"/>
        </w:rPr>
        <w:t>xmlns:wsdl</w:t>
      </w:r>
      <w:proofErr w:type="spellEnd"/>
      <w:r w:rsidRPr="00CD5786">
        <w:rPr>
          <w:i/>
          <w:iCs/>
          <w:color w:val="2A00FF"/>
        </w:rPr>
        <w:t>="http://schemas.xmlsoap.org/wsdl/"</w:t>
      </w:r>
    </w:p>
    <w:p w14:paraId="6425F935" w14:textId="77777777" w:rsidR="00543A3D" w:rsidRPr="00CD5786" w:rsidRDefault="00543A3D" w:rsidP="00051549">
      <w:pPr>
        <w:pStyle w:val="Code"/>
        <w:keepNext w:val="0"/>
        <w:keepLines w:val="0"/>
        <w:rPr>
          <w:i/>
          <w:iCs/>
          <w:color w:val="2A00FF"/>
        </w:rPr>
      </w:pPr>
      <w:r w:rsidRPr="00CD5786">
        <w:t xml:space="preserve">    </w:t>
      </w:r>
      <w:proofErr w:type="spellStart"/>
      <w:proofErr w:type="gramStart"/>
      <w:r w:rsidRPr="00CD5786">
        <w:rPr>
          <w:color w:val="7F007F"/>
        </w:rPr>
        <w:t>xmlns:xs</w:t>
      </w:r>
      <w:proofErr w:type="spellEnd"/>
      <w:proofErr w:type="gramEnd"/>
      <w:r w:rsidRPr="00CD5786">
        <w:rPr>
          <w:i/>
          <w:iCs/>
          <w:color w:val="2A00FF"/>
        </w:rPr>
        <w:t>="http://www.w3.org/2001/XMLSchema"</w:t>
      </w:r>
    </w:p>
    <w:p w14:paraId="1FD651C7" w14:textId="77777777" w:rsidR="00543A3D" w:rsidRPr="00CD5786" w:rsidRDefault="00543A3D" w:rsidP="00051549">
      <w:pPr>
        <w:pStyle w:val="Code"/>
        <w:keepNext w:val="0"/>
        <w:keepLines w:val="0"/>
        <w:rPr>
          <w:i/>
          <w:iCs/>
          <w:color w:val="2A00FF"/>
        </w:rPr>
      </w:pPr>
      <w:r w:rsidRPr="00CD5786">
        <w:t xml:space="preserve">    </w:t>
      </w:r>
      <w:proofErr w:type="spellStart"/>
      <w:proofErr w:type="gramStart"/>
      <w:r w:rsidRPr="00CD5786">
        <w:rPr>
          <w:color w:val="7F007F"/>
        </w:rPr>
        <w:t>xmlns:wsa</w:t>
      </w:r>
      <w:proofErr w:type="spellEnd"/>
      <w:proofErr w:type="gramEnd"/>
      <w:r w:rsidRPr="00CD5786">
        <w:rPr>
          <w:i/>
          <w:iCs/>
          <w:color w:val="2A00FF"/>
        </w:rPr>
        <w:t>="http://www.w3.org/2005/08/addressing"</w:t>
      </w:r>
    </w:p>
    <w:p w14:paraId="7C0C0BDE" w14:textId="77777777" w:rsidR="00543A3D" w:rsidRPr="00CD5786" w:rsidRDefault="00543A3D" w:rsidP="00051549">
      <w:pPr>
        <w:pStyle w:val="Code"/>
        <w:keepNext w:val="0"/>
        <w:keepLines w:val="0"/>
        <w:rPr>
          <w:i/>
          <w:iCs/>
          <w:color w:val="2A00FF"/>
        </w:rPr>
      </w:pPr>
      <w:r w:rsidRPr="00CD5786">
        <w:t xml:space="preserve">    </w:t>
      </w:r>
      <w:proofErr w:type="spellStart"/>
      <w:proofErr w:type="gramStart"/>
      <w:r w:rsidRPr="00CD5786">
        <w:rPr>
          <w:color w:val="7F007F"/>
        </w:rPr>
        <w:t>xmlns:wsag</w:t>
      </w:r>
      <w:proofErr w:type="spellEnd"/>
      <w:proofErr w:type="gramEnd"/>
      <w:r w:rsidRPr="00CD5786">
        <w:rPr>
          <w:i/>
          <w:iCs/>
          <w:color w:val="2A00FF"/>
        </w:rPr>
        <w:t>="http://schemas.ggf.org/graap/2007/03/ws-agreement"</w:t>
      </w:r>
    </w:p>
    <w:p w14:paraId="753035E9" w14:textId="77777777" w:rsidR="00543A3D" w:rsidRPr="00CD5786" w:rsidRDefault="00543A3D" w:rsidP="00051549">
      <w:pPr>
        <w:pStyle w:val="Code"/>
        <w:keepNext w:val="0"/>
        <w:keepLines w:val="0"/>
        <w:rPr>
          <w:i/>
          <w:iCs/>
          <w:color w:val="2A00FF"/>
        </w:rPr>
      </w:pPr>
      <w:r w:rsidRPr="00CD5786">
        <w:t xml:space="preserve">    </w:t>
      </w:r>
      <w:proofErr w:type="gramStart"/>
      <w:r w:rsidRPr="00CD5786">
        <w:rPr>
          <w:color w:val="7F007F"/>
        </w:rPr>
        <w:t>xmlns:wsag</w:t>
      </w:r>
      <w:proofErr w:type="gramEnd"/>
      <w:r w:rsidRPr="00CD5786">
        <w:rPr>
          <w:color w:val="7F007F"/>
        </w:rPr>
        <w:t>-neg</w:t>
      </w:r>
      <w:r w:rsidRPr="00CD5786">
        <w:rPr>
          <w:i/>
          <w:iCs/>
          <w:color w:val="2A00FF"/>
        </w:rPr>
        <w:t>="http://schemas.ogf.org/graap/2009/11/ws-agreement-negotiation"</w:t>
      </w:r>
    </w:p>
    <w:p w14:paraId="55912BFF" w14:textId="77777777" w:rsidR="00543A3D" w:rsidRPr="00CD5786" w:rsidRDefault="00543A3D" w:rsidP="00051549">
      <w:pPr>
        <w:pStyle w:val="Code"/>
        <w:keepNext w:val="0"/>
        <w:keepLines w:val="0"/>
        <w:rPr>
          <w:i/>
          <w:iCs/>
          <w:color w:val="2A00FF"/>
        </w:rPr>
      </w:pPr>
      <w:r w:rsidRPr="00CD5786">
        <w:t xml:space="preserve">    </w:t>
      </w:r>
      <w:proofErr w:type="spellStart"/>
      <w:proofErr w:type="gramStart"/>
      <w:r w:rsidRPr="00CD5786">
        <w:rPr>
          <w:color w:val="7F007F"/>
        </w:rPr>
        <w:t>xmlns:wsrf</w:t>
      </w:r>
      <w:proofErr w:type="gramEnd"/>
      <w:r w:rsidRPr="00CD5786">
        <w:rPr>
          <w:color w:val="7F007F"/>
        </w:rPr>
        <w:t>-rp</w:t>
      </w:r>
      <w:proofErr w:type="spellEnd"/>
      <w:r w:rsidRPr="00CD5786">
        <w:rPr>
          <w:i/>
          <w:iCs/>
          <w:color w:val="2A00FF"/>
        </w:rPr>
        <w:t>="http://docs.oasis-open.org/wsrf/rp-2"</w:t>
      </w:r>
    </w:p>
    <w:p w14:paraId="3D51B552" w14:textId="77777777" w:rsidR="00543A3D" w:rsidRPr="00CD5786" w:rsidRDefault="00543A3D" w:rsidP="00051549">
      <w:pPr>
        <w:pStyle w:val="Code"/>
        <w:keepNext w:val="0"/>
        <w:keepLines w:val="0"/>
        <w:rPr>
          <w:i/>
          <w:iCs/>
          <w:color w:val="2A00FF"/>
        </w:rPr>
      </w:pPr>
      <w:r w:rsidRPr="00CD5786">
        <w:t xml:space="preserve">    </w:t>
      </w:r>
      <w:proofErr w:type="spellStart"/>
      <w:proofErr w:type="gramStart"/>
      <w:r w:rsidRPr="00CD5786">
        <w:rPr>
          <w:color w:val="7F007F"/>
        </w:rPr>
        <w:t>xmlns:wsrf</w:t>
      </w:r>
      <w:proofErr w:type="gramEnd"/>
      <w:r w:rsidRPr="00CD5786">
        <w:rPr>
          <w:color w:val="7F007F"/>
        </w:rPr>
        <w:t>-rw</w:t>
      </w:r>
      <w:proofErr w:type="spellEnd"/>
      <w:r w:rsidRPr="00CD5786">
        <w:rPr>
          <w:i/>
          <w:iCs/>
          <w:color w:val="2A00FF"/>
        </w:rPr>
        <w:t>="http://docs.oasis-open.org/wsrf/rw-2"</w:t>
      </w:r>
    </w:p>
    <w:p w14:paraId="02A5E2E9" w14:textId="77777777" w:rsidR="00543A3D" w:rsidRPr="00CD5786" w:rsidRDefault="00543A3D" w:rsidP="00051549">
      <w:pPr>
        <w:pStyle w:val="Code"/>
        <w:keepNext w:val="0"/>
        <w:keepLines w:val="0"/>
      </w:pPr>
      <w:r w:rsidRPr="00CD5786">
        <w:t xml:space="preserve">    </w:t>
      </w:r>
      <w:proofErr w:type="gramStart"/>
      <w:r w:rsidRPr="00CD5786">
        <w:rPr>
          <w:color w:val="7F007F"/>
        </w:rPr>
        <w:t>targetNamespace</w:t>
      </w:r>
      <w:proofErr w:type="gramEnd"/>
      <w:r w:rsidRPr="00CD5786">
        <w:rPr>
          <w:i/>
          <w:iCs/>
          <w:color w:val="2A00FF"/>
        </w:rPr>
        <w:t>="http://schemas.ogf.org/graap/2009/11/ws-agreement-negotiation"</w:t>
      </w:r>
      <w:r w:rsidRPr="00CD5786">
        <w:rPr>
          <w:color w:val="008080"/>
        </w:rPr>
        <w:t>&gt;</w:t>
      </w:r>
    </w:p>
    <w:p w14:paraId="30FEA923" w14:textId="77777777" w:rsidR="00543A3D" w:rsidRPr="00CD5786" w:rsidRDefault="00543A3D" w:rsidP="00051549">
      <w:pPr>
        <w:pStyle w:val="Code"/>
        <w:keepNext w:val="0"/>
        <w:keepLines w:val="0"/>
      </w:pPr>
    </w:p>
    <w:p w14:paraId="34AB68CD" w14:textId="77777777" w:rsidR="00543A3D" w:rsidRPr="00CD5786" w:rsidRDefault="00543A3D" w:rsidP="00051549">
      <w:pPr>
        <w:pStyle w:val="Code"/>
        <w:keepNext w:val="0"/>
        <w:keepLines w:val="0"/>
        <w:rPr>
          <w:i/>
          <w:iCs/>
          <w:color w:val="2A00FF"/>
        </w:rPr>
      </w:pPr>
      <w:r w:rsidRPr="00CD5786">
        <w:rPr>
          <w:color w:val="000000"/>
        </w:rPr>
        <w:t xml:space="preserve">    </w:t>
      </w:r>
      <w:r w:rsidRPr="00CD5786">
        <w:rPr>
          <w:color w:val="008080"/>
        </w:rPr>
        <w:t>&lt;</w:t>
      </w:r>
      <w:proofErr w:type="spellStart"/>
      <w:proofErr w:type="gramStart"/>
      <w:r w:rsidRPr="00CD5786">
        <w:rPr>
          <w:color w:val="3F7F7F"/>
        </w:rPr>
        <w:t>wsdl:import</w:t>
      </w:r>
      <w:proofErr w:type="spellEnd"/>
      <w:proofErr w:type="gramEnd"/>
      <w:r w:rsidRPr="00CD5786">
        <w:t xml:space="preserve"> </w:t>
      </w:r>
      <w:r w:rsidRPr="00CD5786">
        <w:rPr>
          <w:color w:val="7F007F"/>
        </w:rPr>
        <w:t>namespace</w:t>
      </w:r>
      <w:r w:rsidRPr="00CD5786">
        <w:rPr>
          <w:color w:val="000000"/>
        </w:rPr>
        <w:t>=</w:t>
      </w:r>
      <w:r w:rsidRPr="00CD5786">
        <w:rPr>
          <w:i/>
          <w:iCs/>
          <w:color w:val="2A00FF"/>
        </w:rPr>
        <w:t>"http://docs.oasis-open.org/</w:t>
      </w:r>
      <w:proofErr w:type="spellStart"/>
      <w:r w:rsidRPr="00CD5786">
        <w:rPr>
          <w:i/>
          <w:iCs/>
          <w:color w:val="2A00FF"/>
        </w:rPr>
        <w:t>wsrf</w:t>
      </w:r>
      <w:proofErr w:type="spellEnd"/>
      <w:r w:rsidRPr="00CD5786">
        <w:rPr>
          <w:i/>
          <w:iCs/>
          <w:color w:val="2A00FF"/>
        </w:rPr>
        <w:t>/rw-2"</w:t>
      </w:r>
    </w:p>
    <w:p w14:paraId="2EE05D16" w14:textId="77777777" w:rsidR="00543A3D" w:rsidRPr="00CD5786" w:rsidRDefault="00543A3D" w:rsidP="00051549">
      <w:pPr>
        <w:pStyle w:val="Code"/>
        <w:keepNext w:val="0"/>
        <w:keepLines w:val="0"/>
      </w:pPr>
      <w:r w:rsidRPr="00CD5786">
        <w:t xml:space="preserve">        </w:t>
      </w:r>
      <w:proofErr w:type="gramStart"/>
      <w:r w:rsidRPr="00CD5786">
        <w:rPr>
          <w:color w:val="7F007F"/>
        </w:rPr>
        <w:t>location</w:t>
      </w:r>
      <w:proofErr w:type="gramEnd"/>
      <w:r w:rsidRPr="00CD5786">
        <w:rPr>
          <w:color w:val="000000"/>
        </w:rPr>
        <w:t>=</w:t>
      </w:r>
      <w:r w:rsidRPr="00CD5786">
        <w:rPr>
          <w:i/>
          <w:iCs/>
          <w:color w:val="2A00FF"/>
        </w:rPr>
        <w:t>"http://docs.oasis-open.org/</w:t>
      </w:r>
      <w:proofErr w:type="spellStart"/>
      <w:r w:rsidRPr="00CD5786">
        <w:rPr>
          <w:i/>
          <w:iCs/>
          <w:color w:val="2A00FF"/>
        </w:rPr>
        <w:t>wsrf</w:t>
      </w:r>
      <w:proofErr w:type="spellEnd"/>
      <w:r w:rsidRPr="00CD5786">
        <w:rPr>
          <w:i/>
          <w:iCs/>
          <w:color w:val="2A00FF"/>
        </w:rPr>
        <w:t>/rw-2.wsdl"</w:t>
      </w:r>
      <w:r w:rsidRPr="00CD5786">
        <w:rPr>
          <w:color w:val="008080"/>
        </w:rPr>
        <w:t>/&gt;</w:t>
      </w:r>
    </w:p>
    <w:p w14:paraId="705FDBF2" w14:textId="77777777" w:rsidR="00543A3D" w:rsidRPr="00CD5786" w:rsidRDefault="00543A3D" w:rsidP="00051549">
      <w:pPr>
        <w:pStyle w:val="Code"/>
        <w:keepNext w:val="0"/>
        <w:keepLines w:val="0"/>
      </w:pPr>
    </w:p>
    <w:p w14:paraId="2885D3A5"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wsdl:import</w:t>
      </w:r>
      <w:proofErr w:type="spellEnd"/>
      <w:proofErr w:type="gramEnd"/>
      <w:r w:rsidRPr="00CD5786">
        <w:t xml:space="preserve"> </w:t>
      </w:r>
      <w:r w:rsidRPr="00CD5786">
        <w:rPr>
          <w:color w:val="7F007F"/>
        </w:rPr>
        <w:t>namespace</w:t>
      </w:r>
      <w:r w:rsidRPr="00CD5786">
        <w:rPr>
          <w:color w:val="000000"/>
        </w:rPr>
        <w:t>=</w:t>
      </w:r>
      <w:r w:rsidRPr="00CD5786">
        <w:rPr>
          <w:i/>
          <w:iCs/>
          <w:color w:val="2A00FF"/>
        </w:rPr>
        <w:t>"http://docs.oasis-open.org/</w:t>
      </w:r>
      <w:proofErr w:type="spellStart"/>
      <w:r w:rsidRPr="00CD5786">
        <w:rPr>
          <w:i/>
          <w:iCs/>
          <w:color w:val="2A00FF"/>
        </w:rPr>
        <w:t>wsrf</w:t>
      </w:r>
      <w:proofErr w:type="spellEnd"/>
      <w:r w:rsidRPr="00CD5786">
        <w:rPr>
          <w:i/>
          <w:iCs/>
          <w:color w:val="2A00FF"/>
        </w:rPr>
        <w:t>/rpw-2"</w:t>
      </w:r>
    </w:p>
    <w:p w14:paraId="311516D1" w14:textId="77777777" w:rsidR="00543A3D" w:rsidRPr="00CD5786" w:rsidRDefault="00543A3D" w:rsidP="00051549">
      <w:pPr>
        <w:pStyle w:val="Code"/>
        <w:keepNext w:val="0"/>
        <w:keepLines w:val="0"/>
      </w:pPr>
      <w:r w:rsidRPr="00CD5786">
        <w:t xml:space="preserve">        </w:t>
      </w:r>
      <w:proofErr w:type="gramStart"/>
      <w:r w:rsidRPr="00CD5786">
        <w:rPr>
          <w:color w:val="7F007F"/>
        </w:rPr>
        <w:t>location</w:t>
      </w:r>
      <w:proofErr w:type="gramEnd"/>
      <w:r w:rsidRPr="00CD5786">
        <w:rPr>
          <w:color w:val="000000"/>
        </w:rPr>
        <w:t>=</w:t>
      </w:r>
      <w:r w:rsidRPr="00CD5786">
        <w:rPr>
          <w:i/>
          <w:iCs/>
          <w:color w:val="2A00FF"/>
        </w:rPr>
        <w:t>"http://docs.oasis-open.org/</w:t>
      </w:r>
      <w:proofErr w:type="spellStart"/>
      <w:r w:rsidRPr="00CD5786">
        <w:rPr>
          <w:i/>
          <w:iCs/>
          <w:color w:val="2A00FF"/>
        </w:rPr>
        <w:t>wsrf</w:t>
      </w:r>
      <w:proofErr w:type="spellEnd"/>
      <w:r w:rsidRPr="00CD5786">
        <w:rPr>
          <w:i/>
          <w:iCs/>
          <w:color w:val="2A00FF"/>
        </w:rPr>
        <w:t>/rpw-2.wsdl"</w:t>
      </w:r>
      <w:r w:rsidRPr="00CD5786">
        <w:t xml:space="preserve"> </w:t>
      </w:r>
      <w:r w:rsidRPr="00CD5786">
        <w:rPr>
          <w:color w:val="008080"/>
        </w:rPr>
        <w:t>/&gt;</w:t>
      </w:r>
    </w:p>
    <w:p w14:paraId="11191A68" w14:textId="77777777" w:rsidR="00543A3D" w:rsidRPr="00CD5786" w:rsidRDefault="00543A3D" w:rsidP="00051549">
      <w:pPr>
        <w:pStyle w:val="Code"/>
        <w:keepNext w:val="0"/>
        <w:keepLines w:val="0"/>
      </w:pPr>
      <w:r w:rsidRPr="00CD5786">
        <w:rPr>
          <w:color w:val="000000"/>
        </w:rPr>
        <w:t xml:space="preserve">        </w:t>
      </w:r>
    </w:p>
    <w:p w14:paraId="0B16D064" w14:textId="77777777" w:rsidR="00543A3D" w:rsidRPr="0057316D" w:rsidRDefault="00543A3D" w:rsidP="00051549">
      <w:pPr>
        <w:pStyle w:val="Code"/>
        <w:keepNext w:val="0"/>
        <w:keepLines w:val="0"/>
        <w:rPr>
          <w:lang w:val="de-DE"/>
        </w:rPr>
      </w:pPr>
      <w:r w:rsidRPr="00CD5786">
        <w:rPr>
          <w:color w:val="000000"/>
        </w:rPr>
        <w:t xml:space="preserve">    </w:t>
      </w:r>
      <w:r w:rsidRPr="0057316D">
        <w:rPr>
          <w:color w:val="008080"/>
          <w:lang w:val="de-DE"/>
        </w:rPr>
        <w:t>&lt;</w:t>
      </w:r>
      <w:proofErr w:type="spellStart"/>
      <w:r w:rsidRPr="0057316D">
        <w:rPr>
          <w:color w:val="3F7F7F"/>
          <w:lang w:val="de-DE"/>
        </w:rPr>
        <w:t>wsdl:types</w:t>
      </w:r>
      <w:proofErr w:type="spellEnd"/>
      <w:r w:rsidRPr="0057316D">
        <w:rPr>
          <w:color w:val="008080"/>
          <w:lang w:val="de-DE"/>
        </w:rPr>
        <w:t>&gt;</w:t>
      </w:r>
    </w:p>
    <w:p w14:paraId="0545402F" w14:textId="77777777" w:rsidR="00543A3D" w:rsidRPr="0057316D" w:rsidRDefault="00543A3D" w:rsidP="00051549">
      <w:pPr>
        <w:pStyle w:val="Code"/>
        <w:keepNext w:val="0"/>
        <w:keepLines w:val="0"/>
        <w:rPr>
          <w:lang w:val="de-DE"/>
        </w:rPr>
      </w:pPr>
      <w:r w:rsidRPr="0057316D">
        <w:rPr>
          <w:color w:val="000000"/>
          <w:lang w:val="de-DE"/>
        </w:rPr>
        <w:t xml:space="preserve">        </w:t>
      </w:r>
      <w:r w:rsidRPr="0057316D">
        <w:rPr>
          <w:color w:val="008080"/>
          <w:lang w:val="de-DE"/>
        </w:rPr>
        <w:t>&lt;</w:t>
      </w:r>
      <w:proofErr w:type="spellStart"/>
      <w:r w:rsidRPr="0057316D">
        <w:rPr>
          <w:color w:val="3F7F7F"/>
          <w:lang w:val="de-DE"/>
        </w:rPr>
        <w:t>xs:schema</w:t>
      </w:r>
      <w:proofErr w:type="spellEnd"/>
    </w:p>
    <w:p w14:paraId="4CBBF2DC" w14:textId="77777777" w:rsidR="00543A3D" w:rsidRPr="0057316D" w:rsidRDefault="00543A3D" w:rsidP="00051549">
      <w:pPr>
        <w:pStyle w:val="Code"/>
        <w:keepNext w:val="0"/>
        <w:keepLines w:val="0"/>
        <w:rPr>
          <w:i/>
          <w:iCs/>
          <w:color w:val="2A00FF"/>
          <w:lang w:val="de-DE"/>
        </w:rPr>
      </w:pPr>
      <w:r w:rsidRPr="0057316D">
        <w:rPr>
          <w:lang w:val="de-DE"/>
        </w:rPr>
        <w:t xml:space="preserve">            </w:t>
      </w:r>
      <w:r w:rsidRPr="0057316D">
        <w:rPr>
          <w:color w:val="7F007F"/>
          <w:lang w:val="de-DE"/>
        </w:rPr>
        <w:t>targetNamespace</w:t>
      </w:r>
      <w:r w:rsidRPr="0057316D">
        <w:rPr>
          <w:color w:val="000000"/>
          <w:lang w:val="de-DE"/>
        </w:rPr>
        <w:t>=</w:t>
      </w:r>
      <w:r w:rsidRPr="0057316D">
        <w:rPr>
          <w:i/>
          <w:iCs/>
          <w:color w:val="2A00FF"/>
          <w:lang w:val="de-DE"/>
        </w:rPr>
        <w:t>"http://schemas.ogf.org/graap/2009/11/ws-agreement-negotiation"</w:t>
      </w:r>
    </w:p>
    <w:p w14:paraId="6160CD11" w14:textId="77777777" w:rsidR="00543A3D" w:rsidRPr="0057316D" w:rsidRDefault="00543A3D" w:rsidP="00051549">
      <w:pPr>
        <w:pStyle w:val="Code"/>
        <w:keepNext w:val="0"/>
        <w:keepLines w:val="0"/>
        <w:rPr>
          <w:i/>
          <w:iCs/>
          <w:color w:val="2A00FF"/>
          <w:lang w:val="de-DE"/>
        </w:rPr>
      </w:pPr>
      <w:r w:rsidRPr="0057316D">
        <w:rPr>
          <w:lang w:val="de-DE"/>
        </w:rPr>
        <w:t xml:space="preserve">            </w:t>
      </w:r>
      <w:r w:rsidRPr="0057316D">
        <w:rPr>
          <w:color w:val="7F007F"/>
          <w:lang w:val="de-DE"/>
        </w:rPr>
        <w:t>xmlns:wsag-neg</w:t>
      </w:r>
      <w:r w:rsidRPr="0057316D">
        <w:rPr>
          <w:color w:val="000000"/>
          <w:lang w:val="de-DE"/>
        </w:rPr>
        <w:t>=</w:t>
      </w:r>
      <w:r w:rsidRPr="0057316D">
        <w:rPr>
          <w:i/>
          <w:iCs/>
          <w:color w:val="2A00FF"/>
          <w:lang w:val="de-DE"/>
        </w:rPr>
        <w:t>"http://schemas.ogf.org/graap/2009/11/ws-agreement-negotiation"</w:t>
      </w:r>
    </w:p>
    <w:p w14:paraId="59A7FBA3" w14:textId="77777777" w:rsidR="00543A3D" w:rsidRPr="0057316D" w:rsidRDefault="00543A3D" w:rsidP="00051549">
      <w:pPr>
        <w:pStyle w:val="Code"/>
        <w:keepNext w:val="0"/>
        <w:keepLines w:val="0"/>
        <w:rPr>
          <w:i/>
          <w:iCs/>
          <w:color w:val="2A00FF"/>
          <w:lang w:val="de-DE"/>
        </w:rPr>
      </w:pPr>
      <w:r w:rsidRPr="0057316D">
        <w:rPr>
          <w:lang w:val="de-DE"/>
        </w:rPr>
        <w:lastRenderedPageBreak/>
        <w:t xml:space="preserve">            </w:t>
      </w:r>
      <w:proofErr w:type="spellStart"/>
      <w:r w:rsidRPr="0057316D">
        <w:rPr>
          <w:color w:val="7F007F"/>
          <w:lang w:val="de-DE"/>
        </w:rPr>
        <w:t>xmlns:wsag</w:t>
      </w:r>
      <w:proofErr w:type="spellEnd"/>
      <w:r w:rsidRPr="0057316D">
        <w:rPr>
          <w:color w:val="000000"/>
          <w:lang w:val="de-DE"/>
        </w:rPr>
        <w:t>=</w:t>
      </w:r>
      <w:r w:rsidRPr="0057316D">
        <w:rPr>
          <w:i/>
          <w:iCs/>
          <w:color w:val="2A00FF"/>
          <w:lang w:val="de-DE"/>
        </w:rPr>
        <w:t>"http://schemas.ggf.org/graap/2007/03/ws-agreement"</w:t>
      </w:r>
    </w:p>
    <w:p w14:paraId="1C6D7CBA" w14:textId="77777777" w:rsidR="00543A3D" w:rsidRPr="0057316D" w:rsidRDefault="00543A3D" w:rsidP="00051549">
      <w:pPr>
        <w:pStyle w:val="Code"/>
        <w:keepNext w:val="0"/>
        <w:keepLines w:val="0"/>
        <w:rPr>
          <w:lang w:val="de-DE"/>
        </w:rPr>
      </w:pPr>
      <w:r w:rsidRPr="0057316D">
        <w:rPr>
          <w:lang w:val="de-DE"/>
        </w:rPr>
        <w:t xml:space="preserve">            </w:t>
      </w:r>
      <w:proofErr w:type="spellStart"/>
      <w:r w:rsidRPr="0057316D">
        <w:rPr>
          <w:color w:val="7F007F"/>
          <w:lang w:val="de-DE"/>
        </w:rPr>
        <w:t>xmlns:wsa</w:t>
      </w:r>
      <w:proofErr w:type="spellEnd"/>
      <w:r w:rsidRPr="0057316D">
        <w:rPr>
          <w:color w:val="000000"/>
          <w:lang w:val="de-DE"/>
        </w:rPr>
        <w:t>=</w:t>
      </w:r>
      <w:r w:rsidRPr="0057316D">
        <w:rPr>
          <w:i/>
          <w:iCs/>
          <w:color w:val="2A00FF"/>
          <w:lang w:val="de-DE"/>
        </w:rPr>
        <w:t>"http://www.w3.org/2005/08/addressing"</w:t>
      </w:r>
    </w:p>
    <w:p w14:paraId="2F569D40" w14:textId="77777777" w:rsidR="00543A3D" w:rsidRPr="00CD5786" w:rsidRDefault="00543A3D" w:rsidP="00051549">
      <w:pPr>
        <w:pStyle w:val="Code"/>
        <w:keepNext w:val="0"/>
        <w:keepLines w:val="0"/>
      </w:pPr>
      <w:r w:rsidRPr="0057316D">
        <w:rPr>
          <w:lang w:val="de-DE"/>
        </w:rPr>
        <w:t xml:space="preserve">            </w:t>
      </w:r>
      <w:proofErr w:type="spellStart"/>
      <w:proofErr w:type="gramStart"/>
      <w:r w:rsidRPr="00CD5786">
        <w:rPr>
          <w:color w:val="7F007F"/>
        </w:rPr>
        <w:t>elementFormDefault</w:t>
      </w:r>
      <w:proofErr w:type="spellEnd"/>
      <w:proofErr w:type="gramEnd"/>
      <w:r w:rsidRPr="00CD5786">
        <w:rPr>
          <w:color w:val="000000"/>
        </w:rPr>
        <w:t>=</w:t>
      </w:r>
      <w:r w:rsidRPr="00CD5786">
        <w:rPr>
          <w:i/>
          <w:iCs/>
          <w:color w:val="2A00FF"/>
        </w:rPr>
        <w:t xml:space="preserve">"qualified" </w:t>
      </w:r>
    </w:p>
    <w:p w14:paraId="28DB6423"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attributeFormDefault</w:t>
      </w:r>
      <w:proofErr w:type="spellEnd"/>
      <w:proofErr w:type="gramEnd"/>
      <w:r w:rsidRPr="00CD5786">
        <w:rPr>
          <w:color w:val="000000"/>
        </w:rPr>
        <w:t>=</w:t>
      </w:r>
      <w:r w:rsidRPr="00CD5786">
        <w:rPr>
          <w:i/>
          <w:iCs/>
          <w:color w:val="2A00FF"/>
        </w:rPr>
        <w:t>"qualified"</w:t>
      </w:r>
      <w:r w:rsidRPr="00CD5786">
        <w:rPr>
          <w:color w:val="008080"/>
        </w:rPr>
        <w:t>&gt;</w:t>
      </w:r>
    </w:p>
    <w:p w14:paraId="039D5BEC" w14:textId="77777777" w:rsidR="00543A3D" w:rsidRPr="00CD5786" w:rsidRDefault="00543A3D" w:rsidP="00051549">
      <w:pPr>
        <w:pStyle w:val="Code"/>
        <w:keepNext w:val="0"/>
        <w:keepLines w:val="0"/>
      </w:pPr>
      <w:r w:rsidRPr="00CD5786">
        <w:rPr>
          <w:color w:val="000000"/>
        </w:rPr>
        <w:t xml:space="preserve">            </w:t>
      </w:r>
    </w:p>
    <w:p w14:paraId="46DC31F8"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xs:import</w:t>
      </w:r>
      <w:proofErr w:type="spellEnd"/>
      <w:proofErr w:type="gramEnd"/>
      <w:r w:rsidRPr="00CD5786">
        <w:t xml:space="preserve"> </w:t>
      </w:r>
      <w:r w:rsidRPr="00CD5786">
        <w:rPr>
          <w:color w:val="7F007F"/>
        </w:rPr>
        <w:t>namespace</w:t>
      </w:r>
      <w:r w:rsidRPr="00CD5786">
        <w:rPr>
          <w:color w:val="000000"/>
        </w:rPr>
        <w:t>=</w:t>
      </w:r>
      <w:r w:rsidRPr="00CD5786">
        <w:rPr>
          <w:i/>
          <w:iCs/>
          <w:color w:val="2A00FF"/>
        </w:rPr>
        <w:t>"http://schemas.ggf.org/</w:t>
      </w:r>
      <w:proofErr w:type="spellStart"/>
      <w:r w:rsidRPr="00CD5786">
        <w:rPr>
          <w:i/>
          <w:iCs/>
          <w:color w:val="2A00FF"/>
        </w:rPr>
        <w:t>graap</w:t>
      </w:r>
      <w:proofErr w:type="spellEnd"/>
      <w:r w:rsidRPr="00CD5786">
        <w:rPr>
          <w:i/>
          <w:iCs/>
          <w:color w:val="2A00FF"/>
        </w:rPr>
        <w:t>/2007/03/</w:t>
      </w:r>
      <w:proofErr w:type="spellStart"/>
      <w:r w:rsidRPr="00CD5786">
        <w:rPr>
          <w:i/>
          <w:iCs/>
          <w:color w:val="2A00FF"/>
        </w:rPr>
        <w:t>ws</w:t>
      </w:r>
      <w:proofErr w:type="spellEnd"/>
      <w:r w:rsidRPr="00CD5786">
        <w:rPr>
          <w:i/>
          <w:iCs/>
          <w:color w:val="2A00FF"/>
        </w:rPr>
        <w:t xml:space="preserve">-agreement" </w:t>
      </w:r>
    </w:p>
    <w:p w14:paraId="0875CAA4"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schemaLocation</w:t>
      </w:r>
      <w:proofErr w:type="spellEnd"/>
      <w:proofErr w:type="gramEnd"/>
      <w:r w:rsidRPr="00CD5786">
        <w:rPr>
          <w:color w:val="000000"/>
        </w:rPr>
        <w:t>=</w:t>
      </w:r>
      <w:r w:rsidRPr="00CD5786">
        <w:rPr>
          <w:i/>
          <w:iCs/>
          <w:color w:val="2A00FF"/>
        </w:rPr>
        <w:t>"agreement_types.xsd"</w:t>
      </w:r>
      <w:r w:rsidRPr="00CD5786">
        <w:t xml:space="preserve"> </w:t>
      </w:r>
      <w:r w:rsidRPr="00CD5786">
        <w:rPr>
          <w:color w:val="008080"/>
        </w:rPr>
        <w:t>/&gt;</w:t>
      </w:r>
    </w:p>
    <w:p w14:paraId="29EBBD5C" w14:textId="77777777" w:rsidR="00543A3D" w:rsidRPr="00CD5786" w:rsidRDefault="00543A3D" w:rsidP="00051549">
      <w:pPr>
        <w:pStyle w:val="Code"/>
        <w:keepNext w:val="0"/>
        <w:keepLines w:val="0"/>
      </w:pPr>
    </w:p>
    <w:p w14:paraId="53CC4CB6"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xs:include</w:t>
      </w:r>
      <w:proofErr w:type="spellEnd"/>
      <w:proofErr w:type="gramEnd"/>
      <w:r w:rsidRPr="00CD5786">
        <w:t xml:space="preserve"> </w:t>
      </w:r>
      <w:proofErr w:type="spellStart"/>
      <w:r w:rsidRPr="00CD5786">
        <w:rPr>
          <w:color w:val="7F007F"/>
        </w:rPr>
        <w:t>schemaLocation</w:t>
      </w:r>
      <w:proofErr w:type="spellEnd"/>
      <w:r w:rsidRPr="00CD5786">
        <w:rPr>
          <w:color w:val="000000"/>
        </w:rPr>
        <w:t>=</w:t>
      </w:r>
      <w:r w:rsidRPr="00CD5786">
        <w:rPr>
          <w:i/>
          <w:iCs/>
          <w:color w:val="2A00FF"/>
        </w:rPr>
        <w:t>"agreement_negotiation_types.xsd"</w:t>
      </w:r>
      <w:r w:rsidRPr="00CD5786">
        <w:t xml:space="preserve"> </w:t>
      </w:r>
      <w:r w:rsidRPr="00CD5786">
        <w:rPr>
          <w:color w:val="008080"/>
        </w:rPr>
        <w:t>/&gt;</w:t>
      </w:r>
    </w:p>
    <w:p w14:paraId="5FA7B73C" w14:textId="77777777" w:rsidR="00543A3D" w:rsidRPr="00CD5786" w:rsidRDefault="00543A3D" w:rsidP="00051549">
      <w:pPr>
        <w:pStyle w:val="Code"/>
        <w:keepNext w:val="0"/>
        <w:keepLines w:val="0"/>
      </w:pPr>
      <w:r w:rsidRPr="00CD5786">
        <w:rPr>
          <w:color w:val="000000"/>
        </w:rPr>
        <w:t xml:space="preserve">                       </w:t>
      </w:r>
    </w:p>
    <w:p w14:paraId="402D5FD3"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AdvertiseInput</w:t>
      </w:r>
      <w:proofErr w:type="spellEnd"/>
      <w:r w:rsidRPr="00CD5786">
        <w:rPr>
          <w:i/>
          <w:iCs/>
          <w:color w:val="2A00FF"/>
        </w:rPr>
        <w:t xml:space="preserve">" </w:t>
      </w:r>
    </w:p>
    <w:p w14:paraId="27C1F221"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wsag-neg:AdvertiseInputType</w:t>
      </w:r>
      <w:proofErr w:type="spellEnd"/>
      <w:r w:rsidRPr="00CD5786">
        <w:rPr>
          <w:i/>
          <w:iCs/>
          <w:color w:val="2A00FF"/>
        </w:rPr>
        <w:t>"</w:t>
      </w:r>
      <w:r w:rsidRPr="00CD5786">
        <w:rPr>
          <w:color w:val="008080"/>
        </w:rPr>
        <w:t>/&gt;</w:t>
      </w:r>
    </w:p>
    <w:p w14:paraId="5672929C"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xs:complexType</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AdvertiseInputType</w:t>
      </w:r>
      <w:proofErr w:type="spellEnd"/>
      <w:r w:rsidRPr="00CD5786">
        <w:rPr>
          <w:i/>
          <w:iCs/>
          <w:color w:val="2A00FF"/>
        </w:rPr>
        <w:t>"</w:t>
      </w:r>
      <w:r w:rsidRPr="00CD5786">
        <w:rPr>
          <w:color w:val="008080"/>
        </w:rPr>
        <w:t>&gt;</w:t>
      </w:r>
    </w:p>
    <w:p w14:paraId="046F5479"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xs:sequence</w:t>
      </w:r>
      <w:proofErr w:type="spellEnd"/>
      <w:proofErr w:type="gramEnd"/>
      <w:r w:rsidRPr="00CD5786">
        <w:rPr>
          <w:color w:val="008080"/>
        </w:rPr>
        <w:t>&gt;</w:t>
      </w:r>
    </w:p>
    <w:p w14:paraId="3E086BB7"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xs:element</w:t>
      </w:r>
      <w:proofErr w:type="spellEnd"/>
      <w:proofErr w:type="gramEnd"/>
      <w:r w:rsidRPr="00CD5786">
        <w:t xml:space="preserve"> </w:t>
      </w:r>
      <w:r w:rsidRPr="00CD5786">
        <w:rPr>
          <w:color w:val="7F007F"/>
        </w:rPr>
        <w:t>ref</w:t>
      </w:r>
      <w:r w:rsidRPr="00CD5786">
        <w:rPr>
          <w:color w:val="000000"/>
        </w:rPr>
        <w:t>=</w:t>
      </w:r>
      <w:r w:rsidRPr="00CD5786">
        <w:rPr>
          <w:i/>
          <w:iCs/>
          <w:color w:val="2A00FF"/>
        </w:rPr>
        <w:t>"</w:t>
      </w:r>
      <w:proofErr w:type="spellStart"/>
      <w:r w:rsidRPr="00CD5786">
        <w:rPr>
          <w:i/>
          <w:iCs/>
          <w:color w:val="2A00FF"/>
        </w:rPr>
        <w:t>wsag-neg:NegotiationOffer</w:t>
      </w:r>
      <w:proofErr w:type="spellEnd"/>
      <w:r w:rsidRPr="00CD5786">
        <w:rPr>
          <w:i/>
          <w:iCs/>
          <w:color w:val="2A00FF"/>
        </w:rPr>
        <w:t xml:space="preserve">" </w:t>
      </w:r>
    </w:p>
    <w:p w14:paraId="64192970"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minOccurs</w:t>
      </w:r>
      <w:proofErr w:type="spellEnd"/>
      <w:proofErr w:type="gramEnd"/>
      <w:r w:rsidRPr="00CD5786">
        <w:rPr>
          <w:color w:val="000000"/>
        </w:rPr>
        <w:t>=</w:t>
      </w:r>
      <w:r w:rsidRPr="00CD5786">
        <w:rPr>
          <w:i/>
          <w:iCs/>
          <w:color w:val="2A00FF"/>
        </w:rPr>
        <w:t>"1"</w:t>
      </w:r>
      <w:r w:rsidRPr="00CD5786">
        <w:t xml:space="preserve"> </w:t>
      </w:r>
      <w:proofErr w:type="spellStart"/>
      <w:r w:rsidRPr="00CD5786">
        <w:rPr>
          <w:color w:val="7F007F"/>
        </w:rPr>
        <w:t>maxOccurs</w:t>
      </w:r>
      <w:proofErr w:type="spellEnd"/>
      <w:r w:rsidRPr="00CD5786">
        <w:rPr>
          <w:color w:val="000000"/>
        </w:rPr>
        <w:t>=</w:t>
      </w:r>
      <w:r w:rsidRPr="00CD5786">
        <w:rPr>
          <w:i/>
          <w:iCs/>
          <w:color w:val="2A00FF"/>
        </w:rPr>
        <w:t>"unbounded"</w:t>
      </w:r>
      <w:r w:rsidRPr="00CD5786">
        <w:t xml:space="preserve"> </w:t>
      </w:r>
      <w:r w:rsidRPr="00CD5786">
        <w:rPr>
          <w:color w:val="008080"/>
        </w:rPr>
        <w:t>/&gt;</w:t>
      </w:r>
    </w:p>
    <w:p w14:paraId="3457A559"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xs:any</w:t>
      </w:r>
      <w:proofErr w:type="spellEnd"/>
      <w:proofErr w:type="gramEnd"/>
      <w:r w:rsidRPr="00CD5786">
        <w:t xml:space="preserve"> </w:t>
      </w:r>
      <w:r w:rsidRPr="00CD5786">
        <w:rPr>
          <w:color w:val="7F007F"/>
        </w:rPr>
        <w:t>namespace</w:t>
      </w:r>
      <w:r w:rsidRPr="00CD5786">
        <w:rPr>
          <w:color w:val="000000"/>
        </w:rPr>
        <w:t>=</w:t>
      </w:r>
      <w:r w:rsidRPr="00CD5786">
        <w:rPr>
          <w:i/>
          <w:iCs/>
          <w:color w:val="2A00FF"/>
        </w:rPr>
        <w:t>"##other"</w:t>
      </w:r>
      <w:r w:rsidRPr="00CD5786">
        <w:t xml:space="preserve"> </w:t>
      </w:r>
      <w:proofErr w:type="spellStart"/>
      <w:r w:rsidRPr="00CD5786">
        <w:rPr>
          <w:color w:val="7F007F"/>
        </w:rPr>
        <w:t>processContents</w:t>
      </w:r>
      <w:proofErr w:type="spellEnd"/>
      <w:r w:rsidRPr="00CD5786">
        <w:rPr>
          <w:color w:val="000000"/>
        </w:rPr>
        <w:t>=</w:t>
      </w:r>
      <w:r w:rsidRPr="00CD5786">
        <w:rPr>
          <w:i/>
          <w:iCs/>
          <w:color w:val="2A00FF"/>
        </w:rPr>
        <w:t xml:space="preserve">"lax" </w:t>
      </w:r>
    </w:p>
    <w:p w14:paraId="216F243F" w14:textId="77777777" w:rsidR="00543A3D" w:rsidRPr="00CD5786" w:rsidRDefault="00543A3D" w:rsidP="00051549">
      <w:pPr>
        <w:pStyle w:val="Code"/>
        <w:keepNext w:val="0"/>
        <w:keepLines w:val="0"/>
      </w:pPr>
      <w:r w:rsidRPr="00CD5786">
        <w:t xml:space="preserve">                        </w:t>
      </w:r>
      <w:proofErr w:type="spellStart"/>
      <w:proofErr w:type="gramStart"/>
      <w:r w:rsidRPr="00CD5786">
        <w:rPr>
          <w:color w:val="7F007F"/>
        </w:rPr>
        <w:t>minOccurs</w:t>
      </w:r>
      <w:proofErr w:type="spellEnd"/>
      <w:proofErr w:type="gramEnd"/>
      <w:r w:rsidRPr="00CD5786">
        <w:rPr>
          <w:color w:val="000000"/>
        </w:rPr>
        <w:t>=</w:t>
      </w:r>
      <w:r w:rsidRPr="00CD5786">
        <w:rPr>
          <w:i/>
          <w:iCs/>
          <w:color w:val="2A00FF"/>
        </w:rPr>
        <w:t xml:space="preserve">"0" </w:t>
      </w:r>
      <w:proofErr w:type="spellStart"/>
      <w:r w:rsidRPr="00CD5786">
        <w:rPr>
          <w:color w:val="7F007F"/>
        </w:rPr>
        <w:t>maxOccurs</w:t>
      </w:r>
      <w:proofErr w:type="spellEnd"/>
      <w:r w:rsidRPr="00CD5786">
        <w:rPr>
          <w:color w:val="000000"/>
        </w:rPr>
        <w:t>=</w:t>
      </w:r>
      <w:r w:rsidRPr="00CD5786">
        <w:rPr>
          <w:i/>
          <w:iCs/>
          <w:color w:val="2A00FF"/>
        </w:rPr>
        <w:t>"unbounded"</w:t>
      </w:r>
      <w:r w:rsidRPr="00CD5786">
        <w:t xml:space="preserve"> </w:t>
      </w:r>
      <w:r w:rsidRPr="00CD5786">
        <w:rPr>
          <w:color w:val="008080"/>
        </w:rPr>
        <w:t>/&gt;</w:t>
      </w:r>
    </w:p>
    <w:p w14:paraId="3FCE415B"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w:t>
      </w:r>
      <w:proofErr w:type="gramStart"/>
      <w:r w:rsidRPr="00CD5786">
        <w:rPr>
          <w:color w:val="3F7F7F"/>
        </w:rPr>
        <w:t>:sequence</w:t>
      </w:r>
      <w:proofErr w:type="spellEnd"/>
      <w:proofErr w:type="gramEnd"/>
      <w:r w:rsidRPr="00CD5786">
        <w:rPr>
          <w:color w:val="008080"/>
        </w:rPr>
        <w:t>&gt;</w:t>
      </w:r>
    </w:p>
    <w:p w14:paraId="66AE09F0"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w:t>
      </w:r>
      <w:proofErr w:type="gramStart"/>
      <w:r w:rsidRPr="00CD5786">
        <w:rPr>
          <w:color w:val="3F7F7F"/>
        </w:rPr>
        <w:t>:complexType</w:t>
      </w:r>
      <w:proofErr w:type="spellEnd"/>
      <w:proofErr w:type="gramEnd"/>
      <w:r w:rsidRPr="00CD5786">
        <w:rPr>
          <w:color w:val="008080"/>
        </w:rPr>
        <w:t>&gt;</w:t>
      </w:r>
    </w:p>
    <w:p w14:paraId="3DC019C6" w14:textId="77777777" w:rsidR="00543A3D" w:rsidRPr="00CD5786" w:rsidRDefault="00543A3D" w:rsidP="00051549">
      <w:pPr>
        <w:pStyle w:val="Code"/>
        <w:keepNext w:val="0"/>
        <w:keepLines w:val="0"/>
      </w:pPr>
    </w:p>
    <w:p w14:paraId="0DA995C0" w14:textId="77777777" w:rsidR="00543A3D" w:rsidRPr="00CD5786" w:rsidRDefault="00543A3D" w:rsidP="00051549">
      <w:pPr>
        <w:pStyle w:val="Code"/>
        <w:keepNext w:val="0"/>
        <w:keepLines w:val="0"/>
        <w:rPr>
          <w:i/>
          <w:iCs/>
          <w:color w:val="2A00FF"/>
        </w:rPr>
      </w:pPr>
      <w:r w:rsidRPr="00CD5786">
        <w:rPr>
          <w:color w:val="000000"/>
        </w:rPr>
        <w:t xml:space="preserve">            </w:t>
      </w:r>
      <w:r w:rsidRPr="00CD5786">
        <w:rPr>
          <w:color w:val="008080"/>
        </w:rPr>
        <w:t>&lt;</w:t>
      </w:r>
      <w:proofErr w:type="spellStart"/>
      <w:proofErr w:type="gramStart"/>
      <w:r w:rsidRPr="00CD5786">
        <w:rPr>
          <w:color w:val="3F7F7F"/>
        </w:rPr>
        <w:t>xs:element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AdvertiseOutput</w:t>
      </w:r>
      <w:proofErr w:type="spellEnd"/>
      <w:r w:rsidRPr="00CD5786">
        <w:rPr>
          <w:i/>
          <w:iCs/>
          <w:color w:val="2A00FF"/>
        </w:rPr>
        <w:t xml:space="preserve">" </w:t>
      </w:r>
    </w:p>
    <w:p w14:paraId="3DE2B1E7" w14:textId="77777777" w:rsidR="00543A3D" w:rsidRPr="00CD5786" w:rsidRDefault="00543A3D" w:rsidP="00051549">
      <w:pPr>
        <w:pStyle w:val="Code"/>
        <w:keepNext w:val="0"/>
        <w:keepLines w:val="0"/>
      </w:pPr>
      <w:r w:rsidRPr="00CD5786">
        <w:t xml:space="preserve">                </w:t>
      </w:r>
      <w:proofErr w:type="gramStart"/>
      <w:r w:rsidRPr="00CD5786">
        <w:rPr>
          <w:color w:val="7F007F"/>
        </w:rPr>
        <w:t>type</w:t>
      </w:r>
      <w:proofErr w:type="gramEnd"/>
      <w:r w:rsidRPr="00CD5786">
        <w:rPr>
          <w:color w:val="000000"/>
        </w:rPr>
        <w:t>=</w:t>
      </w:r>
      <w:r w:rsidRPr="00CD5786">
        <w:rPr>
          <w:i/>
          <w:iCs/>
          <w:color w:val="2A00FF"/>
        </w:rPr>
        <w:t>"</w:t>
      </w:r>
      <w:proofErr w:type="spellStart"/>
      <w:r w:rsidRPr="00CD5786">
        <w:rPr>
          <w:i/>
          <w:iCs/>
          <w:color w:val="2A00FF"/>
        </w:rPr>
        <w:t>wsag-neg:AdvertiseOutputType</w:t>
      </w:r>
      <w:proofErr w:type="spellEnd"/>
      <w:r w:rsidRPr="00CD5786">
        <w:rPr>
          <w:i/>
          <w:iCs/>
          <w:color w:val="2A00FF"/>
        </w:rPr>
        <w:t>"</w:t>
      </w:r>
      <w:r w:rsidRPr="00CD5786">
        <w:rPr>
          <w:color w:val="008080"/>
        </w:rPr>
        <w:t>/&gt;</w:t>
      </w:r>
    </w:p>
    <w:p w14:paraId="3CCFCBE0"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xs:complexType</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AdvertiseOutputType</w:t>
      </w:r>
      <w:proofErr w:type="spellEnd"/>
      <w:r w:rsidRPr="00CD5786">
        <w:rPr>
          <w:i/>
          <w:iCs/>
          <w:color w:val="2A00FF"/>
        </w:rPr>
        <w:t>"</w:t>
      </w:r>
      <w:r w:rsidRPr="00CD5786">
        <w:t xml:space="preserve"> </w:t>
      </w:r>
      <w:r w:rsidRPr="00CD5786">
        <w:rPr>
          <w:color w:val="008080"/>
        </w:rPr>
        <w:t>/&gt;</w:t>
      </w:r>
    </w:p>
    <w:p w14:paraId="0ACD2BDE"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xs</w:t>
      </w:r>
      <w:proofErr w:type="gramStart"/>
      <w:r w:rsidRPr="00CD5786">
        <w:rPr>
          <w:color w:val="3F7F7F"/>
        </w:rPr>
        <w:t>:schema</w:t>
      </w:r>
      <w:proofErr w:type="spellEnd"/>
      <w:proofErr w:type="gramEnd"/>
      <w:r w:rsidRPr="00CD5786">
        <w:rPr>
          <w:color w:val="008080"/>
        </w:rPr>
        <w:t>&gt;</w:t>
      </w:r>
    </w:p>
    <w:p w14:paraId="7C188ECE"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wsdl</w:t>
      </w:r>
      <w:proofErr w:type="gramStart"/>
      <w:r w:rsidRPr="00CD5786">
        <w:rPr>
          <w:color w:val="3F7F7F"/>
        </w:rPr>
        <w:t>:types</w:t>
      </w:r>
      <w:proofErr w:type="spellEnd"/>
      <w:proofErr w:type="gramEnd"/>
      <w:r w:rsidRPr="00CD5786">
        <w:rPr>
          <w:color w:val="008080"/>
        </w:rPr>
        <w:t>&gt;</w:t>
      </w:r>
    </w:p>
    <w:p w14:paraId="552B66A7" w14:textId="77777777" w:rsidR="00543A3D" w:rsidRPr="00CD5786" w:rsidRDefault="00543A3D" w:rsidP="00051549">
      <w:pPr>
        <w:pStyle w:val="Code"/>
        <w:keepNext w:val="0"/>
        <w:keepLines w:val="0"/>
      </w:pPr>
      <w:r w:rsidRPr="00CD5786">
        <w:rPr>
          <w:color w:val="000000"/>
        </w:rPr>
        <w:t xml:space="preserve">    </w:t>
      </w:r>
    </w:p>
    <w:p w14:paraId="7D0DEB35"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wsdl:message</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AdvertiseInputMessage</w:t>
      </w:r>
      <w:proofErr w:type="spellEnd"/>
      <w:r w:rsidRPr="00CD5786">
        <w:rPr>
          <w:i/>
          <w:iCs/>
          <w:color w:val="2A00FF"/>
        </w:rPr>
        <w:t>"</w:t>
      </w:r>
      <w:r w:rsidRPr="00CD5786">
        <w:rPr>
          <w:color w:val="008080"/>
        </w:rPr>
        <w:t>&gt;</w:t>
      </w:r>
    </w:p>
    <w:p w14:paraId="1A054897"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wsdl:part</w:t>
      </w:r>
      <w:proofErr w:type="spellEnd"/>
      <w:proofErr w:type="gramEnd"/>
      <w:r w:rsidRPr="00CD5786">
        <w:t xml:space="preserve"> </w:t>
      </w:r>
      <w:r w:rsidRPr="00CD5786">
        <w:rPr>
          <w:color w:val="7F007F"/>
        </w:rPr>
        <w:t>name</w:t>
      </w:r>
      <w:r w:rsidRPr="00CD5786">
        <w:rPr>
          <w:color w:val="000000"/>
        </w:rPr>
        <w:t>=</w:t>
      </w:r>
      <w:r w:rsidRPr="00CD5786">
        <w:rPr>
          <w:i/>
          <w:iCs/>
          <w:color w:val="2A00FF"/>
        </w:rPr>
        <w:t>"parameters"</w:t>
      </w:r>
    </w:p>
    <w:p w14:paraId="57BE97E7" w14:textId="77777777" w:rsidR="00543A3D" w:rsidRPr="00CD5786" w:rsidRDefault="00543A3D" w:rsidP="00051549">
      <w:pPr>
        <w:pStyle w:val="Code"/>
        <w:keepNext w:val="0"/>
        <w:keepLines w:val="0"/>
      </w:pPr>
      <w:r w:rsidRPr="00CD5786">
        <w:lastRenderedPageBreak/>
        <w:t xml:space="preserve">            </w:t>
      </w:r>
      <w:proofErr w:type="gramStart"/>
      <w:r w:rsidRPr="00CD5786">
        <w:rPr>
          <w:color w:val="7F007F"/>
        </w:rPr>
        <w:t>element</w:t>
      </w:r>
      <w:proofErr w:type="gramEnd"/>
      <w:r w:rsidRPr="00CD5786">
        <w:rPr>
          <w:color w:val="000000"/>
        </w:rPr>
        <w:t>=</w:t>
      </w:r>
      <w:r w:rsidRPr="00CD5786">
        <w:rPr>
          <w:i/>
          <w:iCs/>
          <w:color w:val="2A00FF"/>
        </w:rPr>
        <w:t>"</w:t>
      </w:r>
      <w:proofErr w:type="spellStart"/>
      <w:r w:rsidRPr="00CD5786">
        <w:rPr>
          <w:i/>
          <w:iCs/>
          <w:color w:val="2A00FF"/>
        </w:rPr>
        <w:t>wsag-neg:AdvertiseInput</w:t>
      </w:r>
      <w:proofErr w:type="spellEnd"/>
      <w:r w:rsidRPr="00CD5786">
        <w:rPr>
          <w:i/>
          <w:iCs/>
          <w:color w:val="2A00FF"/>
        </w:rPr>
        <w:t>"</w:t>
      </w:r>
      <w:r w:rsidRPr="00CD5786">
        <w:t xml:space="preserve"> </w:t>
      </w:r>
      <w:r w:rsidRPr="00CD5786">
        <w:rPr>
          <w:color w:val="008080"/>
        </w:rPr>
        <w:t>/&gt;</w:t>
      </w:r>
    </w:p>
    <w:p w14:paraId="45D66AF5"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wsdl</w:t>
      </w:r>
      <w:proofErr w:type="gramStart"/>
      <w:r w:rsidRPr="00CD5786">
        <w:rPr>
          <w:color w:val="3F7F7F"/>
        </w:rPr>
        <w:t>:message</w:t>
      </w:r>
      <w:proofErr w:type="spellEnd"/>
      <w:proofErr w:type="gramEnd"/>
      <w:r w:rsidRPr="00CD5786">
        <w:rPr>
          <w:color w:val="008080"/>
        </w:rPr>
        <w:t>&gt;</w:t>
      </w:r>
    </w:p>
    <w:p w14:paraId="4DD22460" w14:textId="77777777" w:rsidR="00543A3D" w:rsidRPr="00CD5786" w:rsidRDefault="00543A3D" w:rsidP="00051549">
      <w:pPr>
        <w:pStyle w:val="Code"/>
        <w:keepNext w:val="0"/>
        <w:keepLines w:val="0"/>
      </w:pPr>
    </w:p>
    <w:p w14:paraId="11CA5BE2"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wsdl:message</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AdvertiseOuputMessage</w:t>
      </w:r>
      <w:proofErr w:type="spellEnd"/>
      <w:r w:rsidRPr="00CD5786">
        <w:rPr>
          <w:i/>
          <w:iCs/>
          <w:color w:val="2A00FF"/>
        </w:rPr>
        <w:t>"</w:t>
      </w:r>
      <w:r w:rsidRPr="00CD5786">
        <w:rPr>
          <w:color w:val="008080"/>
        </w:rPr>
        <w:t>&gt;</w:t>
      </w:r>
    </w:p>
    <w:p w14:paraId="1B339AE3" w14:textId="77777777" w:rsidR="00543A3D" w:rsidRPr="00CD5786" w:rsidRDefault="00543A3D" w:rsidP="00051549">
      <w:pPr>
        <w:pStyle w:val="Code"/>
        <w:keepNext w:val="0"/>
        <w:keepLines w:val="0"/>
        <w:rPr>
          <w:i/>
          <w:iCs/>
          <w:color w:val="2A00FF"/>
        </w:rPr>
      </w:pPr>
      <w:r w:rsidRPr="00CD5786">
        <w:rPr>
          <w:color w:val="000000"/>
        </w:rPr>
        <w:t xml:space="preserve">        </w:t>
      </w:r>
      <w:r w:rsidRPr="00CD5786">
        <w:rPr>
          <w:color w:val="008080"/>
        </w:rPr>
        <w:t>&lt;</w:t>
      </w:r>
      <w:proofErr w:type="spellStart"/>
      <w:proofErr w:type="gramStart"/>
      <w:r w:rsidRPr="00CD5786">
        <w:rPr>
          <w:color w:val="3F7F7F"/>
        </w:rPr>
        <w:t>wsdl:part</w:t>
      </w:r>
      <w:proofErr w:type="spellEnd"/>
      <w:proofErr w:type="gramEnd"/>
      <w:r w:rsidRPr="00CD5786">
        <w:t xml:space="preserve"> </w:t>
      </w:r>
      <w:r w:rsidRPr="00CD5786">
        <w:rPr>
          <w:color w:val="7F007F"/>
        </w:rPr>
        <w:t>name</w:t>
      </w:r>
      <w:r w:rsidRPr="00CD5786">
        <w:rPr>
          <w:color w:val="000000"/>
        </w:rPr>
        <w:t>=</w:t>
      </w:r>
      <w:r w:rsidRPr="00CD5786">
        <w:rPr>
          <w:i/>
          <w:iCs/>
          <w:color w:val="2A00FF"/>
        </w:rPr>
        <w:t>"parameters"</w:t>
      </w:r>
    </w:p>
    <w:p w14:paraId="25C9A945" w14:textId="77777777" w:rsidR="00543A3D" w:rsidRPr="00CD5786" w:rsidRDefault="00543A3D" w:rsidP="00051549">
      <w:pPr>
        <w:pStyle w:val="Code"/>
        <w:keepNext w:val="0"/>
        <w:keepLines w:val="0"/>
      </w:pPr>
      <w:r w:rsidRPr="00CD5786">
        <w:t xml:space="preserve">            </w:t>
      </w:r>
      <w:proofErr w:type="gramStart"/>
      <w:r w:rsidRPr="00CD5786">
        <w:rPr>
          <w:color w:val="7F007F"/>
        </w:rPr>
        <w:t>element</w:t>
      </w:r>
      <w:proofErr w:type="gramEnd"/>
      <w:r w:rsidRPr="00CD5786">
        <w:rPr>
          <w:color w:val="000000"/>
        </w:rPr>
        <w:t>=</w:t>
      </w:r>
      <w:r w:rsidRPr="00CD5786">
        <w:rPr>
          <w:i/>
          <w:iCs/>
          <w:color w:val="2A00FF"/>
        </w:rPr>
        <w:t>"</w:t>
      </w:r>
      <w:proofErr w:type="spellStart"/>
      <w:r w:rsidRPr="00CD5786">
        <w:rPr>
          <w:i/>
          <w:iCs/>
          <w:color w:val="2A00FF"/>
        </w:rPr>
        <w:t>wsag-neg:AdvertiseOutput</w:t>
      </w:r>
      <w:proofErr w:type="spellEnd"/>
      <w:r w:rsidRPr="00CD5786">
        <w:rPr>
          <w:i/>
          <w:iCs/>
          <w:color w:val="2A00FF"/>
        </w:rPr>
        <w:t>"</w:t>
      </w:r>
      <w:r w:rsidRPr="00CD5786">
        <w:t xml:space="preserve"> </w:t>
      </w:r>
      <w:r w:rsidRPr="00CD5786">
        <w:rPr>
          <w:color w:val="008080"/>
        </w:rPr>
        <w:t>/&gt;</w:t>
      </w:r>
    </w:p>
    <w:p w14:paraId="446F7563"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wsdl</w:t>
      </w:r>
      <w:proofErr w:type="gramStart"/>
      <w:r w:rsidRPr="00CD5786">
        <w:rPr>
          <w:color w:val="3F7F7F"/>
        </w:rPr>
        <w:t>:message</w:t>
      </w:r>
      <w:proofErr w:type="spellEnd"/>
      <w:proofErr w:type="gramEnd"/>
      <w:r w:rsidRPr="00CD5786">
        <w:rPr>
          <w:color w:val="008080"/>
        </w:rPr>
        <w:t>&gt;</w:t>
      </w:r>
    </w:p>
    <w:p w14:paraId="02F72F16" w14:textId="77777777" w:rsidR="00543A3D" w:rsidRPr="00CD5786" w:rsidRDefault="00543A3D" w:rsidP="00051549">
      <w:pPr>
        <w:pStyle w:val="Code"/>
        <w:keepNext w:val="0"/>
        <w:keepLines w:val="0"/>
      </w:pPr>
    </w:p>
    <w:p w14:paraId="5FD6037B"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wsdl:message</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AdvertiseFaultMessage</w:t>
      </w:r>
      <w:proofErr w:type="spellEnd"/>
      <w:r w:rsidRPr="00CD5786">
        <w:rPr>
          <w:i/>
          <w:iCs/>
          <w:color w:val="2A00FF"/>
        </w:rPr>
        <w:t>"</w:t>
      </w:r>
      <w:r w:rsidRPr="00CD5786">
        <w:rPr>
          <w:color w:val="008080"/>
        </w:rPr>
        <w:t>&gt;</w:t>
      </w:r>
    </w:p>
    <w:p w14:paraId="30507122" w14:textId="77777777" w:rsidR="00543A3D" w:rsidRPr="00CD5786" w:rsidRDefault="00543A3D" w:rsidP="00051549">
      <w:pPr>
        <w:pStyle w:val="Code"/>
        <w:keepNext w:val="0"/>
        <w:keepLines w:val="0"/>
        <w:rPr>
          <w:i/>
          <w:iCs/>
          <w:color w:val="2A00FF"/>
        </w:rPr>
      </w:pPr>
      <w:r w:rsidRPr="00CD5786">
        <w:rPr>
          <w:color w:val="000000"/>
        </w:rPr>
        <w:t xml:space="preserve">        </w:t>
      </w:r>
      <w:r w:rsidRPr="00CD5786">
        <w:rPr>
          <w:color w:val="008080"/>
        </w:rPr>
        <w:t>&lt;</w:t>
      </w:r>
      <w:proofErr w:type="spellStart"/>
      <w:proofErr w:type="gramStart"/>
      <w:r w:rsidRPr="00CD5786">
        <w:rPr>
          <w:color w:val="3F7F7F"/>
        </w:rPr>
        <w:t>wsdl:part</w:t>
      </w:r>
      <w:proofErr w:type="spellEnd"/>
      <w:proofErr w:type="gramEnd"/>
      <w:r w:rsidRPr="00CD5786">
        <w:t xml:space="preserve"> </w:t>
      </w:r>
      <w:r w:rsidRPr="00CD5786">
        <w:rPr>
          <w:color w:val="7F007F"/>
        </w:rPr>
        <w:t>name</w:t>
      </w:r>
      <w:r w:rsidRPr="00CD5786">
        <w:rPr>
          <w:color w:val="000000"/>
        </w:rPr>
        <w:t>=</w:t>
      </w:r>
      <w:r w:rsidRPr="00CD5786">
        <w:rPr>
          <w:i/>
          <w:iCs/>
          <w:color w:val="2A00FF"/>
        </w:rPr>
        <w:t xml:space="preserve">"fault" </w:t>
      </w:r>
    </w:p>
    <w:p w14:paraId="191101F7" w14:textId="77777777" w:rsidR="00543A3D" w:rsidRPr="00CD5786" w:rsidRDefault="00543A3D" w:rsidP="00051549">
      <w:pPr>
        <w:pStyle w:val="Code"/>
        <w:keepNext w:val="0"/>
        <w:keepLines w:val="0"/>
      </w:pPr>
      <w:r w:rsidRPr="00CD5786">
        <w:t xml:space="preserve">            </w:t>
      </w:r>
      <w:proofErr w:type="gramStart"/>
      <w:r w:rsidRPr="00CD5786">
        <w:rPr>
          <w:color w:val="7F007F"/>
        </w:rPr>
        <w:t>element</w:t>
      </w:r>
      <w:proofErr w:type="gramEnd"/>
      <w:r w:rsidRPr="00CD5786">
        <w:rPr>
          <w:color w:val="000000"/>
        </w:rPr>
        <w:t>=</w:t>
      </w:r>
      <w:r w:rsidRPr="00CD5786">
        <w:rPr>
          <w:i/>
          <w:iCs/>
          <w:color w:val="2A00FF"/>
        </w:rPr>
        <w:t>"</w:t>
      </w:r>
      <w:proofErr w:type="spellStart"/>
      <w:r w:rsidRPr="00CD5786">
        <w:rPr>
          <w:i/>
          <w:iCs/>
          <w:color w:val="2A00FF"/>
        </w:rPr>
        <w:t>wsag:ContinuingFault</w:t>
      </w:r>
      <w:proofErr w:type="spellEnd"/>
      <w:r w:rsidRPr="00CD5786">
        <w:rPr>
          <w:i/>
          <w:iCs/>
          <w:color w:val="2A00FF"/>
        </w:rPr>
        <w:t>"</w:t>
      </w:r>
      <w:r w:rsidRPr="00CD5786">
        <w:rPr>
          <w:color w:val="008080"/>
        </w:rPr>
        <w:t>/&gt;</w:t>
      </w:r>
    </w:p>
    <w:p w14:paraId="3C8527B0"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wsdl</w:t>
      </w:r>
      <w:proofErr w:type="gramStart"/>
      <w:r w:rsidRPr="00CD5786">
        <w:rPr>
          <w:color w:val="3F7F7F"/>
        </w:rPr>
        <w:t>:message</w:t>
      </w:r>
      <w:proofErr w:type="spellEnd"/>
      <w:proofErr w:type="gramEnd"/>
      <w:r w:rsidRPr="00CD5786">
        <w:rPr>
          <w:color w:val="008080"/>
        </w:rPr>
        <w:t>&gt;</w:t>
      </w:r>
    </w:p>
    <w:p w14:paraId="5B50654D" w14:textId="77777777" w:rsidR="00543A3D" w:rsidRPr="00CD5786" w:rsidRDefault="00543A3D" w:rsidP="00051549">
      <w:pPr>
        <w:pStyle w:val="Code"/>
        <w:keepNext w:val="0"/>
        <w:keepLines w:val="0"/>
      </w:pPr>
    </w:p>
    <w:p w14:paraId="364B170F"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wsdl:portType</w:t>
      </w:r>
      <w:proofErr w:type="spellEnd"/>
      <w:proofErr w:type="gramEnd"/>
      <w:r w:rsidRPr="00CD5786">
        <w:t xml:space="preserve"> </w:t>
      </w:r>
      <w:r w:rsidRPr="00CD5786">
        <w:rPr>
          <w:color w:val="7F007F"/>
        </w:rPr>
        <w:t>name</w:t>
      </w:r>
      <w:r w:rsidRPr="00CD5786">
        <w:rPr>
          <w:color w:val="000000"/>
        </w:rPr>
        <w:t>=</w:t>
      </w:r>
      <w:r w:rsidRPr="00CD5786">
        <w:rPr>
          <w:i/>
          <w:iCs/>
          <w:color w:val="2A00FF"/>
        </w:rPr>
        <w:t>"Advertise"</w:t>
      </w:r>
      <w:r w:rsidRPr="00CD5786">
        <w:rPr>
          <w:color w:val="008080"/>
        </w:rPr>
        <w:t>&gt;</w:t>
      </w:r>
    </w:p>
    <w:p w14:paraId="79C07D5A"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wsdl:operation</w:t>
      </w:r>
      <w:proofErr w:type="spellEnd"/>
      <w:proofErr w:type="gramEnd"/>
      <w:r w:rsidRPr="00CD5786">
        <w:t xml:space="preserve"> </w:t>
      </w:r>
      <w:r w:rsidRPr="00CD5786">
        <w:rPr>
          <w:color w:val="7F007F"/>
        </w:rPr>
        <w:t>name</w:t>
      </w:r>
      <w:r w:rsidRPr="00CD5786">
        <w:rPr>
          <w:color w:val="000000"/>
        </w:rPr>
        <w:t>=</w:t>
      </w:r>
      <w:r w:rsidRPr="00CD5786">
        <w:rPr>
          <w:i/>
          <w:iCs/>
          <w:color w:val="2A00FF"/>
        </w:rPr>
        <w:t>"Advertise"</w:t>
      </w:r>
      <w:r w:rsidRPr="00CD5786">
        <w:rPr>
          <w:color w:val="008080"/>
        </w:rPr>
        <w:t>&gt;</w:t>
      </w:r>
    </w:p>
    <w:p w14:paraId="6895DCE7"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wsdl:input</w:t>
      </w:r>
      <w:proofErr w:type="spellEnd"/>
      <w:proofErr w:type="gramEnd"/>
      <w:r w:rsidRPr="00CD5786">
        <w:t xml:space="preserve"> </w:t>
      </w:r>
    </w:p>
    <w:p w14:paraId="584889D2" w14:textId="77777777" w:rsidR="00543A3D" w:rsidRPr="00CD5786" w:rsidRDefault="00543A3D" w:rsidP="00051549">
      <w:pPr>
        <w:pStyle w:val="Code"/>
        <w:keepNext w:val="0"/>
        <w:keepLines w:val="0"/>
      </w:pPr>
      <w:r w:rsidRPr="00CD5786">
        <w:t xml:space="preserve">                </w:t>
      </w:r>
      <w:proofErr w:type="gramStart"/>
      <w:r w:rsidRPr="00CD5786">
        <w:rPr>
          <w:color w:val="7F007F"/>
        </w:rPr>
        <w:t>message</w:t>
      </w:r>
      <w:proofErr w:type="gramEnd"/>
      <w:r w:rsidRPr="00CD5786">
        <w:rPr>
          <w:color w:val="000000"/>
        </w:rPr>
        <w:t>=</w:t>
      </w:r>
      <w:r w:rsidRPr="00CD5786">
        <w:rPr>
          <w:i/>
          <w:iCs/>
          <w:color w:val="2A00FF"/>
        </w:rPr>
        <w:t>"</w:t>
      </w:r>
      <w:proofErr w:type="spellStart"/>
      <w:r w:rsidRPr="00CD5786">
        <w:rPr>
          <w:i/>
          <w:iCs/>
          <w:color w:val="2A00FF"/>
        </w:rPr>
        <w:t>wsag-neg:AdvertiseInputMessage</w:t>
      </w:r>
      <w:proofErr w:type="spellEnd"/>
      <w:r w:rsidRPr="00CD5786">
        <w:rPr>
          <w:i/>
          <w:iCs/>
          <w:color w:val="2A00FF"/>
        </w:rPr>
        <w:t xml:space="preserve">" </w:t>
      </w:r>
      <w:r w:rsidRPr="00CD5786">
        <w:rPr>
          <w:color w:val="008080"/>
        </w:rPr>
        <w:t>/&gt;</w:t>
      </w:r>
    </w:p>
    <w:p w14:paraId="71DC1973"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wsdl:output</w:t>
      </w:r>
      <w:proofErr w:type="spellEnd"/>
      <w:proofErr w:type="gramEnd"/>
      <w:r w:rsidRPr="00CD5786">
        <w:t xml:space="preserve"> </w:t>
      </w:r>
    </w:p>
    <w:p w14:paraId="23C93AA7" w14:textId="77777777" w:rsidR="00543A3D" w:rsidRPr="00CD5786" w:rsidRDefault="00543A3D" w:rsidP="00051549">
      <w:pPr>
        <w:pStyle w:val="Code"/>
        <w:keepNext w:val="0"/>
        <w:keepLines w:val="0"/>
      </w:pPr>
      <w:r w:rsidRPr="00CD5786">
        <w:t xml:space="preserve">                </w:t>
      </w:r>
      <w:proofErr w:type="gramStart"/>
      <w:r w:rsidRPr="00CD5786">
        <w:rPr>
          <w:color w:val="7F007F"/>
        </w:rPr>
        <w:t>message</w:t>
      </w:r>
      <w:proofErr w:type="gramEnd"/>
      <w:r w:rsidRPr="00CD5786">
        <w:rPr>
          <w:color w:val="000000"/>
        </w:rPr>
        <w:t>=</w:t>
      </w:r>
      <w:r w:rsidRPr="00CD5786">
        <w:rPr>
          <w:i/>
          <w:iCs/>
          <w:color w:val="2A00FF"/>
        </w:rPr>
        <w:t>"</w:t>
      </w:r>
      <w:proofErr w:type="spellStart"/>
      <w:r w:rsidRPr="00CD5786">
        <w:rPr>
          <w:i/>
          <w:iCs/>
          <w:color w:val="2A00FF"/>
        </w:rPr>
        <w:t>wsag-neg:AdvertiseOuputMessage</w:t>
      </w:r>
      <w:proofErr w:type="spellEnd"/>
      <w:r w:rsidRPr="00CD5786">
        <w:rPr>
          <w:i/>
          <w:iCs/>
          <w:color w:val="2A00FF"/>
        </w:rPr>
        <w:t>"</w:t>
      </w:r>
      <w:r w:rsidRPr="00CD5786">
        <w:t xml:space="preserve"> </w:t>
      </w:r>
      <w:r w:rsidRPr="00CD5786">
        <w:rPr>
          <w:color w:val="008080"/>
        </w:rPr>
        <w:t>/&gt;</w:t>
      </w:r>
    </w:p>
    <w:p w14:paraId="79DBE577"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wsdl:fault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ResourceUnknownFault</w:t>
      </w:r>
      <w:proofErr w:type="spellEnd"/>
      <w:r w:rsidRPr="00CD5786">
        <w:rPr>
          <w:i/>
          <w:iCs/>
          <w:color w:val="2A00FF"/>
        </w:rPr>
        <w:t>"</w:t>
      </w:r>
    </w:p>
    <w:p w14:paraId="03FF0D68" w14:textId="77777777" w:rsidR="00543A3D" w:rsidRPr="00CD5786" w:rsidRDefault="00543A3D" w:rsidP="00051549">
      <w:pPr>
        <w:pStyle w:val="Code"/>
        <w:keepNext w:val="0"/>
        <w:keepLines w:val="0"/>
      </w:pPr>
      <w:r w:rsidRPr="00CD5786">
        <w:t xml:space="preserve">                </w:t>
      </w:r>
      <w:proofErr w:type="gramStart"/>
      <w:r w:rsidRPr="00CD5786">
        <w:rPr>
          <w:color w:val="7F007F"/>
        </w:rPr>
        <w:t>message</w:t>
      </w:r>
      <w:proofErr w:type="gramEnd"/>
      <w:r w:rsidRPr="00CD5786">
        <w:rPr>
          <w:color w:val="000000"/>
        </w:rPr>
        <w:t>=</w:t>
      </w:r>
      <w:r w:rsidRPr="00CD5786">
        <w:rPr>
          <w:i/>
          <w:iCs/>
          <w:color w:val="2A00FF"/>
        </w:rPr>
        <w:t>"</w:t>
      </w:r>
      <w:proofErr w:type="spellStart"/>
      <w:r w:rsidRPr="00CD5786">
        <w:rPr>
          <w:i/>
          <w:iCs/>
          <w:color w:val="2A00FF"/>
        </w:rPr>
        <w:t>wsrf-rw:ResourceUnknownFault</w:t>
      </w:r>
      <w:proofErr w:type="spellEnd"/>
      <w:r w:rsidRPr="00CD5786">
        <w:rPr>
          <w:i/>
          <w:iCs/>
          <w:color w:val="2A00FF"/>
        </w:rPr>
        <w:t>"</w:t>
      </w:r>
      <w:r w:rsidRPr="00CD5786">
        <w:t xml:space="preserve"> </w:t>
      </w:r>
      <w:r w:rsidRPr="00CD5786">
        <w:rPr>
          <w:color w:val="008080"/>
        </w:rPr>
        <w:t>/&gt;</w:t>
      </w:r>
    </w:p>
    <w:p w14:paraId="6AB1F5F7"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wsdl:fault</w:t>
      </w:r>
      <w:proofErr w:type="spellEnd"/>
      <w:proofErr w:type="gramEnd"/>
      <w:r w:rsidRPr="00CD5786">
        <w:t xml:space="preserve"> </w:t>
      </w:r>
      <w:r w:rsidRPr="00CD5786">
        <w:rPr>
          <w:color w:val="7F007F"/>
        </w:rPr>
        <w:t>name</w:t>
      </w:r>
      <w:r w:rsidRPr="00CD5786">
        <w:rPr>
          <w:color w:val="000000"/>
        </w:rPr>
        <w:t>=</w:t>
      </w:r>
      <w:r w:rsidRPr="00CD5786">
        <w:rPr>
          <w:i/>
          <w:iCs/>
          <w:color w:val="2A00FF"/>
        </w:rPr>
        <w:t>"</w:t>
      </w:r>
      <w:proofErr w:type="spellStart"/>
      <w:r w:rsidRPr="00CD5786">
        <w:rPr>
          <w:i/>
          <w:iCs/>
          <w:color w:val="2A00FF"/>
        </w:rPr>
        <w:t>ResourceUnavailableFault</w:t>
      </w:r>
      <w:proofErr w:type="spellEnd"/>
      <w:r w:rsidRPr="00CD5786">
        <w:rPr>
          <w:i/>
          <w:iCs/>
          <w:color w:val="2A00FF"/>
        </w:rPr>
        <w:t>"</w:t>
      </w:r>
    </w:p>
    <w:p w14:paraId="483604DC" w14:textId="77777777" w:rsidR="00543A3D" w:rsidRPr="00CD5786" w:rsidRDefault="00543A3D" w:rsidP="00051549">
      <w:pPr>
        <w:pStyle w:val="Code"/>
        <w:keepNext w:val="0"/>
        <w:keepLines w:val="0"/>
      </w:pPr>
      <w:r w:rsidRPr="00CD5786">
        <w:t xml:space="preserve">                </w:t>
      </w:r>
      <w:proofErr w:type="gramStart"/>
      <w:r w:rsidRPr="00CD5786">
        <w:rPr>
          <w:color w:val="7F007F"/>
        </w:rPr>
        <w:t>message</w:t>
      </w:r>
      <w:proofErr w:type="gramEnd"/>
      <w:r w:rsidRPr="00CD5786">
        <w:rPr>
          <w:color w:val="000000"/>
        </w:rPr>
        <w:t>=</w:t>
      </w:r>
      <w:r w:rsidRPr="00CD5786">
        <w:rPr>
          <w:i/>
          <w:iCs/>
          <w:color w:val="2A00FF"/>
        </w:rPr>
        <w:t>"</w:t>
      </w:r>
      <w:proofErr w:type="spellStart"/>
      <w:r w:rsidRPr="00CD5786">
        <w:rPr>
          <w:i/>
          <w:iCs/>
          <w:color w:val="2A00FF"/>
        </w:rPr>
        <w:t>wsrf-rw:ResourceUnavailableFault</w:t>
      </w:r>
      <w:proofErr w:type="spellEnd"/>
      <w:r w:rsidRPr="00CD5786">
        <w:rPr>
          <w:i/>
          <w:iCs/>
          <w:color w:val="2A00FF"/>
        </w:rPr>
        <w:t xml:space="preserve">" </w:t>
      </w:r>
      <w:r w:rsidRPr="00CD5786">
        <w:rPr>
          <w:color w:val="008080"/>
        </w:rPr>
        <w:t>/&gt;</w:t>
      </w:r>
    </w:p>
    <w:p w14:paraId="5B6536A0"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proofErr w:type="gramStart"/>
      <w:r w:rsidRPr="00CD5786">
        <w:rPr>
          <w:color w:val="3F7F7F"/>
        </w:rPr>
        <w:t>wsdl:fault</w:t>
      </w:r>
      <w:proofErr w:type="spellEnd"/>
      <w:proofErr w:type="gramEnd"/>
      <w:r w:rsidRPr="00CD5786">
        <w:t xml:space="preserve"> </w:t>
      </w:r>
      <w:r w:rsidRPr="00CD5786">
        <w:rPr>
          <w:color w:val="7F007F"/>
        </w:rPr>
        <w:t>name</w:t>
      </w:r>
      <w:r w:rsidRPr="00CD5786">
        <w:rPr>
          <w:color w:val="000000"/>
        </w:rPr>
        <w:t>=</w:t>
      </w:r>
      <w:r w:rsidRPr="00CD5786">
        <w:rPr>
          <w:i/>
          <w:iCs/>
          <w:color w:val="2A00FF"/>
        </w:rPr>
        <w:t>"Advertise"</w:t>
      </w:r>
    </w:p>
    <w:p w14:paraId="54ED75A2" w14:textId="77777777" w:rsidR="00543A3D" w:rsidRPr="00CD5786" w:rsidRDefault="00543A3D" w:rsidP="00051549">
      <w:pPr>
        <w:pStyle w:val="Code"/>
        <w:keepNext w:val="0"/>
        <w:keepLines w:val="0"/>
      </w:pPr>
      <w:r w:rsidRPr="00CD5786">
        <w:t xml:space="preserve">                </w:t>
      </w:r>
      <w:proofErr w:type="gramStart"/>
      <w:r w:rsidRPr="00CD5786">
        <w:rPr>
          <w:color w:val="7F007F"/>
        </w:rPr>
        <w:t>message</w:t>
      </w:r>
      <w:proofErr w:type="gramEnd"/>
      <w:r w:rsidRPr="00CD5786">
        <w:rPr>
          <w:color w:val="000000"/>
        </w:rPr>
        <w:t>=</w:t>
      </w:r>
      <w:r w:rsidRPr="00CD5786">
        <w:rPr>
          <w:i/>
          <w:iCs/>
          <w:color w:val="2A00FF"/>
        </w:rPr>
        <w:t>"</w:t>
      </w:r>
      <w:proofErr w:type="spellStart"/>
      <w:r w:rsidRPr="00CD5786">
        <w:rPr>
          <w:i/>
          <w:iCs/>
          <w:color w:val="2A00FF"/>
        </w:rPr>
        <w:t>wsag-neg:AdvertiseFaultMessage</w:t>
      </w:r>
      <w:proofErr w:type="spellEnd"/>
      <w:r w:rsidRPr="00CD5786">
        <w:rPr>
          <w:i/>
          <w:iCs/>
          <w:color w:val="2A00FF"/>
        </w:rPr>
        <w:t xml:space="preserve">" </w:t>
      </w:r>
      <w:r w:rsidRPr="00CD5786">
        <w:rPr>
          <w:color w:val="008080"/>
        </w:rPr>
        <w:t>/&gt;</w:t>
      </w:r>
    </w:p>
    <w:p w14:paraId="34C6BC11"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wsdl:operation</w:t>
      </w:r>
      <w:proofErr w:type="spellEnd"/>
      <w:r w:rsidRPr="00CD5786">
        <w:rPr>
          <w:color w:val="008080"/>
        </w:rPr>
        <w:t>&gt;</w:t>
      </w:r>
    </w:p>
    <w:p w14:paraId="4729A773" w14:textId="77777777" w:rsidR="00543A3D" w:rsidRPr="00CD5786" w:rsidRDefault="00543A3D" w:rsidP="00051549">
      <w:pPr>
        <w:pStyle w:val="Code"/>
        <w:keepNext w:val="0"/>
        <w:keepLines w:val="0"/>
      </w:pPr>
      <w:r w:rsidRPr="00CD5786">
        <w:rPr>
          <w:color w:val="000000"/>
        </w:rPr>
        <w:t xml:space="preserve">    </w:t>
      </w:r>
      <w:r w:rsidRPr="00CD5786">
        <w:rPr>
          <w:color w:val="008080"/>
        </w:rPr>
        <w:t>&lt;/</w:t>
      </w:r>
      <w:proofErr w:type="spellStart"/>
      <w:r w:rsidRPr="00CD5786">
        <w:rPr>
          <w:color w:val="3F7F7F"/>
        </w:rPr>
        <w:t>wsdl</w:t>
      </w:r>
      <w:proofErr w:type="gramStart"/>
      <w:r w:rsidRPr="00CD5786">
        <w:rPr>
          <w:color w:val="3F7F7F"/>
        </w:rPr>
        <w:t>:portType</w:t>
      </w:r>
      <w:proofErr w:type="spellEnd"/>
      <w:proofErr w:type="gramEnd"/>
      <w:r w:rsidRPr="00CD5786">
        <w:rPr>
          <w:color w:val="008080"/>
        </w:rPr>
        <w:t>&gt;</w:t>
      </w:r>
    </w:p>
    <w:p w14:paraId="2409C75D" w14:textId="42FC7EA1" w:rsidR="00CD5F96" w:rsidRPr="00CD5786" w:rsidRDefault="00543A3D" w:rsidP="00051549">
      <w:pPr>
        <w:pStyle w:val="Code"/>
      </w:pPr>
      <w:r w:rsidRPr="00CD5786">
        <w:rPr>
          <w:color w:val="008080"/>
        </w:rPr>
        <w:t>&lt;/</w:t>
      </w:r>
      <w:proofErr w:type="spellStart"/>
      <w:r w:rsidRPr="00CD5786">
        <w:rPr>
          <w:color w:val="3F7F7F"/>
        </w:rPr>
        <w:t>wsdl</w:t>
      </w:r>
      <w:proofErr w:type="gramStart"/>
      <w:r w:rsidRPr="00CD5786">
        <w:rPr>
          <w:color w:val="3F7F7F"/>
        </w:rPr>
        <w:t>:definitions</w:t>
      </w:r>
      <w:proofErr w:type="spellEnd"/>
      <w:proofErr w:type="gramEnd"/>
      <w:r w:rsidRPr="00CD5786">
        <w:rPr>
          <w:color w:val="008080"/>
        </w:rPr>
        <w:t>&gt;</w:t>
      </w:r>
    </w:p>
    <w:sectPr w:rsidR="00CD5F96" w:rsidRPr="00CD5786" w:rsidSect="00390437">
      <w:headerReference w:type="even" r:id="rId43"/>
      <w:footerReference w:type="even" r:id="rId44"/>
      <w:footerReference w:type="default" r:id="rId45"/>
      <w:headerReference w:type="first" r:id="rId46"/>
      <w:footerReference w:type="first" r:id="rId47"/>
      <w:footnotePr>
        <w:pos w:val="beneathText"/>
      </w:footnotePr>
      <w:pgSz w:w="11899" w:h="16837"/>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1464E" w14:textId="77777777" w:rsidR="00E80467" w:rsidRDefault="00E80467">
      <w:r>
        <w:separator/>
      </w:r>
    </w:p>
  </w:endnote>
  <w:endnote w:type="continuationSeparator" w:id="0">
    <w:p w14:paraId="4585B05A" w14:textId="77777777" w:rsidR="00E80467" w:rsidRDefault="00E80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DejaVu Sans">
    <w:charset w:val="00"/>
    <w:family w:val="auto"/>
    <w:pitch w:val="variable"/>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Verdana-Italic">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DF0B9" w14:textId="77777777" w:rsidR="00E80467" w:rsidRDefault="00E80467">
    <w:pPr>
      <w:pStyle w:val="Fuzeile"/>
    </w:pPr>
    <w:proofErr w:type="gramStart"/>
    <w:r>
      <w:t>graap</w:t>
    </w:r>
    <w:proofErr w:type="gramEnd"/>
    <w:r>
      <w:t>-wg@ggf.org</w:t>
    </w:r>
    <w:r>
      <w:tab/>
    </w:r>
    <w:r>
      <w:rPr>
        <w:rStyle w:val="Seitenzahl"/>
      </w:rPr>
      <w:fldChar w:fldCharType="begin"/>
    </w:r>
    <w:r>
      <w:rPr>
        <w:rStyle w:val="Seitenzahl"/>
      </w:rPr>
      <w:instrText xml:space="preserve"> PAGE </w:instrText>
    </w:r>
    <w:r>
      <w:rPr>
        <w:rStyle w:val="Seitenzahl"/>
      </w:rPr>
      <w:fldChar w:fldCharType="separate"/>
    </w:r>
    <w:r w:rsidR="00BF5E77">
      <w:rPr>
        <w:rStyle w:val="Seitenzahl"/>
        <w:noProof/>
      </w:rPr>
      <w:t>2</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99836" w14:textId="77777777" w:rsidR="00E80467" w:rsidRDefault="00E80467"/>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3C0EF" w14:textId="77777777" w:rsidR="00E80467" w:rsidRDefault="00E80467"/>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4AC47" w14:textId="77777777" w:rsidR="00E80467" w:rsidRDefault="00E80467"/>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7F6CA" w14:textId="77777777" w:rsidR="00E80467" w:rsidRDefault="00E80467"/>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17474" w14:textId="77777777" w:rsidR="00E80467" w:rsidRDefault="00E80467">
    <w:pPr>
      <w:pStyle w:val="Fuzeile"/>
    </w:pPr>
    <w:proofErr w:type="gramStart"/>
    <w:r>
      <w:t>graap</w:t>
    </w:r>
    <w:proofErr w:type="gramEnd"/>
    <w:r>
      <w:t>-wg@ggf.org</w:t>
    </w:r>
    <w:r>
      <w:tab/>
    </w:r>
    <w:r>
      <w:tab/>
    </w:r>
    <w:r>
      <w:rPr>
        <w:rStyle w:val="Seitenzahl"/>
      </w:rPr>
      <w:fldChar w:fldCharType="begin"/>
    </w:r>
    <w:r>
      <w:rPr>
        <w:rStyle w:val="Seitenzahl"/>
      </w:rPr>
      <w:instrText xml:space="preserve"> PAGE </w:instrText>
    </w:r>
    <w:r>
      <w:rPr>
        <w:rStyle w:val="Seitenzahl"/>
      </w:rPr>
      <w:fldChar w:fldCharType="separate"/>
    </w:r>
    <w:r w:rsidR="007F4818">
      <w:rPr>
        <w:rStyle w:val="Seitenzahl"/>
        <w:noProof/>
      </w:rPr>
      <w:t>36</w:t>
    </w:r>
    <w:r>
      <w:rPr>
        <w:rStyle w:val="Seitenzahl"/>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7CB13" w14:textId="77777777" w:rsidR="00E80467" w:rsidRDefault="00E8046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E0B123" w14:textId="77777777" w:rsidR="00E80467" w:rsidRDefault="00E80467">
      <w:r>
        <w:separator/>
      </w:r>
    </w:p>
  </w:footnote>
  <w:footnote w:type="continuationSeparator" w:id="0">
    <w:p w14:paraId="70D7E22A" w14:textId="77777777" w:rsidR="00E80467" w:rsidRDefault="00E804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39195" w14:textId="77777777" w:rsidR="00E80467" w:rsidRDefault="00E80467" w:rsidP="00B113FF">
    <w:pPr>
      <w:pStyle w:val="Kopfzeile"/>
      <w:jc w:val="right"/>
    </w:pPr>
    <w:r w:rsidRPr="008C1EEA">
      <w:t>GWD-</w:t>
    </w:r>
    <w:r>
      <w:t>R-P</w:t>
    </w:r>
    <w:r>
      <w:tab/>
    </w:r>
    <w:r>
      <w:tab/>
      <w:t>January 31, 2011</w:t>
    </w:r>
  </w:p>
  <w:p w14:paraId="7634FAF6" w14:textId="77777777" w:rsidR="00E80467" w:rsidRDefault="00E80467" w:rsidP="00B113FF">
    <w:pPr>
      <w:pStyle w:val="Kopfzeile"/>
    </w:pPr>
    <w:r>
      <w:t>GRAAP-WG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B2007" w14:textId="77777777" w:rsidR="00E80467" w:rsidRDefault="00E80467" w:rsidP="00B113FF">
    <w:pPr>
      <w:pStyle w:val="Kopfzeile"/>
      <w:tabs>
        <w:tab w:val="right" w:pos="8392"/>
      </w:tabs>
    </w:pPr>
    <w:r w:rsidRPr="008C1EEA">
      <w:t>GWD-</w:t>
    </w:r>
    <w:r>
      <w:t>R-P</w:t>
    </w:r>
    <w:r w:rsidRPr="008C1EEA">
      <w:tab/>
    </w:r>
    <w:r w:rsidRPr="008C1EEA">
      <w:tab/>
    </w:r>
    <w:r>
      <w:t>Authors:</w:t>
    </w:r>
  </w:p>
  <w:p w14:paraId="3CC86497" w14:textId="77777777" w:rsidR="00E80467" w:rsidRDefault="00E80467" w:rsidP="00B113FF">
    <w:pPr>
      <w:pStyle w:val="AuthorBlock"/>
      <w:tabs>
        <w:tab w:val="right" w:pos="8392"/>
      </w:tabs>
    </w:pPr>
    <w:r>
      <w:t>GRAAP-W</w:t>
    </w:r>
    <w:r w:rsidRPr="008C1EEA">
      <w:t>G</w:t>
    </w:r>
    <w:r>
      <w:tab/>
      <w:t xml:space="preserve">Oliver </w:t>
    </w:r>
    <w:proofErr w:type="spellStart"/>
    <w:r>
      <w:t>Waeldrich</w:t>
    </w:r>
    <w:proofErr w:type="spellEnd"/>
    <w:r>
      <w:t xml:space="preserve"> (Editor), </w:t>
    </w:r>
    <w:proofErr w:type="spellStart"/>
    <w:r>
      <w:t>Fraunhofer</w:t>
    </w:r>
    <w:proofErr w:type="spellEnd"/>
    <w:r>
      <w:t xml:space="preserve"> SCAI</w:t>
    </w:r>
  </w:p>
  <w:p w14:paraId="6EC7C999" w14:textId="77777777" w:rsidR="00E80467" w:rsidRPr="002A5BDC" w:rsidRDefault="00E80467" w:rsidP="00B113FF">
    <w:pPr>
      <w:pStyle w:val="AuthorBlock"/>
      <w:tabs>
        <w:tab w:val="right" w:pos="8392"/>
      </w:tabs>
      <w:rPr>
        <w:lang w:val="en-US"/>
      </w:rPr>
    </w:pPr>
    <w:r>
      <w:rPr>
        <w:lang w:val="en-US"/>
      </w:rPr>
      <w:tab/>
    </w:r>
    <w:r w:rsidRPr="002A5BDC">
      <w:rPr>
        <w:lang w:val="en-US"/>
      </w:rPr>
      <w:t xml:space="preserve">Dominic </w:t>
    </w:r>
    <w:proofErr w:type="spellStart"/>
    <w:r w:rsidRPr="002A5BDC">
      <w:rPr>
        <w:lang w:val="en-US"/>
      </w:rPr>
      <w:t>Battré</w:t>
    </w:r>
    <w:proofErr w:type="spellEnd"/>
    <w:r>
      <w:rPr>
        <w:lang w:val="en-US"/>
      </w:rPr>
      <w:t>, TU-Berlin</w:t>
    </w:r>
  </w:p>
  <w:p w14:paraId="018DDD22" w14:textId="77777777" w:rsidR="00E80467" w:rsidRDefault="00E80467" w:rsidP="00B113FF">
    <w:pPr>
      <w:pStyle w:val="AuthorBlock"/>
      <w:tabs>
        <w:tab w:val="right" w:pos="8392"/>
      </w:tabs>
      <w:rPr>
        <w:lang w:val="en-US"/>
      </w:rPr>
    </w:pPr>
    <w:r>
      <w:tab/>
    </w:r>
    <w:r>
      <w:rPr>
        <w:lang w:val="en-US"/>
      </w:rPr>
      <w:t>Francis Brazier, Delft University of Technology</w:t>
    </w:r>
  </w:p>
  <w:p w14:paraId="3A692038" w14:textId="77777777" w:rsidR="00E80467" w:rsidRDefault="00E80467" w:rsidP="00B113FF">
    <w:pPr>
      <w:pStyle w:val="AuthorBlock"/>
      <w:tabs>
        <w:tab w:val="right" w:pos="8392"/>
      </w:tabs>
      <w:rPr>
        <w:lang w:val="en-US"/>
      </w:rPr>
    </w:pPr>
    <w:r>
      <w:rPr>
        <w:lang w:val="en-US"/>
      </w:rPr>
      <w:tab/>
    </w:r>
    <w:proofErr w:type="spellStart"/>
    <w:r>
      <w:rPr>
        <w:lang w:val="en-US"/>
      </w:rPr>
      <w:t>Kassidy</w:t>
    </w:r>
    <w:proofErr w:type="spellEnd"/>
    <w:r>
      <w:rPr>
        <w:lang w:val="en-US"/>
      </w:rPr>
      <w:t xml:space="preserve"> Clark, Delft University of Technology</w:t>
    </w:r>
  </w:p>
  <w:p w14:paraId="6E05C707" w14:textId="77777777" w:rsidR="00E80467" w:rsidRDefault="00E80467" w:rsidP="00B113FF">
    <w:pPr>
      <w:pStyle w:val="AuthorBlock"/>
      <w:keepNext/>
      <w:widowControl/>
      <w:tabs>
        <w:tab w:val="right" w:pos="8392"/>
      </w:tabs>
      <w:rPr>
        <w:lang w:val="en-US"/>
      </w:rPr>
    </w:pPr>
    <w:r>
      <w:rPr>
        <w:lang w:val="en-US"/>
      </w:rPr>
      <w:tab/>
      <w:t xml:space="preserve">Michel </w:t>
    </w:r>
    <w:proofErr w:type="spellStart"/>
    <w:r>
      <w:rPr>
        <w:lang w:val="en-US"/>
      </w:rPr>
      <w:t>Oey</w:t>
    </w:r>
    <w:proofErr w:type="spellEnd"/>
    <w:r>
      <w:rPr>
        <w:lang w:val="en-US"/>
      </w:rPr>
      <w:t>, Delft University of Technology</w:t>
    </w:r>
  </w:p>
  <w:p w14:paraId="6EB1562B" w14:textId="77777777" w:rsidR="00E80467" w:rsidRDefault="00E80467" w:rsidP="00B113FF">
    <w:pPr>
      <w:pStyle w:val="AuthorBlock"/>
      <w:tabs>
        <w:tab w:val="right" w:pos="8392"/>
      </w:tabs>
      <w:rPr>
        <w:lang w:val="en-US"/>
      </w:rPr>
    </w:pPr>
    <w:r>
      <w:rPr>
        <w:lang w:val="en-US"/>
      </w:rPr>
      <w:tab/>
      <w:t xml:space="preserve">Alexander </w:t>
    </w:r>
    <w:proofErr w:type="spellStart"/>
    <w:r>
      <w:rPr>
        <w:lang w:val="en-US"/>
      </w:rPr>
      <w:t>Papaspyrou</w:t>
    </w:r>
    <w:proofErr w:type="spellEnd"/>
    <w:r>
      <w:rPr>
        <w:lang w:val="en-US"/>
      </w:rPr>
      <w:t xml:space="preserve">, </w:t>
    </w:r>
    <w:ins w:id="70" w:author="Ph W" w:date="2011-07-15T23:28:00Z">
      <w:r>
        <w:rPr>
          <w:lang w:val="en-US"/>
        </w:rPr>
        <w:t xml:space="preserve">TU </w:t>
      </w:r>
    </w:ins>
    <w:r w:rsidRPr="002A5BDC">
      <w:rPr>
        <w:lang w:val="en-US"/>
      </w:rPr>
      <w:t>Dortmund University</w:t>
    </w:r>
    <w:del w:id="71" w:author="Ph W" w:date="2011-07-15T23:28:00Z">
      <w:r w:rsidRPr="002A5BDC" w:rsidDel="009D6B42">
        <w:rPr>
          <w:lang w:val="en-US"/>
        </w:rPr>
        <w:delText xml:space="preserve"> of Technology</w:delText>
      </w:r>
    </w:del>
  </w:p>
  <w:p w14:paraId="2443AEED" w14:textId="77777777" w:rsidR="00E80467" w:rsidRPr="00B113FF" w:rsidRDefault="00E80467" w:rsidP="00B113FF">
    <w:pPr>
      <w:pStyle w:val="Kopfzeile"/>
      <w:tabs>
        <w:tab w:val="clear" w:pos="4253"/>
        <w:tab w:val="clear" w:pos="8505"/>
        <w:tab w:val="right" w:pos="8392"/>
      </w:tabs>
      <w:rPr>
        <w:lang w:val="de-DE"/>
      </w:rPr>
    </w:pPr>
    <w:r>
      <w:rPr>
        <w:lang w:val="en-US"/>
      </w:rPr>
      <w:tab/>
    </w:r>
    <w:r w:rsidRPr="00B113FF">
      <w:rPr>
        <w:lang w:val="de-DE"/>
      </w:rPr>
      <w:t xml:space="preserve">Philipp Wieder, </w:t>
    </w:r>
    <w:ins w:id="72" w:author="Ph W" w:date="2011-07-15T23:28:00Z">
      <w:r>
        <w:rPr>
          <w:lang w:val="de-DE"/>
        </w:rPr>
        <w:t xml:space="preserve">TU </w:t>
      </w:r>
    </w:ins>
    <w:r w:rsidRPr="00B113FF">
      <w:rPr>
        <w:lang w:val="de-DE"/>
      </w:rPr>
      <w:t>Dortmund University</w:t>
    </w:r>
    <w:del w:id="73" w:author="Ph W" w:date="2011-07-15T23:28:00Z">
      <w:r w:rsidRPr="00B113FF" w:rsidDel="009D6B42">
        <w:rPr>
          <w:lang w:val="de-DE"/>
        </w:rPr>
        <w:delText xml:space="preserve"> of Technology</w:delText>
      </w:r>
    </w:del>
  </w:p>
  <w:p w14:paraId="539A84F3" w14:textId="77777777" w:rsidR="00E80467" w:rsidRPr="00B113FF" w:rsidRDefault="00E80467" w:rsidP="00B113FF">
    <w:pPr>
      <w:pStyle w:val="Kopfzeile"/>
      <w:tabs>
        <w:tab w:val="clear" w:pos="4253"/>
        <w:tab w:val="clear" w:pos="8505"/>
        <w:tab w:val="right" w:pos="8392"/>
      </w:tabs>
      <w:rPr>
        <w:lang w:val="de-DE"/>
      </w:rPr>
    </w:pPr>
    <w:r w:rsidRPr="00B113FF">
      <w:rPr>
        <w:lang w:val="de-DE"/>
      </w:rPr>
      <w:tab/>
      <w:t>Wolfgang Ziegler, Fraunhofer SCAI</w:t>
    </w:r>
  </w:p>
  <w:p w14:paraId="69EB49B9" w14:textId="77777777" w:rsidR="00E80467" w:rsidRPr="00B113FF" w:rsidRDefault="00E80467" w:rsidP="00B113FF">
    <w:pPr>
      <w:pStyle w:val="Kopfzeile"/>
      <w:tabs>
        <w:tab w:val="right" w:pos="8392"/>
      </w:tabs>
      <w:rPr>
        <w:lang w:val="de-DE"/>
      </w:rPr>
    </w:pPr>
    <w:r w:rsidRPr="00B113FF">
      <w:rPr>
        <w:lang w:val="de-DE"/>
      </w:rPr>
      <w:tab/>
    </w:r>
    <w:r w:rsidRPr="00B113FF">
      <w:rPr>
        <w:lang w:val="de-DE"/>
      </w:rPr>
      <w:tab/>
    </w:r>
  </w:p>
  <w:p w14:paraId="02782A2F" w14:textId="77777777" w:rsidR="00E80467" w:rsidRPr="00B113FF" w:rsidRDefault="00E80467" w:rsidP="00B113FF">
    <w:pPr>
      <w:pStyle w:val="Kopfzeile"/>
      <w:rPr>
        <w:lang w:val="de-DE"/>
      </w:rPr>
    </w:pPr>
  </w:p>
  <w:p w14:paraId="56F6F6BC" w14:textId="77777777" w:rsidR="00E80467" w:rsidRPr="00B113FF" w:rsidRDefault="00E80467" w:rsidP="00B113FF">
    <w:pPr>
      <w:pStyle w:val="Kopfzeile"/>
      <w:rPr>
        <w:lang w:val="de-DE"/>
      </w:rPr>
    </w:pPr>
    <w:r w:rsidRPr="00B113FF">
      <w:rPr>
        <w:lang w:val="de-DE"/>
      </w:rPr>
      <w:tab/>
    </w:r>
  </w:p>
  <w:p w14:paraId="5B6463D6" w14:textId="77777777" w:rsidR="00E80467" w:rsidRPr="00B113FF" w:rsidRDefault="00E80467" w:rsidP="00B113FF">
    <w:pPr>
      <w:pStyle w:val="Kopfzeile"/>
      <w:jc w:val="right"/>
      <w:rPr>
        <w:lang w:val="de-DE"/>
      </w:rPr>
    </w:pPr>
  </w:p>
  <w:p w14:paraId="3556FBE8" w14:textId="77777777" w:rsidR="00E80467" w:rsidRDefault="00E80467" w:rsidP="00B113FF">
    <w:pPr>
      <w:pStyle w:val="Kopfzeile"/>
      <w:jc w:val="right"/>
    </w:pPr>
    <w:r>
      <w:t>J</w:t>
    </w:r>
    <w:ins w:id="74" w:author="Ph W" w:date="2011-07-15T23:28:00Z">
      <w:r>
        <w:t>uly 15</w:t>
      </w:r>
    </w:ins>
    <w:del w:id="75" w:author="Ph W" w:date="2011-07-15T23:28:00Z">
      <w:r w:rsidDel="009D6B42">
        <w:delText>anuary 31</w:delText>
      </w:r>
    </w:del>
    <w:r>
      <w:t>, 2011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743E7" w14:textId="77777777" w:rsidR="00E80467" w:rsidRDefault="00E80467"/>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2C630" w14:textId="77777777" w:rsidR="00E80467" w:rsidRDefault="00E8046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72F26" w14:textId="77777777" w:rsidR="00E80467" w:rsidRDefault="00E80467"/>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EEA434" w14:textId="77777777" w:rsidR="00E80467" w:rsidRDefault="00E8046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6pt;height:16pt" o:bullet="t" filled="t">
        <v:fill color2="black"/>
        <v:imagedata r:id="rId1" o:title=""/>
      </v:shape>
    </w:pict>
  </w:numPicBullet>
  <w:abstractNum w:abstractNumId="0">
    <w:nsid w:val="FFFFFF7C"/>
    <w:multiLevelType w:val="singleLevel"/>
    <w:tmpl w:val="63A40BEE"/>
    <w:lvl w:ilvl="0">
      <w:start w:val="1"/>
      <w:numFmt w:val="decimal"/>
      <w:lvlText w:val="%1."/>
      <w:lvlJc w:val="left"/>
      <w:pPr>
        <w:tabs>
          <w:tab w:val="num" w:pos="1492"/>
        </w:tabs>
        <w:ind w:left="1492" w:hanging="360"/>
      </w:pPr>
    </w:lvl>
  </w:abstractNum>
  <w:abstractNum w:abstractNumId="1">
    <w:nsid w:val="FFFFFF7D"/>
    <w:multiLevelType w:val="singleLevel"/>
    <w:tmpl w:val="03423772"/>
    <w:lvl w:ilvl="0">
      <w:start w:val="1"/>
      <w:numFmt w:val="decimal"/>
      <w:lvlText w:val="%1."/>
      <w:lvlJc w:val="left"/>
      <w:pPr>
        <w:tabs>
          <w:tab w:val="num" w:pos="1209"/>
        </w:tabs>
        <w:ind w:left="1209" w:hanging="360"/>
      </w:pPr>
    </w:lvl>
  </w:abstractNum>
  <w:abstractNum w:abstractNumId="2">
    <w:nsid w:val="FFFFFF89"/>
    <w:multiLevelType w:val="singleLevel"/>
    <w:tmpl w:val="89563CC8"/>
    <w:lvl w:ilvl="0">
      <w:start w:val="1"/>
      <w:numFmt w:val="bullet"/>
      <w:lvlText w:val=""/>
      <w:lvlJc w:val="left"/>
      <w:pPr>
        <w:tabs>
          <w:tab w:val="num" w:pos="360"/>
        </w:tabs>
        <w:ind w:left="360" w:hanging="360"/>
      </w:pPr>
      <w:rPr>
        <w:rFonts w:ascii="Symbol" w:hAnsi="Symbol" w:hint="default"/>
      </w:rPr>
    </w:lvl>
  </w:abstractNum>
  <w:abstractNum w:abstractNumId="3">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0000002"/>
    <w:multiLevelType w:val="singleLevel"/>
    <w:tmpl w:val="00000002"/>
    <w:name w:val="WW8Num1"/>
    <w:lvl w:ilvl="0">
      <w:start w:val="1"/>
      <w:numFmt w:val="decimal"/>
      <w:lvlText w:val="%1."/>
      <w:lvlJc w:val="left"/>
      <w:pPr>
        <w:tabs>
          <w:tab w:val="num" w:pos="1800"/>
        </w:tabs>
        <w:ind w:left="1800" w:hanging="360"/>
      </w:pPr>
    </w:lvl>
  </w:abstractNum>
  <w:abstractNum w:abstractNumId="5">
    <w:nsid w:val="00000003"/>
    <w:multiLevelType w:val="singleLevel"/>
    <w:tmpl w:val="00000003"/>
    <w:name w:val="WW8Num2"/>
    <w:lvl w:ilvl="0">
      <w:start w:val="1"/>
      <w:numFmt w:val="decimal"/>
      <w:lvlText w:val="%1."/>
      <w:lvlJc w:val="left"/>
      <w:pPr>
        <w:tabs>
          <w:tab w:val="num" w:pos="1440"/>
        </w:tabs>
        <w:ind w:left="1440" w:hanging="360"/>
      </w:pPr>
    </w:lvl>
  </w:abstractNum>
  <w:abstractNum w:abstractNumId="6">
    <w:nsid w:val="00000004"/>
    <w:multiLevelType w:val="singleLevel"/>
    <w:tmpl w:val="00000004"/>
    <w:name w:val="WW8Num3"/>
    <w:lvl w:ilvl="0">
      <w:start w:val="1"/>
      <w:numFmt w:val="decimal"/>
      <w:lvlText w:val="%1."/>
      <w:lvlJc w:val="left"/>
      <w:pPr>
        <w:tabs>
          <w:tab w:val="num" w:pos="1080"/>
        </w:tabs>
        <w:ind w:left="1080" w:hanging="360"/>
      </w:pPr>
    </w:lvl>
  </w:abstractNum>
  <w:abstractNum w:abstractNumId="7">
    <w:nsid w:val="00000005"/>
    <w:multiLevelType w:val="singleLevel"/>
    <w:tmpl w:val="00000005"/>
    <w:name w:val="WW8Num4"/>
    <w:lvl w:ilvl="0">
      <w:start w:val="1"/>
      <w:numFmt w:val="decimal"/>
      <w:lvlText w:val="%1."/>
      <w:lvlJc w:val="left"/>
      <w:pPr>
        <w:tabs>
          <w:tab w:val="num" w:pos="720"/>
        </w:tabs>
        <w:ind w:left="720" w:hanging="360"/>
      </w:pPr>
    </w:lvl>
  </w:abstractNum>
  <w:abstractNum w:abstractNumId="8">
    <w:nsid w:val="00000006"/>
    <w:multiLevelType w:val="singleLevel"/>
    <w:tmpl w:val="00000006"/>
    <w:name w:val="WW8Num5"/>
    <w:lvl w:ilvl="0">
      <w:start w:val="1"/>
      <w:numFmt w:val="bullet"/>
      <w:lvlText w:val=""/>
      <w:lvlJc w:val="left"/>
      <w:pPr>
        <w:tabs>
          <w:tab w:val="num" w:pos="1800"/>
        </w:tabs>
        <w:ind w:left="1800" w:hanging="360"/>
      </w:pPr>
      <w:rPr>
        <w:rFonts w:ascii="Symbol" w:hAnsi="Symbol"/>
      </w:rPr>
    </w:lvl>
  </w:abstractNum>
  <w:abstractNum w:abstractNumId="9">
    <w:nsid w:val="00000007"/>
    <w:multiLevelType w:val="singleLevel"/>
    <w:tmpl w:val="00000007"/>
    <w:name w:val="WW8Num6"/>
    <w:lvl w:ilvl="0">
      <w:start w:val="1"/>
      <w:numFmt w:val="bullet"/>
      <w:lvlText w:val=""/>
      <w:lvlJc w:val="left"/>
      <w:pPr>
        <w:tabs>
          <w:tab w:val="num" w:pos="1440"/>
        </w:tabs>
        <w:ind w:left="1440" w:hanging="360"/>
      </w:pPr>
      <w:rPr>
        <w:rFonts w:ascii="Symbol" w:hAnsi="Symbol"/>
      </w:rPr>
    </w:lvl>
  </w:abstractNum>
  <w:abstractNum w:abstractNumId="10">
    <w:nsid w:val="00000008"/>
    <w:multiLevelType w:val="singleLevel"/>
    <w:tmpl w:val="00000008"/>
    <w:name w:val="WW8Num7"/>
    <w:lvl w:ilvl="0">
      <w:start w:val="1"/>
      <w:numFmt w:val="bullet"/>
      <w:lvlText w:val=""/>
      <w:lvlJc w:val="left"/>
      <w:pPr>
        <w:tabs>
          <w:tab w:val="num" w:pos="1080"/>
        </w:tabs>
        <w:ind w:left="1080" w:hanging="360"/>
      </w:pPr>
      <w:rPr>
        <w:rFonts w:ascii="Symbol" w:hAnsi="Symbol"/>
      </w:rPr>
    </w:lvl>
  </w:abstractNum>
  <w:abstractNum w:abstractNumId="11">
    <w:nsid w:val="00000009"/>
    <w:multiLevelType w:val="singleLevel"/>
    <w:tmpl w:val="00000009"/>
    <w:name w:val="WW8Num8"/>
    <w:lvl w:ilvl="0">
      <w:start w:val="1"/>
      <w:numFmt w:val="bullet"/>
      <w:lvlText w:val=""/>
      <w:lvlJc w:val="left"/>
      <w:pPr>
        <w:tabs>
          <w:tab w:val="num" w:pos="720"/>
        </w:tabs>
        <w:ind w:left="720" w:hanging="360"/>
      </w:pPr>
      <w:rPr>
        <w:rFonts w:ascii="Symbol" w:hAnsi="Symbol"/>
      </w:rPr>
    </w:lvl>
  </w:abstractNum>
  <w:abstractNum w:abstractNumId="12">
    <w:nsid w:val="0000000A"/>
    <w:multiLevelType w:val="singleLevel"/>
    <w:tmpl w:val="0000000A"/>
    <w:name w:val="WW8Num9"/>
    <w:lvl w:ilvl="0">
      <w:start w:val="1"/>
      <w:numFmt w:val="decimal"/>
      <w:lvlText w:val="%1."/>
      <w:lvlJc w:val="left"/>
      <w:pPr>
        <w:tabs>
          <w:tab w:val="num" w:pos="360"/>
        </w:tabs>
        <w:ind w:left="360" w:hanging="360"/>
      </w:pPr>
    </w:lvl>
  </w:abstractNum>
  <w:abstractNum w:abstractNumId="13">
    <w:nsid w:val="0000000B"/>
    <w:multiLevelType w:val="singleLevel"/>
    <w:tmpl w:val="0000000B"/>
    <w:name w:val="WW8Num10"/>
    <w:lvl w:ilvl="0">
      <w:start w:val="1"/>
      <w:numFmt w:val="bullet"/>
      <w:lvlText w:val=""/>
      <w:lvlJc w:val="left"/>
      <w:pPr>
        <w:tabs>
          <w:tab w:val="num" w:pos="360"/>
        </w:tabs>
        <w:ind w:left="360" w:hanging="360"/>
      </w:pPr>
      <w:rPr>
        <w:rFonts w:ascii="Symbol" w:hAnsi="Symbol"/>
      </w:rPr>
    </w:lvl>
  </w:abstractNum>
  <w:abstractNum w:abstractNumId="14">
    <w:nsid w:val="0E1D1948"/>
    <w:multiLevelType w:val="hybridMultilevel"/>
    <w:tmpl w:val="44749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4B940F1"/>
    <w:multiLevelType w:val="hybridMultilevel"/>
    <w:tmpl w:val="236418D0"/>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1CCA1551"/>
    <w:multiLevelType w:val="hybridMultilevel"/>
    <w:tmpl w:val="FC981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3BA3F13"/>
    <w:multiLevelType w:val="hybridMultilevel"/>
    <w:tmpl w:val="0BF4F664"/>
    <w:lvl w:ilvl="0" w:tplc="25602D4E">
      <w:numFmt w:val="bullet"/>
      <w:lvlText w:val="-"/>
      <w:lvlJc w:val="left"/>
      <w:pPr>
        <w:tabs>
          <w:tab w:val="num" w:pos="720"/>
        </w:tabs>
        <w:ind w:left="720" w:hanging="360"/>
      </w:pPr>
      <w:rPr>
        <w:rFonts w:ascii="Times New Roman" w:eastAsia="MS Mincho"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Tahoma"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Tahoma"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Tahoma"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267C15AB"/>
    <w:multiLevelType w:val="hybridMultilevel"/>
    <w:tmpl w:val="F904C15E"/>
    <w:lvl w:ilvl="0" w:tplc="EC2E232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6E44322"/>
    <w:multiLevelType w:val="hybridMultilevel"/>
    <w:tmpl w:val="B14672AA"/>
    <w:lvl w:ilvl="0" w:tplc="6116F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5B1964"/>
    <w:multiLevelType w:val="hybridMultilevel"/>
    <w:tmpl w:val="917CC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89A5641"/>
    <w:multiLevelType w:val="hybridMultilevel"/>
    <w:tmpl w:val="747AD232"/>
    <w:lvl w:ilvl="0" w:tplc="5E5C4EC6">
      <w:numFmt w:val="bullet"/>
      <w:lvlText w:val="-"/>
      <w:lvlJc w:val="left"/>
      <w:pPr>
        <w:ind w:left="720" w:hanging="360"/>
      </w:pPr>
      <w:rPr>
        <w:rFonts w:ascii="Arial" w:eastAsia="Times New Roman" w:hAnsi="Arial" w:cs="Tahoma"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B517097"/>
    <w:multiLevelType w:val="hybridMultilevel"/>
    <w:tmpl w:val="5DECA3DC"/>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C744BB"/>
    <w:multiLevelType w:val="hybridMultilevel"/>
    <w:tmpl w:val="08006456"/>
    <w:lvl w:ilvl="0" w:tplc="7874926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2FC41E03"/>
    <w:multiLevelType w:val="hybridMultilevel"/>
    <w:tmpl w:val="44D8952C"/>
    <w:lvl w:ilvl="0" w:tplc="207C7538">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D41306B"/>
    <w:multiLevelType w:val="hybridMultilevel"/>
    <w:tmpl w:val="FA820F46"/>
    <w:lvl w:ilvl="0" w:tplc="5A18D36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E6F355B"/>
    <w:multiLevelType w:val="multilevel"/>
    <w:tmpl w:val="C6E02AF6"/>
    <w:lvl w:ilvl="0">
      <w:start w:val="1"/>
      <w:numFmt w:val="decimal"/>
      <w:lvlText w:val="Chapter %1"/>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51417607"/>
    <w:multiLevelType w:val="hybridMultilevel"/>
    <w:tmpl w:val="6CC660BC"/>
    <w:lvl w:ilvl="0" w:tplc="1F94FC4A">
      <w:start w:val="1"/>
      <w:numFmt w:val="decimal"/>
      <w:lvlText w:val="%1."/>
      <w:lvlJc w:val="left"/>
      <w:pPr>
        <w:ind w:left="720" w:hanging="360"/>
      </w:pPr>
    </w:lvl>
    <w:lvl w:ilvl="1" w:tplc="3C96B366" w:tentative="1">
      <w:start w:val="1"/>
      <w:numFmt w:val="lowerLetter"/>
      <w:lvlText w:val="%2."/>
      <w:lvlJc w:val="left"/>
      <w:pPr>
        <w:ind w:left="1440" w:hanging="360"/>
      </w:pPr>
    </w:lvl>
    <w:lvl w:ilvl="2" w:tplc="DF988616" w:tentative="1">
      <w:start w:val="1"/>
      <w:numFmt w:val="lowerRoman"/>
      <w:lvlText w:val="%3."/>
      <w:lvlJc w:val="right"/>
      <w:pPr>
        <w:ind w:left="2160" w:hanging="180"/>
      </w:pPr>
    </w:lvl>
    <w:lvl w:ilvl="3" w:tplc="7F707522" w:tentative="1">
      <w:start w:val="1"/>
      <w:numFmt w:val="decimal"/>
      <w:lvlText w:val="%4."/>
      <w:lvlJc w:val="left"/>
      <w:pPr>
        <w:ind w:left="2880" w:hanging="360"/>
      </w:pPr>
    </w:lvl>
    <w:lvl w:ilvl="4" w:tplc="0B422A4C" w:tentative="1">
      <w:start w:val="1"/>
      <w:numFmt w:val="lowerLetter"/>
      <w:lvlText w:val="%5."/>
      <w:lvlJc w:val="left"/>
      <w:pPr>
        <w:ind w:left="3600" w:hanging="360"/>
      </w:pPr>
    </w:lvl>
    <w:lvl w:ilvl="5" w:tplc="13D08C54" w:tentative="1">
      <w:start w:val="1"/>
      <w:numFmt w:val="lowerRoman"/>
      <w:lvlText w:val="%6."/>
      <w:lvlJc w:val="right"/>
      <w:pPr>
        <w:ind w:left="4320" w:hanging="180"/>
      </w:pPr>
    </w:lvl>
    <w:lvl w:ilvl="6" w:tplc="19425DC2" w:tentative="1">
      <w:start w:val="1"/>
      <w:numFmt w:val="decimal"/>
      <w:lvlText w:val="%7."/>
      <w:lvlJc w:val="left"/>
      <w:pPr>
        <w:ind w:left="5040" w:hanging="360"/>
      </w:pPr>
    </w:lvl>
    <w:lvl w:ilvl="7" w:tplc="4462D4FE" w:tentative="1">
      <w:start w:val="1"/>
      <w:numFmt w:val="lowerLetter"/>
      <w:lvlText w:val="%8."/>
      <w:lvlJc w:val="left"/>
      <w:pPr>
        <w:ind w:left="5760" w:hanging="360"/>
      </w:pPr>
    </w:lvl>
    <w:lvl w:ilvl="8" w:tplc="B45A8BD0" w:tentative="1">
      <w:start w:val="1"/>
      <w:numFmt w:val="lowerRoman"/>
      <w:lvlText w:val="%9."/>
      <w:lvlJc w:val="right"/>
      <w:pPr>
        <w:ind w:left="6480" w:hanging="180"/>
      </w:pPr>
    </w:lvl>
  </w:abstractNum>
  <w:abstractNum w:abstractNumId="28">
    <w:nsid w:val="54BA25E2"/>
    <w:multiLevelType w:val="hybridMultilevel"/>
    <w:tmpl w:val="F4C24EAE"/>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59205AF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9C6377D"/>
    <w:multiLevelType w:val="hybridMultilevel"/>
    <w:tmpl w:val="DB98E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C8D670F"/>
    <w:multiLevelType w:val="hybridMultilevel"/>
    <w:tmpl w:val="F4064C7A"/>
    <w:lvl w:ilvl="0" w:tplc="9F8C5910">
      <w:numFmt w:val="bullet"/>
      <w:lvlText w:val="-"/>
      <w:lvlJc w:val="left"/>
      <w:pPr>
        <w:ind w:left="720" w:hanging="360"/>
      </w:pPr>
      <w:rPr>
        <w:rFonts w:ascii="Calibri" w:eastAsiaTheme="minorHAnsi" w:hAnsi="Calibri" w:cstheme="minorBidi" w:hint="default"/>
      </w:rPr>
    </w:lvl>
    <w:lvl w:ilvl="1" w:tplc="2B78F276" w:tentative="1">
      <w:start w:val="1"/>
      <w:numFmt w:val="bullet"/>
      <w:lvlText w:val="o"/>
      <w:lvlJc w:val="left"/>
      <w:pPr>
        <w:ind w:left="1440" w:hanging="360"/>
      </w:pPr>
      <w:rPr>
        <w:rFonts w:ascii="Courier New" w:hAnsi="Courier New" w:cs="Arial Unicode MS" w:hint="default"/>
      </w:rPr>
    </w:lvl>
    <w:lvl w:ilvl="2" w:tplc="39DC060C" w:tentative="1">
      <w:start w:val="1"/>
      <w:numFmt w:val="bullet"/>
      <w:lvlText w:val=""/>
      <w:lvlJc w:val="left"/>
      <w:pPr>
        <w:ind w:left="2160" w:hanging="360"/>
      </w:pPr>
      <w:rPr>
        <w:rFonts w:ascii="Wingdings" w:hAnsi="Wingdings" w:hint="default"/>
      </w:rPr>
    </w:lvl>
    <w:lvl w:ilvl="3" w:tplc="4DD0993A" w:tentative="1">
      <w:start w:val="1"/>
      <w:numFmt w:val="bullet"/>
      <w:lvlText w:val=""/>
      <w:lvlJc w:val="left"/>
      <w:pPr>
        <w:ind w:left="2880" w:hanging="360"/>
      </w:pPr>
      <w:rPr>
        <w:rFonts w:ascii="Symbol" w:hAnsi="Symbol" w:hint="default"/>
      </w:rPr>
    </w:lvl>
    <w:lvl w:ilvl="4" w:tplc="B6F08D48" w:tentative="1">
      <w:start w:val="1"/>
      <w:numFmt w:val="bullet"/>
      <w:lvlText w:val="o"/>
      <w:lvlJc w:val="left"/>
      <w:pPr>
        <w:ind w:left="3600" w:hanging="360"/>
      </w:pPr>
      <w:rPr>
        <w:rFonts w:ascii="Courier New" w:hAnsi="Courier New" w:cs="Arial Unicode MS" w:hint="default"/>
      </w:rPr>
    </w:lvl>
    <w:lvl w:ilvl="5" w:tplc="6E4E2DEA" w:tentative="1">
      <w:start w:val="1"/>
      <w:numFmt w:val="bullet"/>
      <w:lvlText w:val=""/>
      <w:lvlJc w:val="left"/>
      <w:pPr>
        <w:ind w:left="4320" w:hanging="360"/>
      </w:pPr>
      <w:rPr>
        <w:rFonts w:ascii="Wingdings" w:hAnsi="Wingdings" w:hint="default"/>
      </w:rPr>
    </w:lvl>
    <w:lvl w:ilvl="6" w:tplc="C8225126" w:tentative="1">
      <w:start w:val="1"/>
      <w:numFmt w:val="bullet"/>
      <w:lvlText w:val=""/>
      <w:lvlJc w:val="left"/>
      <w:pPr>
        <w:ind w:left="5040" w:hanging="360"/>
      </w:pPr>
      <w:rPr>
        <w:rFonts w:ascii="Symbol" w:hAnsi="Symbol" w:hint="default"/>
      </w:rPr>
    </w:lvl>
    <w:lvl w:ilvl="7" w:tplc="B8866926" w:tentative="1">
      <w:start w:val="1"/>
      <w:numFmt w:val="bullet"/>
      <w:lvlText w:val="o"/>
      <w:lvlJc w:val="left"/>
      <w:pPr>
        <w:ind w:left="5760" w:hanging="360"/>
      </w:pPr>
      <w:rPr>
        <w:rFonts w:ascii="Courier New" w:hAnsi="Courier New" w:cs="Arial Unicode MS" w:hint="default"/>
      </w:rPr>
    </w:lvl>
    <w:lvl w:ilvl="8" w:tplc="3BFA6022" w:tentative="1">
      <w:start w:val="1"/>
      <w:numFmt w:val="bullet"/>
      <w:lvlText w:val=""/>
      <w:lvlJc w:val="left"/>
      <w:pPr>
        <w:ind w:left="6480" w:hanging="360"/>
      </w:pPr>
      <w:rPr>
        <w:rFonts w:ascii="Wingdings" w:hAnsi="Wingdings" w:hint="default"/>
      </w:rPr>
    </w:lvl>
  </w:abstractNum>
  <w:abstractNum w:abstractNumId="32">
    <w:nsid w:val="638B05D5"/>
    <w:multiLevelType w:val="hybridMultilevel"/>
    <w:tmpl w:val="C65417B4"/>
    <w:lvl w:ilvl="0" w:tplc="40068990">
      <w:numFmt w:val="bullet"/>
      <w:lvlText w:val="-"/>
      <w:lvlJc w:val="left"/>
      <w:pPr>
        <w:ind w:left="720" w:hanging="360"/>
      </w:pPr>
      <w:rPr>
        <w:rFonts w:ascii="Calibri" w:eastAsiaTheme="minorHAnsi" w:hAnsi="Calibri" w:cstheme="minorBidi" w:hint="default"/>
      </w:rPr>
    </w:lvl>
    <w:lvl w:ilvl="1" w:tplc="F5F2CC84" w:tentative="1">
      <w:start w:val="1"/>
      <w:numFmt w:val="bullet"/>
      <w:lvlText w:val="o"/>
      <w:lvlJc w:val="left"/>
      <w:pPr>
        <w:ind w:left="1440" w:hanging="360"/>
      </w:pPr>
      <w:rPr>
        <w:rFonts w:ascii="Courier New" w:hAnsi="Courier New" w:cs="Arial Unicode MS" w:hint="default"/>
      </w:rPr>
    </w:lvl>
    <w:lvl w:ilvl="2" w:tplc="924259D4" w:tentative="1">
      <w:start w:val="1"/>
      <w:numFmt w:val="bullet"/>
      <w:lvlText w:val=""/>
      <w:lvlJc w:val="left"/>
      <w:pPr>
        <w:ind w:left="2160" w:hanging="360"/>
      </w:pPr>
      <w:rPr>
        <w:rFonts w:ascii="Wingdings" w:hAnsi="Wingdings" w:hint="default"/>
      </w:rPr>
    </w:lvl>
    <w:lvl w:ilvl="3" w:tplc="88DE11D0" w:tentative="1">
      <w:start w:val="1"/>
      <w:numFmt w:val="bullet"/>
      <w:lvlText w:val=""/>
      <w:lvlJc w:val="left"/>
      <w:pPr>
        <w:ind w:left="2880" w:hanging="360"/>
      </w:pPr>
      <w:rPr>
        <w:rFonts w:ascii="Symbol" w:hAnsi="Symbol" w:hint="default"/>
      </w:rPr>
    </w:lvl>
    <w:lvl w:ilvl="4" w:tplc="9C060500" w:tentative="1">
      <w:start w:val="1"/>
      <w:numFmt w:val="bullet"/>
      <w:lvlText w:val="o"/>
      <w:lvlJc w:val="left"/>
      <w:pPr>
        <w:ind w:left="3600" w:hanging="360"/>
      </w:pPr>
      <w:rPr>
        <w:rFonts w:ascii="Courier New" w:hAnsi="Courier New" w:cs="Arial Unicode MS" w:hint="default"/>
      </w:rPr>
    </w:lvl>
    <w:lvl w:ilvl="5" w:tplc="4416571C" w:tentative="1">
      <w:start w:val="1"/>
      <w:numFmt w:val="bullet"/>
      <w:lvlText w:val=""/>
      <w:lvlJc w:val="left"/>
      <w:pPr>
        <w:ind w:left="4320" w:hanging="360"/>
      </w:pPr>
      <w:rPr>
        <w:rFonts w:ascii="Wingdings" w:hAnsi="Wingdings" w:hint="default"/>
      </w:rPr>
    </w:lvl>
    <w:lvl w:ilvl="6" w:tplc="29AE871C" w:tentative="1">
      <w:start w:val="1"/>
      <w:numFmt w:val="bullet"/>
      <w:lvlText w:val=""/>
      <w:lvlJc w:val="left"/>
      <w:pPr>
        <w:ind w:left="5040" w:hanging="360"/>
      </w:pPr>
      <w:rPr>
        <w:rFonts w:ascii="Symbol" w:hAnsi="Symbol" w:hint="default"/>
      </w:rPr>
    </w:lvl>
    <w:lvl w:ilvl="7" w:tplc="AC9A0BE4" w:tentative="1">
      <w:start w:val="1"/>
      <w:numFmt w:val="bullet"/>
      <w:lvlText w:val="o"/>
      <w:lvlJc w:val="left"/>
      <w:pPr>
        <w:ind w:left="5760" w:hanging="360"/>
      </w:pPr>
      <w:rPr>
        <w:rFonts w:ascii="Courier New" w:hAnsi="Courier New" w:cs="Arial Unicode MS" w:hint="default"/>
      </w:rPr>
    </w:lvl>
    <w:lvl w:ilvl="8" w:tplc="8B1E935E" w:tentative="1">
      <w:start w:val="1"/>
      <w:numFmt w:val="bullet"/>
      <w:lvlText w:val=""/>
      <w:lvlJc w:val="left"/>
      <w:pPr>
        <w:ind w:left="6480" w:hanging="360"/>
      </w:pPr>
      <w:rPr>
        <w:rFonts w:ascii="Wingdings" w:hAnsi="Wingdings" w:hint="default"/>
      </w:rPr>
    </w:lvl>
  </w:abstractNum>
  <w:abstractNum w:abstractNumId="33">
    <w:nsid w:val="6A8B1B46"/>
    <w:multiLevelType w:val="hybridMultilevel"/>
    <w:tmpl w:val="1AE2CE1E"/>
    <w:lvl w:ilvl="0" w:tplc="1A1E4B52">
      <w:numFmt w:val="bullet"/>
      <w:lvlText w:val="-"/>
      <w:lvlJc w:val="left"/>
      <w:pPr>
        <w:ind w:left="720" w:hanging="360"/>
      </w:pPr>
      <w:rPr>
        <w:rFonts w:ascii="Times New Roman" w:eastAsiaTheme="minorHAnsi" w:hAnsi="Times New Roman" w:cs="Times New Roman" w:hint="default"/>
      </w:rPr>
    </w:lvl>
    <w:lvl w:ilvl="1" w:tplc="1E40FB7E" w:tentative="1">
      <w:start w:val="1"/>
      <w:numFmt w:val="bullet"/>
      <w:lvlText w:val="o"/>
      <w:lvlJc w:val="left"/>
      <w:pPr>
        <w:ind w:left="1440" w:hanging="360"/>
      </w:pPr>
      <w:rPr>
        <w:rFonts w:ascii="Courier New" w:hAnsi="Courier New" w:cs="Arial Unicode MS" w:hint="default"/>
      </w:rPr>
    </w:lvl>
    <w:lvl w:ilvl="2" w:tplc="A6161D36" w:tentative="1">
      <w:start w:val="1"/>
      <w:numFmt w:val="bullet"/>
      <w:lvlText w:val=""/>
      <w:lvlJc w:val="left"/>
      <w:pPr>
        <w:ind w:left="2160" w:hanging="360"/>
      </w:pPr>
      <w:rPr>
        <w:rFonts w:ascii="Wingdings" w:hAnsi="Wingdings" w:hint="default"/>
      </w:rPr>
    </w:lvl>
    <w:lvl w:ilvl="3" w:tplc="0A629346" w:tentative="1">
      <w:start w:val="1"/>
      <w:numFmt w:val="bullet"/>
      <w:lvlText w:val=""/>
      <w:lvlJc w:val="left"/>
      <w:pPr>
        <w:ind w:left="2880" w:hanging="360"/>
      </w:pPr>
      <w:rPr>
        <w:rFonts w:ascii="Symbol" w:hAnsi="Symbol" w:hint="default"/>
      </w:rPr>
    </w:lvl>
    <w:lvl w:ilvl="4" w:tplc="64FC7326" w:tentative="1">
      <w:start w:val="1"/>
      <w:numFmt w:val="bullet"/>
      <w:lvlText w:val="o"/>
      <w:lvlJc w:val="left"/>
      <w:pPr>
        <w:ind w:left="3600" w:hanging="360"/>
      </w:pPr>
      <w:rPr>
        <w:rFonts w:ascii="Courier New" w:hAnsi="Courier New" w:cs="Arial Unicode MS" w:hint="default"/>
      </w:rPr>
    </w:lvl>
    <w:lvl w:ilvl="5" w:tplc="1AFCB100" w:tentative="1">
      <w:start w:val="1"/>
      <w:numFmt w:val="bullet"/>
      <w:lvlText w:val=""/>
      <w:lvlJc w:val="left"/>
      <w:pPr>
        <w:ind w:left="4320" w:hanging="360"/>
      </w:pPr>
      <w:rPr>
        <w:rFonts w:ascii="Wingdings" w:hAnsi="Wingdings" w:hint="default"/>
      </w:rPr>
    </w:lvl>
    <w:lvl w:ilvl="6" w:tplc="BD4A3A86" w:tentative="1">
      <w:start w:val="1"/>
      <w:numFmt w:val="bullet"/>
      <w:lvlText w:val=""/>
      <w:lvlJc w:val="left"/>
      <w:pPr>
        <w:ind w:left="5040" w:hanging="360"/>
      </w:pPr>
      <w:rPr>
        <w:rFonts w:ascii="Symbol" w:hAnsi="Symbol" w:hint="default"/>
      </w:rPr>
    </w:lvl>
    <w:lvl w:ilvl="7" w:tplc="9500B27C" w:tentative="1">
      <w:start w:val="1"/>
      <w:numFmt w:val="bullet"/>
      <w:lvlText w:val="o"/>
      <w:lvlJc w:val="left"/>
      <w:pPr>
        <w:ind w:left="5760" w:hanging="360"/>
      </w:pPr>
      <w:rPr>
        <w:rFonts w:ascii="Courier New" w:hAnsi="Courier New" w:cs="Arial Unicode MS" w:hint="default"/>
      </w:rPr>
    </w:lvl>
    <w:lvl w:ilvl="8" w:tplc="BBB6A938" w:tentative="1">
      <w:start w:val="1"/>
      <w:numFmt w:val="bullet"/>
      <w:lvlText w:val=""/>
      <w:lvlJc w:val="left"/>
      <w:pPr>
        <w:ind w:left="6480" w:hanging="360"/>
      </w:pPr>
      <w:rPr>
        <w:rFonts w:ascii="Wingdings" w:hAnsi="Wingdings" w:hint="default"/>
      </w:rPr>
    </w:lvl>
  </w:abstractNum>
  <w:abstractNum w:abstractNumId="34">
    <w:nsid w:val="6B5A2A57"/>
    <w:multiLevelType w:val="hybridMultilevel"/>
    <w:tmpl w:val="EE4C8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B932857"/>
    <w:multiLevelType w:val="hybridMultilevel"/>
    <w:tmpl w:val="93B2AAEA"/>
    <w:lvl w:ilvl="0" w:tplc="E47C2BCE">
      <w:start w:val="7"/>
      <w:numFmt w:val="bullet"/>
      <w:lvlText w:val="-"/>
      <w:lvlJc w:val="left"/>
      <w:pPr>
        <w:tabs>
          <w:tab w:val="num" w:pos="720"/>
        </w:tabs>
        <w:ind w:left="720" w:hanging="360"/>
      </w:pPr>
      <w:rPr>
        <w:rFonts w:ascii="Arial" w:eastAsia="Batang" w:hAnsi="Arial" w:cs="Tahoma" w:hint="default"/>
      </w:rPr>
    </w:lvl>
    <w:lvl w:ilvl="1" w:tplc="F7866770" w:tentative="1">
      <w:start w:val="1"/>
      <w:numFmt w:val="bullet"/>
      <w:lvlText w:val="o"/>
      <w:lvlJc w:val="left"/>
      <w:pPr>
        <w:tabs>
          <w:tab w:val="num" w:pos="1440"/>
        </w:tabs>
        <w:ind w:left="1440" w:hanging="360"/>
      </w:pPr>
      <w:rPr>
        <w:rFonts w:ascii="Courier New" w:hAnsi="Courier New" w:cs="Arial Unicode MS" w:hint="default"/>
      </w:rPr>
    </w:lvl>
    <w:lvl w:ilvl="2" w:tplc="CFDA8772" w:tentative="1">
      <w:start w:val="1"/>
      <w:numFmt w:val="bullet"/>
      <w:lvlText w:val=""/>
      <w:lvlJc w:val="left"/>
      <w:pPr>
        <w:tabs>
          <w:tab w:val="num" w:pos="2160"/>
        </w:tabs>
        <w:ind w:left="2160" w:hanging="360"/>
      </w:pPr>
      <w:rPr>
        <w:rFonts w:ascii="Wingdings" w:hAnsi="Wingdings" w:hint="default"/>
      </w:rPr>
    </w:lvl>
    <w:lvl w:ilvl="3" w:tplc="860E34B0" w:tentative="1">
      <w:start w:val="1"/>
      <w:numFmt w:val="bullet"/>
      <w:lvlText w:val=""/>
      <w:lvlJc w:val="left"/>
      <w:pPr>
        <w:tabs>
          <w:tab w:val="num" w:pos="2880"/>
        </w:tabs>
        <w:ind w:left="2880" w:hanging="360"/>
      </w:pPr>
      <w:rPr>
        <w:rFonts w:ascii="Symbol" w:hAnsi="Symbol" w:hint="default"/>
      </w:rPr>
    </w:lvl>
    <w:lvl w:ilvl="4" w:tplc="9B3E0AB6" w:tentative="1">
      <w:start w:val="1"/>
      <w:numFmt w:val="bullet"/>
      <w:lvlText w:val="o"/>
      <w:lvlJc w:val="left"/>
      <w:pPr>
        <w:tabs>
          <w:tab w:val="num" w:pos="3600"/>
        </w:tabs>
        <w:ind w:left="3600" w:hanging="360"/>
      </w:pPr>
      <w:rPr>
        <w:rFonts w:ascii="Courier New" w:hAnsi="Courier New" w:cs="Arial Unicode MS" w:hint="default"/>
      </w:rPr>
    </w:lvl>
    <w:lvl w:ilvl="5" w:tplc="3582198E" w:tentative="1">
      <w:start w:val="1"/>
      <w:numFmt w:val="bullet"/>
      <w:lvlText w:val=""/>
      <w:lvlJc w:val="left"/>
      <w:pPr>
        <w:tabs>
          <w:tab w:val="num" w:pos="4320"/>
        </w:tabs>
        <w:ind w:left="4320" w:hanging="360"/>
      </w:pPr>
      <w:rPr>
        <w:rFonts w:ascii="Wingdings" w:hAnsi="Wingdings" w:hint="default"/>
      </w:rPr>
    </w:lvl>
    <w:lvl w:ilvl="6" w:tplc="CF2AF9C6" w:tentative="1">
      <w:start w:val="1"/>
      <w:numFmt w:val="bullet"/>
      <w:lvlText w:val=""/>
      <w:lvlJc w:val="left"/>
      <w:pPr>
        <w:tabs>
          <w:tab w:val="num" w:pos="5040"/>
        </w:tabs>
        <w:ind w:left="5040" w:hanging="360"/>
      </w:pPr>
      <w:rPr>
        <w:rFonts w:ascii="Symbol" w:hAnsi="Symbol" w:hint="default"/>
      </w:rPr>
    </w:lvl>
    <w:lvl w:ilvl="7" w:tplc="AD12019E" w:tentative="1">
      <w:start w:val="1"/>
      <w:numFmt w:val="bullet"/>
      <w:lvlText w:val="o"/>
      <w:lvlJc w:val="left"/>
      <w:pPr>
        <w:tabs>
          <w:tab w:val="num" w:pos="5760"/>
        </w:tabs>
        <w:ind w:left="5760" w:hanging="360"/>
      </w:pPr>
      <w:rPr>
        <w:rFonts w:ascii="Courier New" w:hAnsi="Courier New" w:cs="Arial Unicode MS" w:hint="default"/>
      </w:rPr>
    </w:lvl>
    <w:lvl w:ilvl="8" w:tplc="69BCC1AA" w:tentative="1">
      <w:start w:val="1"/>
      <w:numFmt w:val="bullet"/>
      <w:lvlText w:val=""/>
      <w:lvlJc w:val="left"/>
      <w:pPr>
        <w:tabs>
          <w:tab w:val="num" w:pos="6480"/>
        </w:tabs>
        <w:ind w:left="6480" w:hanging="360"/>
      </w:pPr>
      <w:rPr>
        <w:rFonts w:ascii="Wingdings" w:hAnsi="Wingdings" w:hint="default"/>
      </w:rPr>
    </w:lvl>
  </w:abstractNum>
  <w:abstractNum w:abstractNumId="36">
    <w:nsid w:val="6C525FF6"/>
    <w:multiLevelType w:val="hybridMultilevel"/>
    <w:tmpl w:val="497C9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D7034A0"/>
    <w:multiLevelType w:val="hybridMultilevel"/>
    <w:tmpl w:val="82382A02"/>
    <w:lvl w:ilvl="0" w:tplc="78749262">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Symbol"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Symbol" w:hint="default"/>
      </w:rPr>
    </w:lvl>
    <w:lvl w:ilvl="8" w:tplc="04070005" w:tentative="1">
      <w:start w:val="1"/>
      <w:numFmt w:val="bullet"/>
      <w:lvlText w:val=""/>
      <w:lvlJc w:val="left"/>
      <w:pPr>
        <w:ind w:left="6120" w:hanging="360"/>
      </w:pPr>
      <w:rPr>
        <w:rFonts w:ascii="Wingdings" w:hAnsi="Wingdings" w:hint="default"/>
      </w:rPr>
    </w:lvl>
  </w:abstractNum>
  <w:abstractNum w:abstractNumId="38">
    <w:nsid w:val="716E5095"/>
    <w:multiLevelType w:val="hybridMultilevel"/>
    <w:tmpl w:val="F642E54A"/>
    <w:lvl w:ilvl="0" w:tplc="78749262">
      <w:start w:val="1"/>
      <w:numFmt w:val="decimal"/>
      <w:lvlText w:val="%1."/>
      <w:lvlJc w:val="left"/>
      <w:pPr>
        <w:ind w:left="720" w:hanging="36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39">
    <w:nsid w:val="74B92E48"/>
    <w:multiLevelType w:val="multilevel"/>
    <w:tmpl w:val="F4C24EA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nsid w:val="76A30FA9"/>
    <w:multiLevelType w:val="hybridMultilevel"/>
    <w:tmpl w:val="18D8941A"/>
    <w:lvl w:ilvl="0" w:tplc="DEBE99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9575D53"/>
    <w:multiLevelType w:val="hybridMultilevel"/>
    <w:tmpl w:val="EB00FAA0"/>
    <w:lvl w:ilvl="0" w:tplc="CEDE939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B9971BE"/>
    <w:multiLevelType w:val="hybridMultilevel"/>
    <w:tmpl w:val="943E869A"/>
    <w:lvl w:ilvl="0" w:tplc="0407000F">
      <w:start w:val="1"/>
      <w:numFmt w:val="bullet"/>
      <w:lvlText w:val=""/>
      <w:lvlJc w:val="left"/>
      <w:pPr>
        <w:ind w:left="1068" w:hanging="360"/>
      </w:pPr>
      <w:rPr>
        <w:rFonts w:ascii="Symbol" w:hAnsi="Symbol" w:hint="default"/>
      </w:rPr>
    </w:lvl>
    <w:lvl w:ilvl="1" w:tplc="04070019" w:tentative="1">
      <w:start w:val="1"/>
      <w:numFmt w:val="bullet"/>
      <w:lvlText w:val="o"/>
      <w:lvlJc w:val="left"/>
      <w:pPr>
        <w:ind w:left="1788" w:hanging="360"/>
      </w:pPr>
      <w:rPr>
        <w:rFonts w:ascii="Courier New" w:hAnsi="Courier New" w:cs="Arial Unicode MS" w:hint="default"/>
      </w:rPr>
    </w:lvl>
    <w:lvl w:ilvl="2" w:tplc="0407001B" w:tentative="1">
      <w:start w:val="1"/>
      <w:numFmt w:val="bullet"/>
      <w:lvlText w:val=""/>
      <w:lvlJc w:val="left"/>
      <w:pPr>
        <w:ind w:left="2508" w:hanging="360"/>
      </w:pPr>
      <w:rPr>
        <w:rFonts w:ascii="Wingdings" w:hAnsi="Wingdings" w:hint="default"/>
      </w:rPr>
    </w:lvl>
    <w:lvl w:ilvl="3" w:tplc="0407000F" w:tentative="1">
      <w:start w:val="1"/>
      <w:numFmt w:val="bullet"/>
      <w:lvlText w:val=""/>
      <w:lvlJc w:val="left"/>
      <w:pPr>
        <w:ind w:left="3228" w:hanging="360"/>
      </w:pPr>
      <w:rPr>
        <w:rFonts w:ascii="Symbol" w:hAnsi="Symbol" w:hint="default"/>
      </w:rPr>
    </w:lvl>
    <w:lvl w:ilvl="4" w:tplc="04070019" w:tentative="1">
      <w:start w:val="1"/>
      <w:numFmt w:val="bullet"/>
      <w:lvlText w:val="o"/>
      <w:lvlJc w:val="left"/>
      <w:pPr>
        <w:ind w:left="3948" w:hanging="360"/>
      </w:pPr>
      <w:rPr>
        <w:rFonts w:ascii="Courier New" w:hAnsi="Courier New" w:cs="Arial Unicode MS" w:hint="default"/>
      </w:rPr>
    </w:lvl>
    <w:lvl w:ilvl="5" w:tplc="0407001B" w:tentative="1">
      <w:start w:val="1"/>
      <w:numFmt w:val="bullet"/>
      <w:lvlText w:val=""/>
      <w:lvlJc w:val="left"/>
      <w:pPr>
        <w:ind w:left="4668" w:hanging="360"/>
      </w:pPr>
      <w:rPr>
        <w:rFonts w:ascii="Wingdings" w:hAnsi="Wingdings" w:hint="default"/>
      </w:rPr>
    </w:lvl>
    <w:lvl w:ilvl="6" w:tplc="0407000F" w:tentative="1">
      <w:start w:val="1"/>
      <w:numFmt w:val="bullet"/>
      <w:lvlText w:val=""/>
      <w:lvlJc w:val="left"/>
      <w:pPr>
        <w:ind w:left="5388" w:hanging="360"/>
      </w:pPr>
      <w:rPr>
        <w:rFonts w:ascii="Symbol" w:hAnsi="Symbol" w:hint="default"/>
      </w:rPr>
    </w:lvl>
    <w:lvl w:ilvl="7" w:tplc="04070019" w:tentative="1">
      <w:start w:val="1"/>
      <w:numFmt w:val="bullet"/>
      <w:lvlText w:val="o"/>
      <w:lvlJc w:val="left"/>
      <w:pPr>
        <w:ind w:left="6108" w:hanging="360"/>
      </w:pPr>
      <w:rPr>
        <w:rFonts w:ascii="Courier New" w:hAnsi="Courier New" w:cs="Arial Unicode MS" w:hint="default"/>
      </w:rPr>
    </w:lvl>
    <w:lvl w:ilvl="8" w:tplc="0407001B" w:tentative="1">
      <w:start w:val="1"/>
      <w:numFmt w:val="bullet"/>
      <w:lvlText w:val=""/>
      <w:lvlJc w:val="left"/>
      <w:pPr>
        <w:ind w:left="6828" w:hanging="360"/>
      </w:pPr>
      <w:rPr>
        <w:rFonts w:ascii="Wingdings" w:hAnsi="Wingdings" w:hint="default"/>
      </w:rPr>
    </w:lvl>
  </w:abstractNum>
  <w:abstractNum w:abstractNumId="43">
    <w:nsid w:val="7D7E1E2E"/>
    <w:multiLevelType w:val="hybridMultilevel"/>
    <w:tmpl w:val="68D64DD4"/>
    <w:lvl w:ilvl="0" w:tplc="0E2AB52C">
      <w:numFmt w:val="bullet"/>
      <w:lvlText w:val="-"/>
      <w:lvlJc w:val="left"/>
      <w:pPr>
        <w:ind w:left="720" w:hanging="360"/>
      </w:pPr>
      <w:rPr>
        <w:rFonts w:ascii="Calibri" w:eastAsiaTheme="minorHAnsi" w:hAnsi="Calibri" w:cstheme="minorBidi" w:hint="default"/>
      </w:rPr>
    </w:lvl>
    <w:lvl w:ilvl="1" w:tplc="ED186C26">
      <w:start w:val="1"/>
      <w:numFmt w:val="bullet"/>
      <w:lvlText w:val="o"/>
      <w:lvlJc w:val="left"/>
      <w:pPr>
        <w:ind w:left="1440" w:hanging="360"/>
      </w:pPr>
      <w:rPr>
        <w:rFonts w:ascii="Courier New" w:hAnsi="Courier New" w:cs="Arial Unicode MS" w:hint="default"/>
      </w:rPr>
    </w:lvl>
    <w:lvl w:ilvl="2" w:tplc="4910804A" w:tentative="1">
      <w:start w:val="1"/>
      <w:numFmt w:val="bullet"/>
      <w:lvlText w:val=""/>
      <w:lvlJc w:val="left"/>
      <w:pPr>
        <w:ind w:left="2160" w:hanging="360"/>
      </w:pPr>
      <w:rPr>
        <w:rFonts w:ascii="Wingdings" w:hAnsi="Wingdings" w:hint="default"/>
      </w:rPr>
    </w:lvl>
    <w:lvl w:ilvl="3" w:tplc="23F270BE" w:tentative="1">
      <w:start w:val="1"/>
      <w:numFmt w:val="bullet"/>
      <w:lvlText w:val=""/>
      <w:lvlJc w:val="left"/>
      <w:pPr>
        <w:ind w:left="2880" w:hanging="360"/>
      </w:pPr>
      <w:rPr>
        <w:rFonts w:ascii="Symbol" w:hAnsi="Symbol" w:hint="default"/>
      </w:rPr>
    </w:lvl>
    <w:lvl w:ilvl="4" w:tplc="C8A27EC0" w:tentative="1">
      <w:start w:val="1"/>
      <w:numFmt w:val="bullet"/>
      <w:lvlText w:val="o"/>
      <w:lvlJc w:val="left"/>
      <w:pPr>
        <w:ind w:left="3600" w:hanging="360"/>
      </w:pPr>
      <w:rPr>
        <w:rFonts w:ascii="Courier New" w:hAnsi="Courier New" w:cs="Arial Unicode MS" w:hint="default"/>
      </w:rPr>
    </w:lvl>
    <w:lvl w:ilvl="5" w:tplc="1090DDB0" w:tentative="1">
      <w:start w:val="1"/>
      <w:numFmt w:val="bullet"/>
      <w:lvlText w:val=""/>
      <w:lvlJc w:val="left"/>
      <w:pPr>
        <w:ind w:left="4320" w:hanging="360"/>
      </w:pPr>
      <w:rPr>
        <w:rFonts w:ascii="Wingdings" w:hAnsi="Wingdings" w:hint="default"/>
      </w:rPr>
    </w:lvl>
    <w:lvl w:ilvl="6" w:tplc="4E046E1A" w:tentative="1">
      <w:start w:val="1"/>
      <w:numFmt w:val="bullet"/>
      <w:lvlText w:val=""/>
      <w:lvlJc w:val="left"/>
      <w:pPr>
        <w:ind w:left="5040" w:hanging="360"/>
      </w:pPr>
      <w:rPr>
        <w:rFonts w:ascii="Symbol" w:hAnsi="Symbol" w:hint="default"/>
      </w:rPr>
    </w:lvl>
    <w:lvl w:ilvl="7" w:tplc="489AAE06" w:tentative="1">
      <w:start w:val="1"/>
      <w:numFmt w:val="bullet"/>
      <w:lvlText w:val="o"/>
      <w:lvlJc w:val="left"/>
      <w:pPr>
        <w:ind w:left="5760" w:hanging="360"/>
      </w:pPr>
      <w:rPr>
        <w:rFonts w:ascii="Courier New" w:hAnsi="Courier New" w:cs="Arial Unicode MS" w:hint="default"/>
      </w:rPr>
    </w:lvl>
    <w:lvl w:ilvl="8" w:tplc="8F9E4AE0"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5"/>
  </w:num>
  <w:num w:numId="13">
    <w:abstractNumId w:val="20"/>
  </w:num>
  <w:num w:numId="14">
    <w:abstractNumId w:val="28"/>
  </w:num>
  <w:num w:numId="15">
    <w:abstractNumId w:val="39"/>
  </w:num>
  <w:num w:numId="16">
    <w:abstractNumId w:val="22"/>
  </w:num>
  <w:num w:numId="17">
    <w:abstractNumId w:val="16"/>
  </w:num>
  <w:num w:numId="18">
    <w:abstractNumId w:val="17"/>
  </w:num>
  <w:num w:numId="19">
    <w:abstractNumId w:val="32"/>
  </w:num>
  <w:num w:numId="20">
    <w:abstractNumId w:val="35"/>
  </w:num>
  <w:num w:numId="21">
    <w:abstractNumId w:val="41"/>
  </w:num>
  <w:num w:numId="22">
    <w:abstractNumId w:val="23"/>
  </w:num>
  <w:num w:numId="23">
    <w:abstractNumId w:val="43"/>
  </w:num>
  <w:num w:numId="24">
    <w:abstractNumId w:val="31"/>
  </w:num>
  <w:num w:numId="25">
    <w:abstractNumId w:val="38"/>
  </w:num>
  <w:num w:numId="26">
    <w:abstractNumId w:val="40"/>
  </w:num>
  <w:num w:numId="27">
    <w:abstractNumId w:val="33"/>
  </w:num>
  <w:num w:numId="28">
    <w:abstractNumId w:val="18"/>
  </w:num>
  <w:num w:numId="29">
    <w:abstractNumId w:val="24"/>
  </w:num>
  <w:num w:numId="30">
    <w:abstractNumId w:val="25"/>
  </w:num>
  <w:num w:numId="31">
    <w:abstractNumId w:val="42"/>
  </w:num>
  <w:num w:numId="32">
    <w:abstractNumId w:val="27"/>
  </w:num>
  <w:num w:numId="33">
    <w:abstractNumId w:val="29"/>
  </w:num>
  <w:num w:numId="34">
    <w:abstractNumId w:val="30"/>
  </w:num>
  <w:num w:numId="35">
    <w:abstractNumId w:val="36"/>
  </w:num>
  <w:num w:numId="36">
    <w:abstractNumId w:val="21"/>
  </w:num>
  <w:num w:numId="37">
    <w:abstractNumId w:val="37"/>
  </w:num>
  <w:num w:numId="38">
    <w:abstractNumId w:val="2"/>
  </w:num>
  <w:num w:numId="39">
    <w:abstractNumId w:val="26"/>
  </w:num>
  <w:num w:numId="40">
    <w:abstractNumId w:val="34"/>
  </w:num>
  <w:num w:numId="41">
    <w:abstractNumId w:val="0"/>
  </w:num>
  <w:num w:numId="42">
    <w:abstractNumId w:val="1"/>
  </w:num>
  <w:num w:numId="43">
    <w:abstractNumId w:val="19"/>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proofState w:spelling="clean" w:grammar="clean"/>
  <w:trackRevisions/>
  <w:defaultTabStop w:val="851"/>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w:hdrShapeDefaults>
  <w:footnotePr>
    <w:pos w:val="beneathText"/>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EA9"/>
    <w:rsid w:val="000001EF"/>
    <w:rsid w:val="0000282C"/>
    <w:rsid w:val="00017638"/>
    <w:rsid w:val="00020765"/>
    <w:rsid w:val="00025AA7"/>
    <w:rsid w:val="00030427"/>
    <w:rsid w:val="0003756A"/>
    <w:rsid w:val="0004526D"/>
    <w:rsid w:val="000461CF"/>
    <w:rsid w:val="00047251"/>
    <w:rsid w:val="00051549"/>
    <w:rsid w:val="00051E28"/>
    <w:rsid w:val="0005334B"/>
    <w:rsid w:val="00086F49"/>
    <w:rsid w:val="0009530A"/>
    <w:rsid w:val="000A5DBB"/>
    <w:rsid w:val="000B3D83"/>
    <w:rsid w:val="000C2AF0"/>
    <w:rsid w:val="000C5F49"/>
    <w:rsid w:val="000C6013"/>
    <w:rsid w:val="000D13F1"/>
    <w:rsid w:val="000E42CC"/>
    <w:rsid w:val="000E6630"/>
    <w:rsid w:val="000E7C5E"/>
    <w:rsid w:val="000F125C"/>
    <w:rsid w:val="000F2349"/>
    <w:rsid w:val="001033F9"/>
    <w:rsid w:val="001052E4"/>
    <w:rsid w:val="001206BB"/>
    <w:rsid w:val="0012567E"/>
    <w:rsid w:val="0012600C"/>
    <w:rsid w:val="00142392"/>
    <w:rsid w:val="001446CC"/>
    <w:rsid w:val="001525E1"/>
    <w:rsid w:val="00170EA9"/>
    <w:rsid w:val="00182805"/>
    <w:rsid w:val="00190F34"/>
    <w:rsid w:val="00191A95"/>
    <w:rsid w:val="00197C77"/>
    <w:rsid w:val="001A12A6"/>
    <w:rsid w:val="001A17B8"/>
    <w:rsid w:val="001A4728"/>
    <w:rsid w:val="001B4337"/>
    <w:rsid w:val="001C0FD9"/>
    <w:rsid w:val="001E2AE4"/>
    <w:rsid w:val="001F61E7"/>
    <w:rsid w:val="0021352B"/>
    <w:rsid w:val="00213C06"/>
    <w:rsid w:val="00217D4E"/>
    <w:rsid w:val="0022607D"/>
    <w:rsid w:val="002302D3"/>
    <w:rsid w:val="002327FD"/>
    <w:rsid w:val="00236BF4"/>
    <w:rsid w:val="00273A93"/>
    <w:rsid w:val="00276A97"/>
    <w:rsid w:val="002A5BDC"/>
    <w:rsid w:val="002B1262"/>
    <w:rsid w:val="002C0069"/>
    <w:rsid w:val="002C1810"/>
    <w:rsid w:val="002E0F96"/>
    <w:rsid w:val="002E746E"/>
    <w:rsid w:val="0032517F"/>
    <w:rsid w:val="00334ED6"/>
    <w:rsid w:val="00343E3B"/>
    <w:rsid w:val="0035575E"/>
    <w:rsid w:val="00362544"/>
    <w:rsid w:val="00390256"/>
    <w:rsid w:val="00390437"/>
    <w:rsid w:val="003A6A52"/>
    <w:rsid w:val="003B72AA"/>
    <w:rsid w:val="003C2219"/>
    <w:rsid w:val="003D527A"/>
    <w:rsid w:val="003E3378"/>
    <w:rsid w:val="003F3F6E"/>
    <w:rsid w:val="003F4887"/>
    <w:rsid w:val="00406B06"/>
    <w:rsid w:val="00406D28"/>
    <w:rsid w:val="00430E2A"/>
    <w:rsid w:val="00435DD6"/>
    <w:rsid w:val="004418B2"/>
    <w:rsid w:val="00444339"/>
    <w:rsid w:val="00451BEC"/>
    <w:rsid w:val="00466F9F"/>
    <w:rsid w:val="004741EC"/>
    <w:rsid w:val="0047500F"/>
    <w:rsid w:val="00475566"/>
    <w:rsid w:val="00480303"/>
    <w:rsid w:val="00485D32"/>
    <w:rsid w:val="004879FF"/>
    <w:rsid w:val="004945F6"/>
    <w:rsid w:val="004A05EC"/>
    <w:rsid w:val="004A4440"/>
    <w:rsid w:val="004B4B55"/>
    <w:rsid w:val="004B5414"/>
    <w:rsid w:val="004C670E"/>
    <w:rsid w:val="004D58F1"/>
    <w:rsid w:val="004E32A7"/>
    <w:rsid w:val="004F065F"/>
    <w:rsid w:val="00500563"/>
    <w:rsid w:val="005009FF"/>
    <w:rsid w:val="00511E32"/>
    <w:rsid w:val="00522D08"/>
    <w:rsid w:val="00522FE6"/>
    <w:rsid w:val="005248AC"/>
    <w:rsid w:val="005307F9"/>
    <w:rsid w:val="00533108"/>
    <w:rsid w:val="005339DC"/>
    <w:rsid w:val="005359AD"/>
    <w:rsid w:val="00543A3D"/>
    <w:rsid w:val="00544552"/>
    <w:rsid w:val="00557334"/>
    <w:rsid w:val="005576D0"/>
    <w:rsid w:val="00566236"/>
    <w:rsid w:val="0057316D"/>
    <w:rsid w:val="00577F71"/>
    <w:rsid w:val="005867F8"/>
    <w:rsid w:val="00592076"/>
    <w:rsid w:val="00594637"/>
    <w:rsid w:val="005B5517"/>
    <w:rsid w:val="005B551A"/>
    <w:rsid w:val="005D2E6B"/>
    <w:rsid w:val="005D7D55"/>
    <w:rsid w:val="005E2C26"/>
    <w:rsid w:val="005E6BB3"/>
    <w:rsid w:val="00607629"/>
    <w:rsid w:val="00610EDF"/>
    <w:rsid w:val="006124EC"/>
    <w:rsid w:val="006138F8"/>
    <w:rsid w:val="0062261B"/>
    <w:rsid w:val="006442D0"/>
    <w:rsid w:val="0064777F"/>
    <w:rsid w:val="00655A6B"/>
    <w:rsid w:val="00683D23"/>
    <w:rsid w:val="00696237"/>
    <w:rsid w:val="00696838"/>
    <w:rsid w:val="006A3A2C"/>
    <w:rsid w:val="006A6A56"/>
    <w:rsid w:val="006B3207"/>
    <w:rsid w:val="006D542C"/>
    <w:rsid w:val="006D578F"/>
    <w:rsid w:val="006D78C2"/>
    <w:rsid w:val="006E60DC"/>
    <w:rsid w:val="006F1FA6"/>
    <w:rsid w:val="0072045F"/>
    <w:rsid w:val="007246F5"/>
    <w:rsid w:val="00731ADC"/>
    <w:rsid w:val="00732C1D"/>
    <w:rsid w:val="00733F83"/>
    <w:rsid w:val="00737F78"/>
    <w:rsid w:val="0074263A"/>
    <w:rsid w:val="007A1C00"/>
    <w:rsid w:val="007A34C7"/>
    <w:rsid w:val="007B11B0"/>
    <w:rsid w:val="007C0C28"/>
    <w:rsid w:val="007E08F9"/>
    <w:rsid w:val="007E1C30"/>
    <w:rsid w:val="007E76AA"/>
    <w:rsid w:val="007F4818"/>
    <w:rsid w:val="007F5B72"/>
    <w:rsid w:val="007F63FC"/>
    <w:rsid w:val="0080151D"/>
    <w:rsid w:val="00802B64"/>
    <w:rsid w:val="00805B50"/>
    <w:rsid w:val="00813156"/>
    <w:rsid w:val="00821675"/>
    <w:rsid w:val="00831F53"/>
    <w:rsid w:val="008464C2"/>
    <w:rsid w:val="008545DF"/>
    <w:rsid w:val="00860C49"/>
    <w:rsid w:val="00863933"/>
    <w:rsid w:val="00864E6E"/>
    <w:rsid w:val="008804CC"/>
    <w:rsid w:val="00896E3E"/>
    <w:rsid w:val="008A3461"/>
    <w:rsid w:val="008A5CBE"/>
    <w:rsid w:val="008C0136"/>
    <w:rsid w:val="008F01DE"/>
    <w:rsid w:val="008F7DDD"/>
    <w:rsid w:val="00900A45"/>
    <w:rsid w:val="00931A60"/>
    <w:rsid w:val="00945E8D"/>
    <w:rsid w:val="0095205C"/>
    <w:rsid w:val="00963511"/>
    <w:rsid w:val="00963DE3"/>
    <w:rsid w:val="00982A75"/>
    <w:rsid w:val="0099012B"/>
    <w:rsid w:val="009941D2"/>
    <w:rsid w:val="009A0C02"/>
    <w:rsid w:val="009A36A6"/>
    <w:rsid w:val="009C6007"/>
    <w:rsid w:val="009D6B42"/>
    <w:rsid w:val="009E346B"/>
    <w:rsid w:val="009F31A8"/>
    <w:rsid w:val="009F42FE"/>
    <w:rsid w:val="00A03787"/>
    <w:rsid w:val="00A45255"/>
    <w:rsid w:val="00A453D1"/>
    <w:rsid w:val="00A62DED"/>
    <w:rsid w:val="00A66283"/>
    <w:rsid w:val="00A85C7E"/>
    <w:rsid w:val="00AB2CB8"/>
    <w:rsid w:val="00AB479A"/>
    <w:rsid w:val="00AB6B01"/>
    <w:rsid w:val="00AC0E6E"/>
    <w:rsid w:val="00AC3AB3"/>
    <w:rsid w:val="00AE0286"/>
    <w:rsid w:val="00AE2B37"/>
    <w:rsid w:val="00B06140"/>
    <w:rsid w:val="00B113FF"/>
    <w:rsid w:val="00B15DE4"/>
    <w:rsid w:val="00B269EB"/>
    <w:rsid w:val="00B355DA"/>
    <w:rsid w:val="00B41124"/>
    <w:rsid w:val="00B53969"/>
    <w:rsid w:val="00B54315"/>
    <w:rsid w:val="00B678F7"/>
    <w:rsid w:val="00B719D6"/>
    <w:rsid w:val="00BA29FC"/>
    <w:rsid w:val="00BB46E9"/>
    <w:rsid w:val="00BC2FC9"/>
    <w:rsid w:val="00BD510A"/>
    <w:rsid w:val="00BE3D59"/>
    <w:rsid w:val="00BE4765"/>
    <w:rsid w:val="00BF00E4"/>
    <w:rsid w:val="00BF5BE8"/>
    <w:rsid w:val="00BF5E77"/>
    <w:rsid w:val="00BF6591"/>
    <w:rsid w:val="00C0347D"/>
    <w:rsid w:val="00C100C3"/>
    <w:rsid w:val="00C15E9D"/>
    <w:rsid w:val="00C17745"/>
    <w:rsid w:val="00C33ADC"/>
    <w:rsid w:val="00C33BE8"/>
    <w:rsid w:val="00C359E4"/>
    <w:rsid w:val="00C44E6E"/>
    <w:rsid w:val="00C4687D"/>
    <w:rsid w:val="00C542C8"/>
    <w:rsid w:val="00C54630"/>
    <w:rsid w:val="00C57173"/>
    <w:rsid w:val="00C62A1F"/>
    <w:rsid w:val="00CC100C"/>
    <w:rsid w:val="00CC66B0"/>
    <w:rsid w:val="00CC75EC"/>
    <w:rsid w:val="00CD5786"/>
    <w:rsid w:val="00CD5F96"/>
    <w:rsid w:val="00CF0CB0"/>
    <w:rsid w:val="00D01C5D"/>
    <w:rsid w:val="00D10AF0"/>
    <w:rsid w:val="00D23C07"/>
    <w:rsid w:val="00D7052F"/>
    <w:rsid w:val="00D8296B"/>
    <w:rsid w:val="00D82DAE"/>
    <w:rsid w:val="00D93090"/>
    <w:rsid w:val="00D938E2"/>
    <w:rsid w:val="00D94F5D"/>
    <w:rsid w:val="00D96C84"/>
    <w:rsid w:val="00DA46FD"/>
    <w:rsid w:val="00DA47EB"/>
    <w:rsid w:val="00DA51A1"/>
    <w:rsid w:val="00DA7C18"/>
    <w:rsid w:val="00DB33BD"/>
    <w:rsid w:val="00DD76FC"/>
    <w:rsid w:val="00DF25FA"/>
    <w:rsid w:val="00E0694B"/>
    <w:rsid w:val="00E06DDA"/>
    <w:rsid w:val="00E20027"/>
    <w:rsid w:val="00E27C1E"/>
    <w:rsid w:val="00E3191A"/>
    <w:rsid w:val="00E36108"/>
    <w:rsid w:val="00E40B29"/>
    <w:rsid w:val="00E46273"/>
    <w:rsid w:val="00E731EA"/>
    <w:rsid w:val="00E80467"/>
    <w:rsid w:val="00E9541A"/>
    <w:rsid w:val="00EA3708"/>
    <w:rsid w:val="00EB73BA"/>
    <w:rsid w:val="00EC4AE2"/>
    <w:rsid w:val="00ED3FDC"/>
    <w:rsid w:val="00ED464A"/>
    <w:rsid w:val="00ED7B73"/>
    <w:rsid w:val="00EF473B"/>
    <w:rsid w:val="00F14AF3"/>
    <w:rsid w:val="00F24E11"/>
    <w:rsid w:val="00F45B0B"/>
    <w:rsid w:val="00F54935"/>
    <w:rsid w:val="00F72081"/>
    <w:rsid w:val="00F732A3"/>
    <w:rsid w:val="00F75F27"/>
    <w:rsid w:val="00F80B04"/>
    <w:rsid w:val="00F85C91"/>
    <w:rsid w:val="00F936C7"/>
    <w:rsid w:val="00FA05BD"/>
    <w:rsid w:val="00FB4BFA"/>
    <w:rsid w:val="00FD4C3E"/>
    <w:rsid w:val="00FD770D"/>
    <w:rsid w:val="00FF162F"/>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114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en-US" w:bidi="ar-SA"/>
      </w:rPr>
    </w:rPrDefault>
    <w:pPrDefault/>
  </w:docDefaults>
  <w:latentStyles w:defLockedState="0" w:defUIPriority="0" w:defSemiHidden="0" w:defUnhideWhenUsed="0" w:defQFormat="0" w:count="276"/>
  <w:style w:type="paragraph" w:default="1" w:styleId="Standard">
    <w:name w:val="Normal"/>
    <w:qFormat/>
    <w:rsid w:val="00E731EA"/>
    <w:pPr>
      <w:widowControl w:val="0"/>
      <w:suppressAutoHyphens/>
    </w:pPr>
    <w:rPr>
      <w:rFonts w:ascii="Arial" w:hAnsi="Arial"/>
      <w:lang w:val="en-GB"/>
    </w:rPr>
  </w:style>
  <w:style w:type="paragraph" w:styleId="berschrift1">
    <w:name w:val="heading 1"/>
    <w:basedOn w:val="Standard"/>
    <w:next w:val="Standard"/>
    <w:link w:val="berschrift1Zeichen"/>
    <w:uiPriority w:val="9"/>
    <w:qFormat/>
    <w:rsid w:val="00390437"/>
    <w:pPr>
      <w:keepNext/>
      <w:numPr>
        <w:numId w:val="33"/>
      </w:numPr>
      <w:spacing w:before="240" w:after="120"/>
      <w:outlineLvl w:val="0"/>
    </w:pPr>
    <w:rPr>
      <w:b/>
      <w:kern w:val="1"/>
    </w:rPr>
  </w:style>
  <w:style w:type="paragraph" w:styleId="berschrift2">
    <w:name w:val="heading 2"/>
    <w:basedOn w:val="Standard"/>
    <w:next w:val="Standard"/>
    <w:link w:val="berschrift2Zeichen"/>
    <w:qFormat/>
    <w:rsid w:val="00390437"/>
    <w:pPr>
      <w:keepNext/>
      <w:numPr>
        <w:ilvl w:val="1"/>
        <w:numId w:val="33"/>
      </w:numPr>
      <w:spacing w:before="240"/>
      <w:outlineLvl w:val="1"/>
    </w:pPr>
    <w:rPr>
      <w:b/>
    </w:rPr>
  </w:style>
  <w:style w:type="paragraph" w:styleId="berschrift3">
    <w:name w:val="heading 3"/>
    <w:basedOn w:val="Standard"/>
    <w:next w:val="Standard"/>
    <w:link w:val="berschrift3Zeichen"/>
    <w:qFormat/>
    <w:rsid w:val="00390437"/>
    <w:pPr>
      <w:keepNext/>
      <w:numPr>
        <w:ilvl w:val="2"/>
        <w:numId w:val="33"/>
      </w:numPr>
      <w:spacing w:before="240"/>
      <w:outlineLvl w:val="2"/>
    </w:pPr>
    <w:rPr>
      <w:rFonts w:ascii="Helvetica" w:hAnsi="Helvetica"/>
      <w:b/>
    </w:rPr>
  </w:style>
  <w:style w:type="paragraph" w:styleId="berschrift4">
    <w:name w:val="heading 4"/>
    <w:basedOn w:val="Standard"/>
    <w:next w:val="Standard"/>
    <w:link w:val="berschrift4Zeichen"/>
    <w:qFormat/>
    <w:rsid w:val="00963511"/>
    <w:pPr>
      <w:keepNext/>
      <w:numPr>
        <w:ilvl w:val="3"/>
        <w:numId w:val="33"/>
      </w:numPr>
      <w:spacing w:before="240" w:after="60"/>
      <w:outlineLvl w:val="3"/>
    </w:pPr>
    <w:rPr>
      <w:b/>
      <w:szCs w:val="28"/>
    </w:rPr>
  </w:style>
  <w:style w:type="paragraph" w:styleId="berschrift5">
    <w:name w:val="heading 5"/>
    <w:basedOn w:val="Standard"/>
    <w:next w:val="Standard"/>
    <w:link w:val="berschrift5Zeichen"/>
    <w:qFormat/>
    <w:rsid w:val="00963511"/>
    <w:pPr>
      <w:numPr>
        <w:ilvl w:val="4"/>
        <w:numId w:val="33"/>
      </w:numPr>
      <w:spacing w:before="240" w:after="60"/>
      <w:outlineLvl w:val="4"/>
    </w:pPr>
    <w:rPr>
      <w:b/>
      <w:i/>
      <w:szCs w:val="26"/>
    </w:rPr>
  </w:style>
  <w:style w:type="paragraph" w:styleId="berschrift6">
    <w:name w:val="heading 6"/>
    <w:basedOn w:val="Standard"/>
    <w:next w:val="Standard"/>
    <w:link w:val="berschrift6Zeichen"/>
    <w:qFormat/>
    <w:rsid w:val="00390437"/>
    <w:pPr>
      <w:numPr>
        <w:ilvl w:val="5"/>
        <w:numId w:val="33"/>
      </w:numPr>
      <w:spacing w:before="240" w:after="60"/>
      <w:outlineLvl w:val="5"/>
    </w:pPr>
    <w:rPr>
      <w:rFonts w:ascii="Times New Roman" w:hAnsi="Times New Roman"/>
      <w:b/>
      <w:sz w:val="22"/>
      <w:szCs w:val="22"/>
    </w:rPr>
  </w:style>
  <w:style w:type="paragraph" w:styleId="berschrift7">
    <w:name w:val="heading 7"/>
    <w:basedOn w:val="Standard"/>
    <w:next w:val="Standard"/>
    <w:link w:val="berschrift7Zeichen"/>
    <w:qFormat/>
    <w:rsid w:val="00390437"/>
    <w:pPr>
      <w:numPr>
        <w:ilvl w:val="6"/>
        <w:numId w:val="33"/>
      </w:numPr>
      <w:spacing w:before="240" w:after="60"/>
      <w:outlineLvl w:val="6"/>
    </w:pPr>
    <w:rPr>
      <w:rFonts w:ascii="Times New Roman" w:hAnsi="Times New Roman"/>
    </w:rPr>
  </w:style>
  <w:style w:type="paragraph" w:styleId="berschrift8">
    <w:name w:val="heading 8"/>
    <w:basedOn w:val="Standard"/>
    <w:next w:val="Standard"/>
    <w:link w:val="berschrift8Zeichen"/>
    <w:qFormat/>
    <w:rsid w:val="00390437"/>
    <w:pPr>
      <w:numPr>
        <w:ilvl w:val="7"/>
        <w:numId w:val="33"/>
      </w:numPr>
      <w:spacing w:before="240" w:after="60"/>
      <w:outlineLvl w:val="7"/>
    </w:pPr>
    <w:rPr>
      <w:rFonts w:ascii="Times New Roman" w:hAnsi="Times New Roman"/>
      <w:i/>
    </w:rPr>
  </w:style>
  <w:style w:type="paragraph" w:styleId="berschrift9">
    <w:name w:val="heading 9"/>
    <w:basedOn w:val="Standard"/>
    <w:next w:val="Standard"/>
    <w:link w:val="berschrift9Zeichen"/>
    <w:qFormat/>
    <w:rsid w:val="00390437"/>
    <w:pPr>
      <w:numPr>
        <w:ilvl w:val="8"/>
        <w:numId w:val="33"/>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31ADC"/>
    <w:rPr>
      <w:rFonts w:ascii="Arial" w:hAnsi="Arial"/>
      <w:b/>
      <w:kern w:val="1"/>
      <w:lang w:val="en-GB"/>
    </w:rPr>
  </w:style>
  <w:style w:type="character" w:customStyle="1" w:styleId="berschrift2Zeichen">
    <w:name w:val="Überschrift 2 Zeichen"/>
    <w:basedOn w:val="Absatzstandardschriftart"/>
    <w:link w:val="berschrift2"/>
    <w:rsid w:val="00507077"/>
    <w:rPr>
      <w:rFonts w:ascii="Arial" w:hAnsi="Arial"/>
      <w:b/>
      <w:lang w:val="en-GB"/>
    </w:rPr>
  </w:style>
  <w:style w:type="character" w:customStyle="1" w:styleId="berschrift3Zeichen">
    <w:name w:val="Überschrift 3 Zeichen"/>
    <w:basedOn w:val="Absatzstandardschriftart"/>
    <w:link w:val="berschrift3"/>
    <w:rsid w:val="00731ADC"/>
    <w:rPr>
      <w:rFonts w:ascii="Helvetica" w:hAnsi="Helvetica"/>
      <w:b/>
      <w:lang w:val="en-GB"/>
    </w:rPr>
  </w:style>
  <w:style w:type="character" w:customStyle="1" w:styleId="berschrift4Zeichen">
    <w:name w:val="Überschrift 4 Zeichen"/>
    <w:basedOn w:val="Absatzstandardschriftart"/>
    <w:link w:val="berschrift4"/>
    <w:rsid w:val="00963511"/>
    <w:rPr>
      <w:rFonts w:ascii="Arial" w:hAnsi="Arial"/>
      <w:b/>
      <w:szCs w:val="28"/>
      <w:lang w:val="en-GB"/>
    </w:rPr>
  </w:style>
  <w:style w:type="character" w:customStyle="1" w:styleId="berschrift5Zeichen">
    <w:name w:val="Überschrift 5 Zeichen"/>
    <w:basedOn w:val="Absatzstandardschriftart"/>
    <w:link w:val="berschrift5"/>
    <w:rsid w:val="00963511"/>
    <w:rPr>
      <w:rFonts w:ascii="Arial" w:hAnsi="Arial"/>
      <w:b/>
      <w:i/>
      <w:szCs w:val="26"/>
      <w:lang w:val="en-GB"/>
    </w:rPr>
  </w:style>
  <w:style w:type="character" w:customStyle="1" w:styleId="berschrift6Zeichen">
    <w:name w:val="Überschrift 6 Zeichen"/>
    <w:basedOn w:val="Absatzstandardschriftart"/>
    <w:link w:val="berschrift6"/>
    <w:rsid w:val="00731ADC"/>
    <w:rPr>
      <w:b/>
      <w:sz w:val="22"/>
      <w:szCs w:val="22"/>
      <w:lang w:val="en-GB"/>
    </w:rPr>
  </w:style>
  <w:style w:type="character" w:customStyle="1" w:styleId="berschrift7Zeichen">
    <w:name w:val="Überschrift 7 Zeichen"/>
    <w:basedOn w:val="Absatzstandardschriftart"/>
    <w:link w:val="berschrift7"/>
    <w:rsid w:val="00731ADC"/>
    <w:rPr>
      <w:lang w:val="en-GB"/>
    </w:rPr>
  </w:style>
  <w:style w:type="character" w:customStyle="1" w:styleId="berschrift8Zeichen">
    <w:name w:val="Überschrift 8 Zeichen"/>
    <w:basedOn w:val="Absatzstandardschriftart"/>
    <w:link w:val="berschrift8"/>
    <w:rsid w:val="00731ADC"/>
    <w:rPr>
      <w:i/>
      <w:lang w:val="en-GB"/>
    </w:rPr>
  </w:style>
  <w:style w:type="character" w:customStyle="1" w:styleId="berschrift9Zeichen">
    <w:name w:val="Überschrift 9 Zeichen"/>
    <w:basedOn w:val="Absatzstandardschriftart"/>
    <w:link w:val="berschrift9"/>
    <w:rsid w:val="00731ADC"/>
    <w:rPr>
      <w:rFonts w:ascii="Arial" w:hAnsi="Arial"/>
      <w:sz w:val="22"/>
      <w:szCs w:val="22"/>
      <w:lang w:val="en-GB"/>
    </w:rPr>
  </w:style>
  <w:style w:type="character" w:customStyle="1" w:styleId="SprechblasentextZeichen">
    <w:name w:val="Sprechblasentext Zeichen"/>
    <w:basedOn w:val="Absatzstandardschriftart"/>
    <w:uiPriority w:val="99"/>
    <w:semiHidden/>
    <w:rsid w:val="00FF02DA"/>
    <w:rPr>
      <w:rFonts w:ascii="Lucida Grande" w:hAnsi="Lucida Grande"/>
      <w:sz w:val="18"/>
      <w:szCs w:val="18"/>
    </w:rPr>
  </w:style>
  <w:style w:type="character" w:customStyle="1" w:styleId="BalloonTextChar">
    <w:name w:val="Balloon Text Char"/>
    <w:basedOn w:val="Absatzstandardschriftart"/>
    <w:uiPriority w:val="99"/>
    <w:semiHidden/>
    <w:rsid w:val="00325D68"/>
    <w:rPr>
      <w:rFonts w:ascii="Lucida Grande" w:hAnsi="Lucida Grande"/>
      <w:sz w:val="18"/>
      <w:szCs w:val="18"/>
    </w:rPr>
  </w:style>
  <w:style w:type="character" w:customStyle="1" w:styleId="Absatz-Standardschriftart1">
    <w:name w:val="Absatz-Standardschriftart1"/>
    <w:rsid w:val="00390437"/>
  </w:style>
  <w:style w:type="character" w:styleId="Link">
    <w:name w:val="Hyperlink"/>
    <w:basedOn w:val="Absatz-Standardschriftart1"/>
    <w:uiPriority w:val="99"/>
    <w:rsid w:val="00390437"/>
    <w:rPr>
      <w:color w:val="0000FF"/>
      <w:u w:val="single"/>
    </w:rPr>
  </w:style>
  <w:style w:type="character" w:styleId="Seitenzahl">
    <w:name w:val="page number"/>
    <w:basedOn w:val="Absatz-Standardschriftart1"/>
    <w:rsid w:val="00390437"/>
  </w:style>
  <w:style w:type="character" w:styleId="GesichteterLink">
    <w:name w:val="FollowedHyperlink"/>
    <w:basedOn w:val="Absatz-Standardschriftart1"/>
    <w:unhideWhenUsed/>
    <w:rsid w:val="00390437"/>
    <w:rPr>
      <w:color w:val="800080"/>
      <w:u w:val="single"/>
    </w:rPr>
  </w:style>
  <w:style w:type="character" w:styleId="Kommentarzeichen">
    <w:name w:val="annotation reference"/>
    <w:basedOn w:val="Absatz-Standardschriftart1"/>
    <w:rsid w:val="00390437"/>
    <w:rPr>
      <w:sz w:val="16"/>
      <w:szCs w:val="16"/>
    </w:rPr>
  </w:style>
  <w:style w:type="character" w:customStyle="1" w:styleId="Italic">
    <w:name w:val="Italic"/>
    <w:basedOn w:val="Absatz-Standardschriftart1"/>
    <w:rsid w:val="00390437"/>
    <w:rPr>
      <w:i/>
    </w:rPr>
  </w:style>
  <w:style w:type="character" w:styleId="Funotenzeichen">
    <w:name w:val="footnote reference"/>
    <w:basedOn w:val="Absatz-Standardschriftart1"/>
    <w:rsid w:val="00390437"/>
    <w:rPr>
      <w:vertAlign w:val="superscript"/>
    </w:rPr>
  </w:style>
  <w:style w:type="character" w:customStyle="1" w:styleId="Nummerierungszeichen">
    <w:name w:val="Nummerierungszeichen"/>
    <w:rsid w:val="00390437"/>
  </w:style>
  <w:style w:type="paragraph" w:customStyle="1" w:styleId="berschrift">
    <w:name w:val="Überschrift"/>
    <w:basedOn w:val="Standard"/>
    <w:next w:val="Standard"/>
    <w:rsid w:val="00390437"/>
    <w:pPr>
      <w:keepNext/>
      <w:spacing w:before="240" w:after="120"/>
    </w:pPr>
    <w:rPr>
      <w:rFonts w:eastAsia="DejaVu Sans" w:cs="DejaVu Sans"/>
      <w:sz w:val="28"/>
      <w:szCs w:val="28"/>
    </w:rPr>
  </w:style>
  <w:style w:type="paragraph" w:styleId="Liste">
    <w:name w:val="List"/>
    <w:basedOn w:val="Standard"/>
    <w:unhideWhenUsed/>
    <w:rsid w:val="00390437"/>
    <w:pPr>
      <w:ind w:left="360" w:hanging="360"/>
    </w:pPr>
  </w:style>
  <w:style w:type="paragraph" w:styleId="Beschriftung">
    <w:name w:val="caption"/>
    <w:basedOn w:val="Standard"/>
    <w:next w:val="Standard"/>
    <w:uiPriority w:val="35"/>
    <w:qFormat/>
    <w:rsid w:val="00020765"/>
    <w:pPr>
      <w:spacing w:before="120" w:after="120"/>
      <w:jc w:val="center"/>
    </w:pPr>
    <w:rPr>
      <w:b/>
    </w:rPr>
  </w:style>
  <w:style w:type="paragraph" w:customStyle="1" w:styleId="Verzeichnis">
    <w:name w:val="Verzeichnis"/>
    <w:basedOn w:val="Standard"/>
    <w:rsid w:val="00390437"/>
    <w:pPr>
      <w:suppressLineNumbers/>
    </w:pPr>
  </w:style>
  <w:style w:type="paragraph" w:customStyle="1" w:styleId="AuthorBlock">
    <w:name w:val="Author Block"/>
    <w:basedOn w:val="Standard"/>
    <w:unhideWhenUsed/>
    <w:rsid w:val="00390437"/>
  </w:style>
  <w:style w:type="paragraph" w:styleId="Kopfzeile">
    <w:name w:val="header"/>
    <w:basedOn w:val="Standard"/>
    <w:link w:val="KopfzeileZeichen"/>
    <w:rsid w:val="00390437"/>
    <w:pPr>
      <w:tabs>
        <w:tab w:val="center" w:pos="4253"/>
        <w:tab w:val="right" w:pos="8505"/>
      </w:tabs>
    </w:pPr>
  </w:style>
  <w:style w:type="character" w:customStyle="1" w:styleId="KopfzeileZeichen">
    <w:name w:val="Kopfzeile Zeichen"/>
    <w:basedOn w:val="Absatzstandardschriftart"/>
    <w:link w:val="Kopfzeile"/>
    <w:rsid w:val="00475566"/>
    <w:rPr>
      <w:rFonts w:ascii="Arial" w:hAnsi="Arial"/>
      <w:lang w:val="en-GB"/>
    </w:rPr>
  </w:style>
  <w:style w:type="paragraph" w:styleId="Fuzeile">
    <w:name w:val="footer"/>
    <w:basedOn w:val="Standard"/>
    <w:rsid w:val="00390437"/>
    <w:pPr>
      <w:tabs>
        <w:tab w:val="center" w:pos="4320"/>
        <w:tab w:val="right" w:pos="8640"/>
      </w:tabs>
    </w:pPr>
  </w:style>
  <w:style w:type="paragraph" w:styleId="Blocktext">
    <w:name w:val="Block Text"/>
    <w:basedOn w:val="Standard"/>
    <w:unhideWhenUsed/>
    <w:rsid w:val="00390437"/>
    <w:pPr>
      <w:ind w:left="360" w:right="720"/>
    </w:pPr>
    <w:rPr>
      <w:rFonts w:ascii="Courier New" w:hAnsi="Courier New"/>
      <w:sz w:val="18"/>
      <w:szCs w:val="18"/>
    </w:rPr>
  </w:style>
  <w:style w:type="paragraph" w:styleId="NurText">
    <w:name w:val="Plain Text"/>
    <w:basedOn w:val="Standard"/>
    <w:rsid w:val="00390437"/>
    <w:pPr>
      <w:ind w:left="720"/>
    </w:pPr>
    <w:rPr>
      <w:rFonts w:ascii="Courier New" w:hAnsi="Courier New"/>
    </w:rPr>
  </w:style>
  <w:style w:type="paragraph" w:styleId="Datum">
    <w:name w:val="Date"/>
    <w:basedOn w:val="Standard"/>
    <w:next w:val="Standard"/>
    <w:rsid w:val="00390437"/>
  </w:style>
  <w:style w:type="paragraph" w:styleId="Endnotentext">
    <w:name w:val="endnote text"/>
    <w:basedOn w:val="Standard"/>
    <w:rsid w:val="00390437"/>
  </w:style>
  <w:style w:type="paragraph" w:styleId="Funotentext">
    <w:name w:val="footnote text"/>
    <w:basedOn w:val="Standard"/>
    <w:rsid w:val="00390437"/>
  </w:style>
  <w:style w:type="paragraph" w:styleId="Index2">
    <w:name w:val="index 2"/>
    <w:basedOn w:val="Standard"/>
    <w:next w:val="Standard"/>
    <w:unhideWhenUsed/>
    <w:rsid w:val="00390437"/>
    <w:pPr>
      <w:ind w:left="400" w:hanging="200"/>
    </w:pPr>
  </w:style>
  <w:style w:type="paragraph" w:styleId="Index3">
    <w:name w:val="index 3"/>
    <w:basedOn w:val="Standard"/>
    <w:next w:val="Standard"/>
    <w:unhideWhenUsed/>
    <w:rsid w:val="00390437"/>
    <w:pPr>
      <w:ind w:left="600" w:hanging="200"/>
    </w:pPr>
  </w:style>
  <w:style w:type="paragraph" w:styleId="Index4">
    <w:name w:val="index 4"/>
    <w:basedOn w:val="Standard"/>
    <w:next w:val="Standard"/>
    <w:unhideWhenUsed/>
    <w:rsid w:val="00390437"/>
    <w:pPr>
      <w:ind w:left="800" w:hanging="200"/>
    </w:pPr>
  </w:style>
  <w:style w:type="paragraph" w:styleId="Index5">
    <w:name w:val="index 5"/>
    <w:basedOn w:val="Standard"/>
    <w:next w:val="Standard"/>
    <w:unhideWhenUsed/>
    <w:rsid w:val="00390437"/>
    <w:pPr>
      <w:ind w:left="1000" w:hanging="200"/>
    </w:pPr>
  </w:style>
  <w:style w:type="paragraph" w:styleId="Index6">
    <w:name w:val="index 6"/>
    <w:basedOn w:val="Standard"/>
    <w:next w:val="Standard"/>
    <w:unhideWhenUsed/>
    <w:rsid w:val="00390437"/>
    <w:pPr>
      <w:ind w:left="1200" w:hanging="200"/>
    </w:pPr>
  </w:style>
  <w:style w:type="paragraph" w:styleId="Index7">
    <w:name w:val="index 7"/>
    <w:basedOn w:val="Standard"/>
    <w:next w:val="Standard"/>
    <w:unhideWhenUsed/>
    <w:rsid w:val="00390437"/>
    <w:pPr>
      <w:ind w:left="1400" w:hanging="200"/>
    </w:pPr>
  </w:style>
  <w:style w:type="paragraph" w:styleId="Index8">
    <w:name w:val="index 8"/>
    <w:basedOn w:val="Standard"/>
    <w:next w:val="Standard"/>
    <w:unhideWhenUsed/>
    <w:rsid w:val="00390437"/>
    <w:pPr>
      <w:ind w:left="1600" w:hanging="200"/>
    </w:pPr>
  </w:style>
  <w:style w:type="paragraph" w:styleId="Indexberschrift">
    <w:name w:val="index heading"/>
    <w:basedOn w:val="Standard"/>
    <w:next w:val="Standard"/>
    <w:unhideWhenUsed/>
    <w:rsid w:val="00390437"/>
    <w:rPr>
      <w:b/>
    </w:rPr>
  </w:style>
  <w:style w:type="paragraph" w:styleId="Liste2">
    <w:name w:val="List 2"/>
    <w:basedOn w:val="Standard"/>
    <w:unhideWhenUsed/>
    <w:rsid w:val="00390437"/>
    <w:pPr>
      <w:ind w:left="720" w:hanging="360"/>
    </w:pPr>
  </w:style>
  <w:style w:type="paragraph" w:styleId="Liste3">
    <w:name w:val="List 3"/>
    <w:basedOn w:val="Standard"/>
    <w:unhideWhenUsed/>
    <w:rsid w:val="00390437"/>
    <w:pPr>
      <w:ind w:left="1080" w:hanging="360"/>
    </w:pPr>
  </w:style>
  <w:style w:type="paragraph" w:styleId="Liste4">
    <w:name w:val="List 4"/>
    <w:basedOn w:val="Standard"/>
    <w:unhideWhenUsed/>
    <w:rsid w:val="00390437"/>
    <w:pPr>
      <w:ind w:left="1440" w:hanging="360"/>
    </w:pPr>
  </w:style>
  <w:style w:type="paragraph" w:styleId="Liste5">
    <w:name w:val="List 5"/>
    <w:basedOn w:val="Standard"/>
    <w:unhideWhenUsed/>
    <w:rsid w:val="00390437"/>
    <w:pPr>
      <w:ind w:left="1800" w:hanging="360"/>
    </w:pPr>
  </w:style>
  <w:style w:type="paragraph" w:styleId="Aufzhlungszeichen">
    <w:name w:val="List Bullet"/>
    <w:basedOn w:val="Standard"/>
    <w:rsid w:val="00390437"/>
    <w:pPr>
      <w:tabs>
        <w:tab w:val="num" w:pos="360"/>
      </w:tabs>
      <w:ind w:left="360" w:hanging="360"/>
    </w:pPr>
  </w:style>
  <w:style w:type="paragraph" w:styleId="Aufzhlungszeichen2">
    <w:name w:val="List Bullet 2"/>
    <w:basedOn w:val="Standard"/>
    <w:unhideWhenUsed/>
    <w:rsid w:val="00390437"/>
    <w:pPr>
      <w:tabs>
        <w:tab w:val="num" w:pos="720"/>
      </w:tabs>
      <w:ind w:left="720" w:hanging="360"/>
    </w:pPr>
  </w:style>
  <w:style w:type="paragraph" w:styleId="Aufzhlungszeichen3">
    <w:name w:val="List Bullet 3"/>
    <w:basedOn w:val="Standard"/>
    <w:unhideWhenUsed/>
    <w:rsid w:val="00390437"/>
    <w:pPr>
      <w:tabs>
        <w:tab w:val="num" w:pos="1080"/>
      </w:tabs>
      <w:ind w:left="1080" w:hanging="360"/>
    </w:pPr>
  </w:style>
  <w:style w:type="paragraph" w:styleId="Aufzhlungszeichen4">
    <w:name w:val="List Bullet 4"/>
    <w:basedOn w:val="Standard"/>
    <w:unhideWhenUsed/>
    <w:rsid w:val="00390437"/>
    <w:pPr>
      <w:tabs>
        <w:tab w:val="num" w:pos="1440"/>
      </w:tabs>
      <w:ind w:left="1440" w:hanging="360"/>
    </w:pPr>
  </w:style>
  <w:style w:type="paragraph" w:styleId="Aufzhlungszeichen5">
    <w:name w:val="List Bullet 5"/>
    <w:basedOn w:val="Standard"/>
    <w:unhideWhenUsed/>
    <w:rsid w:val="00390437"/>
    <w:pPr>
      <w:tabs>
        <w:tab w:val="num" w:pos="1800"/>
      </w:tabs>
      <w:ind w:left="1800" w:hanging="360"/>
    </w:pPr>
  </w:style>
  <w:style w:type="paragraph" w:styleId="Listenfortsetzung">
    <w:name w:val="List Continue"/>
    <w:basedOn w:val="Standard"/>
    <w:unhideWhenUsed/>
    <w:rsid w:val="00390437"/>
    <w:pPr>
      <w:spacing w:after="120"/>
      <w:ind w:left="360"/>
    </w:pPr>
  </w:style>
  <w:style w:type="paragraph" w:styleId="Listenfortsetzung2">
    <w:name w:val="List Continue 2"/>
    <w:basedOn w:val="Standard"/>
    <w:unhideWhenUsed/>
    <w:rsid w:val="00390437"/>
    <w:pPr>
      <w:spacing w:after="120"/>
      <w:ind w:left="720"/>
    </w:pPr>
  </w:style>
  <w:style w:type="paragraph" w:styleId="Listenfortsetzung3">
    <w:name w:val="List Continue 3"/>
    <w:basedOn w:val="Standard"/>
    <w:unhideWhenUsed/>
    <w:rsid w:val="00390437"/>
    <w:pPr>
      <w:spacing w:after="120"/>
      <w:ind w:left="1080"/>
    </w:pPr>
  </w:style>
  <w:style w:type="paragraph" w:styleId="Listenfortsetzung4">
    <w:name w:val="List Continue 4"/>
    <w:basedOn w:val="Standard"/>
    <w:unhideWhenUsed/>
    <w:rsid w:val="00390437"/>
    <w:pPr>
      <w:spacing w:after="120"/>
      <w:ind w:left="1440"/>
    </w:pPr>
  </w:style>
  <w:style w:type="paragraph" w:styleId="Listenfortsetzung5">
    <w:name w:val="List Continue 5"/>
    <w:basedOn w:val="Standard"/>
    <w:unhideWhenUsed/>
    <w:rsid w:val="00390437"/>
    <w:pPr>
      <w:spacing w:after="120"/>
      <w:ind w:left="1800"/>
    </w:pPr>
  </w:style>
  <w:style w:type="paragraph" w:styleId="Listennummer">
    <w:name w:val="List Number"/>
    <w:basedOn w:val="Standard"/>
    <w:unhideWhenUsed/>
    <w:rsid w:val="00390437"/>
    <w:pPr>
      <w:tabs>
        <w:tab w:val="num" w:pos="360"/>
      </w:tabs>
      <w:ind w:left="360" w:hanging="360"/>
    </w:pPr>
  </w:style>
  <w:style w:type="paragraph" w:styleId="Listennummer2">
    <w:name w:val="List Number 2"/>
    <w:basedOn w:val="Standard"/>
    <w:unhideWhenUsed/>
    <w:rsid w:val="00390437"/>
    <w:pPr>
      <w:tabs>
        <w:tab w:val="num" w:pos="720"/>
      </w:tabs>
      <w:ind w:left="720" w:hanging="360"/>
    </w:pPr>
  </w:style>
  <w:style w:type="paragraph" w:styleId="Listennummer3">
    <w:name w:val="List Number 3"/>
    <w:basedOn w:val="Standard"/>
    <w:unhideWhenUsed/>
    <w:rsid w:val="00390437"/>
    <w:pPr>
      <w:tabs>
        <w:tab w:val="num" w:pos="1080"/>
      </w:tabs>
      <w:ind w:left="1080" w:hanging="360"/>
    </w:pPr>
  </w:style>
  <w:style w:type="paragraph" w:styleId="Listennummer4">
    <w:name w:val="List Number 4"/>
    <w:basedOn w:val="Standard"/>
    <w:unhideWhenUsed/>
    <w:rsid w:val="00390437"/>
    <w:pPr>
      <w:tabs>
        <w:tab w:val="num" w:pos="1440"/>
      </w:tabs>
      <w:ind w:left="1440" w:hanging="360"/>
    </w:pPr>
  </w:style>
  <w:style w:type="paragraph" w:styleId="Listennummer5">
    <w:name w:val="List Number 5"/>
    <w:basedOn w:val="Standard"/>
    <w:unhideWhenUsed/>
    <w:rsid w:val="00390437"/>
    <w:pPr>
      <w:tabs>
        <w:tab w:val="num" w:pos="1800"/>
      </w:tabs>
      <w:ind w:left="1800" w:hanging="360"/>
    </w:pPr>
  </w:style>
  <w:style w:type="paragraph" w:styleId="Standardeinzug">
    <w:name w:val="Normal Indent"/>
    <w:basedOn w:val="Standard"/>
    <w:rsid w:val="00390437"/>
    <w:pPr>
      <w:ind w:left="720"/>
    </w:pPr>
  </w:style>
  <w:style w:type="paragraph" w:styleId="Fu-Endnotenberschrift">
    <w:name w:val="Note Heading"/>
    <w:basedOn w:val="Standard"/>
    <w:next w:val="Standard"/>
    <w:rsid w:val="00390437"/>
  </w:style>
  <w:style w:type="paragraph" w:styleId="Anrede">
    <w:name w:val="Salutation"/>
    <w:basedOn w:val="Standard"/>
    <w:next w:val="Standard"/>
    <w:rsid w:val="00390437"/>
  </w:style>
  <w:style w:type="paragraph" w:styleId="Untertitel">
    <w:name w:val="Subtitle"/>
    <w:basedOn w:val="Standard"/>
    <w:next w:val="Standard"/>
    <w:qFormat/>
    <w:rsid w:val="00390437"/>
    <w:pPr>
      <w:spacing w:after="60"/>
      <w:jc w:val="center"/>
    </w:pPr>
  </w:style>
  <w:style w:type="paragraph" w:styleId="Abbildungsverzeichnis">
    <w:name w:val="table of figures"/>
    <w:basedOn w:val="Standard"/>
    <w:next w:val="Standard"/>
    <w:rsid w:val="00390437"/>
    <w:pPr>
      <w:ind w:left="400" w:hanging="400"/>
    </w:pPr>
  </w:style>
  <w:style w:type="paragraph" w:styleId="Titel">
    <w:name w:val="Title"/>
    <w:basedOn w:val="Standard"/>
    <w:next w:val="Untertitel"/>
    <w:link w:val="TitelZeichen"/>
    <w:uiPriority w:val="10"/>
    <w:qFormat/>
    <w:rsid w:val="00390437"/>
    <w:pPr>
      <w:spacing w:before="240" w:after="60"/>
      <w:jc w:val="center"/>
    </w:pPr>
    <w:rPr>
      <w:b/>
      <w:kern w:val="1"/>
      <w:sz w:val="32"/>
      <w:szCs w:val="32"/>
    </w:rPr>
  </w:style>
  <w:style w:type="paragraph" w:customStyle="1" w:styleId="Reference">
    <w:name w:val="Reference"/>
    <w:basedOn w:val="Standard"/>
    <w:rsid w:val="00390437"/>
    <w:pPr>
      <w:ind w:left="360" w:hanging="360"/>
    </w:pPr>
  </w:style>
  <w:style w:type="paragraph" w:customStyle="1" w:styleId="PreambleHeading">
    <w:name w:val="Preamble Heading"/>
    <w:basedOn w:val="Standard"/>
    <w:rsid w:val="00390437"/>
    <w:pPr>
      <w:spacing w:before="240" w:after="120"/>
    </w:pPr>
    <w:rPr>
      <w:u w:val="single"/>
    </w:rPr>
  </w:style>
  <w:style w:type="paragraph" w:customStyle="1" w:styleId="nobreak">
    <w:name w:val="nobreak"/>
    <w:basedOn w:val="Standard"/>
    <w:next w:val="Standard"/>
    <w:rsid w:val="00390437"/>
    <w:pPr>
      <w:keepNext/>
    </w:pPr>
  </w:style>
  <w:style w:type="paragraph" w:styleId="Listenabsatz">
    <w:name w:val="List Paragraph"/>
    <w:basedOn w:val="Standard"/>
    <w:uiPriority w:val="34"/>
    <w:qFormat/>
    <w:rsid w:val="00390437"/>
    <w:pPr>
      <w:spacing w:after="200" w:line="276" w:lineRule="auto"/>
      <w:ind w:left="720"/>
    </w:pPr>
    <w:rPr>
      <w:rFonts w:ascii="Cambria" w:eastAsia="Cambria" w:hAnsi="Cambria"/>
      <w:sz w:val="22"/>
      <w:szCs w:val="22"/>
      <w:lang w:val="de-DE"/>
    </w:rPr>
  </w:style>
  <w:style w:type="paragraph" w:customStyle="1" w:styleId="Inhaltsverzeichnis10">
    <w:name w:val="Inhaltsverzeichnis 10"/>
    <w:basedOn w:val="Verzeichnis"/>
    <w:rsid w:val="00390437"/>
    <w:pPr>
      <w:tabs>
        <w:tab w:val="right" w:leader="dot" w:pos="9637"/>
      </w:tabs>
      <w:ind w:left="2547"/>
    </w:pPr>
  </w:style>
  <w:style w:type="paragraph" w:customStyle="1" w:styleId="TabellenInhalt">
    <w:name w:val="Tabellen Inhalt"/>
    <w:basedOn w:val="Standard"/>
    <w:rsid w:val="00390437"/>
    <w:pPr>
      <w:suppressLineNumbers/>
    </w:pPr>
  </w:style>
  <w:style w:type="paragraph" w:customStyle="1" w:styleId="Tabellenberschrift">
    <w:name w:val="Tabellen Überschrift"/>
    <w:basedOn w:val="TabellenInhalt"/>
    <w:rsid w:val="00390437"/>
    <w:pPr>
      <w:jc w:val="center"/>
    </w:pPr>
    <w:rPr>
      <w:b/>
      <w:bCs/>
    </w:rPr>
  </w:style>
  <w:style w:type="character" w:styleId="Betont">
    <w:name w:val="Strong"/>
    <w:uiPriority w:val="22"/>
    <w:qFormat/>
    <w:rsid w:val="00406D28"/>
    <w:rPr>
      <w:lang w:eastAsia="ja-JP"/>
    </w:rPr>
  </w:style>
  <w:style w:type="table" w:styleId="Tabellenraster">
    <w:name w:val="Table Grid"/>
    <w:basedOn w:val="NormaleTabelle"/>
    <w:uiPriority w:val="59"/>
    <w:rsid w:val="00731ADC"/>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iveHervorhebung">
    <w:name w:val="Intense Emphasis"/>
    <w:basedOn w:val="Absatzstandardschriftart"/>
    <w:uiPriority w:val="21"/>
    <w:qFormat/>
    <w:rsid w:val="00731ADC"/>
    <w:rPr>
      <w:b/>
      <w:bCs/>
      <w:i/>
      <w:iCs/>
      <w:color w:val="4F81BD" w:themeColor="accent1"/>
    </w:rPr>
  </w:style>
  <w:style w:type="paragraph" w:styleId="Bearbeitung">
    <w:name w:val="Revision"/>
    <w:hidden/>
    <w:uiPriority w:val="99"/>
    <w:rsid w:val="00731ADC"/>
    <w:rPr>
      <w:rFonts w:eastAsiaTheme="minorHAnsi" w:cstheme="minorBidi"/>
      <w:szCs w:val="22"/>
      <w:lang w:val="en-US"/>
    </w:rPr>
  </w:style>
  <w:style w:type="paragraph" w:customStyle="1" w:styleId="Code">
    <w:name w:val="Code"/>
    <w:basedOn w:val="Standard"/>
    <w:link w:val="CodeZchn"/>
    <w:qFormat/>
    <w:rsid w:val="00731ADC"/>
    <w:pPr>
      <w:keepNext/>
      <w:keepLines/>
      <w:widowControl/>
      <w:shd w:val="clear" w:color="auto" w:fill="D9D9D9" w:themeFill="background1" w:themeFillShade="D9"/>
      <w:suppressAutoHyphens w:val="0"/>
      <w:spacing w:after="200" w:line="276" w:lineRule="auto"/>
    </w:pPr>
    <w:rPr>
      <w:rFonts w:ascii="Courier New" w:eastAsiaTheme="minorHAnsi" w:hAnsi="Courier New" w:cs="Courier New"/>
      <w:sz w:val="20"/>
      <w:szCs w:val="20"/>
      <w:lang w:val="en-US" w:eastAsia="de-DE"/>
    </w:rPr>
  </w:style>
  <w:style w:type="character" w:customStyle="1" w:styleId="CodeZchn">
    <w:name w:val="Code Zchn"/>
    <w:basedOn w:val="Absatzstandardschriftart"/>
    <w:link w:val="Code"/>
    <w:rsid w:val="00731ADC"/>
    <w:rPr>
      <w:rFonts w:ascii="Courier New" w:eastAsiaTheme="minorHAnsi" w:hAnsi="Courier New" w:cs="Courier New"/>
      <w:sz w:val="20"/>
      <w:szCs w:val="20"/>
      <w:shd w:val="clear" w:color="auto" w:fill="D9D9D9" w:themeFill="background1" w:themeFillShade="D9"/>
      <w:lang w:val="en-US" w:eastAsia="de-DE"/>
    </w:rPr>
  </w:style>
  <w:style w:type="paragraph" w:styleId="Kommentartext">
    <w:name w:val="annotation text"/>
    <w:basedOn w:val="Standard"/>
    <w:link w:val="KommentartextZeichen"/>
    <w:rsid w:val="00C17745"/>
    <w:rPr>
      <w:sz w:val="20"/>
      <w:szCs w:val="20"/>
    </w:rPr>
  </w:style>
  <w:style w:type="character" w:customStyle="1" w:styleId="KommentartextZeichen">
    <w:name w:val="Kommentartext Zeichen"/>
    <w:basedOn w:val="Absatzstandardschriftart"/>
    <w:link w:val="Kommentartext"/>
    <w:rsid w:val="00C17745"/>
    <w:rPr>
      <w:rFonts w:ascii="Arial" w:hAnsi="Arial"/>
      <w:sz w:val="20"/>
      <w:szCs w:val="20"/>
      <w:lang w:val="en-GB"/>
    </w:rPr>
  </w:style>
  <w:style w:type="paragraph" w:styleId="Sprechblasentext">
    <w:name w:val="Balloon Text"/>
    <w:basedOn w:val="Standard"/>
    <w:link w:val="SprechblasentextZeichen1"/>
    <w:uiPriority w:val="99"/>
    <w:rsid w:val="00B113FF"/>
    <w:rPr>
      <w:rFonts w:ascii="Tahoma" w:hAnsi="Tahoma" w:cs="Tahoma"/>
      <w:sz w:val="16"/>
      <w:szCs w:val="16"/>
    </w:rPr>
  </w:style>
  <w:style w:type="character" w:customStyle="1" w:styleId="SprechblasentextZeichen1">
    <w:name w:val="Sprechblasentext Zeichen1"/>
    <w:basedOn w:val="Absatzstandardschriftart"/>
    <w:link w:val="Sprechblasentext"/>
    <w:uiPriority w:val="99"/>
    <w:rsid w:val="00B113FF"/>
    <w:rPr>
      <w:rFonts w:ascii="Tahoma" w:hAnsi="Tahoma" w:cs="Tahoma"/>
      <w:sz w:val="16"/>
      <w:szCs w:val="16"/>
      <w:lang w:val="en-GB"/>
    </w:rPr>
  </w:style>
  <w:style w:type="paragraph" w:styleId="Kommentarthema">
    <w:name w:val="annotation subject"/>
    <w:basedOn w:val="Kommentartext"/>
    <w:next w:val="Kommentartext"/>
    <w:link w:val="KommentarthemaZeichen"/>
    <w:uiPriority w:val="99"/>
    <w:rsid w:val="00802B64"/>
    <w:rPr>
      <w:b/>
      <w:bCs/>
    </w:rPr>
  </w:style>
  <w:style w:type="character" w:customStyle="1" w:styleId="KommentarthemaZeichen">
    <w:name w:val="Kommentarthema Zeichen"/>
    <w:basedOn w:val="KommentartextZeichen"/>
    <w:link w:val="Kommentarthema"/>
    <w:uiPriority w:val="99"/>
    <w:rsid w:val="00802B64"/>
    <w:rPr>
      <w:rFonts w:ascii="Arial" w:hAnsi="Arial"/>
      <w:b/>
      <w:bCs/>
      <w:sz w:val="20"/>
      <w:szCs w:val="20"/>
      <w:lang w:val="en-GB"/>
    </w:rPr>
  </w:style>
  <w:style w:type="paragraph" w:styleId="Verzeichnis1">
    <w:name w:val="toc 1"/>
    <w:basedOn w:val="Verzeichnis2"/>
    <w:next w:val="Standard"/>
    <w:autoRedefine/>
    <w:uiPriority w:val="39"/>
    <w:unhideWhenUsed/>
    <w:qFormat/>
    <w:rsid w:val="004C670E"/>
    <w:pPr>
      <w:tabs>
        <w:tab w:val="left" w:pos="567"/>
        <w:tab w:val="right" w:leader="dot" w:pos="8289"/>
      </w:tabs>
      <w:ind w:left="0"/>
    </w:pPr>
    <w:rPr>
      <w:noProof/>
    </w:rPr>
  </w:style>
  <w:style w:type="paragraph" w:styleId="Inhaltsverzeichnisberschrift">
    <w:name w:val="TOC Heading"/>
    <w:basedOn w:val="berschrift1"/>
    <w:next w:val="Standard"/>
    <w:uiPriority w:val="39"/>
    <w:unhideWhenUsed/>
    <w:qFormat/>
    <w:rsid w:val="00EB73BA"/>
    <w:pPr>
      <w:keepLines/>
      <w:widowControl/>
      <w:numPr>
        <w:numId w:val="0"/>
      </w:numPr>
      <w:spacing w:before="480" w:after="0" w:line="276" w:lineRule="auto"/>
      <w:jc w:val="center"/>
      <w:outlineLvl w:val="9"/>
    </w:pPr>
    <w:rPr>
      <w:rFonts w:asciiTheme="majorHAnsi" w:eastAsiaTheme="majorEastAsia" w:hAnsiTheme="majorHAnsi" w:cstheme="majorBidi"/>
      <w:bCs/>
      <w:color w:val="365F91" w:themeColor="accent1" w:themeShade="BF"/>
      <w:kern w:val="0"/>
      <w:sz w:val="28"/>
      <w:szCs w:val="28"/>
      <w:lang w:val="en-US"/>
    </w:rPr>
  </w:style>
  <w:style w:type="character" w:styleId="Platzhaltertext">
    <w:name w:val="Placeholder Text"/>
    <w:basedOn w:val="Absatzstandardschriftart"/>
    <w:uiPriority w:val="99"/>
    <w:rsid w:val="00EB73BA"/>
    <w:rPr>
      <w:color w:val="808080"/>
    </w:rPr>
  </w:style>
  <w:style w:type="paragraph" w:customStyle="1" w:styleId="Content">
    <w:name w:val="Content"/>
    <w:basedOn w:val="Standard"/>
    <w:link w:val="ContentZchn"/>
    <w:qFormat/>
    <w:rsid w:val="00EB73BA"/>
    <w:pPr>
      <w:widowControl/>
      <w:suppressAutoHyphens w:val="0"/>
      <w:spacing w:before="200" w:after="240" w:line="276" w:lineRule="auto"/>
    </w:pPr>
    <w:rPr>
      <w:rFonts w:asciiTheme="minorHAnsi" w:eastAsiaTheme="minorHAnsi" w:hAnsiTheme="minorHAnsi" w:cstheme="minorBidi"/>
      <w:b/>
      <w:sz w:val="28"/>
      <w:szCs w:val="28"/>
      <w:lang w:val="en-US" w:eastAsia="ja-JP"/>
    </w:rPr>
  </w:style>
  <w:style w:type="character" w:customStyle="1" w:styleId="ContentZchn">
    <w:name w:val="Content Zchn"/>
    <w:basedOn w:val="Absatzstandardschriftart"/>
    <w:link w:val="Content"/>
    <w:rsid w:val="00EB73BA"/>
    <w:rPr>
      <w:rFonts w:asciiTheme="minorHAnsi" w:eastAsiaTheme="minorHAnsi" w:hAnsiTheme="minorHAnsi" w:cstheme="minorBidi"/>
      <w:b/>
      <w:sz w:val="28"/>
      <w:szCs w:val="28"/>
      <w:lang w:val="en-US" w:eastAsia="ja-JP"/>
    </w:rPr>
  </w:style>
  <w:style w:type="paragraph" w:customStyle="1" w:styleId="ContentFooter">
    <w:name w:val="Content Footer"/>
    <w:basedOn w:val="Standard"/>
    <w:link w:val="ContentFooterZchn"/>
    <w:qFormat/>
    <w:rsid w:val="00EB73BA"/>
    <w:pPr>
      <w:widowControl/>
      <w:pBdr>
        <w:top w:val="single" w:sz="4" w:space="1" w:color="auto"/>
      </w:pBdr>
      <w:suppressAutoHyphens w:val="0"/>
      <w:spacing w:before="240" w:line="276" w:lineRule="auto"/>
    </w:pPr>
    <w:rPr>
      <w:rFonts w:asciiTheme="minorHAnsi" w:eastAsiaTheme="minorHAnsi" w:hAnsiTheme="minorHAnsi" w:cstheme="minorBidi"/>
      <w:bCs/>
      <w:noProof/>
      <w:sz w:val="20"/>
      <w:szCs w:val="20"/>
      <w:lang w:val="en-US" w:eastAsia="ja-JP"/>
    </w:rPr>
  </w:style>
  <w:style w:type="character" w:customStyle="1" w:styleId="ContentFooterZchn">
    <w:name w:val="Content Footer Zchn"/>
    <w:basedOn w:val="Absatzstandardschriftart"/>
    <w:link w:val="ContentFooter"/>
    <w:rsid w:val="00EB73BA"/>
    <w:rPr>
      <w:rFonts w:asciiTheme="minorHAnsi" w:eastAsiaTheme="minorHAnsi" w:hAnsiTheme="minorHAnsi" w:cstheme="minorBidi"/>
      <w:bCs/>
      <w:noProof/>
      <w:sz w:val="20"/>
      <w:szCs w:val="20"/>
      <w:lang w:val="en-US" w:eastAsia="ja-JP"/>
    </w:rPr>
  </w:style>
  <w:style w:type="paragraph" w:customStyle="1" w:styleId="ContentHeader">
    <w:name w:val="Content Header"/>
    <w:basedOn w:val="Standard"/>
    <w:link w:val="ContentHeaderZchn"/>
    <w:qFormat/>
    <w:rsid w:val="00EB73BA"/>
    <w:pPr>
      <w:widowControl/>
      <w:pBdr>
        <w:bottom w:val="single" w:sz="4" w:space="1" w:color="auto"/>
      </w:pBdr>
      <w:suppressAutoHyphens w:val="0"/>
      <w:spacing w:after="200" w:line="276" w:lineRule="auto"/>
    </w:pPr>
    <w:rPr>
      <w:rFonts w:ascii="Times New Roman" w:eastAsiaTheme="minorHAnsi" w:hAnsi="Times New Roman" w:cstheme="minorBidi"/>
      <w:szCs w:val="22"/>
      <w:lang w:val="en-US" w:eastAsia="ja-JP"/>
    </w:rPr>
  </w:style>
  <w:style w:type="character" w:customStyle="1" w:styleId="ContentHeaderZchn">
    <w:name w:val="Content Header Zchn"/>
    <w:basedOn w:val="Absatzstandardschriftart"/>
    <w:link w:val="ContentHeader"/>
    <w:rsid w:val="00EB73BA"/>
    <w:rPr>
      <w:rFonts w:eastAsiaTheme="minorHAnsi" w:cstheme="minorBidi"/>
      <w:szCs w:val="22"/>
      <w:lang w:val="en-US" w:eastAsia="ja-JP"/>
    </w:rPr>
  </w:style>
  <w:style w:type="paragraph" w:styleId="Textkrper">
    <w:name w:val="Body Text"/>
    <w:basedOn w:val="Standard"/>
    <w:link w:val="TextkrperZeichen"/>
    <w:rsid w:val="00EB73BA"/>
    <w:pPr>
      <w:spacing w:after="120"/>
    </w:pPr>
    <w:rPr>
      <w:lang w:eastAsia="ja-JP"/>
    </w:rPr>
  </w:style>
  <w:style w:type="character" w:customStyle="1" w:styleId="TextkrperZeichen">
    <w:name w:val="Textkörper Zeichen"/>
    <w:basedOn w:val="Absatzstandardschriftart"/>
    <w:link w:val="Textkrper"/>
    <w:rsid w:val="00EB73BA"/>
    <w:rPr>
      <w:rFonts w:ascii="Arial" w:hAnsi="Arial"/>
      <w:lang w:val="en-GB" w:eastAsia="ja-JP"/>
    </w:rPr>
  </w:style>
  <w:style w:type="character" w:customStyle="1" w:styleId="TitelZeichen">
    <w:name w:val="Titel Zeichen"/>
    <w:basedOn w:val="Absatzstandardschriftart"/>
    <w:link w:val="Titel"/>
    <w:uiPriority w:val="10"/>
    <w:rsid w:val="00EB73BA"/>
    <w:rPr>
      <w:rFonts w:ascii="Arial" w:hAnsi="Arial"/>
      <w:b/>
      <w:kern w:val="1"/>
      <w:sz w:val="32"/>
      <w:szCs w:val="32"/>
      <w:lang w:val="en-GB"/>
    </w:rPr>
  </w:style>
  <w:style w:type="paragraph" w:styleId="Verzeichnis2">
    <w:name w:val="toc 2"/>
    <w:basedOn w:val="Standard"/>
    <w:next w:val="Standard"/>
    <w:autoRedefine/>
    <w:uiPriority w:val="39"/>
    <w:rsid w:val="004C670E"/>
    <w:pPr>
      <w:spacing w:after="100"/>
      <w:ind w:left="240"/>
    </w:pPr>
  </w:style>
  <w:style w:type="paragraph" w:styleId="Verzeichnis3">
    <w:name w:val="toc 3"/>
    <w:basedOn w:val="Standard"/>
    <w:next w:val="Standard"/>
    <w:autoRedefine/>
    <w:uiPriority w:val="39"/>
    <w:rsid w:val="004C670E"/>
    <w:pPr>
      <w:spacing w:after="100"/>
      <w:ind w:left="480"/>
    </w:pPr>
  </w:style>
  <w:style w:type="paragraph" w:styleId="Verzeichnis4">
    <w:name w:val="toc 4"/>
    <w:basedOn w:val="Standard"/>
    <w:next w:val="Standard"/>
    <w:autoRedefine/>
    <w:uiPriority w:val="39"/>
    <w:rsid w:val="004C670E"/>
    <w:pPr>
      <w:spacing w:after="100"/>
      <w:ind w:left="720"/>
    </w:pPr>
  </w:style>
  <w:style w:type="paragraph" w:styleId="Verzeichnis5">
    <w:name w:val="toc 5"/>
    <w:basedOn w:val="Standard"/>
    <w:next w:val="Standard"/>
    <w:autoRedefine/>
    <w:uiPriority w:val="39"/>
    <w:rsid w:val="004C670E"/>
    <w:pPr>
      <w:spacing w:after="100"/>
      <w:ind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DE" w:eastAsia="en-US" w:bidi="ar-SA"/>
      </w:rPr>
    </w:rPrDefault>
    <w:pPrDefault/>
  </w:docDefaults>
  <w:latentStyles w:defLockedState="0" w:defUIPriority="0" w:defSemiHidden="0" w:defUnhideWhenUsed="0" w:defQFormat="0" w:count="276"/>
  <w:style w:type="paragraph" w:default="1" w:styleId="Standard">
    <w:name w:val="Normal"/>
    <w:qFormat/>
    <w:rsid w:val="00E731EA"/>
    <w:pPr>
      <w:widowControl w:val="0"/>
      <w:suppressAutoHyphens/>
    </w:pPr>
    <w:rPr>
      <w:rFonts w:ascii="Arial" w:hAnsi="Arial"/>
      <w:lang w:val="en-GB"/>
    </w:rPr>
  </w:style>
  <w:style w:type="paragraph" w:styleId="berschrift1">
    <w:name w:val="heading 1"/>
    <w:basedOn w:val="Standard"/>
    <w:next w:val="Standard"/>
    <w:link w:val="berschrift1Zeichen"/>
    <w:uiPriority w:val="9"/>
    <w:qFormat/>
    <w:rsid w:val="00390437"/>
    <w:pPr>
      <w:keepNext/>
      <w:numPr>
        <w:numId w:val="33"/>
      </w:numPr>
      <w:spacing w:before="240" w:after="120"/>
      <w:outlineLvl w:val="0"/>
    </w:pPr>
    <w:rPr>
      <w:b/>
      <w:kern w:val="1"/>
    </w:rPr>
  </w:style>
  <w:style w:type="paragraph" w:styleId="berschrift2">
    <w:name w:val="heading 2"/>
    <w:basedOn w:val="Standard"/>
    <w:next w:val="Standard"/>
    <w:link w:val="berschrift2Zeichen"/>
    <w:qFormat/>
    <w:rsid w:val="00390437"/>
    <w:pPr>
      <w:keepNext/>
      <w:numPr>
        <w:ilvl w:val="1"/>
        <w:numId w:val="33"/>
      </w:numPr>
      <w:spacing w:before="240"/>
      <w:outlineLvl w:val="1"/>
    </w:pPr>
    <w:rPr>
      <w:b/>
    </w:rPr>
  </w:style>
  <w:style w:type="paragraph" w:styleId="berschrift3">
    <w:name w:val="heading 3"/>
    <w:basedOn w:val="Standard"/>
    <w:next w:val="Standard"/>
    <w:link w:val="berschrift3Zeichen"/>
    <w:qFormat/>
    <w:rsid w:val="00390437"/>
    <w:pPr>
      <w:keepNext/>
      <w:numPr>
        <w:ilvl w:val="2"/>
        <w:numId w:val="33"/>
      </w:numPr>
      <w:spacing w:before="240"/>
      <w:outlineLvl w:val="2"/>
    </w:pPr>
    <w:rPr>
      <w:rFonts w:ascii="Helvetica" w:hAnsi="Helvetica"/>
      <w:b/>
    </w:rPr>
  </w:style>
  <w:style w:type="paragraph" w:styleId="berschrift4">
    <w:name w:val="heading 4"/>
    <w:basedOn w:val="Standard"/>
    <w:next w:val="Standard"/>
    <w:link w:val="berschrift4Zeichen"/>
    <w:qFormat/>
    <w:rsid w:val="00963511"/>
    <w:pPr>
      <w:keepNext/>
      <w:numPr>
        <w:ilvl w:val="3"/>
        <w:numId w:val="33"/>
      </w:numPr>
      <w:spacing w:before="240" w:after="60"/>
      <w:outlineLvl w:val="3"/>
    </w:pPr>
    <w:rPr>
      <w:b/>
      <w:szCs w:val="28"/>
    </w:rPr>
  </w:style>
  <w:style w:type="paragraph" w:styleId="berschrift5">
    <w:name w:val="heading 5"/>
    <w:basedOn w:val="Standard"/>
    <w:next w:val="Standard"/>
    <w:link w:val="berschrift5Zeichen"/>
    <w:qFormat/>
    <w:rsid w:val="00963511"/>
    <w:pPr>
      <w:numPr>
        <w:ilvl w:val="4"/>
        <w:numId w:val="33"/>
      </w:numPr>
      <w:spacing w:before="240" w:after="60"/>
      <w:outlineLvl w:val="4"/>
    </w:pPr>
    <w:rPr>
      <w:b/>
      <w:i/>
      <w:szCs w:val="26"/>
    </w:rPr>
  </w:style>
  <w:style w:type="paragraph" w:styleId="berschrift6">
    <w:name w:val="heading 6"/>
    <w:basedOn w:val="Standard"/>
    <w:next w:val="Standard"/>
    <w:link w:val="berschrift6Zeichen"/>
    <w:qFormat/>
    <w:rsid w:val="00390437"/>
    <w:pPr>
      <w:numPr>
        <w:ilvl w:val="5"/>
        <w:numId w:val="33"/>
      </w:numPr>
      <w:spacing w:before="240" w:after="60"/>
      <w:outlineLvl w:val="5"/>
    </w:pPr>
    <w:rPr>
      <w:rFonts w:ascii="Times New Roman" w:hAnsi="Times New Roman"/>
      <w:b/>
      <w:sz w:val="22"/>
      <w:szCs w:val="22"/>
    </w:rPr>
  </w:style>
  <w:style w:type="paragraph" w:styleId="berschrift7">
    <w:name w:val="heading 7"/>
    <w:basedOn w:val="Standard"/>
    <w:next w:val="Standard"/>
    <w:link w:val="berschrift7Zeichen"/>
    <w:qFormat/>
    <w:rsid w:val="00390437"/>
    <w:pPr>
      <w:numPr>
        <w:ilvl w:val="6"/>
        <w:numId w:val="33"/>
      </w:numPr>
      <w:spacing w:before="240" w:after="60"/>
      <w:outlineLvl w:val="6"/>
    </w:pPr>
    <w:rPr>
      <w:rFonts w:ascii="Times New Roman" w:hAnsi="Times New Roman"/>
    </w:rPr>
  </w:style>
  <w:style w:type="paragraph" w:styleId="berschrift8">
    <w:name w:val="heading 8"/>
    <w:basedOn w:val="Standard"/>
    <w:next w:val="Standard"/>
    <w:link w:val="berschrift8Zeichen"/>
    <w:qFormat/>
    <w:rsid w:val="00390437"/>
    <w:pPr>
      <w:numPr>
        <w:ilvl w:val="7"/>
        <w:numId w:val="33"/>
      </w:numPr>
      <w:spacing w:before="240" w:after="60"/>
      <w:outlineLvl w:val="7"/>
    </w:pPr>
    <w:rPr>
      <w:rFonts w:ascii="Times New Roman" w:hAnsi="Times New Roman"/>
      <w:i/>
    </w:rPr>
  </w:style>
  <w:style w:type="paragraph" w:styleId="berschrift9">
    <w:name w:val="heading 9"/>
    <w:basedOn w:val="Standard"/>
    <w:next w:val="Standard"/>
    <w:link w:val="berschrift9Zeichen"/>
    <w:qFormat/>
    <w:rsid w:val="00390437"/>
    <w:pPr>
      <w:numPr>
        <w:ilvl w:val="8"/>
        <w:numId w:val="33"/>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31ADC"/>
    <w:rPr>
      <w:rFonts w:ascii="Arial" w:hAnsi="Arial"/>
      <w:b/>
      <w:kern w:val="1"/>
      <w:lang w:val="en-GB"/>
    </w:rPr>
  </w:style>
  <w:style w:type="character" w:customStyle="1" w:styleId="berschrift2Zeichen">
    <w:name w:val="Überschrift 2 Zeichen"/>
    <w:basedOn w:val="Absatzstandardschriftart"/>
    <w:link w:val="berschrift2"/>
    <w:rsid w:val="00507077"/>
    <w:rPr>
      <w:rFonts w:ascii="Arial" w:hAnsi="Arial"/>
      <w:b/>
      <w:lang w:val="en-GB"/>
    </w:rPr>
  </w:style>
  <w:style w:type="character" w:customStyle="1" w:styleId="berschrift3Zeichen">
    <w:name w:val="Überschrift 3 Zeichen"/>
    <w:basedOn w:val="Absatzstandardschriftart"/>
    <w:link w:val="berschrift3"/>
    <w:rsid w:val="00731ADC"/>
    <w:rPr>
      <w:rFonts w:ascii="Helvetica" w:hAnsi="Helvetica"/>
      <w:b/>
      <w:lang w:val="en-GB"/>
    </w:rPr>
  </w:style>
  <w:style w:type="character" w:customStyle="1" w:styleId="berschrift4Zeichen">
    <w:name w:val="Überschrift 4 Zeichen"/>
    <w:basedOn w:val="Absatzstandardschriftart"/>
    <w:link w:val="berschrift4"/>
    <w:rsid w:val="00963511"/>
    <w:rPr>
      <w:rFonts w:ascii="Arial" w:hAnsi="Arial"/>
      <w:b/>
      <w:szCs w:val="28"/>
      <w:lang w:val="en-GB"/>
    </w:rPr>
  </w:style>
  <w:style w:type="character" w:customStyle="1" w:styleId="berschrift5Zeichen">
    <w:name w:val="Überschrift 5 Zeichen"/>
    <w:basedOn w:val="Absatzstandardschriftart"/>
    <w:link w:val="berschrift5"/>
    <w:rsid w:val="00963511"/>
    <w:rPr>
      <w:rFonts w:ascii="Arial" w:hAnsi="Arial"/>
      <w:b/>
      <w:i/>
      <w:szCs w:val="26"/>
      <w:lang w:val="en-GB"/>
    </w:rPr>
  </w:style>
  <w:style w:type="character" w:customStyle="1" w:styleId="berschrift6Zeichen">
    <w:name w:val="Überschrift 6 Zeichen"/>
    <w:basedOn w:val="Absatzstandardschriftart"/>
    <w:link w:val="berschrift6"/>
    <w:rsid w:val="00731ADC"/>
    <w:rPr>
      <w:b/>
      <w:sz w:val="22"/>
      <w:szCs w:val="22"/>
      <w:lang w:val="en-GB"/>
    </w:rPr>
  </w:style>
  <w:style w:type="character" w:customStyle="1" w:styleId="berschrift7Zeichen">
    <w:name w:val="Überschrift 7 Zeichen"/>
    <w:basedOn w:val="Absatzstandardschriftart"/>
    <w:link w:val="berschrift7"/>
    <w:rsid w:val="00731ADC"/>
    <w:rPr>
      <w:lang w:val="en-GB"/>
    </w:rPr>
  </w:style>
  <w:style w:type="character" w:customStyle="1" w:styleId="berschrift8Zeichen">
    <w:name w:val="Überschrift 8 Zeichen"/>
    <w:basedOn w:val="Absatzstandardschriftart"/>
    <w:link w:val="berschrift8"/>
    <w:rsid w:val="00731ADC"/>
    <w:rPr>
      <w:i/>
      <w:lang w:val="en-GB"/>
    </w:rPr>
  </w:style>
  <w:style w:type="character" w:customStyle="1" w:styleId="berschrift9Zeichen">
    <w:name w:val="Überschrift 9 Zeichen"/>
    <w:basedOn w:val="Absatzstandardschriftart"/>
    <w:link w:val="berschrift9"/>
    <w:rsid w:val="00731ADC"/>
    <w:rPr>
      <w:rFonts w:ascii="Arial" w:hAnsi="Arial"/>
      <w:sz w:val="22"/>
      <w:szCs w:val="22"/>
      <w:lang w:val="en-GB"/>
    </w:rPr>
  </w:style>
  <w:style w:type="character" w:customStyle="1" w:styleId="SprechblasentextZeichen">
    <w:name w:val="Sprechblasentext Zeichen"/>
    <w:basedOn w:val="Absatzstandardschriftart"/>
    <w:uiPriority w:val="99"/>
    <w:semiHidden/>
    <w:rsid w:val="00FF02DA"/>
    <w:rPr>
      <w:rFonts w:ascii="Lucida Grande" w:hAnsi="Lucida Grande"/>
      <w:sz w:val="18"/>
      <w:szCs w:val="18"/>
    </w:rPr>
  </w:style>
  <w:style w:type="character" w:customStyle="1" w:styleId="BalloonTextChar">
    <w:name w:val="Balloon Text Char"/>
    <w:basedOn w:val="Absatzstandardschriftart"/>
    <w:uiPriority w:val="99"/>
    <w:semiHidden/>
    <w:rsid w:val="00325D68"/>
    <w:rPr>
      <w:rFonts w:ascii="Lucida Grande" w:hAnsi="Lucida Grande"/>
      <w:sz w:val="18"/>
      <w:szCs w:val="18"/>
    </w:rPr>
  </w:style>
  <w:style w:type="character" w:customStyle="1" w:styleId="Absatz-Standardschriftart1">
    <w:name w:val="Absatz-Standardschriftart1"/>
    <w:rsid w:val="00390437"/>
  </w:style>
  <w:style w:type="character" w:styleId="Link">
    <w:name w:val="Hyperlink"/>
    <w:basedOn w:val="Absatz-Standardschriftart1"/>
    <w:uiPriority w:val="99"/>
    <w:rsid w:val="00390437"/>
    <w:rPr>
      <w:color w:val="0000FF"/>
      <w:u w:val="single"/>
    </w:rPr>
  </w:style>
  <w:style w:type="character" w:styleId="Seitenzahl">
    <w:name w:val="page number"/>
    <w:basedOn w:val="Absatz-Standardschriftart1"/>
    <w:rsid w:val="00390437"/>
  </w:style>
  <w:style w:type="character" w:styleId="GesichteterLink">
    <w:name w:val="FollowedHyperlink"/>
    <w:basedOn w:val="Absatz-Standardschriftart1"/>
    <w:unhideWhenUsed/>
    <w:rsid w:val="00390437"/>
    <w:rPr>
      <w:color w:val="800080"/>
      <w:u w:val="single"/>
    </w:rPr>
  </w:style>
  <w:style w:type="character" w:styleId="Kommentarzeichen">
    <w:name w:val="annotation reference"/>
    <w:basedOn w:val="Absatz-Standardschriftart1"/>
    <w:rsid w:val="00390437"/>
    <w:rPr>
      <w:sz w:val="16"/>
      <w:szCs w:val="16"/>
    </w:rPr>
  </w:style>
  <w:style w:type="character" w:customStyle="1" w:styleId="Italic">
    <w:name w:val="Italic"/>
    <w:basedOn w:val="Absatz-Standardschriftart1"/>
    <w:rsid w:val="00390437"/>
    <w:rPr>
      <w:i/>
    </w:rPr>
  </w:style>
  <w:style w:type="character" w:styleId="Funotenzeichen">
    <w:name w:val="footnote reference"/>
    <w:basedOn w:val="Absatz-Standardschriftart1"/>
    <w:rsid w:val="00390437"/>
    <w:rPr>
      <w:vertAlign w:val="superscript"/>
    </w:rPr>
  </w:style>
  <w:style w:type="character" w:customStyle="1" w:styleId="Nummerierungszeichen">
    <w:name w:val="Nummerierungszeichen"/>
    <w:rsid w:val="00390437"/>
  </w:style>
  <w:style w:type="paragraph" w:customStyle="1" w:styleId="berschrift">
    <w:name w:val="Überschrift"/>
    <w:basedOn w:val="Standard"/>
    <w:next w:val="Standard"/>
    <w:rsid w:val="00390437"/>
    <w:pPr>
      <w:keepNext/>
      <w:spacing w:before="240" w:after="120"/>
    </w:pPr>
    <w:rPr>
      <w:rFonts w:eastAsia="DejaVu Sans" w:cs="DejaVu Sans"/>
      <w:sz w:val="28"/>
      <w:szCs w:val="28"/>
    </w:rPr>
  </w:style>
  <w:style w:type="paragraph" w:styleId="Liste">
    <w:name w:val="List"/>
    <w:basedOn w:val="Standard"/>
    <w:unhideWhenUsed/>
    <w:rsid w:val="00390437"/>
    <w:pPr>
      <w:ind w:left="360" w:hanging="360"/>
    </w:pPr>
  </w:style>
  <w:style w:type="paragraph" w:styleId="Beschriftung">
    <w:name w:val="caption"/>
    <w:basedOn w:val="Standard"/>
    <w:next w:val="Standard"/>
    <w:uiPriority w:val="35"/>
    <w:qFormat/>
    <w:rsid w:val="00020765"/>
    <w:pPr>
      <w:spacing w:before="120" w:after="120"/>
      <w:jc w:val="center"/>
    </w:pPr>
    <w:rPr>
      <w:b/>
    </w:rPr>
  </w:style>
  <w:style w:type="paragraph" w:customStyle="1" w:styleId="Verzeichnis">
    <w:name w:val="Verzeichnis"/>
    <w:basedOn w:val="Standard"/>
    <w:rsid w:val="00390437"/>
    <w:pPr>
      <w:suppressLineNumbers/>
    </w:pPr>
  </w:style>
  <w:style w:type="paragraph" w:customStyle="1" w:styleId="AuthorBlock">
    <w:name w:val="Author Block"/>
    <w:basedOn w:val="Standard"/>
    <w:unhideWhenUsed/>
    <w:rsid w:val="00390437"/>
  </w:style>
  <w:style w:type="paragraph" w:styleId="Kopfzeile">
    <w:name w:val="header"/>
    <w:basedOn w:val="Standard"/>
    <w:link w:val="KopfzeileZeichen"/>
    <w:rsid w:val="00390437"/>
    <w:pPr>
      <w:tabs>
        <w:tab w:val="center" w:pos="4253"/>
        <w:tab w:val="right" w:pos="8505"/>
      </w:tabs>
    </w:pPr>
  </w:style>
  <w:style w:type="character" w:customStyle="1" w:styleId="KopfzeileZeichen">
    <w:name w:val="Kopfzeile Zeichen"/>
    <w:basedOn w:val="Absatzstandardschriftart"/>
    <w:link w:val="Kopfzeile"/>
    <w:rsid w:val="00475566"/>
    <w:rPr>
      <w:rFonts w:ascii="Arial" w:hAnsi="Arial"/>
      <w:lang w:val="en-GB"/>
    </w:rPr>
  </w:style>
  <w:style w:type="paragraph" w:styleId="Fuzeile">
    <w:name w:val="footer"/>
    <w:basedOn w:val="Standard"/>
    <w:rsid w:val="00390437"/>
    <w:pPr>
      <w:tabs>
        <w:tab w:val="center" w:pos="4320"/>
        <w:tab w:val="right" w:pos="8640"/>
      </w:tabs>
    </w:pPr>
  </w:style>
  <w:style w:type="paragraph" w:styleId="Blocktext">
    <w:name w:val="Block Text"/>
    <w:basedOn w:val="Standard"/>
    <w:unhideWhenUsed/>
    <w:rsid w:val="00390437"/>
    <w:pPr>
      <w:ind w:left="360" w:right="720"/>
    </w:pPr>
    <w:rPr>
      <w:rFonts w:ascii="Courier New" w:hAnsi="Courier New"/>
      <w:sz w:val="18"/>
      <w:szCs w:val="18"/>
    </w:rPr>
  </w:style>
  <w:style w:type="paragraph" w:styleId="NurText">
    <w:name w:val="Plain Text"/>
    <w:basedOn w:val="Standard"/>
    <w:rsid w:val="00390437"/>
    <w:pPr>
      <w:ind w:left="720"/>
    </w:pPr>
    <w:rPr>
      <w:rFonts w:ascii="Courier New" w:hAnsi="Courier New"/>
    </w:rPr>
  </w:style>
  <w:style w:type="paragraph" w:styleId="Datum">
    <w:name w:val="Date"/>
    <w:basedOn w:val="Standard"/>
    <w:next w:val="Standard"/>
    <w:rsid w:val="00390437"/>
  </w:style>
  <w:style w:type="paragraph" w:styleId="Endnotentext">
    <w:name w:val="endnote text"/>
    <w:basedOn w:val="Standard"/>
    <w:rsid w:val="00390437"/>
  </w:style>
  <w:style w:type="paragraph" w:styleId="Funotentext">
    <w:name w:val="footnote text"/>
    <w:basedOn w:val="Standard"/>
    <w:rsid w:val="00390437"/>
  </w:style>
  <w:style w:type="paragraph" w:styleId="Index2">
    <w:name w:val="index 2"/>
    <w:basedOn w:val="Standard"/>
    <w:next w:val="Standard"/>
    <w:unhideWhenUsed/>
    <w:rsid w:val="00390437"/>
    <w:pPr>
      <w:ind w:left="400" w:hanging="200"/>
    </w:pPr>
  </w:style>
  <w:style w:type="paragraph" w:styleId="Index3">
    <w:name w:val="index 3"/>
    <w:basedOn w:val="Standard"/>
    <w:next w:val="Standard"/>
    <w:unhideWhenUsed/>
    <w:rsid w:val="00390437"/>
    <w:pPr>
      <w:ind w:left="600" w:hanging="200"/>
    </w:pPr>
  </w:style>
  <w:style w:type="paragraph" w:styleId="Index4">
    <w:name w:val="index 4"/>
    <w:basedOn w:val="Standard"/>
    <w:next w:val="Standard"/>
    <w:unhideWhenUsed/>
    <w:rsid w:val="00390437"/>
    <w:pPr>
      <w:ind w:left="800" w:hanging="200"/>
    </w:pPr>
  </w:style>
  <w:style w:type="paragraph" w:styleId="Index5">
    <w:name w:val="index 5"/>
    <w:basedOn w:val="Standard"/>
    <w:next w:val="Standard"/>
    <w:unhideWhenUsed/>
    <w:rsid w:val="00390437"/>
    <w:pPr>
      <w:ind w:left="1000" w:hanging="200"/>
    </w:pPr>
  </w:style>
  <w:style w:type="paragraph" w:styleId="Index6">
    <w:name w:val="index 6"/>
    <w:basedOn w:val="Standard"/>
    <w:next w:val="Standard"/>
    <w:unhideWhenUsed/>
    <w:rsid w:val="00390437"/>
    <w:pPr>
      <w:ind w:left="1200" w:hanging="200"/>
    </w:pPr>
  </w:style>
  <w:style w:type="paragraph" w:styleId="Index7">
    <w:name w:val="index 7"/>
    <w:basedOn w:val="Standard"/>
    <w:next w:val="Standard"/>
    <w:unhideWhenUsed/>
    <w:rsid w:val="00390437"/>
    <w:pPr>
      <w:ind w:left="1400" w:hanging="200"/>
    </w:pPr>
  </w:style>
  <w:style w:type="paragraph" w:styleId="Index8">
    <w:name w:val="index 8"/>
    <w:basedOn w:val="Standard"/>
    <w:next w:val="Standard"/>
    <w:unhideWhenUsed/>
    <w:rsid w:val="00390437"/>
    <w:pPr>
      <w:ind w:left="1600" w:hanging="200"/>
    </w:pPr>
  </w:style>
  <w:style w:type="paragraph" w:styleId="Indexberschrift">
    <w:name w:val="index heading"/>
    <w:basedOn w:val="Standard"/>
    <w:next w:val="Standard"/>
    <w:unhideWhenUsed/>
    <w:rsid w:val="00390437"/>
    <w:rPr>
      <w:b/>
    </w:rPr>
  </w:style>
  <w:style w:type="paragraph" w:styleId="Liste2">
    <w:name w:val="List 2"/>
    <w:basedOn w:val="Standard"/>
    <w:unhideWhenUsed/>
    <w:rsid w:val="00390437"/>
    <w:pPr>
      <w:ind w:left="720" w:hanging="360"/>
    </w:pPr>
  </w:style>
  <w:style w:type="paragraph" w:styleId="Liste3">
    <w:name w:val="List 3"/>
    <w:basedOn w:val="Standard"/>
    <w:unhideWhenUsed/>
    <w:rsid w:val="00390437"/>
    <w:pPr>
      <w:ind w:left="1080" w:hanging="360"/>
    </w:pPr>
  </w:style>
  <w:style w:type="paragraph" w:styleId="Liste4">
    <w:name w:val="List 4"/>
    <w:basedOn w:val="Standard"/>
    <w:unhideWhenUsed/>
    <w:rsid w:val="00390437"/>
    <w:pPr>
      <w:ind w:left="1440" w:hanging="360"/>
    </w:pPr>
  </w:style>
  <w:style w:type="paragraph" w:styleId="Liste5">
    <w:name w:val="List 5"/>
    <w:basedOn w:val="Standard"/>
    <w:unhideWhenUsed/>
    <w:rsid w:val="00390437"/>
    <w:pPr>
      <w:ind w:left="1800" w:hanging="360"/>
    </w:pPr>
  </w:style>
  <w:style w:type="paragraph" w:styleId="Aufzhlungszeichen">
    <w:name w:val="List Bullet"/>
    <w:basedOn w:val="Standard"/>
    <w:rsid w:val="00390437"/>
    <w:pPr>
      <w:tabs>
        <w:tab w:val="num" w:pos="360"/>
      </w:tabs>
      <w:ind w:left="360" w:hanging="360"/>
    </w:pPr>
  </w:style>
  <w:style w:type="paragraph" w:styleId="Aufzhlungszeichen2">
    <w:name w:val="List Bullet 2"/>
    <w:basedOn w:val="Standard"/>
    <w:unhideWhenUsed/>
    <w:rsid w:val="00390437"/>
    <w:pPr>
      <w:tabs>
        <w:tab w:val="num" w:pos="720"/>
      </w:tabs>
      <w:ind w:left="720" w:hanging="360"/>
    </w:pPr>
  </w:style>
  <w:style w:type="paragraph" w:styleId="Aufzhlungszeichen3">
    <w:name w:val="List Bullet 3"/>
    <w:basedOn w:val="Standard"/>
    <w:unhideWhenUsed/>
    <w:rsid w:val="00390437"/>
    <w:pPr>
      <w:tabs>
        <w:tab w:val="num" w:pos="1080"/>
      </w:tabs>
      <w:ind w:left="1080" w:hanging="360"/>
    </w:pPr>
  </w:style>
  <w:style w:type="paragraph" w:styleId="Aufzhlungszeichen4">
    <w:name w:val="List Bullet 4"/>
    <w:basedOn w:val="Standard"/>
    <w:unhideWhenUsed/>
    <w:rsid w:val="00390437"/>
    <w:pPr>
      <w:tabs>
        <w:tab w:val="num" w:pos="1440"/>
      </w:tabs>
      <w:ind w:left="1440" w:hanging="360"/>
    </w:pPr>
  </w:style>
  <w:style w:type="paragraph" w:styleId="Aufzhlungszeichen5">
    <w:name w:val="List Bullet 5"/>
    <w:basedOn w:val="Standard"/>
    <w:unhideWhenUsed/>
    <w:rsid w:val="00390437"/>
    <w:pPr>
      <w:tabs>
        <w:tab w:val="num" w:pos="1800"/>
      </w:tabs>
      <w:ind w:left="1800" w:hanging="360"/>
    </w:pPr>
  </w:style>
  <w:style w:type="paragraph" w:styleId="Listenfortsetzung">
    <w:name w:val="List Continue"/>
    <w:basedOn w:val="Standard"/>
    <w:unhideWhenUsed/>
    <w:rsid w:val="00390437"/>
    <w:pPr>
      <w:spacing w:after="120"/>
      <w:ind w:left="360"/>
    </w:pPr>
  </w:style>
  <w:style w:type="paragraph" w:styleId="Listenfortsetzung2">
    <w:name w:val="List Continue 2"/>
    <w:basedOn w:val="Standard"/>
    <w:unhideWhenUsed/>
    <w:rsid w:val="00390437"/>
    <w:pPr>
      <w:spacing w:after="120"/>
      <w:ind w:left="720"/>
    </w:pPr>
  </w:style>
  <w:style w:type="paragraph" w:styleId="Listenfortsetzung3">
    <w:name w:val="List Continue 3"/>
    <w:basedOn w:val="Standard"/>
    <w:unhideWhenUsed/>
    <w:rsid w:val="00390437"/>
    <w:pPr>
      <w:spacing w:after="120"/>
      <w:ind w:left="1080"/>
    </w:pPr>
  </w:style>
  <w:style w:type="paragraph" w:styleId="Listenfortsetzung4">
    <w:name w:val="List Continue 4"/>
    <w:basedOn w:val="Standard"/>
    <w:unhideWhenUsed/>
    <w:rsid w:val="00390437"/>
    <w:pPr>
      <w:spacing w:after="120"/>
      <w:ind w:left="1440"/>
    </w:pPr>
  </w:style>
  <w:style w:type="paragraph" w:styleId="Listenfortsetzung5">
    <w:name w:val="List Continue 5"/>
    <w:basedOn w:val="Standard"/>
    <w:unhideWhenUsed/>
    <w:rsid w:val="00390437"/>
    <w:pPr>
      <w:spacing w:after="120"/>
      <w:ind w:left="1800"/>
    </w:pPr>
  </w:style>
  <w:style w:type="paragraph" w:styleId="Listennummer">
    <w:name w:val="List Number"/>
    <w:basedOn w:val="Standard"/>
    <w:unhideWhenUsed/>
    <w:rsid w:val="00390437"/>
    <w:pPr>
      <w:tabs>
        <w:tab w:val="num" w:pos="360"/>
      </w:tabs>
      <w:ind w:left="360" w:hanging="360"/>
    </w:pPr>
  </w:style>
  <w:style w:type="paragraph" w:styleId="Listennummer2">
    <w:name w:val="List Number 2"/>
    <w:basedOn w:val="Standard"/>
    <w:unhideWhenUsed/>
    <w:rsid w:val="00390437"/>
    <w:pPr>
      <w:tabs>
        <w:tab w:val="num" w:pos="720"/>
      </w:tabs>
      <w:ind w:left="720" w:hanging="360"/>
    </w:pPr>
  </w:style>
  <w:style w:type="paragraph" w:styleId="Listennummer3">
    <w:name w:val="List Number 3"/>
    <w:basedOn w:val="Standard"/>
    <w:unhideWhenUsed/>
    <w:rsid w:val="00390437"/>
    <w:pPr>
      <w:tabs>
        <w:tab w:val="num" w:pos="1080"/>
      </w:tabs>
      <w:ind w:left="1080" w:hanging="360"/>
    </w:pPr>
  </w:style>
  <w:style w:type="paragraph" w:styleId="Listennummer4">
    <w:name w:val="List Number 4"/>
    <w:basedOn w:val="Standard"/>
    <w:unhideWhenUsed/>
    <w:rsid w:val="00390437"/>
    <w:pPr>
      <w:tabs>
        <w:tab w:val="num" w:pos="1440"/>
      </w:tabs>
      <w:ind w:left="1440" w:hanging="360"/>
    </w:pPr>
  </w:style>
  <w:style w:type="paragraph" w:styleId="Listennummer5">
    <w:name w:val="List Number 5"/>
    <w:basedOn w:val="Standard"/>
    <w:unhideWhenUsed/>
    <w:rsid w:val="00390437"/>
    <w:pPr>
      <w:tabs>
        <w:tab w:val="num" w:pos="1800"/>
      </w:tabs>
      <w:ind w:left="1800" w:hanging="360"/>
    </w:pPr>
  </w:style>
  <w:style w:type="paragraph" w:styleId="Standardeinzug">
    <w:name w:val="Normal Indent"/>
    <w:basedOn w:val="Standard"/>
    <w:rsid w:val="00390437"/>
    <w:pPr>
      <w:ind w:left="720"/>
    </w:pPr>
  </w:style>
  <w:style w:type="paragraph" w:styleId="Fu-Endnotenberschrift">
    <w:name w:val="Note Heading"/>
    <w:basedOn w:val="Standard"/>
    <w:next w:val="Standard"/>
    <w:rsid w:val="00390437"/>
  </w:style>
  <w:style w:type="paragraph" w:styleId="Anrede">
    <w:name w:val="Salutation"/>
    <w:basedOn w:val="Standard"/>
    <w:next w:val="Standard"/>
    <w:rsid w:val="00390437"/>
  </w:style>
  <w:style w:type="paragraph" w:styleId="Untertitel">
    <w:name w:val="Subtitle"/>
    <w:basedOn w:val="Standard"/>
    <w:next w:val="Standard"/>
    <w:qFormat/>
    <w:rsid w:val="00390437"/>
    <w:pPr>
      <w:spacing w:after="60"/>
      <w:jc w:val="center"/>
    </w:pPr>
  </w:style>
  <w:style w:type="paragraph" w:styleId="Abbildungsverzeichnis">
    <w:name w:val="table of figures"/>
    <w:basedOn w:val="Standard"/>
    <w:next w:val="Standard"/>
    <w:rsid w:val="00390437"/>
    <w:pPr>
      <w:ind w:left="400" w:hanging="400"/>
    </w:pPr>
  </w:style>
  <w:style w:type="paragraph" w:styleId="Titel">
    <w:name w:val="Title"/>
    <w:basedOn w:val="Standard"/>
    <w:next w:val="Untertitel"/>
    <w:link w:val="TitelZeichen"/>
    <w:uiPriority w:val="10"/>
    <w:qFormat/>
    <w:rsid w:val="00390437"/>
    <w:pPr>
      <w:spacing w:before="240" w:after="60"/>
      <w:jc w:val="center"/>
    </w:pPr>
    <w:rPr>
      <w:b/>
      <w:kern w:val="1"/>
      <w:sz w:val="32"/>
      <w:szCs w:val="32"/>
    </w:rPr>
  </w:style>
  <w:style w:type="paragraph" w:customStyle="1" w:styleId="Reference">
    <w:name w:val="Reference"/>
    <w:basedOn w:val="Standard"/>
    <w:rsid w:val="00390437"/>
    <w:pPr>
      <w:ind w:left="360" w:hanging="360"/>
    </w:pPr>
  </w:style>
  <w:style w:type="paragraph" w:customStyle="1" w:styleId="PreambleHeading">
    <w:name w:val="Preamble Heading"/>
    <w:basedOn w:val="Standard"/>
    <w:rsid w:val="00390437"/>
    <w:pPr>
      <w:spacing w:before="240" w:after="120"/>
    </w:pPr>
    <w:rPr>
      <w:u w:val="single"/>
    </w:rPr>
  </w:style>
  <w:style w:type="paragraph" w:customStyle="1" w:styleId="nobreak">
    <w:name w:val="nobreak"/>
    <w:basedOn w:val="Standard"/>
    <w:next w:val="Standard"/>
    <w:rsid w:val="00390437"/>
    <w:pPr>
      <w:keepNext/>
    </w:pPr>
  </w:style>
  <w:style w:type="paragraph" w:styleId="Listenabsatz">
    <w:name w:val="List Paragraph"/>
    <w:basedOn w:val="Standard"/>
    <w:uiPriority w:val="34"/>
    <w:qFormat/>
    <w:rsid w:val="00390437"/>
    <w:pPr>
      <w:spacing w:after="200" w:line="276" w:lineRule="auto"/>
      <w:ind w:left="720"/>
    </w:pPr>
    <w:rPr>
      <w:rFonts w:ascii="Cambria" w:eastAsia="Cambria" w:hAnsi="Cambria"/>
      <w:sz w:val="22"/>
      <w:szCs w:val="22"/>
      <w:lang w:val="de-DE"/>
    </w:rPr>
  </w:style>
  <w:style w:type="paragraph" w:customStyle="1" w:styleId="Inhaltsverzeichnis10">
    <w:name w:val="Inhaltsverzeichnis 10"/>
    <w:basedOn w:val="Verzeichnis"/>
    <w:rsid w:val="00390437"/>
    <w:pPr>
      <w:tabs>
        <w:tab w:val="right" w:leader="dot" w:pos="9637"/>
      </w:tabs>
      <w:ind w:left="2547"/>
    </w:pPr>
  </w:style>
  <w:style w:type="paragraph" w:customStyle="1" w:styleId="TabellenInhalt">
    <w:name w:val="Tabellen Inhalt"/>
    <w:basedOn w:val="Standard"/>
    <w:rsid w:val="00390437"/>
    <w:pPr>
      <w:suppressLineNumbers/>
    </w:pPr>
  </w:style>
  <w:style w:type="paragraph" w:customStyle="1" w:styleId="Tabellenberschrift">
    <w:name w:val="Tabellen Überschrift"/>
    <w:basedOn w:val="TabellenInhalt"/>
    <w:rsid w:val="00390437"/>
    <w:pPr>
      <w:jc w:val="center"/>
    </w:pPr>
    <w:rPr>
      <w:b/>
      <w:bCs/>
    </w:rPr>
  </w:style>
  <w:style w:type="character" w:styleId="Betont">
    <w:name w:val="Strong"/>
    <w:uiPriority w:val="22"/>
    <w:qFormat/>
    <w:rsid w:val="00406D28"/>
    <w:rPr>
      <w:lang w:eastAsia="ja-JP"/>
    </w:rPr>
  </w:style>
  <w:style w:type="table" w:styleId="Tabellenraster">
    <w:name w:val="Table Grid"/>
    <w:basedOn w:val="NormaleTabelle"/>
    <w:uiPriority w:val="59"/>
    <w:rsid w:val="00731ADC"/>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iveHervorhebung">
    <w:name w:val="Intense Emphasis"/>
    <w:basedOn w:val="Absatzstandardschriftart"/>
    <w:uiPriority w:val="21"/>
    <w:qFormat/>
    <w:rsid w:val="00731ADC"/>
    <w:rPr>
      <w:b/>
      <w:bCs/>
      <w:i/>
      <w:iCs/>
      <w:color w:val="4F81BD" w:themeColor="accent1"/>
    </w:rPr>
  </w:style>
  <w:style w:type="paragraph" w:styleId="Bearbeitung">
    <w:name w:val="Revision"/>
    <w:hidden/>
    <w:uiPriority w:val="99"/>
    <w:rsid w:val="00731ADC"/>
    <w:rPr>
      <w:rFonts w:eastAsiaTheme="minorHAnsi" w:cstheme="minorBidi"/>
      <w:szCs w:val="22"/>
      <w:lang w:val="en-US"/>
    </w:rPr>
  </w:style>
  <w:style w:type="paragraph" w:customStyle="1" w:styleId="Code">
    <w:name w:val="Code"/>
    <w:basedOn w:val="Standard"/>
    <w:link w:val="CodeZchn"/>
    <w:qFormat/>
    <w:rsid w:val="00731ADC"/>
    <w:pPr>
      <w:keepNext/>
      <w:keepLines/>
      <w:widowControl/>
      <w:shd w:val="clear" w:color="auto" w:fill="D9D9D9" w:themeFill="background1" w:themeFillShade="D9"/>
      <w:suppressAutoHyphens w:val="0"/>
      <w:spacing w:after="200" w:line="276" w:lineRule="auto"/>
    </w:pPr>
    <w:rPr>
      <w:rFonts w:ascii="Courier New" w:eastAsiaTheme="minorHAnsi" w:hAnsi="Courier New" w:cs="Courier New"/>
      <w:sz w:val="20"/>
      <w:szCs w:val="20"/>
      <w:lang w:val="en-US" w:eastAsia="de-DE"/>
    </w:rPr>
  </w:style>
  <w:style w:type="character" w:customStyle="1" w:styleId="CodeZchn">
    <w:name w:val="Code Zchn"/>
    <w:basedOn w:val="Absatzstandardschriftart"/>
    <w:link w:val="Code"/>
    <w:rsid w:val="00731ADC"/>
    <w:rPr>
      <w:rFonts w:ascii="Courier New" w:eastAsiaTheme="minorHAnsi" w:hAnsi="Courier New" w:cs="Courier New"/>
      <w:sz w:val="20"/>
      <w:szCs w:val="20"/>
      <w:shd w:val="clear" w:color="auto" w:fill="D9D9D9" w:themeFill="background1" w:themeFillShade="D9"/>
      <w:lang w:val="en-US" w:eastAsia="de-DE"/>
    </w:rPr>
  </w:style>
  <w:style w:type="paragraph" w:styleId="Kommentartext">
    <w:name w:val="annotation text"/>
    <w:basedOn w:val="Standard"/>
    <w:link w:val="KommentartextZeichen"/>
    <w:rsid w:val="00C17745"/>
    <w:rPr>
      <w:sz w:val="20"/>
      <w:szCs w:val="20"/>
    </w:rPr>
  </w:style>
  <w:style w:type="character" w:customStyle="1" w:styleId="KommentartextZeichen">
    <w:name w:val="Kommentartext Zeichen"/>
    <w:basedOn w:val="Absatzstandardschriftart"/>
    <w:link w:val="Kommentartext"/>
    <w:rsid w:val="00C17745"/>
    <w:rPr>
      <w:rFonts w:ascii="Arial" w:hAnsi="Arial"/>
      <w:sz w:val="20"/>
      <w:szCs w:val="20"/>
      <w:lang w:val="en-GB"/>
    </w:rPr>
  </w:style>
  <w:style w:type="paragraph" w:styleId="Sprechblasentext">
    <w:name w:val="Balloon Text"/>
    <w:basedOn w:val="Standard"/>
    <w:link w:val="SprechblasentextZeichen1"/>
    <w:uiPriority w:val="99"/>
    <w:rsid w:val="00B113FF"/>
    <w:rPr>
      <w:rFonts w:ascii="Tahoma" w:hAnsi="Tahoma" w:cs="Tahoma"/>
      <w:sz w:val="16"/>
      <w:szCs w:val="16"/>
    </w:rPr>
  </w:style>
  <w:style w:type="character" w:customStyle="1" w:styleId="SprechblasentextZeichen1">
    <w:name w:val="Sprechblasentext Zeichen1"/>
    <w:basedOn w:val="Absatzstandardschriftart"/>
    <w:link w:val="Sprechblasentext"/>
    <w:uiPriority w:val="99"/>
    <w:rsid w:val="00B113FF"/>
    <w:rPr>
      <w:rFonts w:ascii="Tahoma" w:hAnsi="Tahoma" w:cs="Tahoma"/>
      <w:sz w:val="16"/>
      <w:szCs w:val="16"/>
      <w:lang w:val="en-GB"/>
    </w:rPr>
  </w:style>
  <w:style w:type="paragraph" w:styleId="Kommentarthema">
    <w:name w:val="annotation subject"/>
    <w:basedOn w:val="Kommentartext"/>
    <w:next w:val="Kommentartext"/>
    <w:link w:val="KommentarthemaZeichen"/>
    <w:uiPriority w:val="99"/>
    <w:rsid w:val="00802B64"/>
    <w:rPr>
      <w:b/>
      <w:bCs/>
    </w:rPr>
  </w:style>
  <w:style w:type="character" w:customStyle="1" w:styleId="KommentarthemaZeichen">
    <w:name w:val="Kommentarthema Zeichen"/>
    <w:basedOn w:val="KommentartextZeichen"/>
    <w:link w:val="Kommentarthema"/>
    <w:uiPriority w:val="99"/>
    <w:rsid w:val="00802B64"/>
    <w:rPr>
      <w:rFonts w:ascii="Arial" w:hAnsi="Arial"/>
      <w:b/>
      <w:bCs/>
      <w:sz w:val="20"/>
      <w:szCs w:val="20"/>
      <w:lang w:val="en-GB"/>
    </w:rPr>
  </w:style>
  <w:style w:type="paragraph" w:styleId="Verzeichnis1">
    <w:name w:val="toc 1"/>
    <w:basedOn w:val="Verzeichnis2"/>
    <w:next w:val="Standard"/>
    <w:autoRedefine/>
    <w:uiPriority w:val="39"/>
    <w:unhideWhenUsed/>
    <w:qFormat/>
    <w:rsid w:val="004C670E"/>
    <w:pPr>
      <w:tabs>
        <w:tab w:val="left" w:pos="567"/>
        <w:tab w:val="right" w:leader="dot" w:pos="8289"/>
      </w:tabs>
      <w:ind w:left="0"/>
    </w:pPr>
    <w:rPr>
      <w:noProof/>
    </w:rPr>
  </w:style>
  <w:style w:type="paragraph" w:styleId="Inhaltsverzeichnisberschrift">
    <w:name w:val="TOC Heading"/>
    <w:basedOn w:val="berschrift1"/>
    <w:next w:val="Standard"/>
    <w:uiPriority w:val="39"/>
    <w:unhideWhenUsed/>
    <w:qFormat/>
    <w:rsid w:val="00EB73BA"/>
    <w:pPr>
      <w:keepLines/>
      <w:widowControl/>
      <w:numPr>
        <w:numId w:val="0"/>
      </w:numPr>
      <w:spacing w:before="480" w:after="0" w:line="276" w:lineRule="auto"/>
      <w:jc w:val="center"/>
      <w:outlineLvl w:val="9"/>
    </w:pPr>
    <w:rPr>
      <w:rFonts w:asciiTheme="majorHAnsi" w:eastAsiaTheme="majorEastAsia" w:hAnsiTheme="majorHAnsi" w:cstheme="majorBidi"/>
      <w:bCs/>
      <w:color w:val="365F91" w:themeColor="accent1" w:themeShade="BF"/>
      <w:kern w:val="0"/>
      <w:sz w:val="28"/>
      <w:szCs w:val="28"/>
      <w:lang w:val="en-US"/>
    </w:rPr>
  </w:style>
  <w:style w:type="character" w:styleId="Platzhaltertext">
    <w:name w:val="Placeholder Text"/>
    <w:basedOn w:val="Absatzstandardschriftart"/>
    <w:uiPriority w:val="99"/>
    <w:rsid w:val="00EB73BA"/>
    <w:rPr>
      <w:color w:val="808080"/>
    </w:rPr>
  </w:style>
  <w:style w:type="paragraph" w:customStyle="1" w:styleId="Content">
    <w:name w:val="Content"/>
    <w:basedOn w:val="Standard"/>
    <w:link w:val="ContentZchn"/>
    <w:qFormat/>
    <w:rsid w:val="00EB73BA"/>
    <w:pPr>
      <w:widowControl/>
      <w:suppressAutoHyphens w:val="0"/>
      <w:spacing w:before="200" w:after="240" w:line="276" w:lineRule="auto"/>
    </w:pPr>
    <w:rPr>
      <w:rFonts w:asciiTheme="minorHAnsi" w:eastAsiaTheme="minorHAnsi" w:hAnsiTheme="minorHAnsi" w:cstheme="minorBidi"/>
      <w:b/>
      <w:sz w:val="28"/>
      <w:szCs w:val="28"/>
      <w:lang w:val="en-US" w:eastAsia="ja-JP"/>
    </w:rPr>
  </w:style>
  <w:style w:type="character" w:customStyle="1" w:styleId="ContentZchn">
    <w:name w:val="Content Zchn"/>
    <w:basedOn w:val="Absatzstandardschriftart"/>
    <w:link w:val="Content"/>
    <w:rsid w:val="00EB73BA"/>
    <w:rPr>
      <w:rFonts w:asciiTheme="minorHAnsi" w:eastAsiaTheme="minorHAnsi" w:hAnsiTheme="minorHAnsi" w:cstheme="minorBidi"/>
      <w:b/>
      <w:sz w:val="28"/>
      <w:szCs w:val="28"/>
      <w:lang w:val="en-US" w:eastAsia="ja-JP"/>
    </w:rPr>
  </w:style>
  <w:style w:type="paragraph" w:customStyle="1" w:styleId="ContentFooter">
    <w:name w:val="Content Footer"/>
    <w:basedOn w:val="Standard"/>
    <w:link w:val="ContentFooterZchn"/>
    <w:qFormat/>
    <w:rsid w:val="00EB73BA"/>
    <w:pPr>
      <w:widowControl/>
      <w:pBdr>
        <w:top w:val="single" w:sz="4" w:space="1" w:color="auto"/>
      </w:pBdr>
      <w:suppressAutoHyphens w:val="0"/>
      <w:spacing w:before="240" w:line="276" w:lineRule="auto"/>
    </w:pPr>
    <w:rPr>
      <w:rFonts w:asciiTheme="minorHAnsi" w:eastAsiaTheme="minorHAnsi" w:hAnsiTheme="minorHAnsi" w:cstheme="minorBidi"/>
      <w:bCs/>
      <w:noProof/>
      <w:sz w:val="20"/>
      <w:szCs w:val="20"/>
      <w:lang w:val="en-US" w:eastAsia="ja-JP"/>
    </w:rPr>
  </w:style>
  <w:style w:type="character" w:customStyle="1" w:styleId="ContentFooterZchn">
    <w:name w:val="Content Footer Zchn"/>
    <w:basedOn w:val="Absatzstandardschriftart"/>
    <w:link w:val="ContentFooter"/>
    <w:rsid w:val="00EB73BA"/>
    <w:rPr>
      <w:rFonts w:asciiTheme="minorHAnsi" w:eastAsiaTheme="minorHAnsi" w:hAnsiTheme="minorHAnsi" w:cstheme="minorBidi"/>
      <w:bCs/>
      <w:noProof/>
      <w:sz w:val="20"/>
      <w:szCs w:val="20"/>
      <w:lang w:val="en-US" w:eastAsia="ja-JP"/>
    </w:rPr>
  </w:style>
  <w:style w:type="paragraph" w:customStyle="1" w:styleId="ContentHeader">
    <w:name w:val="Content Header"/>
    <w:basedOn w:val="Standard"/>
    <w:link w:val="ContentHeaderZchn"/>
    <w:qFormat/>
    <w:rsid w:val="00EB73BA"/>
    <w:pPr>
      <w:widowControl/>
      <w:pBdr>
        <w:bottom w:val="single" w:sz="4" w:space="1" w:color="auto"/>
      </w:pBdr>
      <w:suppressAutoHyphens w:val="0"/>
      <w:spacing w:after="200" w:line="276" w:lineRule="auto"/>
    </w:pPr>
    <w:rPr>
      <w:rFonts w:ascii="Times New Roman" w:eastAsiaTheme="minorHAnsi" w:hAnsi="Times New Roman" w:cstheme="minorBidi"/>
      <w:szCs w:val="22"/>
      <w:lang w:val="en-US" w:eastAsia="ja-JP"/>
    </w:rPr>
  </w:style>
  <w:style w:type="character" w:customStyle="1" w:styleId="ContentHeaderZchn">
    <w:name w:val="Content Header Zchn"/>
    <w:basedOn w:val="Absatzstandardschriftart"/>
    <w:link w:val="ContentHeader"/>
    <w:rsid w:val="00EB73BA"/>
    <w:rPr>
      <w:rFonts w:eastAsiaTheme="minorHAnsi" w:cstheme="minorBidi"/>
      <w:szCs w:val="22"/>
      <w:lang w:val="en-US" w:eastAsia="ja-JP"/>
    </w:rPr>
  </w:style>
  <w:style w:type="paragraph" w:styleId="Textkrper">
    <w:name w:val="Body Text"/>
    <w:basedOn w:val="Standard"/>
    <w:link w:val="TextkrperZeichen"/>
    <w:rsid w:val="00EB73BA"/>
    <w:pPr>
      <w:spacing w:after="120"/>
    </w:pPr>
    <w:rPr>
      <w:lang w:eastAsia="ja-JP"/>
    </w:rPr>
  </w:style>
  <w:style w:type="character" w:customStyle="1" w:styleId="TextkrperZeichen">
    <w:name w:val="Textkörper Zeichen"/>
    <w:basedOn w:val="Absatzstandardschriftart"/>
    <w:link w:val="Textkrper"/>
    <w:rsid w:val="00EB73BA"/>
    <w:rPr>
      <w:rFonts w:ascii="Arial" w:hAnsi="Arial"/>
      <w:lang w:val="en-GB" w:eastAsia="ja-JP"/>
    </w:rPr>
  </w:style>
  <w:style w:type="character" w:customStyle="1" w:styleId="TitelZeichen">
    <w:name w:val="Titel Zeichen"/>
    <w:basedOn w:val="Absatzstandardschriftart"/>
    <w:link w:val="Titel"/>
    <w:uiPriority w:val="10"/>
    <w:rsid w:val="00EB73BA"/>
    <w:rPr>
      <w:rFonts w:ascii="Arial" w:hAnsi="Arial"/>
      <w:b/>
      <w:kern w:val="1"/>
      <w:sz w:val="32"/>
      <w:szCs w:val="32"/>
      <w:lang w:val="en-GB"/>
    </w:rPr>
  </w:style>
  <w:style w:type="paragraph" w:styleId="Verzeichnis2">
    <w:name w:val="toc 2"/>
    <w:basedOn w:val="Standard"/>
    <w:next w:val="Standard"/>
    <w:autoRedefine/>
    <w:uiPriority w:val="39"/>
    <w:rsid w:val="004C670E"/>
    <w:pPr>
      <w:spacing w:after="100"/>
      <w:ind w:left="240"/>
    </w:pPr>
  </w:style>
  <w:style w:type="paragraph" w:styleId="Verzeichnis3">
    <w:name w:val="toc 3"/>
    <w:basedOn w:val="Standard"/>
    <w:next w:val="Standard"/>
    <w:autoRedefine/>
    <w:uiPriority w:val="39"/>
    <w:rsid w:val="004C670E"/>
    <w:pPr>
      <w:spacing w:after="100"/>
      <w:ind w:left="480"/>
    </w:pPr>
  </w:style>
  <w:style w:type="paragraph" w:styleId="Verzeichnis4">
    <w:name w:val="toc 4"/>
    <w:basedOn w:val="Standard"/>
    <w:next w:val="Standard"/>
    <w:autoRedefine/>
    <w:uiPriority w:val="39"/>
    <w:rsid w:val="004C670E"/>
    <w:pPr>
      <w:spacing w:after="100"/>
      <w:ind w:left="720"/>
    </w:pPr>
  </w:style>
  <w:style w:type="paragraph" w:styleId="Verzeichnis5">
    <w:name w:val="toc 5"/>
    <w:basedOn w:val="Standard"/>
    <w:next w:val="Standard"/>
    <w:autoRedefine/>
    <w:uiPriority w:val="39"/>
    <w:rsid w:val="004C670E"/>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51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6.xml"/><Relationship Id="rId47" Type="http://schemas.openxmlformats.org/officeDocument/2006/relationships/footer" Target="footer7.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www.w3.org/2005/08/addressing" TargetMode="External"/><Relationship Id="rId21" Type="http://schemas.openxmlformats.org/officeDocument/2006/relationships/hyperlink" Target="http://docs.oasis-open.org/wsrf/rp-2" TargetMode="External"/><Relationship Id="rId22" Type="http://schemas.openxmlformats.org/officeDocument/2006/relationships/hyperlink" Target="http://docs.oasis-open.org/wsrf/rw-2" TargetMode="External"/><Relationship Id="rId23" Type="http://schemas.openxmlformats.org/officeDocument/2006/relationships/hyperlink" Target="http://www.w3.org/2001/XMLSchema" TargetMode="External"/><Relationship Id="rId24" Type="http://schemas.openxmlformats.org/officeDocument/2006/relationships/hyperlink" Target="http://www.w3.org/2001/XMLSchema-instance" TargetMode="External"/><Relationship Id="rId25" Type="http://schemas.openxmlformats.org/officeDocument/2006/relationships/hyperlink" Target="http://schemas.xmlsoap.org/wsdl" TargetMode="External"/><Relationship Id="rId26" Type="http://schemas.openxmlformats.org/officeDocument/2006/relationships/image" Target="media/image3.emf"/><Relationship Id="rId27" Type="http://schemas.openxmlformats.org/officeDocument/2006/relationships/image" Target="media/image4.emf"/><Relationship Id="rId28" Type="http://schemas.openxmlformats.org/officeDocument/2006/relationships/image" Target="media/image5.emf"/><Relationship Id="rId2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7.png"/><Relationship Id="rId31" Type="http://schemas.openxmlformats.org/officeDocument/2006/relationships/image" Target="media/image8.emf"/><Relationship Id="rId32" Type="http://schemas.openxmlformats.org/officeDocument/2006/relationships/image" Target="media/image9.emf"/><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0.emf"/><Relationship Id="rId34" Type="http://schemas.openxmlformats.org/officeDocument/2006/relationships/image" Target="media/image11.emf"/><Relationship Id="rId35" Type="http://schemas.openxmlformats.org/officeDocument/2006/relationships/image" Target="media/image12.emf"/><Relationship Id="rId36" Type="http://schemas.openxmlformats.org/officeDocument/2006/relationships/hyperlink" Target="mailto:dominic.battre@tu-berlin.de"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2.png"/><Relationship Id="rId18" Type="http://schemas.openxmlformats.org/officeDocument/2006/relationships/hyperlink" Target="http://schemas.ogf.org/graap/2009/11/ws-agreement-negotiation" TargetMode="External"/><Relationship Id="rId19" Type="http://schemas.openxmlformats.org/officeDocument/2006/relationships/hyperlink" Target="http://schemas.ggf.org/graap/2007/03/ws-agreement" TargetMode="External"/><Relationship Id="rId37" Type="http://schemas.openxmlformats.org/officeDocument/2006/relationships/hyperlink" Target="mailto:F.M.Brazier@tudelft.nl" TargetMode="External"/><Relationship Id="rId38" Type="http://schemas.openxmlformats.org/officeDocument/2006/relationships/hyperlink" Target="mailto:K.P.Clark@tudelft.nl" TargetMode="External"/><Relationship Id="rId39" Type="http://schemas.openxmlformats.org/officeDocument/2006/relationships/hyperlink" Target="mailto:alexander.papaspyrou@tu-dortmund.de" TargetMode="External"/><Relationship Id="rId40" Type="http://schemas.openxmlformats.org/officeDocument/2006/relationships/hyperlink" Target="mailto:oliver.waeldrich@scai.fraunhofer.de" TargetMode="External"/><Relationship Id="rId41" Type="http://schemas.openxmlformats.org/officeDocument/2006/relationships/hyperlink" Target="mailto:philipp.wieder@udo.edu" TargetMode="External"/><Relationship Id="rId42" Type="http://schemas.openxmlformats.org/officeDocument/2006/relationships/hyperlink" Target="mailto:Wolfgang.Ziegler@scai.fraunhofer.de" TargetMode="External"/><Relationship Id="rId43" Type="http://schemas.openxmlformats.org/officeDocument/2006/relationships/header" Target="header5.xml"/><Relationship Id="rId44" Type="http://schemas.openxmlformats.org/officeDocument/2006/relationships/footer" Target="footer5.xml"/><Relationship Id="rId45" Type="http://schemas.openxmlformats.org/officeDocument/2006/relationships/footer" Target="footer6.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Bra97</b:Tag>
    <b:SourceType>DocumentFromInternetSite</b:SourceType>
    <b:Guid>{AF01AD9E-17AC-4B8E-8F54-02DB3B849C76}</b:Guid>
    <b:LCID>uz-Cyrl-UZ</b:LCID>
    <b:Author>
      <b:Author>
        <b:NameList>
          <b:Person>
            <b:Last>Bradner</b:Last>
            <b:First>S.</b:First>
          </b:Person>
        </b:NameList>
      </b:Author>
    </b:Author>
    <b:Title>Key words for use in RFCs to Indicate Requirement Levels</b:Title>
    <b:InternetSiteTitle>The Internet Engineering Task Force Best Current Practice</b:InternetSiteTitle>
    <b:ProductionCompany>Internet Engineering Task Force</b:ProductionCompany>
    <b:Year>1997</b:Year>
    <b:Month>March</b:Month>
    <b:YearAccessed>2010</b:YearAccessed>
    <b:MonthAccessed>March</b:MonthAccessed>
    <b:DayAccessed>08</b:DayAccessed>
    <b:URL>http://www.ietf.org/rfc/rfc2119.txt</b:URL>
    <b:RefOrder>1</b:RefOrder>
  </b:Source>
  <b:Source>
    <b:Tag>WSAG</b:Tag>
    <b:SourceType>DocumentFromInternetSite</b:SourceType>
    <b:Guid>{B37F4754-2681-4E6C-97FB-0A0FB0B893F1}</b:Guid>
    <b:LCID>uz-Cyrl-UZ</b:LCID>
    <b:Author>
      <b:Author>
        <b:NameList>
          <b:Person>
            <b:Last>Andrieux</b:Last>
            <b:First>Alain</b:First>
          </b:Person>
          <b:Person>
            <b:Last>Czajkowski</b:Last>
            <b:First>Karl</b:First>
          </b:Person>
          <b:Person>
            <b:Last>Dan</b:Last>
            <b:First>Asit</b:First>
          </b:Person>
          <b:Person>
            <b:Last>Keahey</b:Last>
            <b:First>Kate</b:First>
          </b:Person>
          <b:Person>
            <b:Last>Ludwig</b:Last>
            <b:First>Heiko</b:First>
          </b:Person>
          <b:Person>
            <b:Last>Nakata</b:Last>
            <b:First>Toshiyuki</b:First>
          </b:Person>
          <b:Person>
            <b:Last>Pruyne</b:Last>
            <b:First>Jim</b:First>
          </b:Person>
          <b:Person>
            <b:Last>Rofrano</b:Last>
            <b:First>John</b:First>
          </b:Person>
          <b:Person>
            <b:Last>Tuecke</b:Last>
            <b:First>Steve</b:First>
          </b:Person>
          <b:Person>
            <b:Last>Xu</b:Last>
            <b:First>Ming</b:First>
          </b:Person>
        </b:NameList>
      </b:Author>
    </b:Author>
    <b:Title>WS-Agreement specification</b:Title>
    <b:Year>2007</b:Year>
    <b:Publisher>OGF</b:Publisher>
    <b:ProductionCompany>OGF</b:ProductionCompany>
    <b:Month>05</b:Month>
    <b:Day>25</b:Day>
    <b:YearAccessed>2009</b:YearAccessed>
    <b:MonthAccessed>11</b:MonthAccessed>
    <b:DayAccessed>24</b:DayAccessed>
    <b:URL>http://www.ogf.org/documents/GFD.107.pdf</b:URL>
    <b:StandardNumber>GDF 107</b:StandardNumber>
    <b:RefOrder>1</b:RefOrder>
  </b:Source>
</b:Sources>
</file>

<file path=customXml/itemProps1.xml><?xml version="1.0" encoding="utf-8"?>
<ds:datastoreItem xmlns:ds="http://schemas.openxmlformats.org/officeDocument/2006/customXml" ds:itemID="{17E7E922-D961-764C-8AA8-3A8E3F435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14801</Words>
  <Characters>93249</Characters>
  <Application>Microsoft Macintosh Word</Application>
  <DocSecurity>0</DocSecurity>
  <Lines>777</Lines>
  <Paragraphs>215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Grid Scheduling Architecture – Requirements and Recommendations</vt:lpstr>
      <vt:lpstr>Grid Scheduling Architecture – Requirements and Recommendations</vt:lpstr>
    </vt:vector>
  </TitlesOfParts>
  <Company/>
  <LinksUpToDate>false</LinksUpToDate>
  <CharactersWithSpaces>107835</CharactersWithSpaces>
  <SharedDoc>false</SharedDoc>
  <HLinks>
    <vt:vector size="84" baseType="variant">
      <vt:variant>
        <vt:i4>5701735</vt:i4>
      </vt:variant>
      <vt:variant>
        <vt:i4>156</vt:i4>
      </vt:variant>
      <vt:variant>
        <vt:i4>0</vt:i4>
      </vt:variant>
      <vt:variant>
        <vt:i4>5</vt:i4>
      </vt:variant>
      <vt:variant>
        <vt:lpwstr>mailto:wolfgang.ziegler@scai.fraunhofer.de</vt:lpwstr>
      </vt:variant>
      <vt:variant>
        <vt:lpwstr/>
      </vt:variant>
      <vt:variant>
        <vt:i4>8061029</vt:i4>
      </vt:variant>
      <vt:variant>
        <vt:i4>153</vt:i4>
      </vt:variant>
      <vt:variant>
        <vt:i4>0</vt:i4>
      </vt:variant>
      <vt:variant>
        <vt:i4>5</vt:i4>
      </vt:variant>
      <vt:variant>
        <vt:lpwstr>mailto:philipp.wieder@udo.edu</vt:lpwstr>
      </vt:variant>
      <vt:variant>
        <vt:lpwstr/>
      </vt:variant>
      <vt:variant>
        <vt:i4>5308534</vt:i4>
      </vt:variant>
      <vt:variant>
        <vt:i4>150</vt:i4>
      </vt:variant>
      <vt:variant>
        <vt:i4>0</vt:i4>
      </vt:variant>
      <vt:variant>
        <vt:i4>5</vt:i4>
      </vt:variant>
      <vt:variant>
        <vt:lpwstr>mailto:oliver.waeldrich@scai.fraunhofer.de</vt:lpwstr>
      </vt:variant>
      <vt:variant>
        <vt:lpwstr/>
      </vt:variant>
      <vt:variant>
        <vt:i4>6815844</vt:i4>
      </vt:variant>
      <vt:variant>
        <vt:i4>147</vt:i4>
      </vt:variant>
      <vt:variant>
        <vt:i4>0</vt:i4>
      </vt:variant>
      <vt:variant>
        <vt:i4>5</vt:i4>
      </vt:variant>
      <vt:variant>
        <vt:lpwstr>mailto:igor.rosenberg@atosresearch.eu</vt:lpwstr>
      </vt:variant>
      <vt:variant>
        <vt:lpwstr/>
      </vt:variant>
      <vt:variant>
        <vt:i4>327713</vt:i4>
      </vt:variant>
      <vt:variant>
        <vt:i4>144</vt:i4>
      </vt:variant>
      <vt:variant>
        <vt:i4>0</vt:i4>
      </vt:variant>
      <vt:variant>
        <vt:i4>5</vt:i4>
      </vt:variant>
      <vt:variant>
        <vt:lpwstr>mailto:dominic.battre@tu-berlin.de</vt:lpwstr>
      </vt:variant>
      <vt:variant>
        <vt:lpwstr/>
      </vt:variant>
      <vt:variant>
        <vt:i4>8192121</vt:i4>
      </vt:variant>
      <vt:variant>
        <vt:i4>141</vt:i4>
      </vt:variant>
      <vt:variant>
        <vt:i4>0</vt:i4>
      </vt:variant>
      <vt:variant>
        <vt:i4>5</vt:i4>
      </vt:variant>
      <vt:variant>
        <vt:lpwstr>http://packcs-e0.scai.fraunhofer.de/mss-project/index.html</vt:lpwstr>
      </vt:variant>
      <vt:variant>
        <vt:lpwstr/>
      </vt:variant>
      <vt:variant>
        <vt:i4>7929983</vt:i4>
      </vt:variant>
      <vt:variant>
        <vt:i4>138</vt:i4>
      </vt:variant>
      <vt:variant>
        <vt:i4>0</vt:i4>
      </vt:variant>
      <vt:variant>
        <vt:i4>5</vt:i4>
      </vt:variant>
      <vt:variant>
        <vt:lpwstr>http://packcs-e0.scai.fhg.de/mss-project/wsag4j/index.html</vt:lpwstr>
      </vt:variant>
      <vt:variant>
        <vt:lpwstr/>
      </vt:variant>
      <vt:variant>
        <vt:i4>1245221</vt:i4>
      </vt:variant>
      <vt:variant>
        <vt:i4>135</vt:i4>
      </vt:variant>
      <vt:variant>
        <vt:i4>0</vt:i4>
      </vt:variant>
      <vt:variant>
        <vt:i4>5</vt:i4>
      </vt:variant>
      <vt:variant>
        <vt:lpwstr>http://www.cs.umu.se/research/grid/jss/index.html</vt:lpwstr>
      </vt:variant>
      <vt:variant>
        <vt:lpwstr/>
      </vt:variant>
      <vt:variant>
        <vt:i4>7471198</vt:i4>
      </vt:variant>
      <vt:variant>
        <vt:i4>132</vt:i4>
      </vt:variant>
      <vt:variant>
        <vt:i4>0</vt:i4>
      </vt:variant>
      <vt:variant>
        <vt:i4>5</vt:i4>
      </vt:variant>
      <vt:variant>
        <vt:lpwstr>http://www.iw.uni-karlsruhe.de/catnets/</vt:lpwstr>
      </vt:variant>
      <vt:variant>
        <vt:lpwstr/>
      </vt:variant>
      <vt:variant>
        <vt:i4>1179721</vt:i4>
      </vt:variant>
      <vt:variant>
        <vt:i4>129</vt:i4>
      </vt:variant>
      <vt:variant>
        <vt:i4>0</vt:i4>
      </vt:variant>
      <vt:variant>
        <vt:i4>5</vt:i4>
      </vt:variant>
      <vt:variant>
        <vt:lpwstr>https://gforge.beingrid.eu/gf/project/slanegotiator/</vt:lpwstr>
      </vt:variant>
      <vt:variant>
        <vt:lpwstr/>
      </vt:variant>
      <vt:variant>
        <vt:i4>2031686</vt:i4>
      </vt:variant>
      <vt:variant>
        <vt:i4>126</vt:i4>
      </vt:variant>
      <vt:variant>
        <vt:i4>0</vt:i4>
      </vt:variant>
      <vt:variant>
        <vt:i4>5</vt:i4>
      </vt:variant>
      <vt:variant>
        <vt:lpwstr>http://www.assessgrid.eu</vt:lpwstr>
      </vt:variant>
      <vt:variant>
        <vt:lpwstr/>
      </vt:variant>
      <vt:variant>
        <vt:i4>393281</vt:i4>
      </vt:variant>
      <vt:variant>
        <vt:i4>123</vt:i4>
      </vt:variant>
      <vt:variant>
        <vt:i4>0</vt:i4>
      </vt:variant>
      <vt:variant>
        <vt:i4>5</vt:i4>
      </vt:variant>
      <vt:variant>
        <vt:lpwstr>https://cit-server.cit.tu-berlin.de/trac/negmgr/wiki</vt:lpwstr>
      </vt:variant>
      <vt:variant>
        <vt:lpwstr/>
      </vt:variant>
      <vt:variant>
        <vt:i4>2621508</vt:i4>
      </vt:variant>
      <vt:variant>
        <vt:i4>120</vt:i4>
      </vt:variant>
      <vt:variant>
        <vt:i4>0</vt:i4>
      </vt:variant>
      <vt:variant>
        <vt:i4>5</vt:i4>
      </vt:variant>
      <vt:variant>
        <vt:lpwstr>http://www.dps.uibk.ac.at/projects/askalon/</vt:lpwstr>
      </vt:variant>
      <vt:variant>
        <vt:lpwstr/>
      </vt:variant>
      <vt:variant>
        <vt:i4>7798870</vt:i4>
      </vt:variant>
      <vt:variant>
        <vt:i4>117</vt:i4>
      </vt:variant>
      <vt:variant>
        <vt:i4>0</vt:i4>
      </vt:variant>
      <vt:variant>
        <vt:i4>5</vt:i4>
      </vt:variant>
      <vt:variant>
        <vt:lpwstr>http://www.agentscape.org/index_html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 Scheduling Architecture – Requirements and Recommendations</dc:title>
  <dc:subject>OGF Informational Document (GSA-RG)</dc:subject>
  <dc:creator>Alexander Papaspyrou, Philipp Wieder</dc:creator>
  <cp:lastModifiedBy>Ph W</cp:lastModifiedBy>
  <cp:revision>47</cp:revision>
  <cp:lastPrinted>2011-02-02T15:41:00Z</cp:lastPrinted>
  <dcterms:created xsi:type="dcterms:W3CDTF">2011-07-15T21:29:00Z</dcterms:created>
  <dcterms:modified xsi:type="dcterms:W3CDTF">2011-07-16T16:00:00Z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doc-name">
    <vt:lpwstr>GFD.draft</vt:lpwstr>
  </property>
  <property fmtid="{D5CDD505-2E9C-101B-9397-08002B2CF9AE}" pid="3" name="ggf-doc-revision-date">
    <vt:lpwstr> </vt:lpwstr>
  </property>
  <property fmtid="{D5CDD505-2E9C-101B-9397-08002B2CF9AE}" pid="4" name="ggf-doc-version">
    <vt:lpwstr>1.0</vt:lpwstr>
  </property>
  <property fmtid="{D5CDD505-2E9C-101B-9397-08002B2CF9AE}" pid="5" name="ggf-doc-version-date">
    <vt:lpwstr>February 26, 2008</vt:lpwstr>
  </property>
  <property fmtid="{D5CDD505-2E9C-101B-9397-08002B2CF9AE}" pid="6" name="ggf-group-mail">
    <vt:lpwstr>gsa-rg@ggf.org</vt:lpwstr>
  </property>
  <property fmtid="{D5CDD505-2E9C-101B-9397-08002B2CF9AE}" pid="7" name="ggf-group-name">
    <vt:lpwstr>GSA-RG</vt:lpwstr>
  </property>
  <property fmtid="{D5CDD505-2E9C-101B-9397-08002B2CF9AE}" pid="8" name="ggf-gwd-type">
    <vt:lpwstr>GWD-I</vt:lpwstr>
  </property>
</Properties>
</file>