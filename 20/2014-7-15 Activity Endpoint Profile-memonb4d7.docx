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E6C" w:rsidRPr="00D3579D" w:rsidRDefault="00202CF2">
      <w:pPr>
        <w:pStyle w:val="Title"/>
      </w:pPr>
      <w:bookmarkStart w:id="0" w:name="_Toc517689862"/>
      <w:bookmarkStart w:id="1" w:name="_Ref531585568"/>
      <w:bookmarkStart w:id="2" w:name="_Ref534532503"/>
      <w:bookmarkStart w:id="3" w:name="_Toc534741317"/>
      <w:bookmarkStart w:id="4" w:name="_Ref800873"/>
      <w:r>
        <w:t xml:space="preserve">Activity Endpoint Profile: </w:t>
      </w:r>
      <w:r w:rsidRPr="00D3579D">
        <w:t>V</w:t>
      </w:r>
      <w:r>
        <w:t>.0.1</w:t>
      </w:r>
    </w:p>
    <w:p w:rsidR="00F91E6C" w:rsidRPr="00D3579D" w:rsidRDefault="00F91E6C" w:rsidP="00F91E6C"/>
    <w:p w:rsidR="00F91E6C" w:rsidRPr="00D3579D" w:rsidRDefault="00202CF2" w:rsidP="00F91E6C">
      <w:pPr>
        <w:pStyle w:val="UnnumberedHeadingtimes"/>
      </w:pPr>
      <w:r w:rsidRPr="00D3579D">
        <w:t>Status of this Memo</w:t>
      </w:r>
    </w:p>
    <w:p w:rsidR="00E07C40" w:rsidRDefault="00202CF2">
      <w:r w:rsidRPr="00D3579D">
        <w:t>This memo provides information to the Grid community regarding the specif</w:t>
      </w:r>
      <w:r>
        <w:t xml:space="preserve">ication of the Activity Endpoint Profile: </w:t>
      </w:r>
    </w:p>
    <w:p w:rsidR="00F91E6C" w:rsidRPr="00D3579D" w:rsidRDefault="00202CF2">
      <w:pPr>
        <w:rPr>
          <w:szCs w:val="22"/>
        </w:rPr>
      </w:pPr>
      <w:r>
        <w:t>D</w:t>
      </w:r>
      <w:r w:rsidRPr="00D3579D">
        <w:t>istribution is unlimited.</w:t>
      </w:r>
    </w:p>
    <w:p w:rsidR="00F91E6C" w:rsidRPr="00D3579D" w:rsidRDefault="00F91E6C"/>
    <w:p w:rsidR="00F91E6C" w:rsidRPr="00D3579D" w:rsidRDefault="00202CF2" w:rsidP="00F91E6C">
      <w:pPr>
        <w:pStyle w:val="UnnumberedHeadingtimes"/>
      </w:pPr>
      <w:bookmarkStart w:id="5" w:name="_Toc94805679"/>
      <w:r w:rsidRPr="00D3579D">
        <w:t>Copyright Notice</w:t>
      </w:r>
      <w:bookmarkEnd w:id="5"/>
    </w:p>
    <w:p w:rsidR="00F91E6C" w:rsidRPr="00D3579D" w:rsidRDefault="00202CF2">
      <w:r w:rsidRPr="00D3579D">
        <w:t>Copyright ©</w:t>
      </w:r>
      <w:r w:rsidR="00E07C40">
        <w:t xml:space="preserve"> Open Grid Forum (2014</w:t>
      </w:r>
      <w:r w:rsidRPr="00D3579D">
        <w:t>). All Rights Reserved.</w:t>
      </w:r>
    </w:p>
    <w:p w:rsidR="00F91E6C" w:rsidRPr="00D3579D" w:rsidRDefault="00202CF2">
      <w:pPr>
        <w:pStyle w:val="StyleHeading1Left0cmFirstline0cm"/>
      </w:pPr>
      <w:bookmarkStart w:id="6" w:name="_Toc377634654"/>
      <w:r w:rsidRPr="00D3579D">
        <w:t>Abstract</w:t>
      </w:r>
      <w:bookmarkEnd w:id="0"/>
      <w:bookmarkEnd w:id="1"/>
      <w:bookmarkEnd w:id="2"/>
      <w:bookmarkEnd w:id="3"/>
      <w:bookmarkEnd w:id="4"/>
      <w:bookmarkEnd w:id="6"/>
    </w:p>
    <w:p w:rsidR="00F91E6C" w:rsidRPr="007B7F10" w:rsidRDefault="00202CF2" w:rsidP="00F91E6C">
      <w:pPr>
        <w:rPr>
          <w:rStyle w:val="UnnumberedHeadingtimesChar"/>
        </w:rPr>
      </w:pPr>
      <w:r>
        <w:t xml:space="preserve">The Activity Endpoint Profile is a profile on the EndPointReference returned by an OGSA Basic Execution Services CreateActivity call. It defines port-types that the endpoint must support, and values that MUST be returned from calls and values that MAY be returned. The goal is to provide a uniform mechanism to support requirements identified by the Production Grid Interoperability Working Group of the Open Grid Forum [cite]. </w:t>
      </w:r>
      <w:r w:rsidRPr="00D3579D">
        <w:br w:type="page"/>
      </w:r>
      <w:r w:rsidRPr="007B7F10">
        <w:rPr>
          <w:rStyle w:val="UnnumberedHeadingtimesChar"/>
        </w:rPr>
        <w:lastRenderedPageBreak/>
        <w:t>Contents</w:t>
      </w:r>
    </w:p>
    <w:p w:rsidR="00F91E6C" w:rsidRDefault="00A02EC4">
      <w:pPr>
        <w:pStyle w:val="TOC1"/>
        <w:tabs>
          <w:tab w:val="right" w:leader="dot" w:pos="8630"/>
        </w:tabs>
        <w:rPr>
          <w:rFonts w:asciiTheme="minorHAnsi" w:eastAsiaTheme="minorEastAsia" w:hAnsiTheme="minorHAnsi" w:cstheme="minorBidi"/>
          <w:noProof/>
          <w:sz w:val="22"/>
          <w:szCs w:val="22"/>
        </w:rPr>
      </w:pPr>
      <w:r>
        <w:fldChar w:fldCharType="begin"/>
      </w:r>
      <w:r w:rsidR="00202CF2">
        <w:instrText xml:space="preserve"> TOC \o "2-3" \h \z \t "Heading 1,1,Abstract Heading,1,Style Heading 1 + Left:  0 cm First line:  0 cm,1,JSDL Appendix,1" </w:instrText>
      </w:r>
      <w:r>
        <w:fldChar w:fldCharType="separate"/>
      </w:r>
      <w:hyperlink w:anchor="_Toc377634654" w:history="1">
        <w:r w:rsidR="00F91E6C" w:rsidRPr="005313B2">
          <w:rPr>
            <w:rStyle w:val="Hyperlink"/>
            <w:noProof/>
          </w:rPr>
          <w:t>Abstract</w:t>
        </w:r>
        <w:r w:rsidR="00F91E6C">
          <w:rPr>
            <w:noProof/>
            <w:webHidden/>
          </w:rPr>
          <w:tab/>
        </w:r>
        <w:r>
          <w:rPr>
            <w:noProof/>
            <w:webHidden/>
          </w:rPr>
          <w:fldChar w:fldCharType="begin"/>
        </w:r>
        <w:r w:rsidR="00F91E6C">
          <w:rPr>
            <w:noProof/>
            <w:webHidden/>
          </w:rPr>
          <w:instrText xml:space="preserve"> PAGEREF _Toc377634654 \h </w:instrText>
        </w:r>
        <w:r>
          <w:rPr>
            <w:noProof/>
            <w:webHidden/>
          </w:rPr>
        </w:r>
        <w:r>
          <w:rPr>
            <w:noProof/>
            <w:webHidden/>
          </w:rPr>
          <w:fldChar w:fldCharType="separate"/>
        </w:r>
        <w:r w:rsidR="00F91E6C">
          <w:rPr>
            <w:noProof/>
            <w:webHidden/>
          </w:rPr>
          <w:t>1</w:t>
        </w:r>
        <w:r>
          <w:rPr>
            <w:noProof/>
            <w:webHidden/>
          </w:rPr>
          <w:fldChar w:fldCharType="end"/>
        </w:r>
      </w:hyperlink>
    </w:p>
    <w:p w:rsidR="00F91E6C" w:rsidRDefault="00A02EC4">
      <w:pPr>
        <w:pStyle w:val="TOC1"/>
        <w:tabs>
          <w:tab w:val="left" w:pos="475"/>
          <w:tab w:val="right" w:leader="dot" w:pos="8630"/>
        </w:tabs>
        <w:rPr>
          <w:rFonts w:asciiTheme="minorHAnsi" w:eastAsiaTheme="minorEastAsia" w:hAnsiTheme="minorHAnsi" w:cstheme="minorBidi"/>
          <w:noProof/>
          <w:sz w:val="22"/>
          <w:szCs w:val="22"/>
        </w:rPr>
      </w:pPr>
      <w:hyperlink w:anchor="_Toc377634655" w:history="1">
        <w:r w:rsidR="00F91E6C" w:rsidRPr="005313B2">
          <w:rPr>
            <w:rStyle w:val="Hyperlink"/>
            <w:noProof/>
            <w:lang w:eastAsia="ja-JP"/>
          </w:rPr>
          <w:t>1</w:t>
        </w:r>
        <w:r w:rsidR="00F91E6C">
          <w:rPr>
            <w:rFonts w:asciiTheme="minorHAnsi" w:eastAsiaTheme="minorEastAsia" w:hAnsiTheme="minorHAnsi" w:cstheme="minorBidi"/>
            <w:noProof/>
            <w:sz w:val="22"/>
            <w:szCs w:val="22"/>
          </w:rPr>
          <w:tab/>
        </w:r>
        <w:r w:rsidR="00F91E6C" w:rsidRPr="005313B2">
          <w:rPr>
            <w:rStyle w:val="Hyperlink"/>
            <w:noProof/>
          </w:rPr>
          <w:t>Introduction</w:t>
        </w:r>
        <w:r w:rsidR="00F91E6C">
          <w:rPr>
            <w:noProof/>
            <w:webHidden/>
          </w:rPr>
          <w:tab/>
        </w:r>
        <w:r>
          <w:rPr>
            <w:noProof/>
            <w:webHidden/>
          </w:rPr>
          <w:fldChar w:fldCharType="begin"/>
        </w:r>
        <w:r w:rsidR="00F91E6C">
          <w:rPr>
            <w:noProof/>
            <w:webHidden/>
          </w:rPr>
          <w:instrText xml:space="preserve"> PAGEREF _Toc377634655 \h </w:instrText>
        </w:r>
        <w:r>
          <w:rPr>
            <w:noProof/>
            <w:webHidden/>
          </w:rPr>
        </w:r>
        <w:r>
          <w:rPr>
            <w:noProof/>
            <w:webHidden/>
          </w:rPr>
          <w:fldChar w:fldCharType="separate"/>
        </w:r>
        <w:r w:rsidR="00F91E6C">
          <w:rPr>
            <w:noProof/>
            <w:webHidden/>
          </w:rPr>
          <w:t>4</w:t>
        </w:r>
        <w:r>
          <w:rPr>
            <w:noProof/>
            <w:webHidden/>
          </w:rPr>
          <w:fldChar w:fldCharType="end"/>
        </w:r>
      </w:hyperlink>
    </w:p>
    <w:p w:rsidR="00F91E6C" w:rsidRDefault="00A02EC4">
      <w:pPr>
        <w:pStyle w:val="TOC1"/>
        <w:tabs>
          <w:tab w:val="left" w:pos="475"/>
          <w:tab w:val="right" w:leader="dot" w:pos="8630"/>
        </w:tabs>
        <w:rPr>
          <w:rFonts w:asciiTheme="minorHAnsi" w:eastAsiaTheme="minorEastAsia" w:hAnsiTheme="minorHAnsi" w:cstheme="minorBidi"/>
          <w:noProof/>
          <w:sz w:val="22"/>
          <w:szCs w:val="22"/>
        </w:rPr>
      </w:pPr>
      <w:hyperlink w:anchor="_Toc377634656" w:history="1">
        <w:r w:rsidR="00F91E6C" w:rsidRPr="005313B2">
          <w:rPr>
            <w:rStyle w:val="Hyperlink"/>
            <w:noProof/>
          </w:rPr>
          <w:t>2</w:t>
        </w:r>
        <w:r w:rsidR="00F91E6C">
          <w:rPr>
            <w:rFonts w:asciiTheme="minorHAnsi" w:eastAsiaTheme="minorEastAsia" w:hAnsiTheme="minorHAnsi" w:cstheme="minorBidi"/>
            <w:noProof/>
            <w:sz w:val="22"/>
            <w:szCs w:val="22"/>
          </w:rPr>
          <w:tab/>
        </w:r>
        <w:r w:rsidR="00F91E6C" w:rsidRPr="005313B2">
          <w:rPr>
            <w:rStyle w:val="Hyperlink"/>
            <w:noProof/>
          </w:rPr>
          <w:t>Notational Conventions</w:t>
        </w:r>
        <w:r w:rsidR="00F91E6C">
          <w:rPr>
            <w:noProof/>
            <w:webHidden/>
          </w:rPr>
          <w:tab/>
        </w:r>
        <w:r>
          <w:rPr>
            <w:noProof/>
            <w:webHidden/>
          </w:rPr>
          <w:fldChar w:fldCharType="begin"/>
        </w:r>
        <w:r w:rsidR="00F91E6C">
          <w:rPr>
            <w:noProof/>
            <w:webHidden/>
          </w:rPr>
          <w:instrText xml:space="preserve"> PAGEREF _Toc377634656 \h </w:instrText>
        </w:r>
        <w:r>
          <w:rPr>
            <w:noProof/>
            <w:webHidden/>
          </w:rPr>
        </w:r>
        <w:r>
          <w:rPr>
            <w:noProof/>
            <w:webHidden/>
          </w:rPr>
          <w:fldChar w:fldCharType="separate"/>
        </w:r>
        <w:r w:rsidR="00F91E6C">
          <w:rPr>
            <w:noProof/>
            <w:webHidden/>
          </w:rPr>
          <w:t>4</w:t>
        </w:r>
        <w:r>
          <w:rPr>
            <w:noProof/>
            <w:webHidden/>
          </w:rPr>
          <w:fldChar w:fldCharType="end"/>
        </w:r>
      </w:hyperlink>
    </w:p>
    <w:p w:rsidR="00F91E6C" w:rsidRDefault="00A02EC4">
      <w:pPr>
        <w:pStyle w:val="TOC1"/>
        <w:tabs>
          <w:tab w:val="left" w:pos="475"/>
          <w:tab w:val="right" w:leader="dot" w:pos="8630"/>
        </w:tabs>
        <w:rPr>
          <w:rFonts w:asciiTheme="minorHAnsi" w:eastAsiaTheme="minorEastAsia" w:hAnsiTheme="minorHAnsi" w:cstheme="minorBidi"/>
          <w:noProof/>
          <w:sz w:val="22"/>
          <w:szCs w:val="22"/>
        </w:rPr>
      </w:pPr>
      <w:hyperlink w:anchor="_Toc377634657" w:history="1">
        <w:r w:rsidR="00F91E6C" w:rsidRPr="005313B2">
          <w:rPr>
            <w:rStyle w:val="Hyperlink"/>
            <w:noProof/>
          </w:rPr>
          <w:t>3</w:t>
        </w:r>
        <w:r w:rsidR="00F91E6C">
          <w:rPr>
            <w:rFonts w:asciiTheme="minorHAnsi" w:eastAsiaTheme="minorEastAsia" w:hAnsiTheme="minorHAnsi" w:cstheme="minorBidi"/>
            <w:noProof/>
            <w:sz w:val="22"/>
            <w:szCs w:val="22"/>
          </w:rPr>
          <w:tab/>
        </w:r>
        <w:r w:rsidR="00F91E6C" w:rsidRPr="005313B2">
          <w:rPr>
            <w:rStyle w:val="Hyperlink"/>
            <w:noProof/>
          </w:rPr>
          <w:t>Activity Endpoint Compliance Requirements</w:t>
        </w:r>
        <w:r w:rsidR="00F91E6C">
          <w:rPr>
            <w:noProof/>
            <w:webHidden/>
          </w:rPr>
          <w:tab/>
        </w:r>
        <w:r>
          <w:rPr>
            <w:noProof/>
            <w:webHidden/>
          </w:rPr>
          <w:fldChar w:fldCharType="begin"/>
        </w:r>
        <w:r w:rsidR="00F91E6C">
          <w:rPr>
            <w:noProof/>
            <w:webHidden/>
          </w:rPr>
          <w:instrText xml:space="preserve"> PAGEREF _Toc377634657 \h </w:instrText>
        </w:r>
        <w:r>
          <w:rPr>
            <w:noProof/>
            <w:webHidden/>
          </w:rPr>
        </w:r>
        <w:r>
          <w:rPr>
            <w:noProof/>
            <w:webHidden/>
          </w:rPr>
          <w:fldChar w:fldCharType="separate"/>
        </w:r>
        <w:r w:rsidR="00F91E6C">
          <w:rPr>
            <w:noProof/>
            <w:webHidden/>
          </w:rPr>
          <w:t>5</w:t>
        </w:r>
        <w:r>
          <w:rPr>
            <w:noProof/>
            <w:webHidden/>
          </w:rPr>
          <w:fldChar w:fldCharType="end"/>
        </w:r>
      </w:hyperlink>
    </w:p>
    <w:p w:rsidR="00F91E6C" w:rsidRDefault="00A02EC4">
      <w:pPr>
        <w:pStyle w:val="TOC2"/>
        <w:rPr>
          <w:rFonts w:asciiTheme="minorHAnsi" w:eastAsiaTheme="minorEastAsia" w:hAnsiTheme="minorHAnsi" w:cstheme="minorBidi"/>
          <w:noProof/>
          <w:sz w:val="22"/>
          <w:szCs w:val="22"/>
        </w:rPr>
      </w:pPr>
      <w:hyperlink w:anchor="_Toc377634658" w:history="1">
        <w:r w:rsidR="00F91E6C" w:rsidRPr="005313B2">
          <w:rPr>
            <w:rStyle w:val="Hyperlink"/>
            <w:rFonts w:eastAsia="Times New Roman"/>
            <w:noProof/>
          </w:rPr>
          <w:t>3.1</w:t>
        </w:r>
        <w:r w:rsidR="00F91E6C">
          <w:rPr>
            <w:rFonts w:asciiTheme="minorHAnsi" w:eastAsiaTheme="minorEastAsia" w:hAnsiTheme="minorHAnsi" w:cstheme="minorBidi"/>
            <w:noProof/>
            <w:sz w:val="22"/>
            <w:szCs w:val="22"/>
          </w:rPr>
          <w:tab/>
        </w:r>
        <w:r w:rsidR="00F91E6C" w:rsidRPr="005313B2">
          <w:rPr>
            <w:rStyle w:val="Hyperlink"/>
            <w:noProof/>
          </w:rPr>
          <w:t>RN</w:t>
        </w:r>
        <w:r w:rsidR="00F91E6C" w:rsidRPr="005313B2">
          <w:rPr>
            <w:rStyle w:val="Hyperlink"/>
            <w:rFonts w:eastAsia="Times New Roman" w:cs="Arial"/>
            <w:noProof/>
          </w:rPr>
          <w:t>S 1.1 Compliance</w:t>
        </w:r>
        <w:r w:rsidR="00F91E6C">
          <w:rPr>
            <w:noProof/>
            <w:webHidden/>
          </w:rPr>
          <w:tab/>
        </w:r>
        <w:r>
          <w:rPr>
            <w:noProof/>
            <w:webHidden/>
          </w:rPr>
          <w:fldChar w:fldCharType="begin"/>
        </w:r>
        <w:r w:rsidR="00F91E6C">
          <w:rPr>
            <w:noProof/>
            <w:webHidden/>
          </w:rPr>
          <w:instrText xml:space="preserve"> PAGEREF _Toc377634658 \h </w:instrText>
        </w:r>
        <w:r>
          <w:rPr>
            <w:noProof/>
            <w:webHidden/>
          </w:rPr>
        </w:r>
        <w:r>
          <w:rPr>
            <w:noProof/>
            <w:webHidden/>
          </w:rPr>
          <w:fldChar w:fldCharType="separate"/>
        </w:r>
        <w:r w:rsidR="00F91E6C">
          <w:rPr>
            <w:noProof/>
            <w:webHidden/>
          </w:rPr>
          <w:t>5</w:t>
        </w:r>
        <w:r>
          <w:rPr>
            <w:noProof/>
            <w:webHidden/>
          </w:rPr>
          <w:fldChar w:fldCharType="end"/>
        </w:r>
      </w:hyperlink>
    </w:p>
    <w:p w:rsidR="00F91E6C" w:rsidRDefault="00A02EC4">
      <w:pPr>
        <w:pStyle w:val="TOC2"/>
        <w:rPr>
          <w:rFonts w:asciiTheme="minorHAnsi" w:eastAsiaTheme="minorEastAsia" w:hAnsiTheme="minorHAnsi" w:cstheme="minorBidi"/>
          <w:noProof/>
          <w:sz w:val="22"/>
          <w:szCs w:val="22"/>
        </w:rPr>
      </w:pPr>
      <w:hyperlink w:anchor="_Toc377634659" w:history="1">
        <w:r w:rsidR="00F91E6C" w:rsidRPr="005313B2">
          <w:rPr>
            <w:rStyle w:val="Hyperlink"/>
            <w:noProof/>
          </w:rPr>
          <w:t>3.2</w:t>
        </w:r>
        <w:r w:rsidR="00F91E6C">
          <w:rPr>
            <w:rFonts w:asciiTheme="minorHAnsi" w:eastAsiaTheme="minorEastAsia" w:hAnsiTheme="minorHAnsi" w:cstheme="minorBidi"/>
            <w:noProof/>
            <w:sz w:val="22"/>
            <w:szCs w:val="22"/>
          </w:rPr>
          <w:tab/>
        </w:r>
        <w:r w:rsidR="00F91E6C" w:rsidRPr="005313B2">
          <w:rPr>
            <w:rStyle w:val="Hyperlink"/>
            <w:noProof/>
          </w:rPr>
          <w:t>EPR Metadata fields</w:t>
        </w:r>
        <w:r w:rsidR="00F91E6C">
          <w:rPr>
            <w:noProof/>
            <w:webHidden/>
          </w:rPr>
          <w:tab/>
        </w:r>
        <w:r>
          <w:rPr>
            <w:noProof/>
            <w:webHidden/>
          </w:rPr>
          <w:fldChar w:fldCharType="begin"/>
        </w:r>
        <w:r w:rsidR="00F91E6C">
          <w:rPr>
            <w:noProof/>
            <w:webHidden/>
          </w:rPr>
          <w:instrText xml:space="preserve"> PAGEREF _Toc377634659 \h </w:instrText>
        </w:r>
        <w:r>
          <w:rPr>
            <w:noProof/>
            <w:webHidden/>
          </w:rPr>
        </w:r>
        <w:r>
          <w:rPr>
            <w:noProof/>
            <w:webHidden/>
          </w:rPr>
          <w:fldChar w:fldCharType="separate"/>
        </w:r>
        <w:r w:rsidR="00F91E6C">
          <w:rPr>
            <w:noProof/>
            <w:webHidden/>
          </w:rPr>
          <w:t>5</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60" w:history="1">
        <w:r w:rsidR="00F91E6C" w:rsidRPr="005313B2">
          <w:rPr>
            <w:rStyle w:val="Hyperlink"/>
            <w:rFonts w:cs="Arial"/>
            <w:noProof/>
          </w:rPr>
          <w:t>3.2.1</w:t>
        </w:r>
        <w:r w:rsidR="00F91E6C">
          <w:rPr>
            <w:rFonts w:asciiTheme="minorHAnsi" w:eastAsiaTheme="minorEastAsia" w:hAnsiTheme="minorHAnsi" w:cstheme="minorBidi"/>
            <w:noProof/>
            <w:sz w:val="22"/>
            <w:szCs w:val="22"/>
          </w:rPr>
          <w:tab/>
        </w:r>
        <w:r w:rsidR="00F91E6C" w:rsidRPr="005313B2">
          <w:rPr>
            <w:rStyle w:val="Hyperlink"/>
            <w:noProof/>
          </w:rPr>
          <w:t>SupportsActivityEndpoint</w:t>
        </w:r>
        <w:r w:rsidR="00F91E6C">
          <w:rPr>
            <w:noProof/>
            <w:webHidden/>
          </w:rPr>
          <w:tab/>
        </w:r>
        <w:r>
          <w:rPr>
            <w:noProof/>
            <w:webHidden/>
          </w:rPr>
          <w:fldChar w:fldCharType="begin"/>
        </w:r>
        <w:r w:rsidR="00F91E6C">
          <w:rPr>
            <w:noProof/>
            <w:webHidden/>
          </w:rPr>
          <w:instrText xml:space="preserve"> PAGEREF _Toc377634660 \h </w:instrText>
        </w:r>
        <w:r>
          <w:rPr>
            <w:noProof/>
            <w:webHidden/>
          </w:rPr>
        </w:r>
        <w:r>
          <w:rPr>
            <w:noProof/>
            <w:webHidden/>
          </w:rPr>
          <w:fldChar w:fldCharType="separate"/>
        </w:r>
        <w:r w:rsidR="00F91E6C">
          <w:rPr>
            <w:noProof/>
            <w:webHidden/>
          </w:rPr>
          <w:t>5</w:t>
        </w:r>
        <w:r>
          <w:rPr>
            <w:noProof/>
            <w:webHidden/>
          </w:rPr>
          <w:fldChar w:fldCharType="end"/>
        </w:r>
      </w:hyperlink>
    </w:p>
    <w:p w:rsidR="00F91E6C" w:rsidRDefault="00A02EC4">
      <w:pPr>
        <w:pStyle w:val="TOC2"/>
        <w:rPr>
          <w:rFonts w:asciiTheme="minorHAnsi" w:eastAsiaTheme="minorEastAsia" w:hAnsiTheme="minorHAnsi" w:cstheme="minorBidi"/>
          <w:noProof/>
          <w:sz w:val="22"/>
          <w:szCs w:val="22"/>
        </w:rPr>
      </w:pPr>
      <w:hyperlink w:anchor="_Toc377634661" w:history="1">
        <w:r w:rsidR="00F91E6C" w:rsidRPr="005313B2">
          <w:rPr>
            <w:rStyle w:val="Hyperlink"/>
            <w:noProof/>
          </w:rPr>
          <w:t>3.3</w:t>
        </w:r>
        <w:r w:rsidR="00F91E6C">
          <w:rPr>
            <w:rFonts w:asciiTheme="minorHAnsi" w:eastAsiaTheme="minorEastAsia" w:hAnsiTheme="minorHAnsi" w:cstheme="minorBidi"/>
            <w:noProof/>
            <w:sz w:val="22"/>
            <w:szCs w:val="22"/>
          </w:rPr>
          <w:tab/>
        </w:r>
        <w:r w:rsidR="00F91E6C" w:rsidRPr="005313B2">
          <w:rPr>
            <w:rStyle w:val="Hyperlink"/>
            <w:noProof/>
          </w:rPr>
          <w:t>Activity Properties</w:t>
        </w:r>
        <w:r w:rsidR="00F91E6C">
          <w:rPr>
            <w:noProof/>
            <w:webHidden/>
          </w:rPr>
          <w:tab/>
        </w:r>
        <w:r>
          <w:rPr>
            <w:noProof/>
            <w:webHidden/>
          </w:rPr>
          <w:fldChar w:fldCharType="begin"/>
        </w:r>
        <w:r w:rsidR="00F91E6C">
          <w:rPr>
            <w:noProof/>
            <w:webHidden/>
          </w:rPr>
          <w:instrText xml:space="preserve"> PAGEREF _Toc377634661 \h </w:instrText>
        </w:r>
        <w:r>
          <w:rPr>
            <w:noProof/>
            <w:webHidden/>
          </w:rPr>
        </w:r>
        <w:r>
          <w:rPr>
            <w:noProof/>
            <w:webHidden/>
          </w:rPr>
          <w:fldChar w:fldCharType="separate"/>
        </w:r>
        <w:r w:rsidR="00F91E6C">
          <w:rPr>
            <w:noProof/>
            <w:webHidden/>
          </w:rPr>
          <w:t>5</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62" w:history="1">
        <w:r w:rsidR="00F91E6C" w:rsidRPr="005313B2">
          <w:rPr>
            <w:rStyle w:val="Hyperlink"/>
            <w:rFonts w:cs="Arial"/>
            <w:noProof/>
          </w:rPr>
          <w:t>3.3.1</w:t>
        </w:r>
        <w:r w:rsidR="00F91E6C">
          <w:rPr>
            <w:rFonts w:asciiTheme="minorHAnsi" w:eastAsiaTheme="minorEastAsia" w:hAnsiTheme="minorHAnsi" w:cstheme="minorBidi"/>
            <w:noProof/>
            <w:sz w:val="22"/>
            <w:szCs w:val="22"/>
          </w:rPr>
          <w:tab/>
        </w:r>
        <w:r w:rsidR="00F91E6C" w:rsidRPr="005313B2">
          <w:rPr>
            <w:rStyle w:val="Hyperlink"/>
            <w:noProof/>
          </w:rPr>
          <w:t>FactoryReference</w:t>
        </w:r>
        <w:r w:rsidR="00F91E6C">
          <w:rPr>
            <w:noProof/>
            <w:webHidden/>
          </w:rPr>
          <w:tab/>
        </w:r>
        <w:r>
          <w:rPr>
            <w:noProof/>
            <w:webHidden/>
          </w:rPr>
          <w:fldChar w:fldCharType="begin"/>
        </w:r>
        <w:r w:rsidR="00F91E6C">
          <w:rPr>
            <w:noProof/>
            <w:webHidden/>
          </w:rPr>
          <w:instrText xml:space="preserve"> PAGEREF _Toc377634662 \h </w:instrText>
        </w:r>
        <w:r>
          <w:rPr>
            <w:noProof/>
            <w:webHidden/>
          </w:rPr>
        </w:r>
        <w:r>
          <w:rPr>
            <w:noProof/>
            <w:webHidden/>
          </w:rPr>
          <w:fldChar w:fldCharType="separate"/>
        </w:r>
        <w:r w:rsidR="00F91E6C">
          <w:rPr>
            <w:noProof/>
            <w:webHidden/>
          </w:rPr>
          <w:t>5</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63" w:history="1">
        <w:r w:rsidR="00F91E6C" w:rsidRPr="005313B2">
          <w:rPr>
            <w:rStyle w:val="Hyperlink"/>
            <w:rFonts w:cs="Arial"/>
            <w:noProof/>
          </w:rPr>
          <w:t>3.3.2</w:t>
        </w:r>
        <w:r w:rsidR="00F91E6C">
          <w:rPr>
            <w:rFonts w:asciiTheme="minorHAnsi" w:eastAsiaTheme="minorEastAsia" w:hAnsiTheme="minorHAnsi" w:cstheme="minorBidi"/>
            <w:noProof/>
            <w:sz w:val="22"/>
            <w:szCs w:val="22"/>
          </w:rPr>
          <w:tab/>
        </w:r>
        <w:r w:rsidR="00F91E6C" w:rsidRPr="005313B2">
          <w:rPr>
            <w:rStyle w:val="Hyperlink"/>
            <w:noProof/>
          </w:rPr>
          <w:t>Stderr – Standard Error</w:t>
        </w:r>
        <w:r w:rsidR="00F91E6C">
          <w:rPr>
            <w:noProof/>
            <w:webHidden/>
          </w:rPr>
          <w:tab/>
        </w:r>
        <w:r>
          <w:rPr>
            <w:noProof/>
            <w:webHidden/>
          </w:rPr>
          <w:fldChar w:fldCharType="begin"/>
        </w:r>
        <w:r w:rsidR="00F91E6C">
          <w:rPr>
            <w:noProof/>
            <w:webHidden/>
          </w:rPr>
          <w:instrText xml:space="preserve"> PAGEREF _Toc377634663 \h </w:instrText>
        </w:r>
        <w:r>
          <w:rPr>
            <w:noProof/>
            <w:webHidden/>
          </w:rPr>
        </w:r>
        <w:r>
          <w:rPr>
            <w:noProof/>
            <w:webHidden/>
          </w:rPr>
          <w:fldChar w:fldCharType="separate"/>
        </w:r>
        <w:r w:rsidR="00F91E6C">
          <w:rPr>
            <w:noProof/>
            <w:webHidden/>
          </w:rPr>
          <w:t>5</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64" w:history="1">
        <w:r w:rsidR="00F91E6C" w:rsidRPr="005313B2">
          <w:rPr>
            <w:rStyle w:val="Hyperlink"/>
            <w:rFonts w:cs="Arial"/>
            <w:noProof/>
          </w:rPr>
          <w:t>3.3.3</w:t>
        </w:r>
        <w:r w:rsidR="00F91E6C">
          <w:rPr>
            <w:rFonts w:asciiTheme="minorHAnsi" w:eastAsiaTheme="minorEastAsia" w:hAnsiTheme="minorHAnsi" w:cstheme="minorBidi"/>
            <w:noProof/>
            <w:sz w:val="22"/>
            <w:szCs w:val="22"/>
          </w:rPr>
          <w:tab/>
        </w:r>
        <w:r w:rsidR="00F91E6C" w:rsidRPr="005313B2">
          <w:rPr>
            <w:rStyle w:val="Hyperlink"/>
            <w:noProof/>
          </w:rPr>
          <w:t>Stdout – Standard Output</w:t>
        </w:r>
        <w:r w:rsidR="00F91E6C">
          <w:rPr>
            <w:noProof/>
            <w:webHidden/>
          </w:rPr>
          <w:tab/>
        </w:r>
        <w:r>
          <w:rPr>
            <w:noProof/>
            <w:webHidden/>
          </w:rPr>
          <w:fldChar w:fldCharType="begin"/>
        </w:r>
        <w:r w:rsidR="00F91E6C">
          <w:rPr>
            <w:noProof/>
            <w:webHidden/>
          </w:rPr>
          <w:instrText xml:space="preserve"> PAGEREF _Toc377634664 \h </w:instrText>
        </w:r>
        <w:r>
          <w:rPr>
            <w:noProof/>
            <w:webHidden/>
          </w:rPr>
        </w:r>
        <w:r>
          <w:rPr>
            <w:noProof/>
            <w:webHidden/>
          </w:rPr>
          <w:fldChar w:fldCharType="separate"/>
        </w:r>
        <w:r w:rsidR="00F91E6C">
          <w:rPr>
            <w:noProof/>
            <w:webHidden/>
          </w:rPr>
          <w:t>6</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65" w:history="1">
        <w:r w:rsidR="00F91E6C" w:rsidRPr="005313B2">
          <w:rPr>
            <w:rStyle w:val="Hyperlink"/>
            <w:rFonts w:cs="Arial"/>
            <w:noProof/>
          </w:rPr>
          <w:t>3.3.4</w:t>
        </w:r>
        <w:r w:rsidR="00F91E6C">
          <w:rPr>
            <w:rFonts w:asciiTheme="minorHAnsi" w:eastAsiaTheme="minorEastAsia" w:hAnsiTheme="minorHAnsi" w:cstheme="minorBidi"/>
            <w:noProof/>
            <w:sz w:val="22"/>
            <w:szCs w:val="22"/>
          </w:rPr>
          <w:tab/>
        </w:r>
        <w:r w:rsidR="00F91E6C" w:rsidRPr="005313B2">
          <w:rPr>
            <w:rStyle w:val="Hyperlink"/>
            <w:noProof/>
          </w:rPr>
          <w:t>WorkingDirectoryReference</w:t>
        </w:r>
        <w:r w:rsidR="00F91E6C">
          <w:rPr>
            <w:noProof/>
            <w:webHidden/>
          </w:rPr>
          <w:tab/>
        </w:r>
        <w:r>
          <w:rPr>
            <w:noProof/>
            <w:webHidden/>
          </w:rPr>
          <w:fldChar w:fldCharType="begin"/>
        </w:r>
        <w:r w:rsidR="00F91E6C">
          <w:rPr>
            <w:noProof/>
            <w:webHidden/>
          </w:rPr>
          <w:instrText xml:space="preserve"> PAGEREF _Toc377634665 \h </w:instrText>
        </w:r>
        <w:r>
          <w:rPr>
            <w:noProof/>
            <w:webHidden/>
          </w:rPr>
        </w:r>
        <w:r>
          <w:rPr>
            <w:noProof/>
            <w:webHidden/>
          </w:rPr>
          <w:fldChar w:fldCharType="separate"/>
        </w:r>
        <w:r w:rsidR="00F91E6C">
          <w:rPr>
            <w:noProof/>
            <w:webHidden/>
          </w:rPr>
          <w:t>6</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66" w:history="1">
        <w:r w:rsidR="00F91E6C" w:rsidRPr="005313B2">
          <w:rPr>
            <w:rStyle w:val="Hyperlink"/>
            <w:rFonts w:cs="Arial"/>
            <w:noProof/>
          </w:rPr>
          <w:t>3.3.5</w:t>
        </w:r>
        <w:r w:rsidR="00F91E6C">
          <w:rPr>
            <w:rFonts w:asciiTheme="minorHAnsi" w:eastAsiaTheme="minorEastAsia" w:hAnsiTheme="minorHAnsi" w:cstheme="minorBidi"/>
            <w:noProof/>
            <w:sz w:val="22"/>
            <w:szCs w:val="22"/>
          </w:rPr>
          <w:tab/>
        </w:r>
        <w:r w:rsidR="00F91E6C" w:rsidRPr="005313B2">
          <w:rPr>
            <w:rStyle w:val="Hyperlink"/>
            <w:noProof/>
          </w:rPr>
          <w:t>ActivityDocument</w:t>
        </w:r>
        <w:r w:rsidR="00F91E6C">
          <w:rPr>
            <w:noProof/>
            <w:webHidden/>
          </w:rPr>
          <w:tab/>
        </w:r>
        <w:r>
          <w:rPr>
            <w:noProof/>
            <w:webHidden/>
          </w:rPr>
          <w:fldChar w:fldCharType="begin"/>
        </w:r>
        <w:r w:rsidR="00F91E6C">
          <w:rPr>
            <w:noProof/>
            <w:webHidden/>
          </w:rPr>
          <w:instrText xml:space="preserve"> PAGEREF _Toc377634666 \h </w:instrText>
        </w:r>
        <w:r>
          <w:rPr>
            <w:noProof/>
            <w:webHidden/>
          </w:rPr>
        </w:r>
        <w:r>
          <w:rPr>
            <w:noProof/>
            <w:webHidden/>
          </w:rPr>
          <w:fldChar w:fldCharType="separate"/>
        </w:r>
        <w:r w:rsidR="00F91E6C">
          <w:rPr>
            <w:noProof/>
            <w:webHidden/>
          </w:rPr>
          <w:t>6</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67" w:history="1">
        <w:r w:rsidR="00F91E6C" w:rsidRPr="005313B2">
          <w:rPr>
            <w:rStyle w:val="Hyperlink"/>
            <w:rFonts w:cs="Arial"/>
            <w:noProof/>
          </w:rPr>
          <w:t>3.3.6</w:t>
        </w:r>
        <w:r w:rsidR="00F91E6C">
          <w:rPr>
            <w:rFonts w:asciiTheme="minorHAnsi" w:eastAsiaTheme="minorEastAsia" w:hAnsiTheme="minorHAnsi" w:cstheme="minorBidi"/>
            <w:noProof/>
            <w:sz w:val="22"/>
            <w:szCs w:val="22"/>
          </w:rPr>
          <w:tab/>
        </w:r>
        <w:r w:rsidR="00F91E6C" w:rsidRPr="005313B2">
          <w:rPr>
            <w:rStyle w:val="Hyperlink"/>
            <w:noProof/>
          </w:rPr>
          <w:t>ActivityLogMachineReadable</w:t>
        </w:r>
        <w:r w:rsidR="00F91E6C">
          <w:rPr>
            <w:noProof/>
            <w:webHidden/>
          </w:rPr>
          <w:tab/>
        </w:r>
        <w:r>
          <w:rPr>
            <w:noProof/>
            <w:webHidden/>
          </w:rPr>
          <w:fldChar w:fldCharType="begin"/>
        </w:r>
        <w:r w:rsidR="00F91E6C">
          <w:rPr>
            <w:noProof/>
            <w:webHidden/>
          </w:rPr>
          <w:instrText xml:space="preserve"> PAGEREF _Toc377634667 \h </w:instrText>
        </w:r>
        <w:r>
          <w:rPr>
            <w:noProof/>
            <w:webHidden/>
          </w:rPr>
        </w:r>
        <w:r>
          <w:rPr>
            <w:noProof/>
            <w:webHidden/>
          </w:rPr>
          <w:fldChar w:fldCharType="separate"/>
        </w:r>
        <w:r w:rsidR="00F91E6C">
          <w:rPr>
            <w:noProof/>
            <w:webHidden/>
          </w:rPr>
          <w:t>6</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68" w:history="1">
        <w:r w:rsidR="00F91E6C" w:rsidRPr="005313B2">
          <w:rPr>
            <w:rStyle w:val="Hyperlink"/>
            <w:rFonts w:cs="Arial"/>
            <w:noProof/>
          </w:rPr>
          <w:t>3.3.7</w:t>
        </w:r>
        <w:r w:rsidR="00F91E6C">
          <w:rPr>
            <w:rFonts w:asciiTheme="minorHAnsi" w:eastAsiaTheme="minorEastAsia" w:hAnsiTheme="minorHAnsi" w:cstheme="minorBidi"/>
            <w:noProof/>
            <w:sz w:val="22"/>
            <w:szCs w:val="22"/>
          </w:rPr>
          <w:tab/>
        </w:r>
        <w:r w:rsidR="00F91E6C" w:rsidRPr="005313B2">
          <w:rPr>
            <w:rStyle w:val="Hyperlink"/>
            <w:noProof/>
          </w:rPr>
          <w:t>Status</w:t>
        </w:r>
        <w:r w:rsidR="00F91E6C">
          <w:rPr>
            <w:noProof/>
            <w:webHidden/>
          </w:rPr>
          <w:tab/>
        </w:r>
        <w:r>
          <w:rPr>
            <w:noProof/>
            <w:webHidden/>
          </w:rPr>
          <w:fldChar w:fldCharType="begin"/>
        </w:r>
        <w:r w:rsidR="00F91E6C">
          <w:rPr>
            <w:noProof/>
            <w:webHidden/>
          </w:rPr>
          <w:instrText xml:space="preserve"> PAGEREF _Toc377634668 \h </w:instrText>
        </w:r>
        <w:r>
          <w:rPr>
            <w:noProof/>
            <w:webHidden/>
          </w:rPr>
        </w:r>
        <w:r>
          <w:rPr>
            <w:noProof/>
            <w:webHidden/>
          </w:rPr>
          <w:fldChar w:fldCharType="separate"/>
        </w:r>
        <w:r w:rsidR="00F91E6C">
          <w:rPr>
            <w:noProof/>
            <w:webHidden/>
          </w:rPr>
          <w:t>6</w:t>
        </w:r>
        <w:r>
          <w:rPr>
            <w:noProof/>
            <w:webHidden/>
          </w:rPr>
          <w:fldChar w:fldCharType="end"/>
        </w:r>
      </w:hyperlink>
    </w:p>
    <w:p w:rsidR="00F91E6C" w:rsidRDefault="00A02EC4">
      <w:pPr>
        <w:pStyle w:val="TOC2"/>
        <w:rPr>
          <w:rFonts w:asciiTheme="minorHAnsi" w:eastAsiaTheme="minorEastAsia" w:hAnsiTheme="minorHAnsi" w:cstheme="minorBidi"/>
          <w:noProof/>
          <w:sz w:val="22"/>
          <w:szCs w:val="22"/>
        </w:rPr>
      </w:pPr>
      <w:hyperlink w:anchor="_Toc377634669" w:history="1">
        <w:r w:rsidR="00F91E6C" w:rsidRPr="005313B2">
          <w:rPr>
            <w:rStyle w:val="Hyperlink"/>
            <w:rFonts w:eastAsia="Times New Roman"/>
            <w:noProof/>
          </w:rPr>
          <w:t>3.4</w:t>
        </w:r>
        <w:r w:rsidR="00F91E6C">
          <w:rPr>
            <w:rFonts w:asciiTheme="minorHAnsi" w:eastAsiaTheme="minorEastAsia" w:hAnsiTheme="minorHAnsi" w:cstheme="minorBidi"/>
            <w:noProof/>
            <w:sz w:val="22"/>
            <w:szCs w:val="22"/>
          </w:rPr>
          <w:tab/>
        </w:r>
        <w:r w:rsidR="00F91E6C" w:rsidRPr="005313B2">
          <w:rPr>
            <w:rStyle w:val="Hyperlink"/>
            <w:rFonts w:eastAsia="Times New Roman" w:cs="Arial"/>
            <w:noProof/>
          </w:rPr>
          <w:t>Required RNSEntry Lookup Elements</w:t>
        </w:r>
        <w:r w:rsidR="00F91E6C">
          <w:rPr>
            <w:noProof/>
            <w:webHidden/>
          </w:rPr>
          <w:tab/>
        </w:r>
        <w:r>
          <w:rPr>
            <w:noProof/>
            <w:webHidden/>
          </w:rPr>
          <w:fldChar w:fldCharType="begin"/>
        </w:r>
        <w:r w:rsidR="00F91E6C">
          <w:rPr>
            <w:noProof/>
            <w:webHidden/>
          </w:rPr>
          <w:instrText xml:space="preserve"> PAGEREF _Toc377634669 \h </w:instrText>
        </w:r>
        <w:r>
          <w:rPr>
            <w:noProof/>
            <w:webHidden/>
          </w:rPr>
        </w:r>
        <w:r>
          <w:rPr>
            <w:noProof/>
            <w:webHidden/>
          </w:rPr>
          <w:fldChar w:fldCharType="separate"/>
        </w:r>
        <w:r w:rsidR="00F91E6C">
          <w:rPr>
            <w:noProof/>
            <w:webHidden/>
          </w:rPr>
          <w:t>6</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70" w:history="1">
        <w:r w:rsidR="00F91E6C" w:rsidRPr="005313B2">
          <w:rPr>
            <w:rStyle w:val="Hyperlink"/>
            <w:rFonts w:cs="Arial"/>
            <w:noProof/>
          </w:rPr>
          <w:t>3.4.1</w:t>
        </w:r>
        <w:r w:rsidR="00F91E6C">
          <w:rPr>
            <w:rFonts w:asciiTheme="minorHAnsi" w:eastAsiaTheme="minorEastAsia" w:hAnsiTheme="minorHAnsi" w:cstheme="minorBidi"/>
            <w:noProof/>
            <w:sz w:val="22"/>
            <w:szCs w:val="22"/>
          </w:rPr>
          <w:tab/>
        </w:r>
        <w:r w:rsidR="00F91E6C" w:rsidRPr="005313B2">
          <w:rPr>
            <w:rStyle w:val="Hyperlink"/>
            <w:noProof/>
          </w:rPr>
          <w:t>Status</w:t>
        </w:r>
        <w:r w:rsidR="00F91E6C">
          <w:rPr>
            <w:noProof/>
            <w:webHidden/>
          </w:rPr>
          <w:tab/>
        </w:r>
        <w:r>
          <w:rPr>
            <w:noProof/>
            <w:webHidden/>
          </w:rPr>
          <w:fldChar w:fldCharType="begin"/>
        </w:r>
        <w:r w:rsidR="00F91E6C">
          <w:rPr>
            <w:noProof/>
            <w:webHidden/>
          </w:rPr>
          <w:instrText xml:space="preserve"> PAGEREF _Toc377634670 \h </w:instrText>
        </w:r>
        <w:r>
          <w:rPr>
            <w:noProof/>
            <w:webHidden/>
          </w:rPr>
        </w:r>
        <w:r>
          <w:rPr>
            <w:noProof/>
            <w:webHidden/>
          </w:rPr>
          <w:fldChar w:fldCharType="separate"/>
        </w:r>
        <w:r w:rsidR="00F91E6C">
          <w:rPr>
            <w:noProof/>
            <w:webHidden/>
          </w:rPr>
          <w:t>7</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71" w:history="1">
        <w:r w:rsidR="00F91E6C" w:rsidRPr="005313B2">
          <w:rPr>
            <w:rStyle w:val="Hyperlink"/>
            <w:rFonts w:cs="Arial"/>
            <w:noProof/>
          </w:rPr>
          <w:t>3.4.2</w:t>
        </w:r>
        <w:r w:rsidR="00F91E6C">
          <w:rPr>
            <w:rFonts w:asciiTheme="minorHAnsi" w:eastAsiaTheme="minorEastAsia" w:hAnsiTheme="minorHAnsi" w:cstheme="minorBidi"/>
            <w:noProof/>
            <w:sz w:val="22"/>
            <w:szCs w:val="22"/>
          </w:rPr>
          <w:tab/>
        </w:r>
        <w:r w:rsidR="00F91E6C" w:rsidRPr="005313B2">
          <w:rPr>
            <w:rStyle w:val="Hyperlink"/>
            <w:noProof/>
          </w:rPr>
          <w:t>ActivityLogHumanReadable</w:t>
        </w:r>
        <w:r w:rsidR="00F91E6C">
          <w:rPr>
            <w:noProof/>
            <w:webHidden/>
          </w:rPr>
          <w:tab/>
        </w:r>
        <w:r>
          <w:rPr>
            <w:noProof/>
            <w:webHidden/>
          </w:rPr>
          <w:fldChar w:fldCharType="begin"/>
        </w:r>
        <w:r w:rsidR="00F91E6C">
          <w:rPr>
            <w:noProof/>
            <w:webHidden/>
          </w:rPr>
          <w:instrText xml:space="preserve"> PAGEREF _Toc377634671 \h </w:instrText>
        </w:r>
        <w:r>
          <w:rPr>
            <w:noProof/>
            <w:webHidden/>
          </w:rPr>
        </w:r>
        <w:r>
          <w:rPr>
            <w:noProof/>
            <w:webHidden/>
          </w:rPr>
          <w:fldChar w:fldCharType="separate"/>
        </w:r>
        <w:r w:rsidR="00F91E6C">
          <w:rPr>
            <w:noProof/>
            <w:webHidden/>
          </w:rPr>
          <w:t>7</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72" w:history="1">
        <w:r w:rsidR="00F91E6C" w:rsidRPr="005313B2">
          <w:rPr>
            <w:rStyle w:val="Hyperlink"/>
            <w:rFonts w:cs="Arial"/>
            <w:noProof/>
          </w:rPr>
          <w:t>3.4.3</w:t>
        </w:r>
        <w:r w:rsidR="00F91E6C">
          <w:rPr>
            <w:rFonts w:asciiTheme="minorHAnsi" w:eastAsiaTheme="minorEastAsia" w:hAnsiTheme="minorHAnsi" w:cstheme="minorBidi"/>
            <w:noProof/>
            <w:sz w:val="22"/>
            <w:szCs w:val="22"/>
          </w:rPr>
          <w:tab/>
        </w:r>
        <w:r w:rsidR="00F91E6C" w:rsidRPr="005313B2">
          <w:rPr>
            <w:rStyle w:val="Hyperlink"/>
            <w:noProof/>
          </w:rPr>
          <w:t>ActivityLogMachineReadable</w:t>
        </w:r>
        <w:r w:rsidR="00F91E6C">
          <w:rPr>
            <w:noProof/>
            <w:webHidden/>
          </w:rPr>
          <w:tab/>
        </w:r>
        <w:r>
          <w:rPr>
            <w:noProof/>
            <w:webHidden/>
          </w:rPr>
          <w:fldChar w:fldCharType="begin"/>
        </w:r>
        <w:r w:rsidR="00F91E6C">
          <w:rPr>
            <w:noProof/>
            <w:webHidden/>
          </w:rPr>
          <w:instrText xml:space="preserve"> PAGEREF _Toc377634672 \h </w:instrText>
        </w:r>
        <w:r>
          <w:rPr>
            <w:noProof/>
            <w:webHidden/>
          </w:rPr>
        </w:r>
        <w:r>
          <w:rPr>
            <w:noProof/>
            <w:webHidden/>
          </w:rPr>
          <w:fldChar w:fldCharType="separate"/>
        </w:r>
        <w:r w:rsidR="00F91E6C">
          <w:rPr>
            <w:noProof/>
            <w:webHidden/>
          </w:rPr>
          <w:t>7</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80" w:history="1">
        <w:r w:rsidR="00F91E6C" w:rsidRPr="005313B2">
          <w:rPr>
            <w:rStyle w:val="Hyperlink"/>
            <w:rFonts w:cs="Arial"/>
            <w:noProof/>
          </w:rPr>
          <w:t>3.4.4</w:t>
        </w:r>
        <w:r w:rsidR="00F91E6C">
          <w:rPr>
            <w:rFonts w:asciiTheme="minorHAnsi" w:eastAsiaTheme="minorEastAsia" w:hAnsiTheme="minorHAnsi" w:cstheme="minorBidi"/>
            <w:noProof/>
            <w:sz w:val="22"/>
            <w:szCs w:val="22"/>
          </w:rPr>
          <w:tab/>
        </w:r>
        <w:r w:rsidR="00F91E6C" w:rsidRPr="005313B2">
          <w:rPr>
            <w:rStyle w:val="Hyperlink"/>
            <w:noProof/>
          </w:rPr>
          <w:t>ActivityDocument</w:t>
        </w:r>
        <w:r w:rsidR="00F91E6C">
          <w:rPr>
            <w:noProof/>
            <w:webHidden/>
          </w:rPr>
          <w:tab/>
        </w:r>
        <w:r>
          <w:rPr>
            <w:noProof/>
            <w:webHidden/>
          </w:rPr>
          <w:fldChar w:fldCharType="begin"/>
        </w:r>
        <w:r w:rsidR="00F91E6C">
          <w:rPr>
            <w:noProof/>
            <w:webHidden/>
          </w:rPr>
          <w:instrText xml:space="preserve"> PAGEREF _Toc377634680 \h </w:instrText>
        </w:r>
        <w:r>
          <w:rPr>
            <w:noProof/>
            <w:webHidden/>
          </w:rPr>
        </w:r>
        <w:r>
          <w:rPr>
            <w:noProof/>
            <w:webHidden/>
          </w:rPr>
          <w:fldChar w:fldCharType="separate"/>
        </w:r>
        <w:r w:rsidR="00F91E6C">
          <w:rPr>
            <w:noProof/>
            <w:webHidden/>
          </w:rPr>
          <w:t>7</w:t>
        </w:r>
        <w:r>
          <w:rPr>
            <w:noProof/>
            <w:webHidden/>
          </w:rPr>
          <w:fldChar w:fldCharType="end"/>
        </w:r>
      </w:hyperlink>
    </w:p>
    <w:p w:rsidR="00F91E6C" w:rsidRDefault="00A02EC4">
      <w:pPr>
        <w:pStyle w:val="TOC2"/>
        <w:rPr>
          <w:rFonts w:asciiTheme="minorHAnsi" w:eastAsiaTheme="minorEastAsia" w:hAnsiTheme="minorHAnsi" w:cstheme="minorBidi"/>
          <w:noProof/>
          <w:sz w:val="22"/>
          <w:szCs w:val="22"/>
        </w:rPr>
      </w:pPr>
      <w:hyperlink w:anchor="_Toc377634681" w:history="1">
        <w:r w:rsidR="00F91E6C" w:rsidRPr="005313B2">
          <w:rPr>
            <w:rStyle w:val="Hyperlink"/>
            <w:noProof/>
          </w:rPr>
          <w:t>3.5</w:t>
        </w:r>
        <w:r w:rsidR="00F91E6C">
          <w:rPr>
            <w:rFonts w:asciiTheme="minorHAnsi" w:eastAsiaTheme="minorEastAsia" w:hAnsiTheme="minorHAnsi" w:cstheme="minorBidi"/>
            <w:noProof/>
            <w:sz w:val="22"/>
            <w:szCs w:val="22"/>
          </w:rPr>
          <w:tab/>
        </w:r>
        <w:r w:rsidR="00F91E6C" w:rsidRPr="005313B2">
          <w:rPr>
            <w:rStyle w:val="Hyperlink"/>
            <w:noProof/>
          </w:rPr>
          <w:t>BESExtensionElement</w:t>
        </w:r>
        <w:r w:rsidR="00F91E6C">
          <w:rPr>
            <w:noProof/>
            <w:webHidden/>
          </w:rPr>
          <w:tab/>
        </w:r>
        <w:r>
          <w:rPr>
            <w:noProof/>
            <w:webHidden/>
          </w:rPr>
          <w:fldChar w:fldCharType="begin"/>
        </w:r>
        <w:r w:rsidR="00F91E6C">
          <w:rPr>
            <w:noProof/>
            <w:webHidden/>
          </w:rPr>
          <w:instrText xml:space="preserve"> PAGEREF _Toc377634681 \h </w:instrText>
        </w:r>
        <w:r>
          <w:rPr>
            <w:noProof/>
            <w:webHidden/>
          </w:rPr>
        </w:r>
        <w:r>
          <w:rPr>
            <w:noProof/>
            <w:webHidden/>
          </w:rPr>
          <w:fldChar w:fldCharType="separate"/>
        </w:r>
        <w:r w:rsidR="00F91E6C">
          <w:rPr>
            <w:noProof/>
            <w:webHidden/>
          </w:rPr>
          <w:t>7</w:t>
        </w:r>
        <w:r>
          <w:rPr>
            <w:noProof/>
            <w:webHidden/>
          </w:rPr>
          <w:fldChar w:fldCharType="end"/>
        </w:r>
      </w:hyperlink>
    </w:p>
    <w:p w:rsidR="00F91E6C" w:rsidRDefault="00A02EC4">
      <w:pPr>
        <w:pStyle w:val="TOC1"/>
        <w:tabs>
          <w:tab w:val="left" w:pos="475"/>
          <w:tab w:val="right" w:leader="dot" w:pos="8630"/>
        </w:tabs>
        <w:rPr>
          <w:rFonts w:asciiTheme="minorHAnsi" w:eastAsiaTheme="minorEastAsia" w:hAnsiTheme="minorHAnsi" w:cstheme="minorBidi"/>
          <w:noProof/>
          <w:sz w:val="22"/>
          <w:szCs w:val="22"/>
        </w:rPr>
      </w:pPr>
      <w:hyperlink w:anchor="_Toc377634682" w:history="1">
        <w:r w:rsidR="00F91E6C" w:rsidRPr="005313B2">
          <w:rPr>
            <w:rStyle w:val="Hyperlink"/>
            <w:noProof/>
          </w:rPr>
          <w:t>4</w:t>
        </w:r>
        <w:r w:rsidR="00F91E6C">
          <w:rPr>
            <w:rFonts w:asciiTheme="minorHAnsi" w:eastAsiaTheme="minorEastAsia" w:hAnsiTheme="minorHAnsi" w:cstheme="minorBidi"/>
            <w:noProof/>
            <w:sz w:val="22"/>
            <w:szCs w:val="22"/>
          </w:rPr>
          <w:tab/>
        </w:r>
        <w:r w:rsidR="00F91E6C" w:rsidRPr="005313B2">
          <w:rPr>
            <w:rStyle w:val="Hyperlink"/>
            <w:noProof/>
          </w:rPr>
          <w:t>Optional Activity Endpoint Targets</w:t>
        </w:r>
        <w:r w:rsidR="00F91E6C">
          <w:rPr>
            <w:noProof/>
            <w:webHidden/>
          </w:rPr>
          <w:tab/>
        </w:r>
        <w:r>
          <w:rPr>
            <w:noProof/>
            <w:webHidden/>
          </w:rPr>
          <w:fldChar w:fldCharType="begin"/>
        </w:r>
        <w:r w:rsidR="00F91E6C">
          <w:rPr>
            <w:noProof/>
            <w:webHidden/>
          </w:rPr>
          <w:instrText xml:space="preserve"> PAGEREF _Toc377634682 \h </w:instrText>
        </w:r>
        <w:r>
          <w:rPr>
            <w:noProof/>
            <w:webHidden/>
          </w:rPr>
        </w:r>
        <w:r>
          <w:rPr>
            <w:noProof/>
            <w:webHidden/>
          </w:rPr>
          <w:fldChar w:fldCharType="separate"/>
        </w:r>
        <w:r w:rsidR="00F91E6C">
          <w:rPr>
            <w:noProof/>
            <w:webHidden/>
          </w:rPr>
          <w:t>7</w:t>
        </w:r>
        <w:r>
          <w:rPr>
            <w:noProof/>
            <w:webHidden/>
          </w:rPr>
          <w:fldChar w:fldCharType="end"/>
        </w:r>
      </w:hyperlink>
    </w:p>
    <w:p w:rsidR="00F91E6C" w:rsidRDefault="00A02EC4">
      <w:pPr>
        <w:pStyle w:val="TOC2"/>
        <w:rPr>
          <w:rFonts w:asciiTheme="minorHAnsi" w:eastAsiaTheme="minorEastAsia" w:hAnsiTheme="minorHAnsi" w:cstheme="minorBidi"/>
          <w:noProof/>
          <w:sz w:val="22"/>
          <w:szCs w:val="22"/>
        </w:rPr>
      </w:pPr>
      <w:hyperlink w:anchor="_Toc377634683" w:history="1">
        <w:r w:rsidR="00F91E6C" w:rsidRPr="005313B2">
          <w:rPr>
            <w:rStyle w:val="Hyperlink"/>
            <w:noProof/>
          </w:rPr>
          <w:t>4.1</w:t>
        </w:r>
        <w:r w:rsidR="00F91E6C">
          <w:rPr>
            <w:rFonts w:asciiTheme="minorHAnsi" w:eastAsiaTheme="minorEastAsia" w:hAnsiTheme="minorHAnsi" w:cstheme="minorBidi"/>
            <w:noProof/>
            <w:sz w:val="22"/>
            <w:szCs w:val="22"/>
          </w:rPr>
          <w:tab/>
        </w:r>
        <w:r w:rsidR="00F91E6C" w:rsidRPr="005313B2">
          <w:rPr>
            <w:rStyle w:val="Hyperlink"/>
            <w:noProof/>
          </w:rPr>
          <w:t>Activity Properties</w:t>
        </w:r>
        <w:r w:rsidR="00F91E6C">
          <w:rPr>
            <w:noProof/>
            <w:webHidden/>
          </w:rPr>
          <w:tab/>
        </w:r>
        <w:r>
          <w:rPr>
            <w:noProof/>
            <w:webHidden/>
          </w:rPr>
          <w:fldChar w:fldCharType="begin"/>
        </w:r>
        <w:r w:rsidR="00F91E6C">
          <w:rPr>
            <w:noProof/>
            <w:webHidden/>
          </w:rPr>
          <w:instrText xml:space="preserve"> PAGEREF _Toc377634683 \h </w:instrText>
        </w:r>
        <w:r>
          <w:rPr>
            <w:noProof/>
            <w:webHidden/>
          </w:rPr>
        </w:r>
        <w:r>
          <w:rPr>
            <w:noProof/>
            <w:webHidden/>
          </w:rPr>
          <w:fldChar w:fldCharType="separate"/>
        </w:r>
        <w:r w:rsidR="00F91E6C">
          <w:rPr>
            <w:noProof/>
            <w:webHidden/>
          </w:rPr>
          <w:t>7</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84" w:history="1">
        <w:r w:rsidR="00F91E6C" w:rsidRPr="005313B2">
          <w:rPr>
            <w:rStyle w:val="Hyperlink"/>
            <w:rFonts w:cs="Arial"/>
            <w:noProof/>
          </w:rPr>
          <w:t>4.1.1</w:t>
        </w:r>
        <w:r w:rsidR="00F91E6C">
          <w:rPr>
            <w:rFonts w:asciiTheme="minorHAnsi" w:eastAsiaTheme="minorEastAsia" w:hAnsiTheme="minorHAnsi" w:cstheme="minorBidi"/>
            <w:noProof/>
            <w:sz w:val="22"/>
            <w:szCs w:val="22"/>
          </w:rPr>
          <w:tab/>
        </w:r>
        <w:r w:rsidR="00F91E6C" w:rsidRPr="005313B2">
          <w:rPr>
            <w:rStyle w:val="Hyperlink"/>
            <w:noProof/>
          </w:rPr>
          <w:t>FileSystemEndpoint</w:t>
        </w:r>
        <w:r w:rsidR="00F91E6C">
          <w:rPr>
            <w:noProof/>
            <w:webHidden/>
          </w:rPr>
          <w:tab/>
        </w:r>
        <w:r>
          <w:rPr>
            <w:noProof/>
            <w:webHidden/>
          </w:rPr>
          <w:fldChar w:fldCharType="begin"/>
        </w:r>
        <w:r w:rsidR="00F91E6C">
          <w:rPr>
            <w:noProof/>
            <w:webHidden/>
          </w:rPr>
          <w:instrText xml:space="preserve"> PAGEREF _Toc377634684 \h </w:instrText>
        </w:r>
        <w:r>
          <w:rPr>
            <w:noProof/>
            <w:webHidden/>
          </w:rPr>
        </w:r>
        <w:r>
          <w:rPr>
            <w:noProof/>
            <w:webHidden/>
          </w:rPr>
          <w:fldChar w:fldCharType="separate"/>
        </w:r>
        <w:r w:rsidR="00F91E6C">
          <w:rPr>
            <w:noProof/>
            <w:webHidden/>
          </w:rPr>
          <w:t>7</w:t>
        </w:r>
        <w:r>
          <w:rPr>
            <w:noProof/>
            <w:webHidden/>
          </w:rPr>
          <w:fldChar w:fldCharType="end"/>
        </w:r>
      </w:hyperlink>
    </w:p>
    <w:p w:rsidR="00F91E6C" w:rsidRDefault="00A02EC4">
      <w:pPr>
        <w:pStyle w:val="TOC2"/>
        <w:rPr>
          <w:rFonts w:asciiTheme="minorHAnsi" w:eastAsiaTheme="minorEastAsia" w:hAnsiTheme="minorHAnsi" w:cstheme="minorBidi"/>
          <w:noProof/>
          <w:sz w:val="22"/>
          <w:szCs w:val="22"/>
        </w:rPr>
      </w:pPr>
      <w:hyperlink w:anchor="_Toc377634685" w:history="1">
        <w:r w:rsidR="00F91E6C" w:rsidRPr="005313B2">
          <w:rPr>
            <w:rStyle w:val="Hyperlink"/>
            <w:noProof/>
          </w:rPr>
          <w:t>4.2</w:t>
        </w:r>
        <w:r w:rsidR="00F91E6C">
          <w:rPr>
            <w:rFonts w:asciiTheme="minorHAnsi" w:eastAsiaTheme="minorEastAsia" w:hAnsiTheme="minorHAnsi" w:cstheme="minorBidi"/>
            <w:noProof/>
            <w:sz w:val="22"/>
            <w:szCs w:val="22"/>
          </w:rPr>
          <w:tab/>
        </w:r>
        <w:r w:rsidR="00F91E6C" w:rsidRPr="005313B2">
          <w:rPr>
            <w:rStyle w:val="Hyperlink"/>
            <w:noProof/>
          </w:rPr>
          <w:t>Optional RNSEntry elements returned from lookup</w:t>
        </w:r>
        <w:r w:rsidR="00F91E6C">
          <w:rPr>
            <w:noProof/>
            <w:webHidden/>
          </w:rPr>
          <w:tab/>
        </w:r>
        <w:r>
          <w:rPr>
            <w:noProof/>
            <w:webHidden/>
          </w:rPr>
          <w:fldChar w:fldCharType="begin"/>
        </w:r>
        <w:r w:rsidR="00F91E6C">
          <w:rPr>
            <w:noProof/>
            <w:webHidden/>
          </w:rPr>
          <w:instrText xml:space="preserve"> PAGEREF _Toc377634685 \h </w:instrText>
        </w:r>
        <w:r>
          <w:rPr>
            <w:noProof/>
            <w:webHidden/>
          </w:rPr>
        </w:r>
        <w:r>
          <w:rPr>
            <w:noProof/>
            <w:webHidden/>
          </w:rPr>
          <w:fldChar w:fldCharType="separate"/>
        </w:r>
        <w:r w:rsidR="00F91E6C">
          <w:rPr>
            <w:noProof/>
            <w:webHidden/>
          </w:rPr>
          <w:t>8</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86" w:history="1">
        <w:r w:rsidR="00F91E6C" w:rsidRPr="005313B2">
          <w:rPr>
            <w:rStyle w:val="Hyperlink"/>
            <w:rFonts w:cs="Arial"/>
            <w:noProof/>
          </w:rPr>
          <w:t>4.2.1</w:t>
        </w:r>
        <w:r w:rsidR="00F91E6C">
          <w:rPr>
            <w:rFonts w:asciiTheme="minorHAnsi" w:eastAsiaTheme="minorEastAsia" w:hAnsiTheme="minorHAnsi" w:cstheme="minorBidi"/>
            <w:noProof/>
            <w:sz w:val="22"/>
            <w:szCs w:val="22"/>
          </w:rPr>
          <w:tab/>
        </w:r>
        <w:r w:rsidR="00F91E6C" w:rsidRPr="005313B2">
          <w:rPr>
            <w:rStyle w:val="Hyperlink"/>
            <w:noProof/>
          </w:rPr>
          <w:t>WorkingDirectory</w:t>
        </w:r>
        <w:r w:rsidR="00F91E6C">
          <w:rPr>
            <w:noProof/>
            <w:webHidden/>
          </w:rPr>
          <w:tab/>
        </w:r>
        <w:r>
          <w:rPr>
            <w:noProof/>
            <w:webHidden/>
          </w:rPr>
          <w:fldChar w:fldCharType="begin"/>
        </w:r>
        <w:r w:rsidR="00F91E6C">
          <w:rPr>
            <w:noProof/>
            <w:webHidden/>
          </w:rPr>
          <w:instrText xml:space="preserve"> PAGEREF _Toc377634686 \h </w:instrText>
        </w:r>
        <w:r>
          <w:rPr>
            <w:noProof/>
            <w:webHidden/>
          </w:rPr>
        </w:r>
        <w:r>
          <w:rPr>
            <w:noProof/>
            <w:webHidden/>
          </w:rPr>
          <w:fldChar w:fldCharType="separate"/>
        </w:r>
        <w:r w:rsidR="00F91E6C">
          <w:rPr>
            <w:noProof/>
            <w:webHidden/>
          </w:rPr>
          <w:t>8</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87" w:history="1">
        <w:r w:rsidR="00F91E6C" w:rsidRPr="005313B2">
          <w:rPr>
            <w:rStyle w:val="Hyperlink"/>
            <w:rFonts w:cs="Arial"/>
            <w:noProof/>
          </w:rPr>
          <w:t>4.2.2</w:t>
        </w:r>
        <w:r w:rsidR="00F91E6C">
          <w:rPr>
            <w:rFonts w:asciiTheme="minorHAnsi" w:eastAsiaTheme="minorEastAsia" w:hAnsiTheme="minorHAnsi" w:cstheme="minorBidi"/>
            <w:noProof/>
            <w:sz w:val="22"/>
            <w:szCs w:val="22"/>
          </w:rPr>
          <w:tab/>
        </w:r>
        <w:r w:rsidR="00F91E6C" w:rsidRPr="005313B2">
          <w:rPr>
            <w:rStyle w:val="Hyperlink"/>
            <w:noProof/>
          </w:rPr>
          <w:t>AvailableFilesystems</w:t>
        </w:r>
        <w:r w:rsidR="00F91E6C">
          <w:rPr>
            <w:noProof/>
            <w:webHidden/>
          </w:rPr>
          <w:tab/>
        </w:r>
        <w:r>
          <w:rPr>
            <w:noProof/>
            <w:webHidden/>
          </w:rPr>
          <w:fldChar w:fldCharType="begin"/>
        </w:r>
        <w:r w:rsidR="00F91E6C">
          <w:rPr>
            <w:noProof/>
            <w:webHidden/>
          </w:rPr>
          <w:instrText xml:space="preserve"> PAGEREF _Toc377634687 \h </w:instrText>
        </w:r>
        <w:r>
          <w:rPr>
            <w:noProof/>
            <w:webHidden/>
          </w:rPr>
        </w:r>
        <w:r>
          <w:rPr>
            <w:noProof/>
            <w:webHidden/>
          </w:rPr>
          <w:fldChar w:fldCharType="separate"/>
        </w:r>
        <w:r w:rsidR="00F91E6C">
          <w:rPr>
            <w:noProof/>
            <w:webHidden/>
          </w:rPr>
          <w:t>8</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88" w:history="1">
        <w:r w:rsidR="00F91E6C" w:rsidRPr="005313B2">
          <w:rPr>
            <w:rStyle w:val="Hyperlink"/>
            <w:rFonts w:cs="Arial"/>
            <w:noProof/>
          </w:rPr>
          <w:t>4.2.3</w:t>
        </w:r>
        <w:r w:rsidR="00F91E6C">
          <w:rPr>
            <w:rFonts w:asciiTheme="minorHAnsi" w:eastAsiaTheme="minorEastAsia" w:hAnsiTheme="minorHAnsi" w:cstheme="minorBidi"/>
            <w:noProof/>
            <w:sz w:val="22"/>
            <w:szCs w:val="22"/>
          </w:rPr>
          <w:tab/>
        </w:r>
        <w:r w:rsidR="00F91E6C" w:rsidRPr="005313B2">
          <w:rPr>
            <w:rStyle w:val="Hyperlink"/>
            <w:noProof/>
          </w:rPr>
          <w:t>ActivityResourceUsage</w:t>
        </w:r>
        <w:r w:rsidR="00F91E6C">
          <w:rPr>
            <w:noProof/>
            <w:webHidden/>
          </w:rPr>
          <w:tab/>
        </w:r>
        <w:r>
          <w:rPr>
            <w:noProof/>
            <w:webHidden/>
          </w:rPr>
          <w:fldChar w:fldCharType="begin"/>
        </w:r>
        <w:r w:rsidR="00F91E6C">
          <w:rPr>
            <w:noProof/>
            <w:webHidden/>
          </w:rPr>
          <w:instrText xml:space="preserve"> PAGEREF _Toc377634688 \h </w:instrText>
        </w:r>
        <w:r>
          <w:rPr>
            <w:noProof/>
            <w:webHidden/>
          </w:rPr>
        </w:r>
        <w:r>
          <w:rPr>
            <w:noProof/>
            <w:webHidden/>
          </w:rPr>
          <w:fldChar w:fldCharType="separate"/>
        </w:r>
        <w:r w:rsidR="00F91E6C">
          <w:rPr>
            <w:noProof/>
            <w:webHidden/>
          </w:rPr>
          <w:t>8</w:t>
        </w:r>
        <w:r>
          <w:rPr>
            <w:noProof/>
            <w:webHidden/>
          </w:rPr>
          <w:fldChar w:fldCharType="end"/>
        </w:r>
      </w:hyperlink>
    </w:p>
    <w:p w:rsidR="00F91E6C" w:rsidRDefault="00A02EC4">
      <w:pPr>
        <w:pStyle w:val="TOC3"/>
        <w:tabs>
          <w:tab w:val="right" w:leader="dot" w:pos="8630"/>
        </w:tabs>
        <w:rPr>
          <w:rFonts w:asciiTheme="minorHAnsi" w:eastAsiaTheme="minorEastAsia" w:hAnsiTheme="minorHAnsi" w:cstheme="minorBidi"/>
          <w:noProof/>
          <w:sz w:val="22"/>
          <w:szCs w:val="22"/>
        </w:rPr>
      </w:pPr>
      <w:hyperlink w:anchor="_Toc377634689" w:history="1">
        <w:r w:rsidR="00F91E6C" w:rsidRPr="005313B2">
          <w:rPr>
            <w:rStyle w:val="Hyperlink"/>
            <w:noProof/>
          </w:rPr>
          <w:t>An RNSEntry that refers to a read-only ByteIO resource (file) that contains the execution resources consumed, not guaranteed to be up-to-date. It MUST conform to the OGF URF (Usage Record Format)</w:t>
        </w:r>
        <w:r w:rsidR="00F91E6C">
          <w:rPr>
            <w:noProof/>
            <w:webHidden/>
          </w:rPr>
          <w:tab/>
        </w:r>
        <w:r>
          <w:rPr>
            <w:noProof/>
            <w:webHidden/>
          </w:rPr>
          <w:fldChar w:fldCharType="begin"/>
        </w:r>
        <w:r w:rsidR="00F91E6C">
          <w:rPr>
            <w:noProof/>
            <w:webHidden/>
          </w:rPr>
          <w:instrText xml:space="preserve"> PAGEREF _Toc377634689 \h </w:instrText>
        </w:r>
        <w:r>
          <w:rPr>
            <w:noProof/>
            <w:webHidden/>
          </w:rPr>
        </w:r>
        <w:r>
          <w:rPr>
            <w:noProof/>
            <w:webHidden/>
          </w:rPr>
          <w:fldChar w:fldCharType="separate"/>
        </w:r>
        <w:r w:rsidR="00F91E6C">
          <w:rPr>
            <w:noProof/>
            <w:webHidden/>
          </w:rPr>
          <w:t>8</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90" w:history="1">
        <w:r w:rsidR="00F91E6C" w:rsidRPr="005313B2">
          <w:rPr>
            <w:rStyle w:val="Hyperlink"/>
            <w:rFonts w:cs="Arial"/>
            <w:noProof/>
          </w:rPr>
          <w:t>4.2.4</w:t>
        </w:r>
        <w:r w:rsidR="00F91E6C">
          <w:rPr>
            <w:rFonts w:asciiTheme="minorHAnsi" w:eastAsiaTheme="minorEastAsia" w:hAnsiTheme="minorHAnsi" w:cstheme="minorBidi"/>
            <w:noProof/>
            <w:sz w:val="22"/>
            <w:szCs w:val="22"/>
          </w:rPr>
          <w:tab/>
        </w:r>
        <w:r w:rsidR="00F91E6C" w:rsidRPr="005313B2">
          <w:rPr>
            <w:rStyle w:val="Hyperlink"/>
            <w:noProof/>
          </w:rPr>
          <w:t>ActivityProcessControl</w:t>
        </w:r>
        <w:r w:rsidR="00F91E6C">
          <w:rPr>
            <w:noProof/>
            <w:webHidden/>
          </w:rPr>
          <w:tab/>
        </w:r>
        <w:r>
          <w:rPr>
            <w:noProof/>
            <w:webHidden/>
          </w:rPr>
          <w:fldChar w:fldCharType="begin"/>
        </w:r>
        <w:r w:rsidR="00F91E6C">
          <w:rPr>
            <w:noProof/>
            <w:webHidden/>
          </w:rPr>
          <w:instrText xml:space="preserve"> PAGEREF _Toc377634690 \h </w:instrText>
        </w:r>
        <w:r>
          <w:rPr>
            <w:noProof/>
            <w:webHidden/>
          </w:rPr>
        </w:r>
        <w:r>
          <w:rPr>
            <w:noProof/>
            <w:webHidden/>
          </w:rPr>
          <w:fldChar w:fldCharType="separate"/>
        </w:r>
        <w:r w:rsidR="00F91E6C">
          <w:rPr>
            <w:noProof/>
            <w:webHidden/>
          </w:rPr>
          <w:t>8</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91" w:history="1">
        <w:r w:rsidR="00F91E6C" w:rsidRPr="005313B2">
          <w:rPr>
            <w:rStyle w:val="Hyperlink"/>
            <w:rFonts w:cs="Arial"/>
            <w:noProof/>
          </w:rPr>
          <w:t>4.2.5</w:t>
        </w:r>
        <w:r w:rsidR="00F91E6C">
          <w:rPr>
            <w:rFonts w:asciiTheme="minorHAnsi" w:eastAsiaTheme="minorEastAsia" w:hAnsiTheme="minorHAnsi" w:cstheme="minorBidi"/>
            <w:noProof/>
            <w:sz w:val="22"/>
            <w:szCs w:val="22"/>
          </w:rPr>
          <w:tab/>
        </w:r>
        <w:r w:rsidR="00F91E6C" w:rsidRPr="005313B2">
          <w:rPr>
            <w:rStyle w:val="Hyperlink"/>
            <w:noProof/>
          </w:rPr>
          <w:t>ProcMem</w:t>
        </w:r>
        <w:r w:rsidR="00F91E6C">
          <w:rPr>
            <w:noProof/>
            <w:webHidden/>
          </w:rPr>
          <w:tab/>
        </w:r>
        <w:r>
          <w:rPr>
            <w:noProof/>
            <w:webHidden/>
          </w:rPr>
          <w:fldChar w:fldCharType="begin"/>
        </w:r>
        <w:r w:rsidR="00F91E6C">
          <w:rPr>
            <w:noProof/>
            <w:webHidden/>
          </w:rPr>
          <w:instrText xml:space="preserve"> PAGEREF _Toc377634691 \h </w:instrText>
        </w:r>
        <w:r>
          <w:rPr>
            <w:noProof/>
            <w:webHidden/>
          </w:rPr>
        </w:r>
        <w:r>
          <w:rPr>
            <w:noProof/>
            <w:webHidden/>
          </w:rPr>
          <w:fldChar w:fldCharType="separate"/>
        </w:r>
        <w:r w:rsidR="00F91E6C">
          <w:rPr>
            <w:noProof/>
            <w:webHidden/>
          </w:rPr>
          <w:t>8</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698" w:history="1">
        <w:r w:rsidR="00F91E6C" w:rsidRPr="005313B2">
          <w:rPr>
            <w:rStyle w:val="Hyperlink"/>
            <w:rFonts w:cs="Arial"/>
            <w:noProof/>
          </w:rPr>
          <w:t>4.2.6</w:t>
        </w:r>
        <w:r w:rsidR="00F91E6C">
          <w:rPr>
            <w:rFonts w:asciiTheme="minorHAnsi" w:eastAsiaTheme="minorEastAsia" w:hAnsiTheme="minorHAnsi" w:cstheme="minorBidi"/>
            <w:noProof/>
            <w:sz w:val="22"/>
            <w:szCs w:val="22"/>
          </w:rPr>
          <w:tab/>
        </w:r>
        <w:r w:rsidR="00F91E6C" w:rsidRPr="005313B2">
          <w:rPr>
            <w:rStyle w:val="Hyperlink"/>
            <w:noProof/>
          </w:rPr>
          <w:t>Streams</w:t>
        </w:r>
        <w:r w:rsidR="00F91E6C">
          <w:rPr>
            <w:noProof/>
            <w:webHidden/>
          </w:rPr>
          <w:tab/>
        </w:r>
        <w:r>
          <w:rPr>
            <w:noProof/>
            <w:webHidden/>
          </w:rPr>
          <w:fldChar w:fldCharType="begin"/>
        </w:r>
        <w:r w:rsidR="00F91E6C">
          <w:rPr>
            <w:noProof/>
            <w:webHidden/>
          </w:rPr>
          <w:instrText xml:space="preserve"> PAGEREF _Toc377634698 \h </w:instrText>
        </w:r>
        <w:r>
          <w:rPr>
            <w:noProof/>
            <w:webHidden/>
          </w:rPr>
        </w:r>
        <w:r>
          <w:rPr>
            <w:noProof/>
            <w:webHidden/>
          </w:rPr>
          <w:fldChar w:fldCharType="separate"/>
        </w:r>
        <w:r w:rsidR="00F91E6C">
          <w:rPr>
            <w:noProof/>
            <w:webHidden/>
          </w:rPr>
          <w:t>9</w:t>
        </w:r>
        <w:r>
          <w:rPr>
            <w:noProof/>
            <w:webHidden/>
          </w:rPr>
          <w:fldChar w:fldCharType="end"/>
        </w:r>
      </w:hyperlink>
    </w:p>
    <w:p w:rsidR="00F91E6C" w:rsidRDefault="00A02EC4">
      <w:pPr>
        <w:pStyle w:val="TOC1"/>
        <w:tabs>
          <w:tab w:val="left" w:pos="475"/>
          <w:tab w:val="right" w:leader="dot" w:pos="8630"/>
        </w:tabs>
        <w:rPr>
          <w:rFonts w:asciiTheme="minorHAnsi" w:eastAsiaTheme="minorEastAsia" w:hAnsiTheme="minorHAnsi" w:cstheme="minorBidi"/>
          <w:noProof/>
          <w:sz w:val="22"/>
          <w:szCs w:val="22"/>
        </w:rPr>
      </w:pPr>
      <w:hyperlink w:anchor="_Toc377634699" w:history="1">
        <w:r w:rsidR="00F91E6C" w:rsidRPr="005313B2">
          <w:rPr>
            <w:rStyle w:val="Hyperlink"/>
            <w:noProof/>
          </w:rPr>
          <w:t>5</w:t>
        </w:r>
        <w:r w:rsidR="00F91E6C">
          <w:rPr>
            <w:rFonts w:asciiTheme="minorHAnsi" w:eastAsiaTheme="minorEastAsia" w:hAnsiTheme="minorHAnsi" w:cstheme="minorBidi"/>
            <w:noProof/>
            <w:sz w:val="22"/>
            <w:szCs w:val="22"/>
          </w:rPr>
          <w:tab/>
        </w:r>
        <w:r w:rsidR="00F91E6C" w:rsidRPr="005313B2">
          <w:rPr>
            <w:rStyle w:val="Hyperlink"/>
            <w:noProof/>
          </w:rPr>
          <w:t>Extensions to the BES-Activity Port-type</w:t>
        </w:r>
        <w:r w:rsidR="00F91E6C">
          <w:rPr>
            <w:noProof/>
            <w:webHidden/>
          </w:rPr>
          <w:tab/>
        </w:r>
        <w:r>
          <w:rPr>
            <w:noProof/>
            <w:webHidden/>
          </w:rPr>
          <w:fldChar w:fldCharType="begin"/>
        </w:r>
        <w:r w:rsidR="00F91E6C">
          <w:rPr>
            <w:noProof/>
            <w:webHidden/>
          </w:rPr>
          <w:instrText xml:space="preserve"> PAGEREF _Toc377634699 \h </w:instrText>
        </w:r>
        <w:r>
          <w:rPr>
            <w:noProof/>
            <w:webHidden/>
          </w:rPr>
        </w:r>
        <w:r>
          <w:rPr>
            <w:noProof/>
            <w:webHidden/>
          </w:rPr>
          <w:fldChar w:fldCharType="separate"/>
        </w:r>
        <w:r w:rsidR="00F91E6C">
          <w:rPr>
            <w:noProof/>
            <w:webHidden/>
          </w:rPr>
          <w:t>9</w:t>
        </w:r>
        <w:r>
          <w:rPr>
            <w:noProof/>
            <w:webHidden/>
          </w:rPr>
          <w:fldChar w:fldCharType="end"/>
        </w:r>
      </w:hyperlink>
    </w:p>
    <w:p w:rsidR="00F91E6C" w:rsidRDefault="00A02EC4">
      <w:pPr>
        <w:pStyle w:val="TOC2"/>
        <w:rPr>
          <w:rFonts w:asciiTheme="minorHAnsi" w:eastAsiaTheme="minorEastAsia" w:hAnsiTheme="minorHAnsi" w:cstheme="minorBidi"/>
          <w:noProof/>
          <w:sz w:val="22"/>
          <w:szCs w:val="22"/>
        </w:rPr>
      </w:pPr>
      <w:hyperlink w:anchor="_Toc377634705" w:history="1">
        <w:r w:rsidR="00F91E6C" w:rsidRPr="005313B2">
          <w:rPr>
            <w:rStyle w:val="Hyperlink"/>
            <w:noProof/>
          </w:rPr>
          <w:t>5.1</w:t>
        </w:r>
        <w:r w:rsidR="00F91E6C">
          <w:rPr>
            <w:rFonts w:asciiTheme="minorHAnsi" w:eastAsiaTheme="minorEastAsia" w:hAnsiTheme="minorHAnsi" w:cstheme="minorBidi"/>
            <w:noProof/>
            <w:sz w:val="22"/>
            <w:szCs w:val="22"/>
          </w:rPr>
          <w:tab/>
        </w:r>
        <w:r w:rsidR="00F91E6C" w:rsidRPr="005313B2">
          <w:rPr>
            <w:rStyle w:val="Hyperlink"/>
            <w:noProof/>
          </w:rPr>
          <w:t>Operations</w:t>
        </w:r>
        <w:r w:rsidR="00F91E6C">
          <w:rPr>
            <w:noProof/>
            <w:webHidden/>
          </w:rPr>
          <w:tab/>
        </w:r>
        <w:r>
          <w:rPr>
            <w:noProof/>
            <w:webHidden/>
          </w:rPr>
          <w:fldChar w:fldCharType="begin"/>
        </w:r>
        <w:r w:rsidR="00F91E6C">
          <w:rPr>
            <w:noProof/>
            <w:webHidden/>
          </w:rPr>
          <w:instrText xml:space="preserve"> PAGEREF _Toc377634705 \h </w:instrText>
        </w:r>
        <w:r>
          <w:rPr>
            <w:noProof/>
            <w:webHidden/>
          </w:rPr>
        </w:r>
        <w:r>
          <w:rPr>
            <w:noProof/>
            <w:webHidden/>
          </w:rPr>
          <w:fldChar w:fldCharType="separate"/>
        </w:r>
        <w:r w:rsidR="00F91E6C">
          <w:rPr>
            <w:noProof/>
            <w:webHidden/>
          </w:rPr>
          <w:t>9</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706" w:history="1">
        <w:r w:rsidR="00F91E6C" w:rsidRPr="005313B2">
          <w:rPr>
            <w:rStyle w:val="Hyperlink"/>
            <w:rFonts w:cs="Arial"/>
            <w:noProof/>
          </w:rPr>
          <w:t>5.1.1</w:t>
        </w:r>
        <w:r w:rsidR="00F91E6C">
          <w:rPr>
            <w:rFonts w:asciiTheme="minorHAnsi" w:eastAsiaTheme="minorEastAsia" w:hAnsiTheme="minorHAnsi" w:cstheme="minorBidi"/>
            <w:noProof/>
            <w:sz w:val="22"/>
            <w:szCs w:val="22"/>
          </w:rPr>
          <w:tab/>
        </w:r>
        <w:r w:rsidR="00F91E6C" w:rsidRPr="005313B2">
          <w:rPr>
            <w:rStyle w:val="Hyperlink"/>
            <w:noProof/>
          </w:rPr>
          <w:t>GetActivityAttributesDocument</w:t>
        </w:r>
        <w:r w:rsidR="00F91E6C">
          <w:rPr>
            <w:noProof/>
            <w:webHidden/>
          </w:rPr>
          <w:tab/>
        </w:r>
        <w:r>
          <w:rPr>
            <w:noProof/>
            <w:webHidden/>
          </w:rPr>
          <w:fldChar w:fldCharType="begin"/>
        </w:r>
        <w:r w:rsidR="00F91E6C">
          <w:rPr>
            <w:noProof/>
            <w:webHidden/>
          </w:rPr>
          <w:instrText xml:space="preserve"> PAGEREF _Toc377634706 \h </w:instrText>
        </w:r>
        <w:r>
          <w:rPr>
            <w:noProof/>
            <w:webHidden/>
          </w:rPr>
        </w:r>
        <w:r>
          <w:rPr>
            <w:noProof/>
            <w:webHidden/>
          </w:rPr>
          <w:fldChar w:fldCharType="separate"/>
        </w:r>
        <w:r w:rsidR="00F91E6C">
          <w:rPr>
            <w:noProof/>
            <w:webHidden/>
          </w:rPr>
          <w:t>9</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707" w:history="1">
        <w:r w:rsidR="00F91E6C" w:rsidRPr="005313B2">
          <w:rPr>
            <w:rStyle w:val="Hyperlink"/>
            <w:rFonts w:cs="Arial"/>
            <w:noProof/>
          </w:rPr>
          <w:t>5.1.2</w:t>
        </w:r>
        <w:r w:rsidR="00F91E6C">
          <w:rPr>
            <w:rFonts w:asciiTheme="minorHAnsi" w:eastAsiaTheme="minorEastAsia" w:hAnsiTheme="minorHAnsi" w:cstheme="minorBidi"/>
            <w:noProof/>
            <w:sz w:val="22"/>
            <w:szCs w:val="22"/>
          </w:rPr>
          <w:tab/>
        </w:r>
        <w:r w:rsidR="00F91E6C" w:rsidRPr="005313B2">
          <w:rPr>
            <w:rStyle w:val="Hyperlink"/>
            <w:noProof/>
          </w:rPr>
          <w:t>GetActivityStatus</w:t>
        </w:r>
        <w:r w:rsidR="00F91E6C">
          <w:rPr>
            <w:noProof/>
            <w:webHidden/>
          </w:rPr>
          <w:tab/>
        </w:r>
        <w:r>
          <w:rPr>
            <w:noProof/>
            <w:webHidden/>
          </w:rPr>
          <w:fldChar w:fldCharType="begin"/>
        </w:r>
        <w:r w:rsidR="00F91E6C">
          <w:rPr>
            <w:noProof/>
            <w:webHidden/>
          </w:rPr>
          <w:instrText xml:space="preserve"> PAGEREF _Toc377634707 \h </w:instrText>
        </w:r>
        <w:r>
          <w:rPr>
            <w:noProof/>
            <w:webHidden/>
          </w:rPr>
        </w:r>
        <w:r>
          <w:rPr>
            <w:noProof/>
            <w:webHidden/>
          </w:rPr>
          <w:fldChar w:fldCharType="separate"/>
        </w:r>
        <w:r w:rsidR="00F91E6C">
          <w:rPr>
            <w:noProof/>
            <w:webHidden/>
          </w:rPr>
          <w:t>10</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708" w:history="1">
        <w:r w:rsidR="00F91E6C" w:rsidRPr="005313B2">
          <w:rPr>
            <w:rStyle w:val="Hyperlink"/>
            <w:rFonts w:cs="Arial"/>
            <w:noProof/>
          </w:rPr>
          <w:t>5.1.3</w:t>
        </w:r>
        <w:r w:rsidR="00F91E6C">
          <w:rPr>
            <w:rFonts w:asciiTheme="minorHAnsi" w:eastAsiaTheme="minorEastAsia" w:hAnsiTheme="minorHAnsi" w:cstheme="minorBidi"/>
            <w:noProof/>
            <w:sz w:val="22"/>
            <w:szCs w:val="22"/>
          </w:rPr>
          <w:tab/>
        </w:r>
        <w:r w:rsidR="00F91E6C" w:rsidRPr="005313B2">
          <w:rPr>
            <w:rStyle w:val="Hyperlink"/>
            <w:noProof/>
          </w:rPr>
          <w:t>ResumeActivity</w:t>
        </w:r>
        <w:r w:rsidR="00F91E6C">
          <w:rPr>
            <w:noProof/>
            <w:webHidden/>
          </w:rPr>
          <w:tab/>
        </w:r>
        <w:r>
          <w:rPr>
            <w:noProof/>
            <w:webHidden/>
          </w:rPr>
          <w:fldChar w:fldCharType="begin"/>
        </w:r>
        <w:r w:rsidR="00F91E6C">
          <w:rPr>
            <w:noProof/>
            <w:webHidden/>
          </w:rPr>
          <w:instrText xml:space="preserve"> PAGEREF _Toc377634708 \h </w:instrText>
        </w:r>
        <w:r>
          <w:rPr>
            <w:noProof/>
            <w:webHidden/>
          </w:rPr>
        </w:r>
        <w:r>
          <w:rPr>
            <w:noProof/>
            <w:webHidden/>
          </w:rPr>
          <w:fldChar w:fldCharType="separate"/>
        </w:r>
        <w:r w:rsidR="00F91E6C">
          <w:rPr>
            <w:noProof/>
            <w:webHidden/>
          </w:rPr>
          <w:t>10</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709" w:history="1">
        <w:r w:rsidR="00F91E6C" w:rsidRPr="005313B2">
          <w:rPr>
            <w:rStyle w:val="Hyperlink"/>
            <w:rFonts w:cs="Arial"/>
            <w:noProof/>
          </w:rPr>
          <w:t>5.1.4</w:t>
        </w:r>
        <w:r w:rsidR="00F91E6C">
          <w:rPr>
            <w:rFonts w:asciiTheme="minorHAnsi" w:eastAsiaTheme="minorEastAsia" w:hAnsiTheme="minorHAnsi" w:cstheme="minorBidi"/>
            <w:noProof/>
            <w:sz w:val="22"/>
            <w:szCs w:val="22"/>
          </w:rPr>
          <w:tab/>
        </w:r>
        <w:r w:rsidR="00F91E6C" w:rsidRPr="005313B2">
          <w:rPr>
            <w:rStyle w:val="Hyperlink"/>
            <w:noProof/>
          </w:rPr>
          <w:t>ShareActivity</w:t>
        </w:r>
        <w:r w:rsidR="00F91E6C">
          <w:rPr>
            <w:noProof/>
            <w:webHidden/>
          </w:rPr>
          <w:tab/>
        </w:r>
        <w:r>
          <w:rPr>
            <w:noProof/>
            <w:webHidden/>
          </w:rPr>
          <w:fldChar w:fldCharType="begin"/>
        </w:r>
        <w:r w:rsidR="00F91E6C">
          <w:rPr>
            <w:noProof/>
            <w:webHidden/>
          </w:rPr>
          <w:instrText xml:space="preserve"> PAGEREF _Toc377634709 \h </w:instrText>
        </w:r>
        <w:r>
          <w:rPr>
            <w:noProof/>
            <w:webHidden/>
          </w:rPr>
        </w:r>
        <w:r>
          <w:rPr>
            <w:noProof/>
            <w:webHidden/>
          </w:rPr>
          <w:fldChar w:fldCharType="separate"/>
        </w:r>
        <w:r w:rsidR="00F91E6C">
          <w:rPr>
            <w:noProof/>
            <w:webHidden/>
          </w:rPr>
          <w:t>10</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710" w:history="1">
        <w:r w:rsidR="00F91E6C" w:rsidRPr="005313B2">
          <w:rPr>
            <w:rStyle w:val="Hyperlink"/>
            <w:rFonts w:cs="Arial"/>
            <w:noProof/>
          </w:rPr>
          <w:t>5.1.5</w:t>
        </w:r>
        <w:r w:rsidR="00F91E6C">
          <w:rPr>
            <w:rFonts w:asciiTheme="minorHAnsi" w:eastAsiaTheme="minorEastAsia" w:hAnsiTheme="minorHAnsi" w:cstheme="minorBidi"/>
            <w:noProof/>
            <w:sz w:val="22"/>
            <w:szCs w:val="22"/>
          </w:rPr>
          <w:tab/>
        </w:r>
        <w:r w:rsidR="00F91E6C" w:rsidRPr="005313B2">
          <w:rPr>
            <w:rStyle w:val="Hyperlink"/>
            <w:noProof/>
          </w:rPr>
          <w:t>TerminateActivity</w:t>
        </w:r>
        <w:r w:rsidR="00F91E6C">
          <w:rPr>
            <w:noProof/>
            <w:webHidden/>
          </w:rPr>
          <w:tab/>
        </w:r>
        <w:r>
          <w:rPr>
            <w:noProof/>
            <w:webHidden/>
          </w:rPr>
          <w:fldChar w:fldCharType="begin"/>
        </w:r>
        <w:r w:rsidR="00F91E6C">
          <w:rPr>
            <w:noProof/>
            <w:webHidden/>
          </w:rPr>
          <w:instrText xml:space="preserve"> PAGEREF _Toc377634710 \h </w:instrText>
        </w:r>
        <w:r>
          <w:rPr>
            <w:noProof/>
            <w:webHidden/>
          </w:rPr>
        </w:r>
        <w:r>
          <w:rPr>
            <w:noProof/>
            <w:webHidden/>
          </w:rPr>
          <w:fldChar w:fldCharType="separate"/>
        </w:r>
        <w:r w:rsidR="00F91E6C">
          <w:rPr>
            <w:noProof/>
            <w:webHidden/>
          </w:rPr>
          <w:t>10</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711" w:history="1">
        <w:r w:rsidR="00F91E6C" w:rsidRPr="005313B2">
          <w:rPr>
            <w:rStyle w:val="Hyperlink"/>
            <w:rFonts w:cs="Arial"/>
            <w:noProof/>
          </w:rPr>
          <w:t>5.1.6</w:t>
        </w:r>
        <w:r w:rsidR="00F91E6C">
          <w:rPr>
            <w:rFonts w:asciiTheme="minorHAnsi" w:eastAsiaTheme="minorEastAsia" w:hAnsiTheme="minorHAnsi" w:cstheme="minorBidi"/>
            <w:noProof/>
            <w:sz w:val="22"/>
            <w:szCs w:val="22"/>
          </w:rPr>
          <w:tab/>
        </w:r>
        <w:r w:rsidR="00F91E6C" w:rsidRPr="005313B2">
          <w:rPr>
            <w:rStyle w:val="Hyperlink"/>
            <w:noProof/>
          </w:rPr>
          <w:t>GetActivityDocument</w:t>
        </w:r>
        <w:r w:rsidR="00F91E6C">
          <w:rPr>
            <w:noProof/>
            <w:webHidden/>
          </w:rPr>
          <w:tab/>
        </w:r>
        <w:r>
          <w:rPr>
            <w:noProof/>
            <w:webHidden/>
          </w:rPr>
          <w:fldChar w:fldCharType="begin"/>
        </w:r>
        <w:r w:rsidR="00F91E6C">
          <w:rPr>
            <w:noProof/>
            <w:webHidden/>
          </w:rPr>
          <w:instrText xml:space="preserve"> PAGEREF _Toc377634711 \h </w:instrText>
        </w:r>
        <w:r>
          <w:rPr>
            <w:noProof/>
            <w:webHidden/>
          </w:rPr>
        </w:r>
        <w:r>
          <w:rPr>
            <w:noProof/>
            <w:webHidden/>
          </w:rPr>
          <w:fldChar w:fldCharType="separate"/>
        </w:r>
        <w:r w:rsidR="00F91E6C">
          <w:rPr>
            <w:noProof/>
            <w:webHidden/>
          </w:rPr>
          <w:t>11</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712" w:history="1">
        <w:r w:rsidR="00F91E6C" w:rsidRPr="005313B2">
          <w:rPr>
            <w:rStyle w:val="Hyperlink"/>
            <w:rFonts w:cs="Arial"/>
            <w:noProof/>
          </w:rPr>
          <w:t>5.1.7</w:t>
        </w:r>
        <w:r w:rsidR="00F91E6C">
          <w:rPr>
            <w:rFonts w:asciiTheme="minorHAnsi" w:eastAsiaTheme="minorEastAsia" w:hAnsiTheme="minorHAnsi" w:cstheme="minorBidi"/>
            <w:noProof/>
            <w:sz w:val="22"/>
            <w:szCs w:val="22"/>
          </w:rPr>
          <w:tab/>
        </w:r>
        <w:r w:rsidR="00F91E6C" w:rsidRPr="005313B2">
          <w:rPr>
            <w:rStyle w:val="Hyperlink"/>
            <w:noProof/>
          </w:rPr>
          <w:t>ResumeActivity</w:t>
        </w:r>
        <w:r w:rsidR="00F91E6C">
          <w:rPr>
            <w:noProof/>
            <w:webHidden/>
          </w:rPr>
          <w:tab/>
        </w:r>
        <w:r>
          <w:rPr>
            <w:noProof/>
            <w:webHidden/>
          </w:rPr>
          <w:fldChar w:fldCharType="begin"/>
        </w:r>
        <w:r w:rsidR="00F91E6C">
          <w:rPr>
            <w:noProof/>
            <w:webHidden/>
          </w:rPr>
          <w:instrText xml:space="preserve"> PAGEREF _Toc377634712 \h </w:instrText>
        </w:r>
        <w:r>
          <w:rPr>
            <w:noProof/>
            <w:webHidden/>
          </w:rPr>
        </w:r>
        <w:r>
          <w:rPr>
            <w:noProof/>
            <w:webHidden/>
          </w:rPr>
          <w:fldChar w:fldCharType="separate"/>
        </w:r>
        <w:r w:rsidR="00F91E6C">
          <w:rPr>
            <w:noProof/>
            <w:webHidden/>
          </w:rPr>
          <w:t>11</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713" w:history="1">
        <w:r w:rsidR="00F91E6C" w:rsidRPr="005313B2">
          <w:rPr>
            <w:rStyle w:val="Hyperlink"/>
            <w:rFonts w:cs="Arial"/>
            <w:noProof/>
          </w:rPr>
          <w:t>5.1.8</w:t>
        </w:r>
        <w:r w:rsidR="00F91E6C">
          <w:rPr>
            <w:rFonts w:asciiTheme="minorHAnsi" w:eastAsiaTheme="minorEastAsia" w:hAnsiTheme="minorHAnsi" w:cstheme="minorBidi"/>
            <w:noProof/>
            <w:sz w:val="22"/>
            <w:szCs w:val="22"/>
          </w:rPr>
          <w:tab/>
        </w:r>
        <w:r w:rsidR="00F91E6C" w:rsidRPr="005313B2">
          <w:rPr>
            <w:rStyle w:val="Hyperlink"/>
            <w:noProof/>
          </w:rPr>
          <w:t>GetActivityHistory</w:t>
        </w:r>
        <w:r w:rsidR="00F91E6C">
          <w:rPr>
            <w:noProof/>
            <w:webHidden/>
          </w:rPr>
          <w:tab/>
        </w:r>
        <w:r>
          <w:rPr>
            <w:noProof/>
            <w:webHidden/>
          </w:rPr>
          <w:fldChar w:fldCharType="begin"/>
        </w:r>
        <w:r w:rsidR="00F91E6C">
          <w:rPr>
            <w:noProof/>
            <w:webHidden/>
          </w:rPr>
          <w:instrText xml:space="preserve"> PAGEREF _Toc377634713 \h </w:instrText>
        </w:r>
        <w:r>
          <w:rPr>
            <w:noProof/>
            <w:webHidden/>
          </w:rPr>
        </w:r>
        <w:r>
          <w:rPr>
            <w:noProof/>
            <w:webHidden/>
          </w:rPr>
          <w:fldChar w:fldCharType="separate"/>
        </w:r>
        <w:r w:rsidR="00F91E6C">
          <w:rPr>
            <w:noProof/>
            <w:webHidden/>
          </w:rPr>
          <w:t>12</w:t>
        </w:r>
        <w:r>
          <w:rPr>
            <w:noProof/>
            <w:webHidden/>
          </w:rPr>
          <w:fldChar w:fldCharType="end"/>
        </w:r>
      </w:hyperlink>
    </w:p>
    <w:p w:rsidR="00F91E6C" w:rsidRDefault="00A02EC4">
      <w:pPr>
        <w:pStyle w:val="TOC3"/>
        <w:tabs>
          <w:tab w:val="left" w:pos="1200"/>
          <w:tab w:val="right" w:leader="dot" w:pos="8630"/>
        </w:tabs>
        <w:rPr>
          <w:rFonts w:asciiTheme="minorHAnsi" w:eastAsiaTheme="minorEastAsia" w:hAnsiTheme="minorHAnsi" w:cstheme="minorBidi"/>
          <w:noProof/>
          <w:sz w:val="22"/>
          <w:szCs w:val="22"/>
        </w:rPr>
      </w:pPr>
      <w:hyperlink w:anchor="_Toc377634714" w:history="1">
        <w:r w:rsidR="00F91E6C" w:rsidRPr="005313B2">
          <w:rPr>
            <w:rStyle w:val="Hyperlink"/>
            <w:rFonts w:cs="Arial"/>
            <w:noProof/>
          </w:rPr>
          <w:t>5.1.9</w:t>
        </w:r>
        <w:r w:rsidR="00F91E6C">
          <w:rPr>
            <w:rFonts w:asciiTheme="minorHAnsi" w:eastAsiaTheme="minorEastAsia" w:hAnsiTheme="minorHAnsi" w:cstheme="minorBidi"/>
            <w:noProof/>
            <w:sz w:val="22"/>
            <w:szCs w:val="22"/>
          </w:rPr>
          <w:tab/>
        </w:r>
        <w:r w:rsidR="00F91E6C" w:rsidRPr="005313B2">
          <w:rPr>
            <w:rStyle w:val="Hyperlink"/>
            <w:noProof/>
          </w:rPr>
          <w:t>Purge</w:t>
        </w:r>
        <w:r w:rsidR="00F91E6C">
          <w:rPr>
            <w:noProof/>
            <w:webHidden/>
          </w:rPr>
          <w:tab/>
        </w:r>
        <w:r>
          <w:rPr>
            <w:noProof/>
            <w:webHidden/>
          </w:rPr>
          <w:fldChar w:fldCharType="begin"/>
        </w:r>
        <w:r w:rsidR="00F91E6C">
          <w:rPr>
            <w:noProof/>
            <w:webHidden/>
          </w:rPr>
          <w:instrText xml:space="preserve"> PAGEREF _Toc377634714 \h </w:instrText>
        </w:r>
        <w:r>
          <w:rPr>
            <w:noProof/>
            <w:webHidden/>
          </w:rPr>
        </w:r>
        <w:r>
          <w:rPr>
            <w:noProof/>
            <w:webHidden/>
          </w:rPr>
          <w:fldChar w:fldCharType="separate"/>
        </w:r>
        <w:r w:rsidR="00F91E6C">
          <w:rPr>
            <w:noProof/>
            <w:webHidden/>
          </w:rPr>
          <w:t>15</w:t>
        </w:r>
        <w:r>
          <w:rPr>
            <w:noProof/>
            <w:webHidden/>
          </w:rPr>
          <w:fldChar w:fldCharType="end"/>
        </w:r>
      </w:hyperlink>
    </w:p>
    <w:p w:rsidR="00F91E6C" w:rsidRDefault="00A02EC4">
      <w:pPr>
        <w:pStyle w:val="TOC1"/>
        <w:tabs>
          <w:tab w:val="left" w:pos="475"/>
          <w:tab w:val="right" w:leader="dot" w:pos="8630"/>
        </w:tabs>
        <w:rPr>
          <w:rFonts w:asciiTheme="minorHAnsi" w:eastAsiaTheme="minorEastAsia" w:hAnsiTheme="minorHAnsi" w:cstheme="minorBidi"/>
          <w:noProof/>
          <w:sz w:val="22"/>
          <w:szCs w:val="22"/>
        </w:rPr>
      </w:pPr>
      <w:hyperlink w:anchor="_Toc377634738" w:history="1">
        <w:r w:rsidR="00F91E6C" w:rsidRPr="005313B2">
          <w:rPr>
            <w:rStyle w:val="Hyperlink"/>
            <w:noProof/>
          </w:rPr>
          <w:t>6</w:t>
        </w:r>
        <w:r w:rsidR="00F91E6C">
          <w:rPr>
            <w:rFonts w:asciiTheme="minorHAnsi" w:eastAsiaTheme="minorEastAsia" w:hAnsiTheme="minorHAnsi" w:cstheme="minorBidi"/>
            <w:noProof/>
            <w:sz w:val="22"/>
            <w:szCs w:val="22"/>
          </w:rPr>
          <w:tab/>
        </w:r>
        <w:r w:rsidR="00F91E6C" w:rsidRPr="005313B2">
          <w:rPr>
            <w:rStyle w:val="Hyperlink"/>
            <w:noProof/>
          </w:rPr>
          <w:t>Security Considerations</w:t>
        </w:r>
        <w:r w:rsidR="00F91E6C">
          <w:rPr>
            <w:noProof/>
            <w:webHidden/>
          </w:rPr>
          <w:tab/>
        </w:r>
        <w:r>
          <w:rPr>
            <w:noProof/>
            <w:webHidden/>
          </w:rPr>
          <w:fldChar w:fldCharType="begin"/>
        </w:r>
        <w:r w:rsidR="00F91E6C">
          <w:rPr>
            <w:noProof/>
            <w:webHidden/>
          </w:rPr>
          <w:instrText xml:space="preserve"> PAGEREF _Toc377634738 \h </w:instrText>
        </w:r>
        <w:r>
          <w:rPr>
            <w:noProof/>
            <w:webHidden/>
          </w:rPr>
        </w:r>
        <w:r>
          <w:rPr>
            <w:noProof/>
            <w:webHidden/>
          </w:rPr>
          <w:fldChar w:fldCharType="separate"/>
        </w:r>
        <w:r w:rsidR="00F91E6C">
          <w:rPr>
            <w:noProof/>
            <w:webHidden/>
          </w:rPr>
          <w:t>15</w:t>
        </w:r>
        <w:r>
          <w:rPr>
            <w:noProof/>
            <w:webHidden/>
          </w:rPr>
          <w:fldChar w:fldCharType="end"/>
        </w:r>
      </w:hyperlink>
    </w:p>
    <w:p w:rsidR="00F91E6C" w:rsidRDefault="00A02EC4">
      <w:pPr>
        <w:pStyle w:val="TOC1"/>
        <w:tabs>
          <w:tab w:val="left" w:pos="475"/>
          <w:tab w:val="right" w:leader="dot" w:pos="8630"/>
        </w:tabs>
        <w:rPr>
          <w:rFonts w:asciiTheme="minorHAnsi" w:eastAsiaTheme="minorEastAsia" w:hAnsiTheme="minorHAnsi" w:cstheme="minorBidi"/>
          <w:noProof/>
          <w:sz w:val="22"/>
          <w:szCs w:val="22"/>
        </w:rPr>
      </w:pPr>
      <w:hyperlink w:anchor="_Toc377634739" w:history="1">
        <w:r w:rsidR="00F91E6C" w:rsidRPr="005313B2">
          <w:rPr>
            <w:rStyle w:val="Hyperlink"/>
            <w:noProof/>
            <w:lang w:eastAsia="ja-JP"/>
          </w:rPr>
          <w:t>7</w:t>
        </w:r>
        <w:r w:rsidR="00F91E6C">
          <w:rPr>
            <w:rFonts w:asciiTheme="minorHAnsi" w:eastAsiaTheme="minorEastAsia" w:hAnsiTheme="minorHAnsi" w:cstheme="minorBidi"/>
            <w:noProof/>
            <w:sz w:val="22"/>
            <w:szCs w:val="22"/>
          </w:rPr>
          <w:tab/>
        </w:r>
        <w:r w:rsidR="00F91E6C" w:rsidRPr="005313B2">
          <w:rPr>
            <w:rStyle w:val="Hyperlink"/>
            <w:noProof/>
          </w:rPr>
          <w:t>Author Information</w:t>
        </w:r>
        <w:r w:rsidR="00F91E6C">
          <w:rPr>
            <w:noProof/>
            <w:webHidden/>
          </w:rPr>
          <w:tab/>
        </w:r>
        <w:r>
          <w:rPr>
            <w:noProof/>
            <w:webHidden/>
          </w:rPr>
          <w:fldChar w:fldCharType="begin"/>
        </w:r>
        <w:r w:rsidR="00F91E6C">
          <w:rPr>
            <w:noProof/>
            <w:webHidden/>
          </w:rPr>
          <w:instrText xml:space="preserve"> PAGEREF _Toc377634739 \h </w:instrText>
        </w:r>
        <w:r>
          <w:rPr>
            <w:noProof/>
            <w:webHidden/>
          </w:rPr>
        </w:r>
        <w:r>
          <w:rPr>
            <w:noProof/>
            <w:webHidden/>
          </w:rPr>
          <w:fldChar w:fldCharType="separate"/>
        </w:r>
        <w:r w:rsidR="00F91E6C">
          <w:rPr>
            <w:noProof/>
            <w:webHidden/>
          </w:rPr>
          <w:t>15</w:t>
        </w:r>
        <w:r>
          <w:rPr>
            <w:noProof/>
            <w:webHidden/>
          </w:rPr>
          <w:fldChar w:fldCharType="end"/>
        </w:r>
      </w:hyperlink>
    </w:p>
    <w:p w:rsidR="00F91E6C" w:rsidRDefault="00A02EC4">
      <w:pPr>
        <w:pStyle w:val="TOC1"/>
        <w:tabs>
          <w:tab w:val="left" w:pos="475"/>
          <w:tab w:val="right" w:leader="dot" w:pos="8630"/>
        </w:tabs>
        <w:rPr>
          <w:rFonts w:asciiTheme="minorHAnsi" w:eastAsiaTheme="minorEastAsia" w:hAnsiTheme="minorHAnsi" w:cstheme="minorBidi"/>
          <w:noProof/>
          <w:sz w:val="22"/>
          <w:szCs w:val="22"/>
        </w:rPr>
      </w:pPr>
      <w:hyperlink w:anchor="_Toc377634740" w:history="1">
        <w:r w:rsidR="00F91E6C" w:rsidRPr="005313B2">
          <w:rPr>
            <w:rStyle w:val="Hyperlink"/>
            <w:noProof/>
          </w:rPr>
          <w:t>8</w:t>
        </w:r>
        <w:r w:rsidR="00F91E6C">
          <w:rPr>
            <w:rFonts w:asciiTheme="minorHAnsi" w:eastAsiaTheme="minorEastAsia" w:hAnsiTheme="minorHAnsi" w:cstheme="minorBidi"/>
            <w:noProof/>
            <w:sz w:val="22"/>
            <w:szCs w:val="22"/>
          </w:rPr>
          <w:tab/>
        </w:r>
        <w:r w:rsidR="00F91E6C" w:rsidRPr="005313B2">
          <w:rPr>
            <w:rStyle w:val="Hyperlink"/>
            <w:noProof/>
          </w:rPr>
          <w:t>Contributors</w:t>
        </w:r>
        <w:r w:rsidR="00F91E6C">
          <w:rPr>
            <w:noProof/>
            <w:webHidden/>
          </w:rPr>
          <w:tab/>
        </w:r>
        <w:r>
          <w:rPr>
            <w:noProof/>
            <w:webHidden/>
          </w:rPr>
          <w:fldChar w:fldCharType="begin"/>
        </w:r>
        <w:r w:rsidR="00F91E6C">
          <w:rPr>
            <w:noProof/>
            <w:webHidden/>
          </w:rPr>
          <w:instrText xml:space="preserve"> PAGEREF _Toc377634740 \h </w:instrText>
        </w:r>
        <w:r>
          <w:rPr>
            <w:noProof/>
            <w:webHidden/>
          </w:rPr>
        </w:r>
        <w:r>
          <w:rPr>
            <w:noProof/>
            <w:webHidden/>
          </w:rPr>
          <w:fldChar w:fldCharType="separate"/>
        </w:r>
        <w:r w:rsidR="00F91E6C">
          <w:rPr>
            <w:noProof/>
            <w:webHidden/>
          </w:rPr>
          <w:t>15</w:t>
        </w:r>
        <w:r>
          <w:rPr>
            <w:noProof/>
            <w:webHidden/>
          </w:rPr>
          <w:fldChar w:fldCharType="end"/>
        </w:r>
      </w:hyperlink>
    </w:p>
    <w:p w:rsidR="00F91E6C" w:rsidRDefault="00A02EC4">
      <w:pPr>
        <w:pStyle w:val="TOC1"/>
        <w:tabs>
          <w:tab w:val="left" w:pos="475"/>
          <w:tab w:val="right" w:leader="dot" w:pos="8630"/>
        </w:tabs>
        <w:rPr>
          <w:rFonts w:asciiTheme="minorHAnsi" w:eastAsiaTheme="minorEastAsia" w:hAnsiTheme="minorHAnsi" w:cstheme="minorBidi"/>
          <w:noProof/>
          <w:sz w:val="22"/>
          <w:szCs w:val="22"/>
        </w:rPr>
      </w:pPr>
      <w:hyperlink w:anchor="_Toc377634741" w:history="1">
        <w:r w:rsidR="00F91E6C" w:rsidRPr="005313B2">
          <w:rPr>
            <w:rStyle w:val="Hyperlink"/>
            <w:noProof/>
          </w:rPr>
          <w:t>9</w:t>
        </w:r>
        <w:r w:rsidR="00F91E6C">
          <w:rPr>
            <w:rFonts w:asciiTheme="minorHAnsi" w:eastAsiaTheme="minorEastAsia" w:hAnsiTheme="minorHAnsi" w:cstheme="minorBidi"/>
            <w:noProof/>
            <w:sz w:val="22"/>
            <w:szCs w:val="22"/>
          </w:rPr>
          <w:tab/>
        </w:r>
        <w:r w:rsidR="00F91E6C" w:rsidRPr="005313B2">
          <w:rPr>
            <w:rStyle w:val="Hyperlink"/>
            <w:noProof/>
          </w:rPr>
          <w:t>Acknowledgements</w:t>
        </w:r>
        <w:r w:rsidR="00F91E6C">
          <w:rPr>
            <w:noProof/>
            <w:webHidden/>
          </w:rPr>
          <w:tab/>
        </w:r>
        <w:r>
          <w:rPr>
            <w:noProof/>
            <w:webHidden/>
          </w:rPr>
          <w:fldChar w:fldCharType="begin"/>
        </w:r>
        <w:r w:rsidR="00F91E6C">
          <w:rPr>
            <w:noProof/>
            <w:webHidden/>
          </w:rPr>
          <w:instrText xml:space="preserve"> PAGEREF _Toc377634741 \h </w:instrText>
        </w:r>
        <w:r>
          <w:rPr>
            <w:noProof/>
            <w:webHidden/>
          </w:rPr>
        </w:r>
        <w:r>
          <w:rPr>
            <w:noProof/>
            <w:webHidden/>
          </w:rPr>
          <w:fldChar w:fldCharType="separate"/>
        </w:r>
        <w:r w:rsidR="00F91E6C">
          <w:rPr>
            <w:noProof/>
            <w:webHidden/>
          </w:rPr>
          <w:t>15</w:t>
        </w:r>
        <w:r>
          <w:rPr>
            <w:noProof/>
            <w:webHidden/>
          </w:rPr>
          <w:fldChar w:fldCharType="end"/>
        </w:r>
      </w:hyperlink>
    </w:p>
    <w:p w:rsidR="00F91E6C" w:rsidRDefault="00A02EC4">
      <w:pPr>
        <w:pStyle w:val="TOC1"/>
        <w:tabs>
          <w:tab w:val="right" w:leader="dot" w:pos="8630"/>
        </w:tabs>
        <w:rPr>
          <w:rFonts w:asciiTheme="minorHAnsi" w:eastAsiaTheme="minorEastAsia" w:hAnsiTheme="minorHAnsi" w:cstheme="minorBidi"/>
          <w:noProof/>
          <w:sz w:val="22"/>
          <w:szCs w:val="22"/>
        </w:rPr>
      </w:pPr>
      <w:hyperlink w:anchor="_Toc377634742" w:history="1">
        <w:r w:rsidR="00F91E6C" w:rsidRPr="005313B2">
          <w:rPr>
            <w:rStyle w:val="Hyperlink"/>
            <w:noProof/>
          </w:rPr>
          <w:t>Full Copyright Notice</w:t>
        </w:r>
        <w:r w:rsidR="00F91E6C">
          <w:rPr>
            <w:noProof/>
            <w:webHidden/>
          </w:rPr>
          <w:tab/>
        </w:r>
        <w:r>
          <w:rPr>
            <w:noProof/>
            <w:webHidden/>
          </w:rPr>
          <w:fldChar w:fldCharType="begin"/>
        </w:r>
        <w:r w:rsidR="00F91E6C">
          <w:rPr>
            <w:noProof/>
            <w:webHidden/>
          </w:rPr>
          <w:instrText xml:space="preserve"> PAGEREF _Toc377634742 \h </w:instrText>
        </w:r>
        <w:r>
          <w:rPr>
            <w:noProof/>
            <w:webHidden/>
          </w:rPr>
        </w:r>
        <w:r>
          <w:rPr>
            <w:noProof/>
            <w:webHidden/>
          </w:rPr>
          <w:fldChar w:fldCharType="separate"/>
        </w:r>
        <w:r w:rsidR="00F91E6C">
          <w:rPr>
            <w:noProof/>
            <w:webHidden/>
          </w:rPr>
          <w:t>16</w:t>
        </w:r>
        <w:r>
          <w:rPr>
            <w:noProof/>
            <w:webHidden/>
          </w:rPr>
          <w:fldChar w:fldCharType="end"/>
        </w:r>
      </w:hyperlink>
    </w:p>
    <w:p w:rsidR="00F91E6C" w:rsidRDefault="00A02EC4">
      <w:pPr>
        <w:pStyle w:val="TOC1"/>
        <w:tabs>
          <w:tab w:val="right" w:leader="dot" w:pos="8630"/>
        </w:tabs>
        <w:rPr>
          <w:rFonts w:asciiTheme="minorHAnsi" w:eastAsiaTheme="minorEastAsia" w:hAnsiTheme="minorHAnsi" w:cstheme="minorBidi"/>
          <w:noProof/>
          <w:sz w:val="22"/>
          <w:szCs w:val="22"/>
        </w:rPr>
      </w:pPr>
      <w:hyperlink w:anchor="_Toc377634743" w:history="1">
        <w:r w:rsidR="00F91E6C" w:rsidRPr="005313B2">
          <w:rPr>
            <w:rStyle w:val="Hyperlink"/>
            <w:noProof/>
          </w:rPr>
          <w:t>Intellectual Property Statement</w:t>
        </w:r>
        <w:r w:rsidR="00F91E6C">
          <w:rPr>
            <w:noProof/>
            <w:webHidden/>
          </w:rPr>
          <w:tab/>
        </w:r>
        <w:r>
          <w:rPr>
            <w:noProof/>
            <w:webHidden/>
          </w:rPr>
          <w:fldChar w:fldCharType="begin"/>
        </w:r>
        <w:r w:rsidR="00F91E6C">
          <w:rPr>
            <w:noProof/>
            <w:webHidden/>
          </w:rPr>
          <w:instrText xml:space="preserve"> PAGEREF _Toc377634743 \h </w:instrText>
        </w:r>
        <w:r>
          <w:rPr>
            <w:noProof/>
            <w:webHidden/>
          </w:rPr>
        </w:r>
        <w:r>
          <w:rPr>
            <w:noProof/>
            <w:webHidden/>
          </w:rPr>
          <w:fldChar w:fldCharType="separate"/>
        </w:r>
        <w:r w:rsidR="00F91E6C">
          <w:rPr>
            <w:noProof/>
            <w:webHidden/>
          </w:rPr>
          <w:t>16</w:t>
        </w:r>
        <w:r>
          <w:rPr>
            <w:noProof/>
            <w:webHidden/>
          </w:rPr>
          <w:fldChar w:fldCharType="end"/>
        </w:r>
      </w:hyperlink>
    </w:p>
    <w:p w:rsidR="00F91E6C" w:rsidRDefault="00A02EC4">
      <w:pPr>
        <w:pStyle w:val="TOC1"/>
        <w:tabs>
          <w:tab w:val="right" w:leader="dot" w:pos="8630"/>
        </w:tabs>
        <w:rPr>
          <w:rFonts w:asciiTheme="minorHAnsi" w:eastAsiaTheme="minorEastAsia" w:hAnsiTheme="minorHAnsi" w:cstheme="minorBidi"/>
          <w:noProof/>
          <w:sz w:val="22"/>
          <w:szCs w:val="22"/>
        </w:rPr>
      </w:pPr>
      <w:hyperlink w:anchor="_Toc377634744" w:history="1">
        <w:r w:rsidR="00F91E6C" w:rsidRPr="005313B2">
          <w:rPr>
            <w:rStyle w:val="Hyperlink"/>
            <w:noProof/>
          </w:rPr>
          <w:t>Normative References</w:t>
        </w:r>
        <w:r w:rsidR="00F91E6C">
          <w:rPr>
            <w:noProof/>
            <w:webHidden/>
          </w:rPr>
          <w:tab/>
        </w:r>
        <w:r>
          <w:rPr>
            <w:noProof/>
            <w:webHidden/>
          </w:rPr>
          <w:fldChar w:fldCharType="begin"/>
        </w:r>
        <w:r w:rsidR="00F91E6C">
          <w:rPr>
            <w:noProof/>
            <w:webHidden/>
          </w:rPr>
          <w:instrText xml:space="preserve"> PAGEREF _Toc377634744 \h </w:instrText>
        </w:r>
        <w:r>
          <w:rPr>
            <w:noProof/>
            <w:webHidden/>
          </w:rPr>
        </w:r>
        <w:r>
          <w:rPr>
            <w:noProof/>
            <w:webHidden/>
          </w:rPr>
          <w:fldChar w:fldCharType="separate"/>
        </w:r>
        <w:r w:rsidR="00F91E6C">
          <w:rPr>
            <w:noProof/>
            <w:webHidden/>
          </w:rPr>
          <w:t>16</w:t>
        </w:r>
        <w:r>
          <w:rPr>
            <w:noProof/>
            <w:webHidden/>
          </w:rPr>
          <w:fldChar w:fldCharType="end"/>
        </w:r>
      </w:hyperlink>
    </w:p>
    <w:p w:rsidR="00F91E6C" w:rsidRPr="00D3579D" w:rsidRDefault="00A02EC4" w:rsidP="00F91E6C">
      <w:r>
        <w:fldChar w:fldCharType="end"/>
      </w:r>
    </w:p>
    <w:p w:rsidR="00F91E6C" w:rsidRPr="00D3579D" w:rsidRDefault="00202CF2" w:rsidP="00F91E6C">
      <w:pPr>
        <w:pStyle w:val="Heading1"/>
        <w:rPr>
          <w:lang w:eastAsia="ja-JP"/>
        </w:rPr>
      </w:pPr>
      <w:bookmarkStart w:id="7" w:name="_Toc517689863"/>
      <w:bookmarkStart w:id="8" w:name="_Toc534741319"/>
      <w:bookmarkStart w:id="9" w:name="_Ref1389481"/>
      <w:bookmarkStart w:id="10" w:name="_Ref19615500"/>
      <w:bookmarkStart w:id="11" w:name="_Toc26947259"/>
      <w:bookmarkStart w:id="12" w:name="_Toc27210586"/>
      <w:bookmarkStart w:id="13" w:name="_Toc37261118"/>
      <w:bookmarkStart w:id="14" w:name="_Ref84258032"/>
      <w:r w:rsidRPr="00D3579D">
        <w:br w:type="page"/>
      </w:r>
      <w:bookmarkStart w:id="15" w:name="_Toc377634655"/>
      <w:r w:rsidRPr="00D3579D">
        <w:lastRenderedPageBreak/>
        <w:t>Introduction</w:t>
      </w:r>
      <w:bookmarkEnd w:id="7"/>
      <w:bookmarkEnd w:id="8"/>
      <w:bookmarkEnd w:id="9"/>
      <w:bookmarkEnd w:id="10"/>
      <w:bookmarkEnd w:id="11"/>
      <w:bookmarkEnd w:id="12"/>
      <w:bookmarkEnd w:id="13"/>
      <w:bookmarkEnd w:id="14"/>
      <w:bookmarkEnd w:id="15"/>
    </w:p>
    <w:p w:rsidR="00F91E6C" w:rsidRDefault="00202CF2" w:rsidP="00F91E6C">
      <w:ins w:id="16" w:author="m.memon" w:date="2012-10-10T16:09:00Z">
        <w:r>
          <w:t xml:space="preserve">The </w:t>
        </w:r>
      </w:ins>
      <w:r>
        <w:t>Production Grid Interoperability Working Group identified a number of execution manag</w:t>
      </w:r>
      <w:r>
        <w:t>e</w:t>
      </w:r>
      <w:r>
        <w:t>ment use cases and requirements in GFD.180. A number of ways to meet these requirements have been extensively discussed. They fall into two categories: 1) define a new set of specific</w:t>
      </w:r>
      <w:r>
        <w:t>a</w:t>
      </w:r>
      <w:r>
        <w:t>tions from scratch to meet the requirements, and 2), profile and minimally extend existing specif</w:t>
      </w:r>
      <w:r>
        <w:t>i</w:t>
      </w:r>
      <w:r>
        <w:t xml:space="preserve">cations to meet the requirements. </w:t>
      </w:r>
    </w:p>
    <w:p w:rsidR="00F91E6C" w:rsidRDefault="00202CF2" w:rsidP="00F91E6C">
      <w:r>
        <w:t>The AEP is a part of the second approach, profiling and extending existing specifications to meet the requirement. It combines, extends, and profiles six existing specifications to meet the PGI requirements: WS Addressing EndPoint References, OGSA Basic Execution Services (O</w:t>
      </w:r>
      <w:r>
        <w:t>G</w:t>
      </w:r>
      <w:r>
        <w:t xml:space="preserve">SA_BES, or BES) [GFD.108], RNS 1.1 OGSA-WSRF Basic Profile 1.0 [GFD.172], </w:t>
      </w:r>
      <w:r w:rsidRPr="00A610A4">
        <w:t>WS-Iterator 1.0 [GFD.188],</w:t>
      </w:r>
      <w:r>
        <w:t xml:space="preserve"> OGSA-ByteIO WSRF Basic Profile 1.0 [GFD.98], and WS-Notification 1.3.</w:t>
      </w:r>
    </w:p>
    <w:p w:rsidR="00F91E6C" w:rsidRDefault="00202CF2" w:rsidP="00F91E6C">
      <w:r>
        <w:t xml:space="preserve">The OGSA Basic Execution Services specification (OGSA_BES, or BES) [GFD.108] has been in use for over five years. Over the course of use several common extensions have been used by different implementers. In OGSA-BES the CreateActivity operation returns a </w:t>
      </w:r>
      <w:r w:rsidRPr="00C53CA7">
        <w:t xml:space="preserve">WS-Addressing </w:t>
      </w:r>
      <w:r>
        <w:t>Endpoint Reference (EPR), which clients can subsequently use to refer to the new activity. While the specification requires that the EPR</w:t>
      </w:r>
      <w:r w:rsidR="00F91E6C">
        <w:t xml:space="preserve"> </w:t>
      </w:r>
      <w:r>
        <w:t xml:space="preserve">MUST be </w:t>
      </w:r>
      <w:r w:rsidRPr="00C53CA7">
        <w:t>compliant with WS-Addressing EndpointRef</w:t>
      </w:r>
      <w:r w:rsidRPr="00C53CA7">
        <w:t>e</w:t>
      </w:r>
      <w:r w:rsidRPr="00C53CA7">
        <w:t>renceTypes</w:t>
      </w:r>
      <w:r>
        <w:t xml:space="preserve"> it makes no additional requirements. </w:t>
      </w:r>
    </w:p>
    <w:p w:rsidR="00F91E6C" w:rsidRDefault="00202CF2" w:rsidP="00F91E6C">
      <w:r>
        <w:t xml:space="preserve">The Activity Endpoint Profile is a profile on the EPR returned from CreateActivity. The profile </w:t>
      </w:r>
    </w:p>
    <w:p w:rsidR="00F91E6C" w:rsidRDefault="00202CF2" w:rsidP="00F91E6C">
      <w:pPr>
        <w:pStyle w:val="ListParagraph"/>
        <w:numPr>
          <w:ilvl w:val="0"/>
          <w:numId w:val="38"/>
        </w:numPr>
      </w:pPr>
      <w:r>
        <w:t xml:space="preserve">specifies that the OGSA-BES </w:t>
      </w:r>
      <w:r w:rsidR="00F91E6C">
        <w:t>MUST return</w:t>
      </w:r>
      <w:r>
        <w:t xml:space="preserve"> an EPR that implements the RNS 1.1 OGSA-WSRF Basic Profile 1.0 [GFD.172], </w:t>
      </w:r>
    </w:p>
    <w:p w:rsidR="00F91E6C" w:rsidRPr="00DC3A02" w:rsidRDefault="00202CF2" w:rsidP="00F91E6C">
      <w:pPr>
        <w:pStyle w:val="ListParagraph"/>
        <w:numPr>
          <w:ilvl w:val="0"/>
          <w:numId w:val="38"/>
        </w:numPr>
      </w:pPr>
      <w:r w:rsidRPr="00DC3A02">
        <w:t>defines WS Addressing metadata fields that MUST be present in the EPR of the activity,</w:t>
      </w:r>
    </w:p>
    <w:p w:rsidR="00F91E6C" w:rsidRDefault="00202CF2" w:rsidP="00F91E6C">
      <w:pPr>
        <w:pStyle w:val="ListParagraph"/>
        <w:numPr>
          <w:ilvl w:val="0"/>
          <w:numId w:val="38"/>
        </w:numPr>
      </w:pPr>
      <w:r>
        <w:t>defines optional WS-Notification subscriptions,</w:t>
      </w:r>
    </w:p>
    <w:p w:rsidR="00F91E6C" w:rsidRDefault="00202CF2" w:rsidP="00F91E6C">
      <w:pPr>
        <w:pStyle w:val="ListParagraph"/>
        <w:numPr>
          <w:ilvl w:val="0"/>
          <w:numId w:val="38"/>
        </w:numPr>
      </w:pPr>
      <w:r>
        <w:t xml:space="preserve">defines a set of required RNS entries and optional RNS entries returned from the RNS lookup operation on compliant endpoints, </w:t>
      </w:r>
    </w:p>
    <w:p w:rsidR="00F91E6C" w:rsidRDefault="00202CF2" w:rsidP="00F91E6C">
      <w:pPr>
        <w:pStyle w:val="ListParagraph"/>
        <w:numPr>
          <w:ilvl w:val="0"/>
          <w:numId w:val="38"/>
        </w:numPr>
      </w:pPr>
      <w:r>
        <w:t>defines a set of resource properties exposing the activity properties, e.g., status,</w:t>
      </w:r>
    </w:p>
    <w:p w:rsidR="00F91E6C" w:rsidRDefault="00202CF2" w:rsidP="00F91E6C">
      <w:pPr>
        <w:pStyle w:val="ListParagraph"/>
        <w:numPr>
          <w:ilvl w:val="0"/>
          <w:numId w:val="38"/>
        </w:numPr>
      </w:pPr>
      <w:r>
        <w:t>and defines an activity port-type.</w:t>
      </w:r>
    </w:p>
    <w:p w:rsidR="00F91E6C" w:rsidRPr="00D3579D" w:rsidRDefault="00202CF2">
      <w:pPr>
        <w:pStyle w:val="Heading1"/>
      </w:pPr>
      <w:bookmarkStart w:id="17" w:name="_Toc89666096"/>
      <w:bookmarkStart w:id="18" w:name="_Toc26947260"/>
      <w:bookmarkStart w:id="19" w:name="_Toc27210587"/>
      <w:bookmarkStart w:id="20" w:name="_Toc37261119"/>
      <w:bookmarkStart w:id="21" w:name="_Ref84258036"/>
      <w:bookmarkStart w:id="22" w:name="_Ref84258059"/>
      <w:bookmarkStart w:id="23" w:name="_Ref104639059"/>
      <w:bookmarkStart w:id="24" w:name="_Ref116909616"/>
      <w:bookmarkStart w:id="25" w:name="_Toc377634656"/>
      <w:bookmarkEnd w:id="17"/>
      <w:r w:rsidRPr="00D3579D">
        <w:t>Notational Conventions</w:t>
      </w:r>
      <w:bookmarkEnd w:id="18"/>
      <w:bookmarkEnd w:id="19"/>
      <w:bookmarkEnd w:id="20"/>
      <w:bookmarkEnd w:id="21"/>
      <w:bookmarkEnd w:id="22"/>
      <w:bookmarkEnd w:id="23"/>
      <w:bookmarkEnd w:id="24"/>
      <w:bookmarkEnd w:id="25"/>
    </w:p>
    <w:p w:rsidR="00F91E6C" w:rsidRPr="00D3579D" w:rsidRDefault="00202CF2" w:rsidP="00F91E6C">
      <w:r w:rsidRPr="00D3579D">
        <w:t>The key words “MUST,” “MUST NOT,” “REQUIRED,” “SHALL,” “SHALL NOT,” “SHOULD,” “SHOULD NOT,” “RECOMMENDED,” “MAY,” and “OPTIONAL” are to be interpreted as d</w:t>
      </w:r>
      <w:r w:rsidRPr="00D3579D">
        <w:t>e</w:t>
      </w:r>
      <w:r w:rsidRPr="00D3579D">
        <w:t xml:space="preserve">scribed in RFC-2119 </w:t>
      </w:r>
      <w:r w:rsidR="00A02EC4" w:rsidRPr="00D3579D">
        <w:fldChar w:fldCharType="begin"/>
      </w:r>
      <w:r w:rsidRPr="00D3579D">
        <w:instrText xml:space="preserve"> REF rfc2119 \h </w:instrText>
      </w:r>
      <w:r w:rsidR="00A02EC4" w:rsidRPr="00D3579D">
        <w:fldChar w:fldCharType="separate"/>
      </w:r>
      <w:r w:rsidRPr="00D3579D">
        <w:t>[RFC 2119]</w:t>
      </w:r>
      <w:r w:rsidR="00A02EC4" w:rsidRPr="00D3579D">
        <w:fldChar w:fldCharType="end"/>
      </w:r>
      <w:r w:rsidRPr="00D3579D">
        <w:t>.</w:t>
      </w:r>
    </w:p>
    <w:p w:rsidR="00F91E6C" w:rsidRDefault="00202CF2" w:rsidP="00F91E6C">
      <w:r w:rsidRPr="00D3579D">
        <w:t>The document refers to an “</w:t>
      </w:r>
      <w:r>
        <w:t>Activity Endpoint</w:t>
      </w:r>
      <w:r w:rsidRPr="00D3579D">
        <w:t xml:space="preserve"> Profile compliant system” as a “Compliant system”. </w:t>
      </w:r>
    </w:p>
    <w:p w:rsidR="00F91E6C" w:rsidRPr="00D3579D" w:rsidRDefault="00202CF2" w:rsidP="00F91E6C">
      <w:r w:rsidRPr="00D3579D">
        <w:t xml:space="preserve">This specification uses namespace prefixes throughout; they are listed in </w:t>
      </w:r>
      <w:r w:rsidR="00A02EC4" w:rsidRPr="00D3579D">
        <w:fldChar w:fldCharType="begin"/>
      </w:r>
      <w:r w:rsidRPr="00D3579D">
        <w:instrText xml:space="preserve"> REF _Ref89682211 \h </w:instrText>
      </w:r>
      <w:r w:rsidR="00A02EC4" w:rsidRPr="00D3579D">
        <w:fldChar w:fldCharType="separate"/>
      </w:r>
      <w:r w:rsidRPr="00D3579D">
        <w:t xml:space="preserve">Table </w:t>
      </w:r>
      <w:r>
        <w:rPr>
          <w:noProof/>
        </w:rPr>
        <w:t>2</w:t>
      </w:r>
      <w:r w:rsidRPr="00D3579D">
        <w:noBreakHyphen/>
      </w:r>
      <w:r>
        <w:rPr>
          <w:noProof/>
        </w:rPr>
        <w:t>1</w:t>
      </w:r>
      <w:r w:rsidR="00A02EC4" w:rsidRPr="00D3579D">
        <w:fldChar w:fldCharType="end"/>
      </w:r>
      <w:r w:rsidRPr="00D3579D">
        <w:t>. Note that the choice of any namespace prefix is arbitrary and not semantically significant.</w:t>
      </w:r>
    </w:p>
    <w:p w:rsidR="00F91E6C" w:rsidRPr="00D3579D" w:rsidRDefault="00202CF2">
      <w:pPr>
        <w:pStyle w:val="Caption"/>
        <w:jc w:val="center"/>
      </w:pPr>
      <w:bookmarkStart w:id="26" w:name="_Ref89682211"/>
      <w:r w:rsidRPr="00D3579D">
        <w:t xml:space="preserve">Table </w:t>
      </w:r>
      <w:r w:rsidR="00A02EC4">
        <w:fldChar w:fldCharType="begin"/>
      </w:r>
      <w:r>
        <w:instrText xml:space="preserve"> STYLEREF 1 \s </w:instrText>
      </w:r>
      <w:r w:rsidR="00A02EC4">
        <w:fldChar w:fldCharType="separate"/>
      </w:r>
      <w:r>
        <w:rPr>
          <w:noProof/>
        </w:rPr>
        <w:t>2</w:t>
      </w:r>
      <w:r w:rsidR="00A02EC4">
        <w:rPr>
          <w:noProof/>
        </w:rPr>
        <w:fldChar w:fldCharType="end"/>
      </w:r>
      <w:r w:rsidRPr="00D3579D">
        <w:noBreakHyphen/>
      </w:r>
      <w:r w:rsidR="00A02EC4">
        <w:fldChar w:fldCharType="begin"/>
      </w:r>
      <w:r>
        <w:instrText xml:space="preserve"> SEQ Table \* ARABIC \s 1 </w:instrText>
      </w:r>
      <w:r w:rsidR="00A02EC4">
        <w:fldChar w:fldCharType="separate"/>
      </w:r>
      <w:r>
        <w:rPr>
          <w:noProof/>
        </w:rPr>
        <w:t>1</w:t>
      </w:r>
      <w:r w:rsidR="00A02EC4">
        <w:rPr>
          <w:noProof/>
        </w:rPr>
        <w:fldChar w:fldCharType="end"/>
      </w:r>
      <w:bookmarkEnd w:id="26"/>
      <w:r w:rsidRPr="00D3579D">
        <w:t>: Prefixes and namespaces used in this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128"/>
      </w:tblGrid>
      <w:tr w:rsidR="00F91E6C" w:rsidRPr="00D3579D">
        <w:tc>
          <w:tcPr>
            <w:tcW w:w="1728" w:type="dxa"/>
          </w:tcPr>
          <w:p w:rsidR="00F91E6C" w:rsidRPr="00D3579D" w:rsidRDefault="00202CF2" w:rsidP="00F91E6C">
            <w:r w:rsidRPr="00D3579D">
              <w:t>Prefix</w:t>
            </w:r>
          </w:p>
        </w:tc>
        <w:tc>
          <w:tcPr>
            <w:tcW w:w="7128" w:type="dxa"/>
          </w:tcPr>
          <w:p w:rsidR="00F91E6C" w:rsidRPr="00D3579D" w:rsidRDefault="00202CF2" w:rsidP="00F91E6C">
            <w:r w:rsidRPr="00D3579D">
              <w:t>Namespace</w:t>
            </w:r>
          </w:p>
        </w:tc>
      </w:tr>
      <w:tr w:rsidR="00F91E6C" w:rsidRPr="00D3579D">
        <w:tc>
          <w:tcPr>
            <w:tcW w:w="1728" w:type="dxa"/>
          </w:tcPr>
          <w:p w:rsidR="00F91E6C" w:rsidRPr="00D3579D" w:rsidRDefault="00202CF2" w:rsidP="00F91E6C">
            <w:del w:id="27" w:author="m.memon" w:date="2012-10-30T14:06:00Z">
              <w:r w:rsidRPr="00D3579D" w:rsidDel="00D35A38">
                <w:delText>X</w:delText>
              </w:r>
            </w:del>
            <w:ins w:id="28" w:author="m.memon" w:date="2012-10-30T14:06:00Z">
              <w:r>
                <w:t>x</w:t>
              </w:r>
            </w:ins>
            <w:r w:rsidRPr="00D3579D">
              <w:t>sd</w:t>
            </w:r>
          </w:p>
        </w:tc>
        <w:tc>
          <w:tcPr>
            <w:tcW w:w="7128" w:type="dxa"/>
          </w:tcPr>
          <w:p w:rsidR="00F91E6C" w:rsidRPr="00D3579D" w:rsidRDefault="00A02EC4" w:rsidP="00F91E6C">
            <w:hyperlink r:id="rId8" w:history="1">
              <w:r w:rsidR="00202CF2" w:rsidRPr="00BD0C5A">
                <w:rPr>
                  <w:rStyle w:val="Hyperlink"/>
                </w:rPr>
                <w:t>http://www.w3.org/2001/XMLSchema</w:t>
              </w:r>
            </w:hyperlink>
          </w:p>
        </w:tc>
      </w:tr>
      <w:tr w:rsidR="00F91E6C" w:rsidRPr="00D3579D">
        <w:tc>
          <w:tcPr>
            <w:tcW w:w="1728" w:type="dxa"/>
          </w:tcPr>
          <w:p w:rsidR="00F91E6C" w:rsidRPr="00B02405" w:rsidRDefault="00202CF2" w:rsidP="00F91E6C">
            <w:del w:id="29" w:author="m.memon" w:date="2012-10-30T14:06:00Z">
              <w:r w:rsidDel="00D35A38">
                <w:delText>W</w:delText>
              </w:r>
            </w:del>
            <w:ins w:id="30" w:author="m.memon" w:date="2012-10-30T14:06:00Z">
              <w:r>
                <w:t>w</w:t>
              </w:r>
            </w:ins>
            <w:r w:rsidRPr="00B02405">
              <w:t>sa</w:t>
            </w:r>
          </w:p>
        </w:tc>
        <w:tc>
          <w:tcPr>
            <w:tcW w:w="7128" w:type="dxa"/>
          </w:tcPr>
          <w:p w:rsidR="00F91E6C" w:rsidRPr="00B02405" w:rsidRDefault="00A02EC4" w:rsidP="00F91E6C">
            <w:hyperlink r:id="rId9" w:history="1">
              <w:r w:rsidR="00202CF2" w:rsidRPr="00807AF2">
                <w:rPr>
                  <w:rStyle w:val="Hyperlink"/>
                </w:rPr>
                <w:t>http://www.w3.org/2005/03/addressing</w:t>
              </w:r>
            </w:hyperlink>
          </w:p>
        </w:tc>
      </w:tr>
      <w:tr w:rsidR="00F91E6C" w:rsidRPr="00D3579D">
        <w:tc>
          <w:tcPr>
            <w:tcW w:w="1728" w:type="dxa"/>
          </w:tcPr>
          <w:p w:rsidR="00F91E6C" w:rsidRPr="00D3579D" w:rsidRDefault="00202CF2" w:rsidP="00F91E6C">
            <w:del w:id="31" w:author="m.memon" w:date="2012-10-30T14:06:00Z">
              <w:r w:rsidDel="00D35A38">
                <w:delText>R</w:delText>
              </w:r>
            </w:del>
            <w:ins w:id="32" w:author="m.memon" w:date="2012-10-30T14:06:00Z">
              <w:r>
                <w:t>r</w:t>
              </w:r>
            </w:ins>
            <w:r>
              <w:t>ns</w:t>
            </w:r>
          </w:p>
        </w:tc>
        <w:tc>
          <w:tcPr>
            <w:tcW w:w="7128" w:type="dxa"/>
          </w:tcPr>
          <w:p w:rsidR="00F91E6C" w:rsidRPr="00D3579D" w:rsidRDefault="00A02EC4" w:rsidP="00F91E6C">
            <w:hyperlink r:id="rId10" w:history="1">
              <w:r w:rsidR="00202CF2" w:rsidRPr="00BD0C5A">
                <w:rPr>
                  <w:rStyle w:val="Hyperlink"/>
                </w:rPr>
                <w:t>http://schemas.ogf.org/rns/2009/12/rns</w:t>
              </w:r>
            </w:hyperlink>
          </w:p>
        </w:tc>
      </w:tr>
      <w:tr w:rsidR="00F91E6C" w:rsidRPr="00D3579D">
        <w:tc>
          <w:tcPr>
            <w:tcW w:w="1728" w:type="dxa"/>
          </w:tcPr>
          <w:p w:rsidR="00F91E6C" w:rsidRDefault="00202CF2" w:rsidP="00F91E6C">
            <w:r>
              <w:t>byteio</w:t>
            </w:r>
          </w:p>
        </w:tc>
        <w:tc>
          <w:tcPr>
            <w:tcW w:w="7128" w:type="dxa"/>
          </w:tcPr>
          <w:p w:rsidR="00F91E6C" w:rsidRDefault="00A02EC4" w:rsidP="00F91E6C">
            <w:pPr>
              <w:rPr>
                <w:rFonts w:ascii="LiberationSerif" w:hAnsi="LiberationSerif" w:cs="LiberationSerif"/>
                <w:color w:val="000081"/>
                <w:sz w:val="24"/>
                <w:szCs w:val="24"/>
              </w:rPr>
            </w:pPr>
            <w:hyperlink r:id="rId11" w:history="1">
              <w:r w:rsidR="00202CF2" w:rsidRPr="004274FD">
                <w:rPr>
                  <w:rStyle w:val="Hyperlink"/>
                  <w:rFonts w:ascii="ArialMT" w:hAnsi="ArialMT" w:cs="ArialMT"/>
                </w:rPr>
                <w:t>http://schemas.ggf.org/byteio/2005/10/byte-io</w:t>
              </w:r>
            </w:hyperlink>
          </w:p>
        </w:tc>
      </w:tr>
      <w:tr w:rsidR="00F91E6C" w:rsidRPr="00D3579D">
        <w:tc>
          <w:tcPr>
            <w:tcW w:w="1728" w:type="dxa"/>
          </w:tcPr>
          <w:p w:rsidR="00F91E6C" w:rsidRDefault="00202CF2" w:rsidP="00F91E6C">
            <w:r>
              <w:lastRenderedPageBreak/>
              <w:t>sbyteio</w:t>
            </w:r>
          </w:p>
        </w:tc>
        <w:tc>
          <w:tcPr>
            <w:tcW w:w="7128" w:type="dxa"/>
          </w:tcPr>
          <w:p w:rsidR="00F91E6C" w:rsidRDefault="00A02EC4" w:rsidP="00F91E6C">
            <w:pPr>
              <w:rPr>
                <w:rFonts w:ascii="ArialMT" w:hAnsi="ArialMT" w:cs="ArialMT"/>
                <w:color w:val="0000FF"/>
              </w:rPr>
            </w:pPr>
            <w:hyperlink r:id="rId12" w:history="1">
              <w:r w:rsidR="00202CF2" w:rsidRPr="004274FD">
                <w:rPr>
                  <w:rStyle w:val="Hyperlink"/>
                  <w:rFonts w:ascii="ArialMT" w:hAnsi="ArialMT" w:cs="ArialMT"/>
                </w:rPr>
                <w:t>http://schemas.ggf.org/byteio/2005/10/streamable-access</w:t>
              </w:r>
            </w:hyperlink>
          </w:p>
        </w:tc>
      </w:tr>
      <w:tr w:rsidR="00F91E6C" w:rsidRPr="00D3579D">
        <w:tc>
          <w:tcPr>
            <w:tcW w:w="1728" w:type="dxa"/>
          </w:tcPr>
          <w:p w:rsidR="00F91E6C" w:rsidRDefault="00202CF2" w:rsidP="00F91E6C">
            <w:r>
              <w:t>rbyteio</w:t>
            </w:r>
          </w:p>
        </w:tc>
        <w:tc>
          <w:tcPr>
            <w:tcW w:w="7128" w:type="dxa"/>
          </w:tcPr>
          <w:p w:rsidR="00F91E6C" w:rsidRDefault="00A02EC4" w:rsidP="00F91E6C">
            <w:pPr>
              <w:rPr>
                <w:rFonts w:ascii="ArialMT" w:hAnsi="ArialMT" w:cs="ArialMT"/>
                <w:color w:val="0000FF"/>
              </w:rPr>
            </w:pPr>
            <w:hyperlink r:id="rId13" w:history="1">
              <w:r w:rsidR="00202CF2" w:rsidRPr="004274FD">
                <w:rPr>
                  <w:rStyle w:val="Hyperlink"/>
                  <w:rFonts w:ascii="ArialMT" w:hAnsi="ArialMT" w:cs="ArialMT"/>
                </w:rPr>
                <w:t>http://schemas.ggf.org/byteio/2005/10/random-access</w:t>
              </w:r>
            </w:hyperlink>
          </w:p>
        </w:tc>
      </w:tr>
      <w:tr w:rsidR="00F91E6C" w:rsidRPr="00D3579D">
        <w:tc>
          <w:tcPr>
            <w:tcW w:w="1728" w:type="dxa"/>
          </w:tcPr>
          <w:p w:rsidR="00F91E6C" w:rsidRDefault="00202CF2" w:rsidP="00F91E6C">
            <w:ins w:id="33" w:author="m.memon" w:date="2012-10-05T11:40:00Z">
              <w:r>
                <w:t>w</w:t>
              </w:r>
            </w:ins>
            <w:del w:id="34" w:author="m.memon" w:date="2012-10-05T11:40:00Z">
              <w:r w:rsidDel="0030772A">
                <w:delText>W</w:delText>
              </w:r>
            </w:del>
            <w:r>
              <w:t>sn</w:t>
            </w:r>
          </w:p>
        </w:tc>
        <w:tc>
          <w:tcPr>
            <w:tcW w:w="7128" w:type="dxa"/>
          </w:tcPr>
          <w:p w:rsidR="00F91E6C" w:rsidRPr="00BE4595" w:rsidRDefault="00A02EC4" w:rsidP="00F91E6C">
            <w:hyperlink r:id="rId14" w:history="1">
              <w:r w:rsidR="00202CF2" w:rsidRPr="00BE4595">
                <w:rPr>
                  <w:rStyle w:val="Hyperlink"/>
                </w:rPr>
                <w:t>http://docs.oasis-open.org/wsn/b-2</w:t>
              </w:r>
            </w:hyperlink>
          </w:p>
        </w:tc>
      </w:tr>
      <w:tr w:rsidR="00F91E6C" w:rsidRPr="00D3579D">
        <w:tc>
          <w:tcPr>
            <w:tcW w:w="1728" w:type="dxa"/>
          </w:tcPr>
          <w:p w:rsidR="00F91E6C" w:rsidRDefault="00202CF2" w:rsidP="00F91E6C">
            <w:del w:id="35" w:author="m.memon" w:date="2012-10-05T11:40:00Z">
              <w:r w:rsidDel="0030772A">
                <w:delText>A</w:delText>
              </w:r>
            </w:del>
            <w:ins w:id="36" w:author="m.memon" w:date="2012-10-05T11:40:00Z">
              <w:r>
                <w:t>a</w:t>
              </w:r>
            </w:ins>
            <w:r>
              <w:t>ep</w:t>
            </w:r>
          </w:p>
        </w:tc>
        <w:tc>
          <w:tcPr>
            <w:tcW w:w="7128" w:type="dxa"/>
          </w:tcPr>
          <w:p w:rsidR="00F91E6C" w:rsidRDefault="00A02EC4" w:rsidP="00F91E6C">
            <w:pPr>
              <w:rPr>
                <w:rFonts w:ascii="ArialMT" w:hAnsi="ArialMT" w:cs="ArialMT"/>
                <w:color w:val="0000FF"/>
              </w:rPr>
            </w:pPr>
            <w:hyperlink r:id="rId15" w:history="1">
              <w:r w:rsidR="00202CF2" w:rsidRPr="003D4C0E">
                <w:rPr>
                  <w:rStyle w:val="Hyperlink"/>
                  <w:rFonts w:ascii="ArialMT" w:hAnsi="ArialMT" w:cs="ArialMT"/>
                </w:rPr>
                <w:t>http://schemas.ogf.org/aep/2012/03/aep</w:t>
              </w:r>
            </w:hyperlink>
          </w:p>
        </w:tc>
      </w:tr>
      <w:tr w:rsidR="00F91E6C" w:rsidRPr="00D3579D">
        <w:tc>
          <w:tcPr>
            <w:tcW w:w="1728" w:type="dxa"/>
          </w:tcPr>
          <w:p w:rsidR="00F91E6C" w:rsidDel="0030772A" w:rsidRDefault="00202CF2" w:rsidP="00F91E6C">
            <w:bookmarkStart w:id="37" w:name="_Toc31958258"/>
            <w:bookmarkStart w:id="38" w:name="_Toc32069822"/>
            <w:bookmarkStart w:id="39" w:name="_Toc89666104"/>
            <w:bookmarkStart w:id="40" w:name="_Toc89666105"/>
            <w:bookmarkStart w:id="41" w:name="_Toc89666106"/>
            <w:bookmarkStart w:id="42" w:name="_Toc89666108"/>
            <w:bookmarkStart w:id="43" w:name="_Toc89666109"/>
            <w:bookmarkStart w:id="44" w:name="_Toc102295476"/>
            <w:bookmarkStart w:id="45" w:name="_Toc102810242"/>
            <w:bookmarkStart w:id="46" w:name="_Toc102813782"/>
            <w:bookmarkStart w:id="47" w:name="_Toc103498847"/>
            <w:bookmarkStart w:id="48" w:name="_Toc101243733"/>
            <w:bookmarkStart w:id="49" w:name="_Toc101243841"/>
            <w:bookmarkStart w:id="50" w:name="_Toc101249631"/>
            <w:bookmarkStart w:id="51" w:name="_Toc101860396"/>
            <w:bookmarkStart w:id="52" w:name="_Toc101860505"/>
            <w:bookmarkStart w:id="53" w:name="_Toc101860613"/>
            <w:bookmarkStart w:id="54" w:name="_Toc89666161"/>
            <w:bookmarkStart w:id="55" w:name="_Toc89666162"/>
            <w:bookmarkStart w:id="56" w:name="_Toc89666163"/>
            <w:bookmarkStart w:id="57" w:name="_Toc89666164"/>
            <w:bookmarkStart w:id="58" w:name="_Toc89666166"/>
            <w:bookmarkStart w:id="59" w:name="_Toc89666168"/>
            <w:bookmarkStart w:id="60" w:name="_Toc89666175"/>
            <w:bookmarkStart w:id="61" w:name="_Toc89666177"/>
            <w:bookmarkStart w:id="62" w:name="_Toc89666178"/>
            <w:bookmarkStart w:id="63" w:name="_Toc89666184"/>
            <w:bookmarkStart w:id="64" w:name="_Toc89666185"/>
            <w:bookmarkStart w:id="65" w:name="_Toc89666187"/>
            <w:bookmarkStart w:id="66" w:name="_Toc89666189"/>
            <w:bookmarkStart w:id="67" w:name="_Toc89666191"/>
            <w:bookmarkStart w:id="68" w:name="_Toc89666192"/>
            <w:bookmarkStart w:id="69" w:name="_Toc89666193"/>
            <w:bookmarkStart w:id="70" w:name="_Toc89666194"/>
            <w:bookmarkStart w:id="71" w:name="_Toc89666195"/>
            <w:bookmarkStart w:id="72" w:name="_Toc89666197"/>
            <w:bookmarkStart w:id="73" w:name="_Toc89666201"/>
            <w:bookmarkStart w:id="74" w:name="_Toc89666204"/>
            <w:bookmarkStart w:id="75" w:name="_Toc89666205"/>
            <w:bookmarkStart w:id="76" w:name="_Toc89666207"/>
            <w:bookmarkStart w:id="77" w:name="_Toc89666208"/>
            <w:bookmarkStart w:id="78" w:name="_Toc89666210"/>
            <w:bookmarkStart w:id="79" w:name="_Toc98243739"/>
            <w:bookmarkStart w:id="80" w:name="_Toc98648167"/>
            <w:bookmarkStart w:id="81" w:name="_Toc98243749"/>
            <w:bookmarkStart w:id="82" w:name="_Toc98648177"/>
            <w:bookmarkStart w:id="83" w:name="_Toc98243754"/>
            <w:bookmarkStart w:id="84" w:name="_Toc98648182"/>
            <w:bookmarkStart w:id="85" w:name="_Toc98243767"/>
            <w:bookmarkStart w:id="86" w:name="_Toc98648195"/>
            <w:bookmarkStart w:id="87" w:name="_Toc534741383"/>
            <w:bookmarkStart w:id="88" w:name="_Ref1488326"/>
            <w:bookmarkStart w:id="89" w:name="_Ref11143442"/>
            <w:bookmarkStart w:id="90" w:name="_Toc26947332"/>
            <w:bookmarkStart w:id="91" w:name="_Toc27210659"/>
            <w:bookmarkStart w:id="92" w:name="_Toc37261199"/>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del w:id="93" w:author="m.memon" w:date="2013-03-08T16:15:00Z">
              <w:r w:rsidDel="00E24281">
                <w:delText>A</w:delText>
              </w:r>
            </w:del>
            <w:ins w:id="94" w:author="m.memon" w:date="2013-03-08T16:15:00Z">
              <w:r>
                <w:t>a</w:t>
              </w:r>
            </w:ins>
            <w:r>
              <w:t>id</w:t>
            </w:r>
          </w:p>
        </w:tc>
        <w:tc>
          <w:tcPr>
            <w:tcW w:w="7128" w:type="dxa"/>
          </w:tcPr>
          <w:p w:rsidR="00F91E6C" w:rsidRDefault="00A02EC4" w:rsidP="00F91E6C">
            <w:ins w:id="95" w:author="m.memon" w:date="2012-10-30T14:07:00Z">
              <w:r>
                <w:fldChar w:fldCharType="begin"/>
              </w:r>
              <w:r w:rsidR="00202CF2">
                <w:instrText xml:space="preserve"> HYPERLINK "http://schemas.ogf.org/jsdl/2010/06/activity-instance-description" </w:instrText>
              </w:r>
              <w:r>
                <w:fldChar w:fldCharType="separate"/>
              </w:r>
              <w:r w:rsidR="00202CF2" w:rsidRPr="00D11569">
                <w:rPr>
                  <w:rStyle w:val="Hyperlink"/>
                </w:rPr>
                <w:t>http://schemas.ogf.org/jsdl/2010/06/activity-instance-description</w:t>
              </w:r>
              <w:r>
                <w:fldChar w:fldCharType="end"/>
              </w:r>
            </w:ins>
          </w:p>
        </w:tc>
      </w:tr>
      <w:tr w:rsidR="00F91E6C" w:rsidRPr="00D3579D">
        <w:tc>
          <w:tcPr>
            <w:tcW w:w="1728" w:type="dxa"/>
          </w:tcPr>
          <w:p w:rsidR="00F91E6C" w:rsidRDefault="00202CF2" w:rsidP="00F91E6C">
            <w:del w:id="96" w:author="m.memon" w:date="2013-03-08T16:15:00Z">
              <w:r w:rsidDel="00E24281">
                <w:delText>A</w:delText>
              </w:r>
            </w:del>
            <w:ins w:id="97" w:author="m.memon" w:date="2013-03-08T16:15:00Z">
              <w:r>
                <w:t>a</w:t>
              </w:r>
            </w:ins>
            <w:r>
              <w:t>id</w:t>
            </w:r>
            <w:del w:id="98" w:author="m.memon" w:date="2013-03-08T16:15:00Z">
              <w:r w:rsidDel="00E24281">
                <w:delText>e</w:delText>
              </w:r>
            </w:del>
            <w:ins w:id="99" w:author="m.memon" w:date="2013-03-08T16:15:00Z">
              <w:r>
                <w:t>-ogf</w:t>
              </w:r>
            </w:ins>
          </w:p>
        </w:tc>
        <w:tc>
          <w:tcPr>
            <w:tcW w:w="7128" w:type="dxa"/>
          </w:tcPr>
          <w:p w:rsidR="00F91E6C" w:rsidRPr="00AC7C0A" w:rsidRDefault="00A02EC4" w:rsidP="00F91E6C">
            <w:ins w:id="100" w:author="m.memon" w:date="2012-10-30T14:07:00Z">
              <w:r>
                <w:fldChar w:fldCharType="begin"/>
              </w:r>
              <w:r w:rsidR="00202CF2">
                <w:instrText xml:space="preserve"> HYPERLINK "http://schemas.ogf.org/jsdl/2010/06/activity-instance-description-ogf" </w:instrText>
              </w:r>
              <w:r>
                <w:fldChar w:fldCharType="separate"/>
              </w:r>
              <w:r w:rsidR="00202CF2" w:rsidRPr="00D11569">
                <w:rPr>
                  <w:rStyle w:val="Hyperlink"/>
                </w:rPr>
                <w:t>http://schemas.ogf.org/jsdl/2010/06/activity-instance-description-ogf</w:t>
              </w:r>
              <w:r>
                <w:fldChar w:fldCharType="end"/>
              </w:r>
            </w:ins>
          </w:p>
        </w:tc>
      </w:tr>
    </w:tbl>
    <w:p w:rsidR="00F91E6C" w:rsidRDefault="00202CF2" w:rsidP="00F91E6C">
      <w:pPr>
        <w:pStyle w:val="Heading1"/>
      </w:pPr>
      <w:bookmarkStart w:id="101" w:name="_Toc377634657"/>
      <w:r>
        <w:t>Activity Endpoint Compliance Requirements</w:t>
      </w:r>
      <w:bookmarkEnd w:id="101"/>
    </w:p>
    <w:p w:rsidR="00F91E6C" w:rsidRDefault="00202CF2" w:rsidP="00F91E6C">
      <w:r>
        <w:t>This section describes the compliance requirements.</w:t>
      </w:r>
    </w:p>
    <w:p w:rsidR="00F91E6C" w:rsidRPr="00BD0C5A" w:rsidRDefault="00202CF2" w:rsidP="00F91E6C">
      <w:pPr>
        <w:pStyle w:val="Heading2"/>
        <w:autoSpaceDE w:val="0"/>
        <w:autoSpaceDN w:val="0"/>
        <w:adjustRightInd w:val="0"/>
        <w:rPr>
          <w:rFonts w:eastAsia="Times New Roman" w:cs="Arial"/>
        </w:rPr>
      </w:pPr>
      <w:bookmarkStart w:id="102" w:name="_Toc377634658"/>
      <w:r>
        <w:t>RN</w:t>
      </w:r>
      <w:r w:rsidRPr="00BD0C5A">
        <w:rPr>
          <w:rFonts w:eastAsia="Times New Roman" w:cs="Arial"/>
        </w:rPr>
        <w:t>S 1.1 Compliance</w:t>
      </w:r>
      <w:bookmarkEnd w:id="102"/>
    </w:p>
    <w:p w:rsidR="00F91E6C" w:rsidRPr="004A416A" w:rsidRDefault="00202CF2" w:rsidP="00F91E6C">
      <w:pPr>
        <w:autoSpaceDE w:val="0"/>
        <w:autoSpaceDN w:val="0"/>
        <w:adjustRightInd w:val="0"/>
        <w:spacing w:before="0" w:after="0"/>
        <w:rPr>
          <w:rFonts w:eastAsia="Times New Roman" w:cs="Arial"/>
        </w:rPr>
      </w:pPr>
      <w:r w:rsidRPr="006F4916">
        <w:rPr>
          <w:rFonts w:eastAsia="Times New Roman" w:cs="Arial"/>
        </w:rPr>
        <w:t>Compliant</w:t>
      </w:r>
      <w:r>
        <w:rPr>
          <w:rFonts w:eastAsia="Times New Roman" w:cs="Arial"/>
        </w:rPr>
        <w:t xml:space="preserve"> implementations MUST implement RNS 1.1 and WSI-BSP and MAY support OGSA-WSRF Basic Profile 1.0. </w:t>
      </w:r>
    </w:p>
    <w:p w:rsidR="00F91E6C" w:rsidRPr="00BD0C5A" w:rsidRDefault="00202CF2" w:rsidP="00F91E6C">
      <w:pPr>
        <w:pStyle w:val="Heading2"/>
        <w:autoSpaceDE w:val="0"/>
        <w:autoSpaceDN w:val="0"/>
        <w:adjustRightInd w:val="0"/>
      </w:pPr>
      <w:bookmarkStart w:id="103" w:name="_Toc377634659"/>
      <w:bookmarkStart w:id="104" w:name="_Toc147827502"/>
      <w:r>
        <w:t>EPR</w:t>
      </w:r>
      <w:r w:rsidR="00F91E6C">
        <w:t xml:space="preserve"> &amp; Resource Property</w:t>
      </w:r>
      <w:r>
        <w:t xml:space="preserve"> Metadata fields</w:t>
      </w:r>
      <w:bookmarkEnd w:id="103"/>
    </w:p>
    <w:p w:rsidR="00F91E6C" w:rsidRPr="00C978C3" w:rsidRDefault="00202CF2" w:rsidP="00F91E6C">
      <w:pPr>
        <w:pStyle w:val="Heading3"/>
      </w:pPr>
      <w:bookmarkStart w:id="105" w:name="_Toc377634660"/>
      <w:r>
        <w:t>SupportsActivityEndpoint</w:t>
      </w:r>
      <w:bookmarkEnd w:id="105"/>
    </w:p>
    <w:p w:rsidR="00F91E6C" w:rsidRDefault="00202CF2" w:rsidP="00F91E6C">
      <w:pPr>
        <w:autoSpaceDE w:val="0"/>
        <w:autoSpaceDN w:val="0"/>
        <w:adjustRightInd w:val="0"/>
        <w:spacing w:before="0" w:after="0"/>
      </w:pPr>
      <w:r>
        <w:t xml:space="preserve">This </w:t>
      </w:r>
      <w:ins w:id="106" w:author="ag8t" w:date="2014-07-15T10:21:00Z">
        <w:r w:rsidR="00E86DC7" w:rsidRPr="00E86DC7">
          <w:rPr>
            <w:b/>
            <w:rPrChange w:id="107" w:author="ag8t" w:date="2014-07-15T10:21:00Z">
              <w:rPr/>
            </w:rPrChange>
          </w:rPr>
          <w:t>MANDATORY</w:t>
        </w:r>
        <w:r w:rsidR="00E86DC7">
          <w:t xml:space="preserve"> </w:t>
        </w:r>
      </w:ins>
      <w:r>
        <w:t>Metadata entry in the Endpoint Reference for the activity endpoint</w:t>
      </w:r>
      <w:r w:rsidR="00F91E6C">
        <w:t xml:space="preserve"> and in the Resource Properties </w:t>
      </w:r>
      <w:r>
        <w:t xml:space="preserve"> indicates whether the endpoint is compliant with the Activity Endpoint Pr</w:t>
      </w:r>
      <w:r>
        <w:t>o</w:t>
      </w:r>
      <w:r>
        <w:t xml:space="preserve">file. The entry’s type is </w:t>
      </w:r>
      <w:r>
        <w:rPr>
          <w:rFonts w:cs="Arial"/>
        </w:rPr>
        <w:t>xsd:boolean</w:t>
      </w:r>
      <w:r>
        <w:t>, and it has a cardinality of exactly 1. A value of “true” ind</w:t>
      </w:r>
      <w:r>
        <w:t>i</w:t>
      </w:r>
      <w:r>
        <w:t>cates compliance, while a value of “false” or the absence of the entry indicates non-compliance.</w:t>
      </w:r>
      <w:r w:rsidR="00175A6B">
        <w:t xml:space="preserve"> The follo</w:t>
      </w:r>
      <w:r w:rsidR="00175A6B">
        <w:t>w</w:t>
      </w:r>
      <w:r w:rsidR="00175A6B">
        <w:t xml:space="preserve">ing pseudo schema illustrates this. </w:t>
      </w:r>
      <w:del w:id="108" w:author="ag8t" w:date="2014-07-15T10:31:00Z">
        <w:r w:rsidR="00175A6B" w:rsidRPr="00175A6B" w:rsidDel="00C47866">
          <w:rPr>
            <w:highlight w:val="yellow"/>
          </w:rPr>
          <w:delText>&lt;Shahbaz fix this&gt;</w:delText>
        </w:r>
      </w:del>
    </w:p>
    <w:p w:rsidR="00F91E6C" w:rsidRDefault="00F91E6C" w:rsidP="00F91E6C">
      <w:pPr>
        <w:autoSpaceDE w:val="0"/>
        <w:autoSpaceDN w:val="0"/>
        <w:adjustRightInd w:val="0"/>
        <w:spacing w:before="0" w:after="0"/>
      </w:pPr>
    </w:p>
    <w:p w:rsidR="00F91E6C" w:rsidRPr="00BD65DB" w:rsidRDefault="00202CF2" w:rsidP="00F91E6C">
      <w:pPr>
        <w:autoSpaceDE w:val="0"/>
        <w:autoSpaceDN w:val="0"/>
        <w:adjustRightInd w:val="0"/>
        <w:spacing w:before="0" w:after="0"/>
        <w:rPr>
          <w:rFonts w:cs="Arial"/>
        </w:rPr>
      </w:pPr>
      <w:r w:rsidRPr="00BD65DB">
        <w:rPr>
          <w:rFonts w:cs="Arial"/>
        </w:rPr>
        <w:t>&lt;wsa:EndpointReference&gt;</w:t>
      </w:r>
    </w:p>
    <w:p w:rsidR="00F91E6C" w:rsidRPr="00BD65DB" w:rsidRDefault="00202CF2" w:rsidP="00F91E6C">
      <w:pPr>
        <w:autoSpaceDE w:val="0"/>
        <w:autoSpaceDN w:val="0"/>
        <w:adjustRightInd w:val="0"/>
        <w:spacing w:before="0" w:after="0"/>
        <w:rPr>
          <w:rFonts w:cs="Arial"/>
        </w:rPr>
      </w:pPr>
      <w:r w:rsidRPr="00BD65DB">
        <w:rPr>
          <w:rFonts w:cs="Arial"/>
        </w:rPr>
        <w:tab/>
        <w:t>...</w:t>
      </w:r>
    </w:p>
    <w:p w:rsidR="00F91E6C" w:rsidRPr="00BD65DB" w:rsidRDefault="00202CF2" w:rsidP="00F91E6C">
      <w:pPr>
        <w:autoSpaceDE w:val="0"/>
        <w:autoSpaceDN w:val="0"/>
        <w:adjustRightInd w:val="0"/>
        <w:spacing w:before="0" w:after="0"/>
        <w:rPr>
          <w:rFonts w:cs="Arial"/>
        </w:rPr>
      </w:pPr>
      <w:r w:rsidRPr="00BD65DB">
        <w:rPr>
          <w:rFonts w:cs="Arial"/>
        </w:rPr>
        <w:tab/>
        <w:t>&lt;wsa:Metadata&gt;</w:t>
      </w:r>
    </w:p>
    <w:p w:rsidR="00175A6B" w:rsidRDefault="00202CF2" w:rsidP="00175A6B">
      <w:pPr>
        <w:autoSpaceDE w:val="0"/>
        <w:autoSpaceDN w:val="0"/>
        <w:adjustRightInd w:val="0"/>
        <w:spacing w:before="0" w:after="0"/>
        <w:ind w:left="1440"/>
      </w:pPr>
      <w:r w:rsidRPr="00BD65DB">
        <w:rPr>
          <w:rFonts w:cs="Arial"/>
        </w:rPr>
        <w:t>&lt;aep:</w:t>
      </w:r>
      <w:r>
        <w:t>SupportsActivityEndpoint</w:t>
      </w:r>
      <w:r w:rsidR="00175A6B">
        <w:t xml:space="preserve">&gt; </w:t>
      </w:r>
    </w:p>
    <w:p w:rsidR="00175A6B" w:rsidRDefault="00175A6B" w:rsidP="00175A6B">
      <w:pPr>
        <w:autoSpaceDE w:val="0"/>
        <w:autoSpaceDN w:val="0"/>
        <w:adjustRightInd w:val="0"/>
        <w:spacing w:before="0" w:after="0"/>
        <w:ind w:left="1440" w:firstLine="720"/>
      </w:pPr>
      <w:r>
        <w:t>&lt;xsd:boolean/&gt;</w:t>
      </w:r>
      <w:r w:rsidR="00202CF2">
        <w:t xml:space="preserve"> </w:t>
      </w:r>
    </w:p>
    <w:p w:rsidR="00F91E6C" w:rsidRPr="00BD65DB" w:rsidRDefault="00175A6B" w:rsidP="00175A6B">
      <w:pPr>
        <w:autoSpaceDE w:val="0"/>
        <w:autoSpaceDN w:val="0"/>
        <w:adjustRightInd w:val="0"/>
        <w:spacing w:before="0" w:after="0"/>
        <w:ind w:left="720" w:firstLine="720"/>
        <w:rPr>
          <w:rFonts w:cs="Arial"/>
        </w:rPr>
      </w:pPr>
      <w:r>
        <w:t>&lt;</w:t>
      </w:r>
      <w:r w:rsidR="00202CF2">
        <w:t>/</w:t>
      </w:r>
      <w:del w:id="109" w:author="ag8t" w:date="2014-07-15T10:30:00Z">
        <w:r w:rsidDel="00E86DC7">
          <w:delText>eap</w:delText>
        </w:r>
      </w:del>
      <w:ins w:id="110" w:author="ag8t" w:date="2014-07-15T10:30:00Z">
        <w:r w:rsidR="00E86DC7">
          <w:t>aep</w:t>
        </w:r>
      </w:ins>
      <w:r>
        <w:t>:SupportsActivityEndpoint</w:t>
      </w:r>
      <w:r w:rsidR="00202CF2" w:rsidRPr="00BD65DB">
        <w:rPr>
          <w:rFonts w:cs="Arial"/>
        </w:rPr>
        <w:t>&gt;</w:t>
      </w:r>
    </w:p>
    <w:p w:rsidR="00F91E6C" w:rsidRPr="00BD65DB" w:rsidRDefault="00202CF2" w:rsidP="00F91E6C">
      <w:pPr>
        <w:autoSpaceDE w:val="0"/>
        <w:autoSpaceDN w:val="0"/>
        <w:adjustRightInd w:val="0"/>
        <w:spacing w:before="0" w:after="0"/>
        <w:rPr>
          <w:rFonts w:cs="Arial"/>
        </w:rPr>
      </w:pPr>
      <w:r w:rsidRPr="00BD65DB">
        <w:rPr>
          <w:rFonts w:cs="Arial"/>
        </w:rPr>
        <w:tab/>
        <w:t>&lt;/wsa:Metadata&gt;</w:t>
      </w:r>
    </w:p>
    <w:p w:rsidR="00F91E6C" w:rsidRPr="00BD65DB" w:rsidRDefault="00202CF2" w:rsidP="00F91E6C">
      <w:pPr>
        <w:autoSpaceDE w:val="0"/>
        <w:autoSpaceDN w:val="0"/>
        <w:adjustRightInd w:val="0"/>
        <w:spacing w:before="0" w:after="0"/>
        <w:rPr>
          <w:rFonts w:cs="Arial"/>
        </w:rPr>
      </w:pPr>
      <w:r w:rsidRPr="00BD65DB">
        <w:rPr>
          <w:rFonts w:cs="Arial"/>
        </w:rPr>
        <w:t>&lt;/wsa:EndpointReference&gt;</w:t>
      </w:r>
    </w:p>
    <w:p w:rsidR="00F91E6C" w:rsidRDefault="00F91E6C" w:rsidP="00F91E6C">
      <w:pPr>
        <w:autoSpaceDE w:val="0"/>
        <w:autoSpaceDN w:val="0"/>
        <w:adjustRightInd w:val="0"/>
        <w:spacing w:before="0" w:after="0"/>
      </w:pPr>
    </w:p>
    <w:p w:rsidR="00F91E6C" w:rsidRDefault="00202CF2" w:rsidP="00F91E6C">
      <w:pPr>
        <w:pStyle w:val="Heading2"/>
      </w:pPr>
      <w:bookmarkStart w:id="111" w:name="_Ref374449106"/>
      <w:bookmarkStart w:id="112" w:name="_Ref374449129"/>
      <w:bookmarkStart w:id="113" w:name="_Toc377634661"/>
      <w:r>
        <w:t>Activity Properties</w:t>
      </w:r>
      <w:bookmarkEnd w:id="111"/>
      <w:bookmarkEnd w:id="112"/>
      <w:bookmarkEnd w:id="113"/>
    </w:p>
    <w:p w:rsidR="00F91E6C" w:rsidRDefault="00202CF2" w:rsidP="00F91E6C">
      <w:pPr>
        <w:pStyle w:val="Heading3"/>
      </w:pPr>
      <w:bookmarkStart w:id="114" w:name="_Toc377634662"/>
      <w:r>
        <w:t>FactoryReference</w:t>
      </w:r>
      <w:bookmarkEnd w:id="114"/>
    </w:p>
    <w:p w:rsidR="00F91E6C" w:rsidRDefault="00202CF2" w:rsidP="00F91E6C">
      <w:r>
        <w:t xml:space="preserve">This attribute in the activity endpoint’s Resource Properties document </w:t>
      </w:r>
      <w:r w:rsidR="00175A6B">
        <w:t>is</w:t>
      </w:r>
      <w:r>
        <w:t xml:space="preserve"> used to refer to the BES where the activity is executing. The attribute’s type is </w:t>
      </w:r>
      <w:del w:id="115" w:author="m.memon" w:date="2013-03-08T12:50:00Z">
        <w:r w:rsidDel="001A0B05">
          <w:delText xml:space="preserve"> /</w:delText>
        </w:r>
      </w:del>
      <w:r>
        <w:t>wsa:EndpointReferenceType, and it has a cardinality of exactly 1.</w:t>
      </w:r>
      <w:r w:rsidR="00175A6B">
        <w:t xml:space="preserve"> </w:t>
      </w:r>
    </w:p>
    <w:p w:rsidR="00F91E6C" w:rsidRPr="00D251B3" w:rsidRDefault="00202CF2" w:rsidP="00F91E6C">
      <w:pPr>
        <w:spacing w:before="0" w:after="0"/>
        <w:rPr>
          <w:rFonts w:cs="Arial"/>
        </w:rPr>
      </w:pPr>
      <w:r>
        <w:rPr>
          <w:rFonts w:cs="Arial"/>
        </w:rPr>
        <w:t>&lt;aep:FactoryReference</w:t>
      </w:r>
      <w:r w:rsidRPr="00D251B3">
        <w:rPr>
          <w:rFonts w:cs="Arial"/>
        </w:rPr>
        <w:t>&gt;</w:t>
      </w:r>
    </w:p>
    <w:p w:rsidR="00F91E6C" w:rsidRPr="00D251B3" w:rsidRDefault="00202CF2" w:rsidP="00F91E6C">
      <w:pPr>
        <w:spacing w:before="0" w:after="0"/>
        <w:rPr>
          <w:rFonts w:cs="Arial"/>
        </w:rPr>
      </w:pPr>
      <w:r w:rsidRPr="00D251B3">
        <w:rPr>
          <w:rFonts w:cs="Arial"/>
        </w:rPr>
        <w:tab/>
      </w:r>
      <w:del w:id="116" w:author="m.memon" w:date="2013-03-08T12:48:00Z">
        <w:r w:rsidDel="000A472D">
          <w:delText>/</w:delText>
        </w:r>
      </w:del>
      <w:r>
        <w:t>wsa:EndpointReferenceType</w:t>
      </w:r>
    </w:p>
    <w:p w:rsidR="00F91E6C" w:rsidRDefault="00202CF2" w:rsidP="00F91E6C">
      <w:pPr>
        <w:spacing w:before="0" w:after="0"/>
        <w:rPr>
          <w:rFonts w:cs="Arial"/>
        </w:rPr>
      </w:pPr>
      <w:r>
        <w:rPr>
          <w:rFonts w:cs="Arial"/>
        </w:rPr>
        <w:t>&lt;aep:FactoryReference</w:t>
      </w:r>
      <w:r w:rsidRPr="00D251B3">
        <w:rPr>
          <w:rFonts w:cs="Arial"/>
        </w:rPr>
        <w:t>&gt;</w:t>
      </w:r>
      <w:bookmarkEnd w:id="104"/>
    </w:p>
    <w:p w:rsidR="00F91E6C" w:rsidRDefault="00F91E6C" w:rsidP="00F91E6C">
      <w:pPr>
        <w:spacing w:before="0" w:after="0"/>
        <w:rPr>
          <w:rFonts w:cs="Arial"/>
        </w:rPr>
      </w:pPr>
    </w:p>
    <w:p w:rsidR="00F91E6C" w:rsidRDefault="00202CF2" w:rsidP="00F91E6C">
      <w:pPr>
        <w:pStyle w:val="Heading3"/>
      </w:pPr>
      <w:bookmarkStart w:id="117" w:name="_Toc377634663"/>
      <w:r>
        <w:lastRenderedPageBreak/>
        <w:t>Stderr – Standard Error</w:t>
      </w:r>
      <w:bookmarkEnd w:id="117"/>
    </w:p>
    <w:p w:rsidR="00F91E6C" w:rsidRDefault="00202CF2" w:rsidP="00F91E6C">
      <w:r>
        <w:t xml:space="preserve">This property represents the name of the standard error file. </w:t>
      </w:r>
      <w:ins w:id="118" w:author="m.memon" w:date="2013-03-08T12:50:00Z">
        <w:r>
          <w:t>The attribute’s type is xsd:string, and it has a cardinality of 0 to 1.</w:t>
        </w:r>
      </w:ins>
      <w:r>
        <w:t xml:space="preserve"> This is the name of the file in working directory of the running job.</w:t>
      </w:r>
    </w:p>
    <w:p w:rsidR="00F91E6C" w:rsidDel="00DC77F2" w:rsidRDefault="00202CF2" w:rsidP="00F91E6C">
      <w:pPr>
        <w:rPr>
          <w:del w:id="119" w:author="m.memon" w:date="2013-03-08T12:48:00Z"/>
        </w:rPr>
      </w:pPr>
      <w:del w:id="120" w:author="m.memon" w:date="2013-03-08T12:48:00Z">
        <w:r w:rsidDel="00DC77F2">
          <w:delText>xpath</w:delText>
        </w:r>
      </w:del>
    </w:p>
    <w:p w:rsidR="00F91E6C" w:rsidRDefault="00202CF2" w:rsidP="00F91E6C">
      <w:pPr>
        <w:rPr>
          <w:ins w:id="121" w:author="m.memon" w:date="2013-03-08T11:27:00Z"/>
        </w:rPr>
      </w:pPr>
      <w:del w:id="122" w:author="m.memon" w:date="2013-03-08T12:45:00Z">
        <w:r w:rsidDel="00C35CA2">
          <w:delText>example</w:delText>
        </w:r>
      </w:del>
      <w:ins w:id="123" w:author="m.memon" w:date="2013-03-08T12:45:00Z">
        <w:r>
          <w:t>&lt;aep:Std</w:t>
        </w:r>
      </w:ins>
      <w:ins w:id="124" w:author="m.memon" w:date="2013-03-08T12:46:00Z">
        <w:r>
          <w:t>err</w:t>
        </w:r>
      </w:ins>
      <w:ins w:id="125" w:author="m.memon" w:date="2013-03-08T12:45:00Z">
        <w:r>
          <w:t>&gt;</w:t>
        </w:r>
      </w:ins>
      <w:ins w:id="126" w:author="m.memon" w:date="2013-03-08T12:46:00Z">
        <w:r>
          <w:t>xsd:string&lt;/aep:Stderr&gt;</w:t>
        </w:r>
      </w:ins>
    </w:p>
    <w:p w:rsidR="00F91E6C" w:rsidRDefault="00202CF2" w:rsidP="00F91E6C">
      <w:pPr>
        <w:pStyle w:val="Heading3"/>
      </w:pPr>
      <w:bookmarkStart w:id="127" w:name="_Toc377634664"/>
      <w:r>
        <w:t>Stdout – Standard Output</w:t>
      </w:r>
      <w:bookmarkEnd w:id="127"/>
    </w:p>
    <w:p w:rsidR="00F91E6C" w:rsidDel="004013A9" w:rsidRDefault="00202CF2" w:rsidP="00F91E6C">
      <w:pPr>
        <w:rPr>
          <w:del w:id="128" w:author="m.memon" w:date="2013-03-08T12:50:00Z"/>
        </w:rPr>
      </w:pPr>
      <w:r>
        <w:t xml:space="preserve">This property represents the name of the standard output file. </w:t>
      </w:r>
      <w:ins w:id="129" w:author="m.memon" w:date="2013-03-08T12:50:00Z">
        <w:r>
          <w:t>The attribute’s type is xsd:string, and it has a cardinality of 0 to 1.</w:t>
        </w:r>
      </w:ins>
      <w:r w:rsidRPr="006733FF">
        <w:t xml:space="preserve"> </w:t>
      </w:r>
      <w:r>
        <w:t>This is the name of the file in working directory of the running job.</w:t>
      </w:r>
    </w:p>
    <w:p w:rsidR="00F91E6C" w:rsidRDefault="00F91E6C" w:rsidP="00F91E6C">
      <w:pPr>
        <w:rPr>
          <w:ins w:id="130" w:author="m.memon" w:date="2013-03-08T12:50:00Z"/>
        </w:rPr>
      </w:pPr>
    </w:p>
    <w:p w:rsidR="00F91E6C" w:rsidDel="00DC77F2" w:rsidRDefault="00202CF2" w:rsidP="00F91E6C">
      <w:pPr>
        <w:rPr>
          <w:del w:id="131" w:author="m.memon" w:date="2013-03-08T12:48:00Z"/>
        </w:rPr>
      </w:pPr>
      <w:del w:id="132" w:author="m.memon" w:date="2013-03-08T12:48:00Z">
        <w:r w:rsidDel="00DC77F2">
          <w:delText>xpath</w:delText>
        </w:r>
      </w:del>
    </w:p>
    <w:p w:rsidR="00F91E6C" w:rsidRDefault="00202CF2" w:rsidP="00F91E6C">
      <w:pPr>
        <w:rPr>
          <w:ins w:id="133" w:author="m.memon" w:date="2013-03-08T12:46:00Z"/>
        </w:rPr>
      </w:pPr>
      <w:ins w:id="134" w:author="m.memon" w:date="2013-03-08T12:46:00Z">
        <w:r>
          <w:t>&lt;aep:Std</w:t>
        </w:r>
      </w:ins>
      <w:ins w:id="135" w:author="m.memon" w:date="2013-03-08T12:47:00Z">
        <w:r>
          <w:t>o</w:t>
        </w:r>
      </w:ins>
      <w:ins w:id="136" w:author="m.memon" w:date="2013-03-08T12:46:00Z">
        <w:r>
          <w:t>ut&gt;xsd:string&lt;/aep:Std</w:t>
        </w:r>
      </w:ins>
      <w:ins w:id="137" w:author="m.memon" w:date="2013-03-08T12:47:00Z">
        <w:r>
          <w:t>ou</w:t>
        </w:r>
      </w:ins>
      <w:ins w:id="138" w:author="m.memon" w:date="2013-03-08T12:46:00Z">
        <w:r>
          <w:t>t&gt;</w:t>
        </w:r>
      </w:ins>
    </w:p>
    <w:p w:rsidR="00F91E6C" w:rsidDel="00826B65" w:rsidRDefault="00202CF2" w:rsidP="00F91E6C">
      <w:pPr>
        <w:rPr>
          <w:del w:id="139" w:author="m.memon" w:date="2013-03-08T12:46:00Z"/>
        </w:rPr>
      </w:pPr>
      <w:del w:id="140" w:author="m.memon" w:date="2013-03-08T12:46:00Z">
        <w:r w:rsidDel="00826B65">
          <w:delText>example</w:delText>
        </w:r>
      </w:del>
    </w:p>
    <w:p w:rsidR="00F91E6C" w:rsidRDefault="00202CF2" w:rsidP="00F91E6C">
      <w:pPr>
        <w:pStyle w:val="Heading3"/>
      </w:pPr>
      <w:bookmarkStart w:id="141" w:name="_Toc377634665"/>
      <w:r>
        <w:t>WorkingDirectoryReference</w:t>
      </w:r>
      <w:bookmarkEnd w:id="141"/>
    </w:p>
    <w:p w:rsidR="00F91E6C" w:rsidRPr="00261A36" w:rsidRDefault="00202CF2" w:rsidP="00F91E6C">
      <w:r>
        <w:t xml:space="preserve">This optional property represents a pointer to the activity’s working directory. The access to this location is implementation dependent. For instance it could be HTTP(S), GSIFTP, </w:t>
      </w:r>
      <w:ins w:id="142" w:author="m.memon" w:date="2013-03-08T11:27:00Z">
        <w:r>
          <w:t>RNS</w:t>
        </w:r>
      </w:ins>
      <w:ins w:id="143" w:author="m.memon" w:date="2013-03-08T12:40:00Z">
        <w:r>
          <w:t>Entry a</w:t>
        </w:r>
        <w:r>
          <w:t>c</w:t>
        </w:r>
        <w:r>
          <w:t>cessed through ByteIO</w:t>
        </w:r>
      </w:ins>
      <w:del w:id="144" w:author="m.memon" w:date="2013-03-08T12:40:00Z">
        <w:r w:rsidDel="002E6B26">
          <w:delText>BYTEIO</w:delText>
        </w:r>
      </w:del>
      <w:del w:id="145" w:author="m.memon" w:date="2013-03-08T12:50:00Z">
        <w:r w:rsidDel="00866BE8">
          <w:delText>,</w:delText>
        </w:r>
      </w:del>
      <w:ins w:id="146" w:author="m.memon" w:date="2013-03-08T12:50:00Z">
        <w:r>
          <w:t>.</w:t>
        </w:r>
      </w:ins>
      <w:r>
        <w:t xml:space="preserve"> </w:t>
      </w:r>
      <w:ins w:id="147" w:author="m.memon" w:date="2013-03-08T12:50:00Z">
        <w:r>
          <w:t>T</w:t>
        </w:r>
      </w:ins>
      <w:del w:id="148" w:author="m.memon" w:date="2013-03-08T12:50:00Z">
        <w:r w:rsidDel="00866BE8">
          <w:delText>…</w:delText>
        </w:r>
      </w:del>
      <w:ins w:id="149" w:author="m.memon" w:date="2013-03-08T12:49:00Z">
        <w:r>
          <w:t>he attribute’s type is wsa:EndpointReferenceType and its cardinality is</w:t>
        </w:r>
      </w:ins>
      <w:r w:rsidR="00C4562A">
        <w:t xml:space="preserve"> </w:t>
      </w:r>
      <w:ins w:id="150" w:author="m.memon" w:date="2013-03-08T12:49:00Z">
        <w:r>
          <w:t>1.</w:t>
        </w:r>
      </w:ins>
      <w:r>
        <w:t xml:space="preserve"> </w:t>
      </w:r>
    </w:p>
    <w:p w:rsidR="00F91E6C" w:rsidRDefault="00202CF2" w:rsidP="00F91E6C">
      <w:pPr>
        <w:rPr>
          <w:ins w:id="151" w:author="m.memon" w:date="2013-03-08T12:47:00Z"/>
        </w:rPr>
      </w:pPr>
      <w:ins w:id="152" w:author="m.memon" w:date="2013-03-08T12:47:00Z">
        <w:r>
          <w:t>&lt;aep:WorkingDirectoryReference&gt;</w:t>
        </w:r>
      </w:ins>
      <w:ins w:id="153" w:author="m.memon" w:date="2013-03-08T12:48:00Z">
        <w:r>
          <w:br/>
          <w:t xml:space="preserve"> wsa:EndpointReferenceType</w:t>
        </w:r>
        <w:r>
          <w:br/>
        </w:r>
      </w:ins>
      <w:ins w:id="154" w:author="m.memon" w:date="2013-03-08T12:47:00Z">
        <w:r>
          <w:t>&lt;/aep:WorkingDirectoryReference &gt;</w:t>
        </w:r>
      </w:ins>
      <w:r>
        <w:t xml:space="preserve"> 0..*</w:t>
      </w:r>
    </w:p>
    <w:p w:rsidR="00F91E6C" w:rsidRDefault="00202CF2" w:rsidP="00F91E6C">
      <w:r>
        <w:t xml:space="preserve">The cardinality </w:t>
      </w:r>
      <w:r w:rsidR="00175A6B">
        <w:t xml:space="preserve">of </w:t>
      </w:r>
      <w:ins w:id="155" w:author="m.memon" w:date="2013-03-08T12:47:00Z">
        <w:r w:rsidR="00175A6B">
          <w:t>WorkingDirectoryReference</w:t>
        </w:r>
      </w:ins>
      <w:r w:rsidR="00175A6B">
        <w:t xml:space="preserve"> </w:t>
      </w:r>
      <w:r>
        <w:t>is 0..* to support multiple interfaces because diffe</w:t>
      </w:r>
      <w:r>
        <w:t>r</w:t>
      </w:r>
      <w:r>
        <w:t>ent clients may understand different protocols.</w:t>
      </w:r>
    </w:p>
    <w:p w:rsidR="00F91E6C" w:rsidRDefault="00202CF2" w:rsidP="00F91E6C">
      <w:pPr>
        <w:pStyle w:val="Heading3"/>
      </w:pPr>
      <w:bookmarkStart w:id="156" w:name="_Toc377634666"/>
      <w:r>
        <w:t>ActivityDocument</w:t>
      </w:r>
      <w:bookmarkEnd w:id="156"/>
    </w:p>
    <w:p w:rsidR="00F91E6C" w:rsidRDefault="00C4562A" w:rsidP="00F91E6C">
      <w:r>
        <w:t xml:space="preserve">The ActivityDocument MUST be present. It refers to the BES </w:t>
      </w:r>
      <w:r w:rsidR="00202CF2">
        <w:t>activity document, for which sema</w:t>
      </w:r>
      <w:r w:rsidR="00202CF2">
        <w:t>n</w:t>
      </w:r>
      <w:r w:rsidR="00202CF2">
        <w:t>tics are already defined in the GFD.108.</w:t>
      </w:r>
    </w:p>
    <w:p w:rsidR="00F91E6C" w:rsidRDefault="00202CF2" w:rsidP="00F91E6C">
      <w:pPr>
        <w:pStyle w:val="Heading3"/>
      </w:pPr>
      <w:bookmarkStart w:id="157" w:name="_Ref374436531"/>
      <w:bookmarkStart w:id="158" w:name="_Toc377634667"/>
      <w:r>
        <w:t>ActivityLogMachineReadable</w:t>
      </w:r>
      <w:bookmarkEnd w:id="157"/>
      <w:bookmarkEnd w:id="158"/>
    </w:p>
    <w:p w:rsidR="00F91E6C" w:rsidDel="00131897" w:rsidRDefault="00202CF2" w:rsidP="00F91E6C">
      <w:pPr>
        <w:rPr>
          <w:del w:id="159" w:author="m.memon" w:date="2013-03-08T12:52:00Z"/>
        </w:rPr>
      </w:pPr>
      <w:r>
        <w:t xml:space="preserve">This </w:t>
      </w:r>
      <w:del w:id="160" w:author="m.memon" w:date="2013-03-08T12:52:00Z">
        <w:r w:rsidDel="00131897">
          <w:delText xml:space="preserve">MANDATORY </w:delText>
        </w:r>
      </w:del>
      <w:ins w:id="161" w:author="m.memon" w:date="2013-03-08T12:52:00Z">
        <w:r>
          <w:t xml:space="preserve">mandatory </w:t>
        </w:r>
      </w:ins>
      <w:r>
        <w:t xml:space="preserve">property represents the machine readable representation of the activity log. The format of this element is an instance of ActivityHistory element, which MUST be compliant with the Activity Instance Description [ref] specification. The ActivityHistory element encapsulates a sequence of ActivityHistoryEntry instances.  </w:t>
      </w:r>
      <w:ins w:id="162" w:author="ag8t" w:date="2014-07-15T10:22:00Z">
        <w:r w:rsidR="00E86DC7" w:rsidRPr="00E86DC7">
          <w:rPr>
            <w:highlight w:val="yellow"/>
            <w:rPrChange w:id="163" w:author="ag8t" w:date="2014-07-15T10:23:00Z">
              <w:rPr/>
            </w:rPrChange>
          </w:rPr>
          <w:t>WRONG  PLACE</w:t>
        </w:r>
      </w:ins>
      <w:del w:id="164" w:author="m.memon" w:date="2013-03-08T11:28:00Z">
        <w:r w:rsidDel="0051168E">
          <w:delText>F</w:delText>
        </w:r>
      </w:del>
      <w:del w:id="165" w:author="m.memon" w:date="2013-03-08T12:52:00Z">
        <w:r w:rsidDel="00156EB7">
          <w:delText>ollowing snippet shows an example usage of the ActivityHistory element.</w:delText>
        </w:r>
      </w:del>
    </w:p>
    <w:p w:rsidR="00F91E6C" w:rsidDel="0051168E" w:rsidRDefault="00F91E6C" w:rsidP="00F91E6C">
      <w:pPr>
        <w:rPr>
          <w:del w:id="166" w:author="m.memon" w:date="2013-03-08T11:31:00Z"/>
        </w:rPr>
      </w:pPr>
    </w:p>
    <w:p w:rsidR="00F91E6C" w:rsidRDefault="00F91E6C" w:rsidP="00F91E6C">
      <w:pPr>
        <w:rPr>
          <w:ins w:id="167" w:author="m.memon" w:date="2013-03-08T11:31:00Z"/>
        </w:rPr>
      </w:pPr>
    </w:p>
    <w:p w:rsidR="00F91E6C" w:rsidDel="00550F16" w:rsidRDefault="00202CF2" w:rsidP="00F91E6C">
      <w:pPr>
        <w:rPr>
          <w:del w:id="168" w:author="m.memon" w:date="2013-03-08T12:51:00Z"/>
        </w:rPr>
      </w:pPr>
      <w:del w:id="169" w:author="m.memon" w:date="2013-03-08T12:51:00Z">
        <w:r w:rsidDel="00550F16">
          <w:delText>xpath</w:delText>
        </w:r>
      </w:del>
    </w:p>
    <w:p w:rsidR="00F91E6C" w:rsidRPr="004B2E1B" w:rsidDel="00550F16" w:rsidRDefault="00202CF2" w:rsidP="00F91E6C">
      <w:pPr>
        <w:rPr>
          <w:del w:id="170" w:author="m.memon" w:date="2013-03-08T12:51:00Z"/>
        </w:rPr>
      </w:pPr>
      <w:del w:id="171" w:author="m.memon" w:date="2013-03-08T12:41:00Z">
        <w:r w:rsidDel="002E6B26">
          <w:delText>example</w:delText>
        </w:r>
      </w:del>
    </w:p>
    <w:p w:rsidR="00F91E6C" w:rsidRDefault="00202CF2" w:rsidP="00F91E6C">
      <w:pPr>
        <w:spacing w:before="0" w:after="0"/>
        <w:rPr>
          <w:ins w:id="172" w:author="m.memon" w:date="2013-03-08T11:31:00Z"/>
          <w:rFonts w:cs="Arial"/>
        </w:rPr>
      </w:pPr>
      <w:ins w:id="173" w:author="m.memon" w:date="2013-03-08T12:42:00Z">
        <w:r>
          <w:rPr>
            <w:rFonts w:cs="Arial"/>
          </w:rPr>
          <w:t>&lt;</w:t>
        </w:r>
      </w:ins>
      <w:ins w:id="174" w:author="m.memon" w:date="2013-03-08T12:43:00Z">
        <w:r>
          <w:rPr>
            <w:rFonts w:cs="Arial"/>
          </w:rPr>
          <w:t>aep:</w:t>
        </w:r>
      </w:ins>
      <w:ins w:id="175" w:author="m.memon" w:date="2013-03-08T12:42:00Z">
        <w:r>
          <w:rPr>
            <w:rFonts w:cs="Arial"/>
          </w:rPr>
          <w:t>ActivityLogMachineReadable&gt;</w:t>
        </w:r>
      </w:ins>
    </w:p>
    <w:p w:rsidR="00F91E6C" w:rsidRDefault="00202CF2" w:rsidP="00F91E6C">
      <w:pPr>
        <w:spacing w:before="0" w:after="0"/>
        <w:rPr>
          <w:ins w:id="176" w:author="m.memon" w:date="2013-03-08T16:38:00Z"/>
          <w:rFonts w:cs="Arial"/>
        </w:rPr>
      </w:pPr>
      <w:ins w:id="177" w:author="m.memon" w:date="2013-03-08T12:43:00Z">
        <w:r>
          <w:rPr>
            <w:rFonts w:cs="Arial"/>
          </w:rPr>
          <w:t>&lt;aid:ActivityHistory&gt;</w:t>
        </w:r>
      </w:ins>
    </w:p>
    <w:p w:rsidR="00F91E6C" w:rsidRDefault="00202CF2" w:rsidP="00F91E6C">
      <w:pPr>
        <w:spacing w:before="0" w:after="0"/>
        <w:rPr>
          <w:ins w:id="178" w:author="m.memon" w:date="2013-03-08T16:38:00Z"/>
          <w:rFonts w:cs="Arial"/>
        </w:rPr>
      </w:pPr>
      <w:ins w:id="179" w:author="m.memon" w:date="2013-03-08T16:38:00Z">
        <w:r>
          <w:rPr>
            <w:rFonts w:cs="Arial"/>
          </w:rPr>
          <w:t>&lt;aid:ActiivtyHistoryEntry&gt;..&lt;/aid:ActivityH</w:t>
        </w:r>
      </w:ins>
      <w:r w:rsidR="00C4562A">
        <w:rPr>
          <w:rFonts w:cs="Arial"/>
        </w:rPr>
        <w:t>i</w:t>
      </w:r>
      <w:ins w:id="180" w:author="m.memon" w:date="2013-03-08T16:38:00Z">
        <w:r>
          <w:rPr>
            <w:rFonts w:cs="Arial"/>
          </w:rPr>
          <w:t>storyEntry&gt;</w:t>
        </w:r>
      </w:ins>
    </w:p>
    <w:p w:rsidR="00F91E6C" w:rsidRDefault="00202CF2" w:rsidP="00F91E6C">
      <w:pPr>
        <w:spacing w:before="0" w:after="0"/>
        <w:rPr>
          <w:ins w:id="181" w:author="m.memon" w:date="2013-03-08T16:38:00Z"/>
          <w:rFonts w:cs="Arial"/>
        </w:rPr>
      </w:pPr>
      <w:ins w:id="182" w:author="m.memon" w:date="2013-03-08T16:38:00Z">
        <w:r>
          <w:rPr>
            <w:rFonts w:cs="Arial"/>
          </w:rPr>
          <w:t>&lt;aid:ActiivtyHistoryEntry&gt;..&lt;/aid:ActivityH</w:t>
        </w:r>
      </w:ins>
      <w:r w:rsidR="00C4562A">
        <w:rPr>
          <w:rFonts w:cs="Arial"/>
        </w:rPr>
        <w:t>i</w:t>
      </w:r>
      <w:ins w:id="183" w:author="m.memon" w:date="2013-03-08T16:38:00Z">
        <w:r>
          <w:rPr>
            <w:rFonts w:cs="Arial"/>
          </w:rPr>
          <w:t>storyEntry&gt;</w:t>
        </w:r>
      </w:ins>
    </w:p>
    <w:p w:rsidR="00F91E6C" w:rsidRDefault="00202CF2" w:rsidP="00F91E6C">
      <w:pPr>
        <w:spacing w:before="0" w:after="0"/>
        <w:rPr>
          <w:ins w:id="184" w:author="m.memon" w:date="2013-03-08T12:43:00Z"/>
          <w:rFonts w:cs="Arial"/>
        </w:rPr>
      </w:pPr>
      <w:ins w:id="185" w:author="m.memon" w:date="2013-03-08T12:43:00Z">
        <w:r>
          <w:rPr>
            <w:rFonts w:cs="Arial"/>
          </w:rPr>
          <w:t>&lt;/aid:ActivityHistory&gt;</w:t>
        </w:r>
      </w:ins>
    </w:p>
    <w:p w:rsidR="00F91E6C" w:rsidRDefault="00202CF2" w:rsidP="00F91E6C">
      <w:pPr>
        <w:spacing w:before="0" w:after="0"/>
        <w:rPr>
          <w:ins w:id="186" w:author="m.memon" w:date="2013-03-08T11:31:00Z"/>
          <w:rFonts w:cs="Arial"/>
        </w:rPr>
      </w:pPr>
      <w:ins w:id="187" w:author="m.memon" w:date="2013-03-08T12:43:00Z">
        <w:r>
          <w:rPr>
            <w:rFonts w:cs="Arial"/>
          </w:rPr>
          <w:t>&lt;/aep:ActivityLogMachineReadable&gt;</w:t>
        </w:r>
        <w:r>
          <w:rPr>
            <w:rFonts w:cs="Arial"/>
          </w:rPr>
          <w:tab/>
        </w:r>
      </w:ins>
    </w:p>
    <w:p w:rsidR="00F91E6C" w:rsidRDefault="00F91E6C" w:rsidP="00F91E6C">
      <w:pPr>
        <w:spacing w:before="0" w:after="0"/>
        <w:rPr>
          <w:rFonts w:cs="Arial"/>
        </w:rPr>
      </w:pPr>
    </w:p>
    <w:p w:rsidR="00F91E6C" w:rsidRDefault="00202CF2" w:rsidP="00F91E6C">
      <w:pPr>
        <w:pStyle w:val="Heading3"/>
      </w:pPr>
      <w:bookmarkStart w:id="188" w:name="_Toc377634668"/>
      <w:r>
        <w:t>Status</w:t>
      </w:r>
      <w:bookmarkEnd w:id="188"/>
    </w:p>
    <w:p w:rsidR="00C4562A" w:rsidRDefault="00C4562A" w:rsidP="00C4562A">
      <w:r>
        <w:t>The ActivityStatus MUST be present. It refers to the BES activity status document, for which s</w:t>
      </w:r>
      <w:r>
        <w:t>e</w:t>
      </w:r>
      <w:r>
        <w:t>mantics are already defined in the GFD.108.</w:t>
      </w:r>
    </w:p>
    <w:p w:rsidR="00F91E6C" w:rsidRDefault="00202CF2" w:rsidP="00F91E6C">
      <w:r>
        <w:t>TODO Shahbaz MERGE 3.3 and 3.4</w:t>
      </w:r>
    </w:p>
    <w:p w:rsidR="00F91E6C" w:rsidRDefault="00202CF2" w:rsidP="00F91E6C">
      <w:pPr>
        <w:pStyle w:val="Heading2"/>
        <w:autoSpaceDE w:val="0"/>
        <w:autoSpaceDN w:val="0"/>
        <w:adjustRightInd w:val="0"/>
        <w:spacing w:before="0" w:after="0"/>
        <w:rPr>
          <w:rFonts w:eastAsia="Times New Roman" w:cs="Arial"/>
        </w:rPr>
      </w:pPr>
      <w:bookmarkStart w:id="189" w:name="_Toc377634669"/>
      <w:r>
        <w:rPr>
          <w:rFonts w:eastAsia="Times New Roman" w:cs="Arial"/>
        </w:rPr>
        <w:t>R</w:t>
      </w:r>
      <w:r w:rsidRPr="00BD0C5A">
        <w:rPr>
          <w:rFonts w:eastAsia="Times New Roman" w:cs="Arial"/>
        </w:rPr>
        <w:t xml:space="preserve">equired RNSEntry </w:t>
      </w:r>
      <w:r>
        <w:rPr>
          <w:rFonts w:eastAsia="Times New Roman" w:cs="Arial"/>
        </w:rPr>
        <w:t xml:space="preserve">Lookup </w:t>
      </w:r>
      <w:r w:rsidRPr="00BD0C5A">
        <w:rPr>
          <w:rFonts w:eastAsia="Times New Roman" w:cs="Arial"/>
        </w:rPr>
        <w:t>Element</w:t>
      </w:r>
      <w:r>
        <w:rPr>
          <w:rFonts w:eastAsia="Times New Roman" w:cs="Arial"/>
        </w:rPr>
        <w:t>s</w:t>
      </w:r>
      <w:bookmarkEnd w:id="189"/>
    </w:p>
    <w:p w:rsidR="00F91E6C" w:rsidRPr="00B22C76" w:rsidRDefault="00202CF2" w:rsidP="00F91E6C">
      <w:r>
        <w:t>The RNS 1.1 lookup operation MUST return the following RNSEntrys as defined in GFD.171 se</w:t>
      </w:r>
      <w:r>
        <w:t>c</w:t>
      </w:r>
      <w:r>
        <w:t xml:space="preserve">tion 2.1.5 as a LookupResponse. Implementations MAY return additional elements as desired. </w:t>
      </w:r>
    </w:p>
    <w:p w:rsidR="00F91E6C" w:rsidRDefault="00202CF2" w:rsidP="00F91E6C">
      <w:pPr>
        <w:pStyle w:val="Heading3"/>
      </w:pPr>
      <w:bookmarkStart w:id="190" w:name="_Toc377634670"/>
      <w:r>
        <w:lastRenderedPageBreak/>
        <w:t>Status</w:t>
      </w:r>
      <w:bookmarkEnd w:id="190"/>
    </w:p>
    <w:p w:rsidR="00F91E6C" w:rsidRDefault="00202CF2" w:rsidP="00F91E6C">
      <w:r>
        <w:t>An RNSEntry that refers to a B</w:t>
      </w:r>
      <w:r w:rsidRPr="00D70A59">
        <w:t>yte</w:t>
      </w:r>
      <w:r>
        <w:t>IO resource (</w:t>
      </w:r>
      <w:r w:rsidRPr="00D70A59">
        <w:t>file</w:t>
      </w:r>
      <w:r>
        <w:t>),</w:t>
      </w:r>
      <w:commentRangeStart w:id="191"/>
      <w:r>
        <w:t xml:space="preserve"> the content of which</w:t>
      </w:r>
      <w:ins w:id="192" w:author="m.memon" w:date="2012-10-10T16:17:00Z">
        <w:r>
          <w:t xml:space="preserve"> MUST be</w:t>
        </w:r>
      </w:ins>
      <w:r>
        <w:t xml:space="preserve"> </w:t>
      </w:r>
      <w:del w:id="193" w:author="m.memon" w:date="2012-10-10T16:17:00Z">
        <w:r w:rsidDel="00835029">
          <w:delText xml:space="preserve"> is </w:delText>
        </w:r>
      </w:del>
      <w:r>
        <w:t>the Activity</w:t>
      </w:r>
      <w:r>
        <w:t>S</w:t>
      </w:r>
      <w:r>
        <w:t>tatus state model as defined in the OGSA-BES specification</w:t>
      </w:r>
      <w:ins w:id="194" w:author="m.memon" w:date="2012-10-10T16:17:00Z">
        <w:r>
          <w:t>.</w:t>
        </w:r>
      </w:ins>
      <w:r>
        <w:t xml:space="preserve"> </w:t>
      </w:r>
      <w:del w:id="195" w:author="m.memon" w:date="2012-10-10T16:17:00Z">
        <w:r w:rsidDel="00835029">
          <w:delText xml:space="preserve">and </w:delText>
        </w:r>
      </w:del>
      <w:ins w:id="196" w:author="m.memon" w:date="2012-10-10T16:17:00Z">
        <w:r>
          <w:t xml:space="preserve">Following the status </w:t>
        </w:r>
      </w:ins>
      <w:ins w:id="197" w:author="m.memon" w:date="2012-10-10T16:18:00Z">
        <w:r>
          <w:t>t</w:t>
        </w:r>
      </w:ins>
      <w:ins w:id="198" w:author="m.memon" w:date="2012-10-10T16:17:00Z">
        <w:r>
          <w:t xml:space="preserve">his file MAY include </w:t>
        </w:r>
      </w:ins>
      <w:r>
        <w:t>implementation specific text such as a stack trace if the activity has failed.</w:t>
      </w:r>
      <w:commentRangeEnd w:id="191"/>
      <w:r>
        <w:rPr>
          <w:rStyle w:val="CommentReference"/>
        </w:rPr>
        <w:commentReference w:id="191"/>
      </w:r>
    </w:p>
    <w:p w:rsidR="00F91E6C" w:rsidRDefault="00202CF2" w:rsidP="00F91E6C">
      <w:pPr>
        <w:pStyle w:val="Heading3"/>
      </w:pPr>
      <w:del w:id="199" w:author="m.memon" w:date="2012-10-10T16:19:00Z">
        <w:r w:rsidDel="00202A0F">
          <w:delText>History</w:delText>
        </w:r>
        <w:commentRangeStart w:id="200"/>
        <w:r w:rsidDel="00202A0F">
          <w:delText>Human</w:delText>
        </w:r>
      </w:del>
      <w:bookmarkStart w:id="201" w:name="_Toc377634671"/>
      <w:commentRangeEnd w:id="200"/>
      <w:ins w:id="202" w:author="m.memon" w:date="2012-10-10T16:19:00Z">
        <w:r>
          <w:t>ActivityLogHumanReadable</w:t>
        </w:r>
      </w:ins>
      <w:r>
        <w:rPr>
          <w:rStyle w:val="CommentReference"/>
          <w:b w:val="0"/>
        </w:rPr>
        <w:commentReference w:id="200"/>
      </w:r>
      <w:bookmarkEnd w:id="201"/>
    </w:p>
    <w:p w:rsidR="00F91E6C" w:rsidRPr="00450A99" w:rsidRDefault="00202CF2" w:rsidP="00F91E6C">
      <w:r>
        <w:t xml:space="preserve">An RNSEntry </w:t>
      </w:r>
      <w:del w:id="203" w:author="m.memon" w:date="2013-03-08T16:10:00Z">
        <w:r w:rsidDel="001D428D">
          <w:delText xml:space="preserve">that </w:delText>
        </w:r>
      </w:del>
      <w:r>
        <w:t>refers to a B</w:t>
      </w:r>
      <w:r w:rsidRPr="00D70A59">
        <w:t>yte</w:t>
      </w:r>
      <w:r>
        <w:t>IO resource (file)</w:t>
      </w:r>
      <w:del w:id="204" w:author="m.memon" w:date="2013-03-08T16:10:00Z">
        <w:r w:rsidDel="001D428D">
          <w:delText>,</w:delText>
        </w:r>
      </w:del>
      <w:ins w:id="205" w:author="m.memon" w:date="2013-03-08T16:10:00Z">
        <w:r>
          <w:t>.</w:t>
        </w:r>
      </w:ins>
      <w:del w:id="206" w:author="m.memon" w:date="2013-03-08T16:10:00Z">
        <w:r w:rsidDel="001D428D">
          <w:delText>t</w:delText>
        </w:r>
      </w:del>
      <w:ins w:id="207" w:author="m.memon" w:date="2013-03-08T16:10:00Z">
        <w:r>
          <w:t>T</w:t>
        </w:r>
      </w:ins>
      <w:r>
        <w:t xml:space="preserve">he content of which is the activity history in </w:t>
      </w:r>
      <w:ins w:id="208" w:author="m.memon" w:date="2013-03-08T11:40:00Z">
        <w:r>
          <w:t xml:space="preserve">a </w:t>
        </w:r>
      </w:ins>
      <w:r>
        <w:t>human readable form. Note that the format of the file is implementation specific.</w:t>
      </w:r>
    </w:p>
    <w:p w:rsidR="00F91E6C" w:rsidRDefault="00202CF2" w:rsidP="00F91E6C">
      <w:pPr>
        <w:pStyle w:val="Heading3"/>
      </w:pPr>
      <w:commentRangeStart w:id="209"/>
      <w:del w:id="210" w:author="m.memon" w:date="2012-10-10T16:20:00Z">
        <w:r w:rsidDel="005F361F">
          <w:delText>HistoryMachine</w:delText>
        </w:r>
        <w:commentRangeEnd w:id="209"/>
        <w:r w:rsidDel="005F361F">
          <w:rPr>
            <w:rStyle w:val="CommentReference"/>
            <w:b w:val="0"/>
          </w:rPr>
          <w:commentReference w:id="209"/>
        </w:r>
      </w:del>
      <w:bookmarkStart w:id="211" w:name="_Toc377634672"/>
      <w:ins w:id="212" w:author="m.memon" w:date="2012-10-10T16:20:00Z">
        <w:r>
          <w:t>ActivityLogMachineReadable</w:t>
        </w:r>
      </w:ins>
      <w:bookmarkEnd w:id="211"/>
    </w:p>
    <w:p w:rsidR="00F91E6C" w:rsidRDefault="00202CF2" w:rsidP="00F91E6C">
      <w:pPr>
        <w:rPr>
          <w:ins w:id="213" w:author="m.memon" w:date="2013-03-08T11:35:00Z"/>
        </w:rPr>
      </w:pPr>
      <w:r>
        <w:t xml:space="preserve">An RNSEntry </w:t>
      </w:r>
      <w:del w:id="214" w:author="m.memon" w:date="2013-03-08T11:32:00Z">
        <w:r w:rsidDel="004B5B49">
          <w:delText>that r</w:delText>
        </w:r>
      </w:del>
      <w:ins w:id="215" w:author="m.memon" w:date="2013-03-08T11:32:00Z">
        <w:r>
          <w:t>r</w:t>
        </w:r>
      </w:ins>
      <w:r>
        <w:t>efers to a ByteIO resource (file)</w:t>
      </w:r>
      <w:del w:id="216" w:author="m.memon" w:date="2013-03-08T11:32:00Z">
        <w:r w:rsidDel="004B5B49">
          <w:delText>,</w:delText>
        </w:r>
      </w:del>
      <w:ins w:id="217" w:author="m.memon" w:date="2013-03-08T11:33:00Z">
        <w:r>
          <w:t>,</w:t>
        </w:r>
      </w:ins>
      <w:del w:id="218" w:author="m.memon" w:date="2013-03-08T11:32:00Z">
        <w:r w:rsidDel="004B5B49">
          <w:delText>t</w:delText>
        </w:r>
      </w:del>
      <w:ins w:id="219" w:author="m.memon" w:date="2013-03-08T11:33:00Z">
        <w:r>
          <w:t>t</w:t>
        </w:r>
      </w:ins>
      <w:r>
        <w:t>he content of which is in</w:t>
      </w:r>
      <w:r w:rsidRPr="00D70A59">
        <w:t xml:space="preserve"> XML format</w:t>
      </w:r>
      <w:r>
        <w:t xml:space="preserve">. The format of this element is </w:t>
      </w:r>
      <w:del w:id="220" w:author="m.memon" w:date="2013-03-08T11:34:00Z">
        <w:r w:rsidDel="00FC5FF2">
          <w:delText>an instance of ActivityHistory el</w:delText>
        </w:r>
        <w:r w:rsidDel="00FC5FF2">
          <w:delText>e</w:delText>
        </w:r>
        <w:r w:rsidDel="00FC5FF2">
          <w:delText>ment, which MUST be compliant with the Activ</w:delText>
        </w:r>
        <w:r w:rsidDel="00FC5FF2">
          <w:delText>i</w:delText>
        </w:r>
        <w:r w:rsidDel="00FC5FF2">
          <w:delText>ty Instance Description</w:delText>
        </w:r>
      </w:del>
      <w:ins w:id="221" w:author="m.memon" w:date="2013-03-08T11:34:00Z">
        <w:r>
          <w:t xml:space="preserve">defined in section </w:t>
        </w:r>
      </w:ins>
      <w:r w:rsidR="00A02EC4">
        <w:fldChar w:fldCharType="begin"/>
      </w:r>
      <w:r>
        <w:instrText xml:space="preserve"> REF _Ref374436531 \r \h </w:instrText>
      </w:r>
      <w:r w:rsidR="00A02EC4">
        <w:fldChar w:fldCharType="separate"/>
      </w:r>
      <w:r>
        <w:t>3.3.6</w:t>
      </w:r>
      <w:r w:rsidR="00A02EC4">
        <w:fldChar w:fldCharType="end"/>
      </w:r>
      <w:del w:id="222" w:author="m.memon" w:date="2013-03-08T11:35:00Z">
        <w:r w:rsidDel="00FC5FF2">
          <w:delText xml:space="preserve">.An activity log can be depicted using ActivityDocument element, which </w:delText>
        </w:r>
      </w:del>
      <w:del w:id="223" w:author="m.memon" w:date="2013-03-08T11:23:00Z">
        <w:r w:rsidDel="00D97D47">
          <w:delText xml:space="preserve">allows </w:delText>
        </w:r>
      </w:del>
      <w:del w:id="224" w:author="m.memon" w:date="2013-03-08T11:35:00Z">
        <w:r w:rsidDel="00FC5FF2">
          <w:delText>an instance of ActivityHistory element</w:delText>
        </w:r>
      </w:del>
      <w:del w:id="225" w:author="m.memon" w:date="2013-03-08T11:23:00Z">
        <w:r w:rsidDel="00D97D47">
          <w:delText xml:space="preserve"> that </w:delText>
        </w:r>
      </w:del>
      <w:del w:id="226" w:author="m.memon" w:date="2013-03-08T11:35:00Z">
        <w:r w:rsidDel="00FC5FF2">
          <w:delText>enca</w:delText>
        </w:r>
        <w:r w:rsidDel="00FC5FF2">
          <w:delText>p</w:delText>
        </w:r>
        <w:r w:rsidDel="00FC5FF2">
          <w:delText>sulates a sequence of ActivityHistoryEntry i</w:delText>
        </w:r>
        <w:r w:rsidDel="00FC5FF2">
          <w:delText>n</w:delText>
        </w:r>
        <w:r w:rsidDel="00FC5FF2">
          <w:delText>stances.  Following snippet shows an example usage of the ActivityHistory element.</w:delText>
        </w:r>
      </w:del>
    </w:p>
    <w:p w:rsidR="00F91E6C" w:rsidDel="0089164F" w:rsidRDefault="00F91E6C" w:rsidP="00F91E6C">
      <w:pPr>
        <w:rPr>
          <w:del w:id="227" w:author="m.memon" w:date="2013-03-08T16:10:00Z"/>
        </w:rPr>
      </w:pPr>
      <w:bookmarkStart w:id="228" w:name="_Toc360020983"/>
      <w:bookmarkStart w:id="229" w:name="_Toc377634673"/>
      <w:bookmarkEnd w:id="228"/>
      <w:bookmarkEnd w:id="229"/>
    </w:p>
    <w:p w:rsidR="00F91E6C" w:rsidDel="00FD0A26" w:rsidRDefault="00202CF2" w:rsidP="00F91E6C">
      <w:pPr>
        <w:rPr>
          <w:del w:id="230" w:author="m.memon" w:date="2013-03-08T11:40:00Z"/>
        </w:rPr>
      </w:pPr>
      <w:del w:id="231" w:author="m.memon" w:date="2013-03-08T11:40:00Z">
        <w:r w:rsidRPr="00CA7136" w:rsidDel="00FD0A26">
          <w:delText>&lt;ai</w:delText>
        </w:r>
        <w:r w:rsidDel="00FD0A26">
          <w:delText>d</w:delText>
        </w:r>
        <w:r w:rsidRPr="00CA7136" w:rsidDel="00FD0A26">
          <w:delText>:ActivityHistory&gt;</w:delText>
        </w:r>
        <w:bookmarkStart w:id="232" w:name="_Toc360020984"/>
        <w:bookmarkStart w:id="233" w:name="_Toc377634674"/>
        <w:bookmarkEnd w:id="232"/>
        <w:bookmarkEnd w:id="233"/>
      </w:del>
    </w:p>
    <w:p w:rsidR="00F91E6C" w:rsidDel="00FD0A26" w:rsidRDefault="00202CF2" w:rsidP="00F91E6C">
      <w:pPr>
        <w:rPr>
          <w:del w:id="234" w:author="m.memon" w:date="2013-03-08T11:40:00Z"/>
        </w:rPr>
      </w:pPr>
      <w:del w:id="235" w:author="m.memon" w:date="2013-03-08T11:40:00Z">
        <w:r w:rsidRPr="00E82C0D" w:rsidDel="00FD0A26">
          <w:rPr>
            <w:highlight w:val="yellow"/>
          </w:rPr>
          <w:delText>Format is TBD, Mike, Bastian, Shabaz to be the "deciders" &lt;</w:delText>
        </w:r>
        <w:commentRangeStart w:id="236"/>
        <w:r w:rsidRPr="00E82C0D" w:rsidDel="00FD0A26">
          <w:rPr>
            <w:highlight w:val="yellow"/>
          </w:rPr>
          <w:delText>Activity Instance D</w:delText>
        </w:r>
        <w:r w:rsidDel="00FD0A26">
          <w:rPr>
            <w:highlight w:val="yellow"/>
          </w:rPr>
          <w:delText>escription</w:delText>
        </w:r>
        <w:r w:rsidRPr="00E82C0D" w:rsidDel="00FD0A26">
          <w:rPr>
            <w:highlight w:val="yellow"/>
          </w:rPr>
          <w:delText xml:space="preserve"> spec looks promising, need to see where it is in the approval process</w:delText>
        </w:r>
        <w:commentRangeEnd w:id="236"/>
        <w:r w:rsidDel="00FD0A26">
          <w:rPr>
            <w:rStyle w:val="CommentReference"/>
          </w:rPr>
          <w:commentReference w:id="236"/>
        </w:r>
        <w:r w:rsidRPr="00E82C0D" w:rsidDel="00FD0A26">
          <w:rPr>
            <w:highlight w:val="yellow"/>
          </w:rPr>
          <w:delText>.&gt;</w:delText>
        </w:r>
        <w:bookmarkStart w:id="237" w:name="_Toc360020985"/>
        <w:bookmarkStart w:id="238" w:name="_Toc377634675"/>
        <w:bookmarkEnd w:id="237"/>
        <w:bookmarkEnd w:id="238"/>
      </w:del>
    </w:p>
    <w:p w:rsidR="00F91E6C" w:rsidDel="00FD0A26" w:rsidRDefault="00202CF2" w:rsidP="00F91E6C">
      <w:pPr>
        <w:rPr>
          <w:del w:id="239" w:author="m.memon" w:date="2013-03-08T11:40:00Z"/>
        </w:rPr>
      </w:pPr>
      <w:del w:id="240" w:author="m.memon" w:date="2013-03-08T11:40:00Z">
        <w:r w:rsidRPr="008E28F4" w:rsidDel="00FD0A26">
          <w:rPr>
            <w:highlight w:val="yellow"/>
          </w:rPr>
          <w:delText xml:space="preserve">We recommend using </w:delText>
        </w:r>
        <w:r w:rsidDel="00FD0A26">
          <w:rPr>
            <w:highlight w:val="yellow"/>
          </w:rPr>
          <w:delText xml:space="preserve">an XML rendering of </w:delText>
        </w:r>
        <w:r w:rsidRPr="008E28F4" w:rsidDel="00FD0A26">
          <w:rPr>
            <w:highlight w:val="yellow"/>
          </w:rPr>
          <w:delText xml:space="preserve">the History Events from section 6 for the machine history. Essentially, this will result in a way to </w:delText>
        </w:r>
        <w:r w:rsidDel="00FD0A26">
          <w:rPr>
            <w:highlight w:val="yellow"/>
          </w:rPr>
          <w:delText xml:space="preserve">retrieve </w:delText>
        </w:r>
        <w:r w:rsidRPr="008E28F4" w:rsidDel="00FD0A26">
          <w:rPr>
            <w:highlight w:val="yellow"/>
          </w:rPr>
          <w:delText xml:space="preserve">the </w:delText>
        </w:r>
        <w:r w:rsidDel="00FD0A26">
          <w:rPr>
            <w:highlight w:val="yellow"/>
          </w:rPr>
          <w:delText xml:space="preserve">same job </w:delText>
        </w:r>
        <w:r w:rsidRPr="008E28F4" w:rsidDel="00FD0A26">
          <w:rPr>
            <w:highlight w:val="yellow"/>
          </w:rPr>
          <w:delText xml:space="preserve">history </w:delText>
        </w:r>
        <w:r w:rsidDel="00FD0A26">
          <w:rPr>
            <w:highlight w:val="yellow"/>
          </w:rPr>
          <w:delText>either</w:delText>
        </w:r>
        <w:r w:rsidRPr="008E28F4" w:rsidDel="00FD0A26">
          <w:rPr>
            <w:highlight w:val="yellow"/>
          </w:rPr>
          <w:delText xml:space="preserve"> stream</w:delText>
        </w:r>
        <w:r w:rsidDel="00FD0A26">
          <w:rPr>
            <w:highlight w:val="yellow"/>
          </w:rPr>
          <w:delText>ed as</w:delText>
        </w:r>
        <w:r w:rsidRPr="008E28F4" w:rsidDel="00FD0A26">
          <w:rPr>
            <w:highlight w:val="yellow"/>
          </w:rPr>
          <w:delText xml:space="preserve"> the job runs (through notifications), or request</w:delText>
        </w:r>
        <w:r w:rsidDel="00FD0A26">
          <w:rPr>
            <w:highlight w:val="yellow"/>
          </w:rPr>
          <w:delText>ed all</w:delText>
        </w:r>
        <w:r w:rsidRPr="008E28F4" w:rsidDel="00FD0A26">
          <w:rPr>
            <w:highlight w:val="yellow"/>
          </w:rPr>
          <w:delText xml:space="preserve"> in one piece (through RNS</w:delText>
        </w:r>
        <w:r w:rsidDel="00FD0A26">
          <w:rPr>
            <w:highlight w:val="yellow"/>
          </w:rPr>
          <w:delText xml:space="preserve"> or GetHistory function</w:delText>
        </w:r>
        <w:r w:rsidRPr="008E28F4" w:rsidDel="00FD0A26">
          <w:rPr>
            <w:highlight w:val="yellow"/>
          </w:rPr>
          <w:delText>).</w:delText>
        </w:r>
        <w:bookmarkStart w:id="241" w:name="_Toc360020986"/>
        <w:bookmarkStart w:id="242" w:name="_Toc377634676"/>
        <w:bookmarkEnd w:id="241"/>
        <w:bookmarkEnd w:id="242"/>
      </w:del>
    </w:p>
    <w:p w:rsidR="00F91E6C" w:rsidDel="00FD0A26" w:rsidRDefault="00202CF2" w:rsidP="00F91E6C">
      <w:pPr>
        <w:rPr>
          <w:del w:id="243" w:author="m.memon" w:date="2013-03-08T11:40:00Z"/>
        </w:rPr>
      </w:pPr>
      <w:del w:id="244" w:author="m.memon" w:date="2013-03-08T11:40:00Z">
        <w:r w:rsidDel="00FD0A26">
          <w:delText>Info Grimshaw wants in a “record”</w:delText>
        </w:r>
        <w:bookmarkStart w:id="245" w:name="_Toc360020987"/>
        <w:bookmarkStart w:id="246" w:name="_Toc377634677"/>
        <w:bookmarkEnd w:id="245"/>
        <w:bookmarkEnd w:id="246"/>
      </w:del>
    </w:p>
    <w:p w:rsidR="00F91E6C" w:rsidDel="00FD0A26" w:rsidRDefault="00202CF2" w:rsidP="00F91E6C">
      <w:pPr>
        <w:rPr>
          <w:del w:id="247" w:author="m.memon" w:date="2013-03-08T11:40:00Z"/>
        </w:rPr>
      </w:pPr>
      <w:del w:id="248" w:author="m.memon" w:date="2013-03-08T11:40:00Z">
        <w:r w:rsidDel="00FD0A26">
          <w:tab/>
          <w:delText>Timestamp</w:delText>
        </w:r>
        <w:bookmarkStart w:id="249" w:name="_Toc360020988"/>
        <w:bookmarkStart w:id="250" w:name="_Toc377634678"/>
        <w:bookmarkEnd w:id="249"/>
        <w:bookmarkEnd w:id="250"/>
      </w:del>
    </w:p>
    <w:p w:rsidR="00F91E6C" w:rsidRPr="00450A99" w:rsidDel="00FD0A26" w:rsidRDefault="00202CF2" w:rsidP="00F91E6C">
      <w:pPr>
        <w:rPr>
          <w:del w:id="251" w:author="m.memon" w:date="2013-03-08T11:40:00Z"/>
        </w:rPr>
      </w:pPr>
      <w:del w:id="252" w:author="m.memon" w:date="2013-03-08T11:40:00Z">
        <w:r w:rsidDel="00FD0A26">
          <w:tab/>
          <w:delText>Type history event – job was accepted, job was enqueued, staged file 1, size X, trace level, description</w:delText>
        </w:r>
        <w:bookmarkStart w:id="253" w:name="_Toc360020989"/>
        <w:bookmarkStart w:id="254" w:name="_Toc377634679"/>
        <w:bookmarkEnd w:id="253"/>
        <w:bookmarkEnd w:id="254"/>
      </w:del>
    </w:p>
    <w:p w:rsidR="00F91E6C" w:rsidRDefault="00202CF2" w:rsidP="00F91E6C">
      <w:pPr>
        <w:pStyle w:val="Heading3"/>
      </w:pPr>
      <w:bookmarkStart w:id="255" w:name="_Toc377634680"/>
      <w:r>
        <w:t>ActivityDocument</w:t>
      </w:r>
      <w:bookmarkEnd w:id="255"/>
    </w:p>
    <w:p w:rsidR="00F91E6C" w:rsidRDefault="00202CF2" w:rsidP="00F91E6C">
      <w:r>
        <w:t xml:space="preserve">An RNSEntry that refers to a ByteIO resource (file), the content of which is the ActivityDocument defined in the </w:t>
      </w:r>
      <w:del w:id="256" w:author="m.memon" w:date="2013-03-08T11:40:00Z">
        <w:r w:rsidDel="00FD0A26">
          <w:delText>BES specification</w:delText>
        </w:r>
      </w:del>
      <w:ins w:id="257" w:author="m.memon" w:date="2013-03-08T11:40:00Z">
        <w:r>
          <w:t>GFD .108</w:t>
        </w:r>
      </w:ins>
      <w:r>
        <w:t>.</w:t>
      </w:r>
    </w:p>
    <w:p w:rsidR="00F91E6C" w:rsidRDefault="00202CF2" w:rsidP="00F91E6C">
      <w:del w:id="258" w:author="m.memon" w:date="2013-03-08T16:40:00Z">
        <w:r w:rsidRPr="00E82C0D" w:rsidDel="0035683F">
          <w:rPr>
            <w:highlight w:val="yellow"/>
          </w:rPr>
          <w:delText>&lt;</w:delText>
        </w:r>
        <w:r w:rsidDel="0035683F">
          <w:rPr>
            <w:highlight w:val="yellow"/>
          </w:rPr>
          <w:delText>Do we want to define any extensibil</w:delText>
        </w:r>
        <w:r w:rsidDel="0035683F">
          <w:rPr>
            <w:highlight w:val="yellow"/>
          </w:rPr>
          <w:delText>i</w:delText>
        </w:r>
        <w:r w:rsidDel="0035683F">
          <w:rPr>
            <w:highlight w:val="yellow"/>
          </w:rPr>
          <w:delText>ty elements</w:delText>
        </w:r>
        <w:r w:rsidRPr="00E82C0D" w:rsidDel="0035683F">
          <w:rPr>
            <w:highlight w:val="yellow"/>
          </w:rPr>
          <w:delText>.&gt;</w:delText>
        </w:r>
      </w:del>
    </w:p>
    <w:p w:rsidR="00F91E6C" w:rsidRDefault="00202CF2" w:rsidP="00F91E6C">
      <w:pPr>
        <w:pStyle w:val="Heading2"/>
        <w:rPr>
          <w:ins w:id="259" w:author="m.memon" w:date="2013-03-08T16:41:00Z"/>
        </w:rPr>
      </w:pPr>
      <w:bookmarkStart w:id="260" w:name="_Toc377634681"/>
      <w:ins w:id="261" w:author="m.memon" w:date="2013-03-08T16:40:00Z">
        <w:r>
          <w:t>BES</w:t>
        </w:r>
      </w:ins>
      <w:r>
        <w:t>ExtensionElement</w:t>
      </w:r>
      <w:bookmarkEnd w:id="260"/>
    </w:p>
    <w:p w:rsidR="00E86DC7" w:rsidRDefault="00202CF2">
      <w:pPr>
        <w:pPrChange w:id="262" w:author="m.memon" w:date="2013-03-08T16:41:00Z">
          <w:pPr>
            <w:pStyle w:val="Heading2"/>
          </w:pPr>
        </w:pPrChange>
      </w:pPr>
      <w:r>
        <w:t>Before submitting a job, a client application may want to be sure if the target BESFactory service is supportingActivity Endpoint Profile.In order to expose additional BESFactory capabilities GFD.108 already defines the bes:FactoryResourcesAttributesDocumentType/bes:BESExtension element. For instance this element may be useful for information services while it aggregates or discovers the capabilities of the registered BESFactory endpoints in a distributed computing i</w:t>
      </w:r>
      <w:r>
        <w:t>n</w:t>
      </w:r>
      <w:r>
        <w:t>frastructure. This capability will be exposed through introducing the followingmandatory BESE</w:t>
      </w:r>
      <w:r>
        <w:t>x</w:t>
      </w:r>
      <w:r>
        <w:t>tension element.</w:t>
      </w:r>
    </w:p>
    <w:p w:rsidR="00F91E6C" w:rsidRDefault="00A02EC4" w:rsidP="00F91E6C">
      <w:hyperlink r:id="rId17" w:history="1">
        <w:r w:rsidR="00DC5FFF" w:rsidRPr="00093D2C">
          <w:rPr>
            <w:rStyle w:val="Hyperlink"/>
          </w:rPr>
          <w:t>http://schemas.ggf.org/bes/2013/04/besExtensions/SupportActivityEndpointProfile</w:t>
        </w:r>
      </w:hyperlink>
    </w:p>
    <w:p w:rsidR="00F91E6C" w:rsidRDefault="00202CF2" w:rsidP="00F91E6C">
      <w:pPr>
        <w:pStyle w:val="Heading1"/>
      </w:pPr>
      <w:bookmarkStart w:id="263" w:name="_Toc377634682"/>
      <w:r>
        <w:t>Optional Activity Endpoint Targets</w:t>
      </w:r>
      <w:bookmarkEnd w:id="263"/>
    </w:p>
    <w:p w:rsidR="00F91E6C" w:rsidRDefault="00202CF2" w:rsidP="00F91E6C">
      <w:pPr>
        <w:pStyle w:val="Heading2"/>
      </w:pPr>
      <w:bookmarkStart w:id="264" w:name="_Toc377634683"/>
      <w:r>
        <w:t>Activity Properties</w:t>
      </w:r>
      <w:bookmarkEnd w:id="264"/>
    </w:p>
    <w:p w:rsidR="00F91E6C" w:rsidRDefault="00202CF2" w:rsidP="00F91E6C">
      <w:pPr>
        <w:pStyle w:val="Heading3"/>
      </w:pPr>
      <w:bookmarkStart w:id="265" w:name="_Toc377634684"/>
      <w:r>
        <w:t>FileSystemEndpoint</w:t>
      </w:r>
      <w:bookmarkEnd w:id="265"/>
    </w:p>
    <w:p w:rsidR="00F91E6C" w:rsidRDefault="00202CF2" w:rsidP="00F91E6C">
      <w:r>
        <w:t>If it is desired to provide a resource endpoint for activity file systems, as defined in the ActivityD</w:t>
      </w:r>
      <w:r>
        <w:t>o</w:t>
      </w:r>
      <w:r>
        <w:t>cument, attributes addressing those endpoints SHOULD be included in the activity endpoint’s Activity Properties document. These attributes, if present, MUST include the following child el</w:t>
      </w:r>
      <w:r>
        <w:t>e</w:t>
      </w:r>
      <w:r>
        <w:t>ments.</w:t>
      </w:r>
    </w:p>
    <w:p w:rsidR="00F91E6C" w:rsidRDefault="00202CF2" w:rsidP="00F91E6C">
      <w:r>
        <w:t>For example, suppose that the activity’s JSDL specified a SCRATCH file system. Then the Fil</w:t>
      </w:r>
      <w:r>
        <w:t>e</w:t>
      </w:r>
      <w:r>
        <w:t>SystemEndpoint will describe the name of the file system, e.g., SCRATCH, the mode, and pr</w:t>
      </w:r>
      <w:r>
        <w:t>o</w:t>
      </w:r>
      <w:r>
        <w:t>vide an EPR with which to interact with the file system.</w:t>
      </w:r>
    </w:p>
    <w:p w:rsidR="00E86DC7" w:rsidRDefault="00202CF2">
      <w:pPr>
        <w:pStyle w:val="Heading4"/>
      </w:pPr>
      <w:r>
        <w:t>FileSystemName</w:t>
      </w:r>
    </w:p>
    <w:p w:rsidR="00F91E6C" w:rsidRDefault="00202CF2" w:rsidP="00F91E6C">
      <w:r>
        <w:t>An element “FileSystemName” of type /xsd:string identifying the file system. The FileSyste</w:t>
      </w:r>
      <w:r>
        <w:t>m</w:t>
      </w:r>
      <w:r>
        <w:t>Name MUST be the same as that defined in the JSDL for the activity.</w:t>
      </w:r>
    </w:p>
    <w:p w:rsidR="00E86DC7" w:rsidRDefault="00202CF2">
      <w:pPr>
        <w:pStyle w:val="Heading4"/>
      </w:pPr>
      <w:r>
        <w:t>FileSystemMode</w:t>
      </w:r>
    </w:p>
    <w:p w:rsidR="00F91E6C" w:rsidRPr="00F27A14" w:rsidRDefault="00202CF2" w:rsidP="00F91E6C">
      <w:r>
        <w:t>An element “FileSystemMode” of type /aep:FileSystemModeType indicating whether the specified file system is available for reading, writing, or both. /aep:FileSystemModeType is an enumeration of the /xsd:string values “read”, “write”, and “both”.</w:t>
      </w:r>
    </w:p>
    <w:p w:rsidR="00E86DC7" w:rsidRDefault="00202CF2">
      <w:pPr>
        <w:pStyle w:val="Heading4"/>
      </w:pPr>
      <w:r>
        <w:lastRenderedPageBreak/>
        <w:t>FileSystemEPR</w:t>
      </w:r>
    </w:p>
    <w:p w:rsidR="00F91E6C" w:rsidRDefault="00202CF2" w:rsidP="00F91E6C">
      <w:r>
        <w:t>An element “FileSystemEPR” of type /wsa:EndpointReferenceType addressing the endpoint is located.The cardinality of this element is 0 or more, but at least 1 of either FileSystemURI or Fil</w:t>
      </w:r>
      <w:r>
        <w:t>e</w:t>
      </w:r>
      <w:r>
        <w:t xml:space="preserve">SystemEPR MUST be present. </w:t>
      </w:r>
    </w:p>
    <w:p w:rsidR="00F91E6C" w:rsidRPr="00163273" w:rsidRDefault="00202CF2" w:rsidP="00F91E6C">
      <w:r>
        <w:t>Example</w:t>
      </w:r>
    </w:p>
    <w:p w:rsidR="00F91E6C" w:rsidRDefault="00202CF2" w:rsidP="00F91E6C">
      <w:pPr>
        <w:autoSpaceDE w:val="0"/>
        <w:autoSpaceDN w:val="0"/>
        <w:adjustRightInd w:val="0"/>
        <w:spacing w:before="0" w:after="0"/>
      </w:pPr>
      <w:r>
        <w:t>&lt;aep:FileSystemEndpoint&gt;</w:t>
      </w:r>
    </w:p>
    <w:p w:rsidR="00F91E6C" w:rsidRDefault="00202CF2" w:rsidP="00F91E6C">
      <w:pPr>
        <w:spacing w:before="0" w:after="0"/>
      </w:pPr>
      <w:r>
        <w:tab/>
        <w:t>&lt;aep:FileSystemName&gt; /xsd:string &lt;/aep:FileSystemName&gt;</w:t>
      </w:r>
    </w:p>
    <w:p w:rsidR="00F91E6C" w:rsidRDefault="00202CF2" w:rsidP="00F91E6C">
      <w:pPr>
        <w:spacing w:before="0" w:after="0"/>
      </w:pPr>
      <w:r>
        <w:tab/>
        <w:t xml:space="preserve">&lt;aep:FileSystemMode&gt; </w:t>
      </w:r>
      <w:r w:rsidRPr="00DC5FFF">
        <w:rPr>
          <w:highlight w:val="yellow"/>
        </w:rPr>
        <w:t>/aep:FileSystemModeType</w:t>
      </w:r>
      <w:r>
        <w:t xml:space="preserve"> &lt;/aep:FileSystemMode&gt;</w:t>
      </w:r>
    </w:p>
    <w:p w:rsidR="00F91E6C" w:rsidRDefault="00202CF2" w:rsidP="00F91E6C">
      <w:pPr>
        <w:spacing w:before="0" w:after="0"/>
      </w:pPr>
      <w:r>
        <w:tab/>
        <w:t>&lt;aep:FileSystemEPR&gt; /wsa:EndpointReferenceType &lt;/aep:FileSystemEPR&gt; *</w:t>
      </w:r>
    </w:p>
    <w:p w:rsidR="00F91E6C" w:rsidRDefault="00202CF2" w:rsidP="00F91E6C">
      <w:pPr>
        <w:spacing w:before="0" w:after="0"/>
      </w:pPr>
      <w:r>
        <w:t>&lt;/aep:FileSystemEndpoint&gt;</w:t>
      </w:r>
    </w:p>
    <w:p w:rsidR="00F91E6C" w:rsidRDefault="00F91E6C" w:rsidP="00F91E6C">
      <w:pPr>
        <w:autoSpaceDE w:val="0"/>
        <w:autoSpaceDN w:val="0"/>
        <w:adjustRightInd w:val="0"/>
        <w:spacing w:before="0" w:after="0"/>
      </w:pPr>
    </w:p>
    <w:p w:rsidR="00F91E6C" w:rsidDel="00E4318E" w:rsidRDefault="00202CF2" w:rsidP="00F91E6C">
      <w:pPr>
        <w:pStyle w:val="Heading3"/>
        <w:rPr>
          <w:del w:id="266" w:author="m.memon" w:date="2012-10-30T09:07:00Z"/>
        </w:rPr>
      </w:pPr>
      <w:bookmarkStart w:id="267" w:name="_Toc347156183"/>
      <w:ins w:id="268" w:author="bdemuth" w:date="2012-10-04T13:34:00Z">
        <w:del w:id="269" w:author="m.memon" w:date="2012-10-30T09:07:00Z">
          <w:r w:rsidDel="00E4318E">
            <w:delText xml:space="preserve">Optional </w:delText>
          </w:r>
        </w:del>
      </w:ins>
      <w:del w:id="270" w:author="m.memon" w:date="2012-10-30T09:07:00Z">
        <w:r w:rsidDel="00E4318E">
          <w:delText>SSHEndpoint</w:delText>
        </w:r>
        <w:bookmarkEnd w:id="267"/>
      </w:del>
    </w:p>
    <w:p w:rsidR="00F91E6C" w:rsidRPr="0041086D" w:rsidDel="00E4318E" w:rsidRDefault="00202CF2" w:rsidP="00F91E6C">
      <w:pPr>
        <w:rPr>
          <w:del w:id="271" w:author="m.memon" w:date="2012-10-30T09:07:00Z"/>
        </w:rPr>
      </w:pPr>
      <w:del w:id="272" w:author="m.memon" w:date="2012-10-30T09:07:00Z">
        <w:r w:rsidRPr="0041086D" w:rsidDel="00E4318E">
          <w:rPr>
            <w:highlight w:val="yellow"/>
          </w:rPr>
          <w:delText>What are we using SSH to connect to?</w:delText>
        </w:r>
      </w:del>
    </w:p>
    <w:p w:rsidR="00F91E6C" w:rsidDel="00E4318E" w:rsidRDefault="00202CF2" w:rsidP="00F91E6C">
      <w:pPr>
        <w:spacing w:before="0" w:after="0"/>
        <w:rPr>
          <w:del w:id="273" w:author="m.memon" w:date="2012-10-30T09:07:00Z"/>
        </w:rPr>
      </w:pPr>
      <w:del w:id="274" w:author="m.memon" w:date="2012-10-30T09:07:00Z">
        <w:r w:rsidDel="00E4318E">
          <w:delText>&lt;aep:SSHEndpoint&gt;</w:delText>
        </w:r>
      </w:del>
    </w:p>
    <w:p w:rsidR="00F91E6C" w:rsidDel="00E4318E" w:rsidRDefault="00202CF2" w:rsidP="00F91E6C">
      <w:pPr>
        <w:spacing w:before="0" w:after="0"/>
        <w:rPr>
          <w:del w:id="275" w:author="m.memon" w:date="2012-10-30T09:07:00Z"/>
        </w:rPr>
      </w:pPr>
      <w:del w:id="276" w:author="m.memon" w:date="2012-10-30T09:07:00Z">
        <w:r w:rsidDel="00E4318E">
          <w:tab/>
          <w:delText>/xsd:anyURI</w:delText>
        </w:r>
      </w:del>
    </w:p>
    <w:p w:rsidR="00F91E6C" w:rsidDel="00E4318E" w:rsidRDefault="00202CF2" w:rsidP="00F91E6C">
      <w:pPr>
        <w:spacing w:before="0" w:after="0"/>
        <w:rPr>
          <w:del w:id="277" w:author="m.memon" w:date="2012-10-30T09:07:00Z"/>
        </w:rPr>
      </w:pPr>
      <w:del w:id="278" w:author="m.memon" w:date="2012-10-30T09:07:00Z">
        <w:r w:rsidDel="00E4318E">
          <w:delText>&lt;/aep:SSHEndpoint&gt;</w:delText>
        </w:r>
      </w:del>
    </w:p>
    <w:p w:rsidR="00F91E6C" w:rsidRPr="00271691" w:rsidDel="00E4318E" w:rsidRDefault="00F91E6C" w:rsidP="00F91E6C">
      <w:pPr>
        <w:rPr>
          <w:del w:id="279" w:author="m.memon" w:date="2012-10-30T09:07:00Z"/>
        </w:rPr>
      </w:pPr>
    </w:p>
    <w:p w:rsidR="00F91E6C" w:rsidDel="00E4318E" w:rsidRDefault="00202CF2" w:rsidP="00F91E6C">
      <w:pPr>
        <w:pStyle w:val="Heading3"/>
        <w:rPr>
          <w:del w:id="280" w:author="m.memon" w:date="2012-10-30T09:07:00Z"/>
        </w:rPr>
      </w:pPr>
      <w:bookmarkStart w:id="281" w:name="_Toc347156184"/>
      <w:ins w:id="282" w:author="bdemuth" w:date="2012-10-04T13:34:00Z">
        <w:del w:id="283" w:author="m.memon" w:date="2012-10-30T09:07:00Z">
          <w:r w:rsidDel="00E4318E">
            <w:delText xml:space="preserve">Optional </w:delText>
          </w:r>
        </w:del>
      </w:ins>
      <w:del w:id="284" w:author="m.memon" w:date="2012-10-30T09:07:00Z">
        <w:r w:rsidDel="00E4318E">
          <w:delText>GSI-SSHEndpoint</w:delText>
        </w:r>
        <w:bookmarkEnd w:id="281"/>
      </w:del>
    </w:p>
    <w:p w:rsidR="00F91E6C" w:rsidRPr="0041086D" w:rsidDel="00E4318E" w:rsidRDefault="00202CF2" w:rsidP="00F91E6C">
      <w:pPr>
        <w:rPr>
          <w:del w:id="285" w:author="m.memon" w:date="2012-10-30T09:07:00Z"/>
        </w:rPr>
      </w:pPr>
      <w:del w:id="286" w:author="m.memon" w:date="2012-10-30T09:07:00Z">
        <w:r w:rsidRPr="0041086D" w:rsidDel="00E4318E">
          <w:rPr>
            <w:highlight w:val="yellow"/>
          </w:rPr>
          <w:delText xml:space="preserve">What are we using </w:delText>
        </w:r>
        <w:r w:rsidDel="00E4318E">
          <w:rPr>
            <w:highlight w:val="yellow"/>
          </w:rPr>
          <w:delText>GSI-</w:delText>
        </w:r>
        <w:r w:rsidRPr="0041086D" w:rsidDel="00E4318E">
          <w:rPr>
            <w:highlight w:val="yellow"/>
          </w:rPr>
          <w:delText>SSH to connect to?</w:delText>
        </w:r>
      </w:del>
    </w:p>
    <w:p w:rsidR="00F91E6C" w:rsidDel="00E4318E" w:rsidRDefault="00202CF2" w:rsidP="00F91E6C">
      <w:pPr>
        <w:spacing w:before="0" w:after="0"/>
        <w:rPr>
          <w:del w:id="287" w:author="m.memon" w:date="2012-10-30T09:07:00Z"/>
        </w:rPr>
      </w:pPr>
      <w:del w:id="288" w:author="m.memon" w:date="2012-10-30T09:07:00Z">
        <w:r w:rsidDel="00E4318E">
          <w:delText>&lt;aep:GSI-SSHEndpoint&gt;</w:delText>
        </w:r>
      </w:del>
    </w:p>
    <w:p w:rsidR="00F91E6C" w:rsidDel="00E4318E" w:rsidRDefault="00202CF2" w:rsidP="00F91E6C">
      <w:pPr>
        <w:spacing w:before="0" w:after="0"/>
        <w:rPr>
          <w:del w:id="289" w:author="m.memon" w:date="2012-10-30T09:07:00Z"/>
        </w:rPr>
      </w:pPr>
      <w:del w:id="290" w:author="m.memon" w:date="2012-10-30T09:07:00Z">
        <w:r w:rsidDel="00E4318E">
          <w:tab/>
          <w:delText>/xsd:anyURI</w:delText>
        </w:r>
      </w:del>
    </w:p>
    <w:p w:rsidR="00F91E6C" w:rsidRPr="002C1683" w:rsidRDefault="00202CF2" w:rsidP="00F91E6C">
      <w:pPr>
        <w:spacing w:before="0" w:after="0"/>
      </w:pPr>
      <w:del w:id="291" w:author="m.memon" w:date="2012-10-30T09:07:00Z">
        <w:r w:rsidDel="00E4318E">
          <w:delText>&lt;/aep:GSI-SSHEndpoint&gt;</w:delText>
        </w:r>
      </w:del>
    </w:p>
    <w:p w:rsidR="00F91E6C" w:rsidRDefault="00202CF2" w:rsidP="00F91E6C">
      <w:pPr>
        <w:pStyle w:val="Heading2"/>
      </w:pPr>
      <w:bookmarkStart w:id="292" w:name="_Toc377634685"/>
      <w:r>
        <w:t xml:space="preserve">Optional </w:t>
      </w:r>
      <w:r w:rsidRPr="00D70A59">
        <w:t>RNSEntry elements returned from lookup</w:t>
      </w:r>
      <w:bookmarkEnd w:id="292"/>
    </w:p>
    <w:p w:rsidR="00F91E6C" w:rsidRPr="00C708CF" w:rsidRDefault="00202CF2" w:rsidP="00F91E6C">
      <w:r>
        <w:rPr>
          <w:rFonts w:eastAsia="Times New Roman" w:cs="Arial"/>
        </w:rPr>
        <w:t>OPTIONAL RNSEntry elements that MAY be present. If they are present though, they MUST have the following meaning and refer to the specified information.</w:t>
      </w:r>
    </w:p>
    <w:p w:rsidR="00F91E6C" w:rsidRDefault="00202CF2" w:rsidP="00F91E6C">
      <w:pPr>
        <w:pStyle w:val="Heading3"/>
      </w:pPr>
      <w:bookmarkStart w:id="293" w:name="_Toc377634686"/>
      <w:r>
        <w:t>WorkingDirectory</w:t>
      </w:r>
      <w:bookmarkEnd w:id="293"/>
    </w:p>
    <w:p w:rsidR="00F91E6C" w:rsidRDefault="00202CF2" w:rsidP="00F91E6C">
      <w:r>
        <w:t xml:space="preserve">An RNSEntry that refers to another RNS 1.1 endpoint listing the contents of the activity session directory where the activity is running. The </w:t>
      </w:r>
      <w:r w:rsidRPr="00E9687F">
        <w:rPr>
          <w:i/>
        </w:rPr>
        <w:t>lookup()</w:t>
      </w:r>
      <w:r w:rsidR="00DC5FFF">
        <w:t xml:space="preserve"> operation on the </w:t>
      </w:r>
      <w:r>
        <w:t>WorkingDirectory will return a list of files and directories that are visible to the running job in the session directory. Reading, writing, creating, and deleting files</w:t>
      </w:r>
      <w:r w:rsidR="00DC5FFF">
        <w:t xml:space="preserve"> and directories in the </w:t>
      </w:r>
      <w:r>
        <w:t>WorkingDirectory will read, write, create and destroy files and directories in the file system on which the job is running.</w:t>
      </w:r>
    </w:p>
    <w:p w:rsidR="00F91E6C" w:rsidRDefault="00202CF2" w:rsidP="00F91E6C">
      <w:pPr>
        <w:pStyle w:val="Heading3"/>
      </w:pPr>
      <w:bookmarkStart w:id="294" w:name="_Toc377634687"/>
      <w:r>
        <w:t>AvailableFilesystems</w:t>
      </w:r>
      <w:bookmarkEnd w:id="294"/>
    </w:p>
    <w:p w:rsidR="00F91E6C" w:rsidRPr="00D4457F" w:rsidRDefault="00202CF2" w:rsidP="00F91E6C">
      <w:r>
        <w:t>At the option of the implementer there MAY be an RNSEntry that corresponds to each FileSyst</w:t>
      </w:r>
      <w:r>
        <w:t>e</w:t>
      </w:r>
      <w:r>
        <w:t>mEndpoint where the name of the RNSEntry is the FileSystemName element of the FileSyst</w:t>
      </w:r>
      <w:r>
        <w:t>e</w:t>
      </w:r>
      <w:r>
        <w:t>mEndpoint and the EPR of the RNSEntry is the FileSystemEPR of the FileSystemEndpoint. It is expected that the file system names are unique.</w:t>
      </w:r>
      <w:r w:rsidR="00DC5FFF">
        <w:t xml:space="preserve"> </w:t>
      </w:r>
    </w:p>
    <w:p w:rsidR="00F91E6C" w:rsidRDefault="00202CF2" w:rsidP="00F91E6C">
      <w:pPr>
        <w:pStyle w:val="Heading3"/>
      </w:pPr>
      <w:del w:id="295" w:author="m.memon" w:date="2012-10-10T16:55:00Z">
        <w:r w:rsidDel="00F04080">
          <w:delText>OGSAResources</w:delText>
        </w:r>
      </w:del>
      <w:bookmarkStart w:id="296" w:name="_Toc377634688"/>
      <w:ins w:id="297" w:author="m.memon" w:date="2012-10-10T16:55:00Z">
        <w:r>
          <w:t>ActivityResourceUsage</w:t>
        </w:r>
      </w:ins>
      <w:bookmarkEnd w:id="296"/>
    </w:p>
    <w:p w:rsidR="00F91E6C" w:rsidRPr="00A86A3A" w:rsidRDefault="00202CF2" w:rsidP="00F91E6C">
      <w:pPr>
        <w:pStyle w:val="Heading3"/>
        <w:numPr>
          <w:ilvl w:val="0"/>
          <w:numId w:val="0"/>
        </w:numPr>
        <w:rPr>
          <w:b w:val="0"/>
        </w:rPr>
      </w:pPr>
      <w:bookmarkStart w:id="298" w:name="_Toc360020999"/>
      <w:bookmarkStart w:id="299" w:name="_Toc377634689"/>
      <w:r w:rsidRPr="00A86A3A">
        <w:rPr>
          <w:b w:val="0"/>
        </w:rPr>
        <w:t>An RNSEntry that refers to a read-only ByteIO resource (file) that contains the execution resources consumed</w:t>
      </w:r>
      <w:r w:rsidR="00DC5FFF">
        <w:rPr>
          <w:b w:val="0"/>
        </w:rPr>
        <w:t xml:space="preserve"> so far.</w:t>
      </w:r>
      <w:r w:rsidRPr="00A86A3A">
        <w:rPr>
          <w:b w:val="0"/>
        </w:rPr>
        <w:t xml:space="preserve"> </w:t>
      </w:r>
      <w:r w:rsidR="00DC5FFF">
        <w:rPr>
          <w:b w:val="0"/>
        </w:rPr>
        <w:t xml:space="preserve">The value returned is </w:t>
      </w:r>
      <w:r w:rsidRPr="00A86A3A">
        <w:rPr>
          <w:b w:val="0"/>
        </w:rPr>
        <w:t>not guaranteed to be up-to-date</w:t>
      </w:r>
      <w:ins w:id="300" w:author="m.memon" w:date="2012-10-10T16:56:00Z">
        <w:r w:rsidRPr="00A86A3A">
          <w:rPr>
            <w:b w:val="0"/>
          </w:rPr>
          <w:t xml:space="preserve">. </w:t>
        </w:r>
      </w:ins>
      <w:r w:rsidR="00DC5FFF">
        <w:rPr>
          <w:b w:val="0"/>
        </w:rPr>
        <w:t>The document</w:t>
      </w:r>
      <w:ins w:id="301" w:author="m.memon" w:date="2012-10-10T16:56:00Z">
        <w:r w:rsidRPr="00A86A3A">
          <w:rPr>
            <w:b w:val="0"/>
          </w:rPr>
          <w:t xml:space="preserve"> MUST conform to the OGF U</w:t>
        </w:r>
      </w:ins>
      <w:ins w:id="302" w:author="m.memon" w:date="2012-10-10T16:57:00Z">
        <w:r w:rsidRPr="00A86A3A">
          <w:rPr>
            <w:b w:val="0"/>
          </w:rPr>
          <w:t>RF (Usage Record Format)</w:t>
        </w:r>
      </w:ins>
      <w:bookmarkEnd w:id="298"/>
      <w:bookmarkEnd w:id="299"/>
      <w:r w:rsidR="00DC5FFF">
        <w:rPr>
          <w:b w:val="0"/>
        </w:rPr>
        <w:t>.</w:t>
      </w:r>
    </w:p>
    <w:p w:rsidR="00F91E6C" w:rsidRDefault="00202CF2" w:rsidP="00F91E6C">
      <w:pPr>
        <w:pStyle w:val="Heading3"/>
      </w:pPr>
      <w:del w:id="303" w:author="m.memon" w:date="2012-10-10T16:55:00Z">
        <w:r w:rsidDel="00F04080">
          <w:delText>OGSAResources</w:delText>
        </w:r>
      </w:del>
      <w:bookmarkStart w:id="304" w:name="_Toc377634690"/>
      <w:ins w:id="305" w:author="m.memon" w:date="2012-10-10T16:55:00Z">
        <w:r>
          <w:t>Activity</w:t>
        </w:r>
      </w:ins>
      <w:r>
        <w:t>ProcessControl</w:t>
      </w:r>
      <w:bookmarkEnd w:id="304"/>
    </w:p>
    <w:p w:rsidR="00F91E6C" w:rsidRPr="00570636" w:rsidDel="007121BC" w:rsidRDefault="00202CF2" w:rsidP="00F91E6C">
      <w:pPr>
        <w:rPr>
          <w:del w:id="306" w:author="m.memon" w:date="2012-10-10T16:57:00Z"/>
          <w:b/>
        </w:rPr>
      </w:pPr>
      <w:del w:id="307" w:author="m.memon" w:date="2012-10-10T16:57:00Z">
        <w:r w:rsidRPr="00570636" w:rsidDel="007121BC">
          <w:rPr>
            <w:b/>
          </w:rPr>
          <w:delText xml:space="preserve"> - </w:delText>
        </w:r>
        <w:r w:rsidRPr="00570636" w:rsidDel="007121BC">
          <w:rPr>
            <w:b/>
            <w:highlight w:val="yellow"/>
          </w:rPr>
          <w:delText>should this be modeled Usage Record?</w:delText>
        </w:r>
      </w:del>
    </w:p>
    <w:p w:rsidR="00F91E6C" w:rsidRDefault="00202CF2" w:rsidP="00F91E6C">
      <w:r>
        <w:t xml:space="preserve">An RNSEntry that refers to a write-only </w:t>
      </w:r>
      <w:r w:rsidRPr="00D70A59">
        <w:t xml:space="preserve">ByteIO </w:t>
      </w:r>
      <w:r>
        <w:t>resource (file). Writing an integer to this file, in textual format, causes a Unix signal to be sent to the activity’s process. The signal sent will d</w:t>
      </w:r>
      <w:r>
        <w:t>e</w:t>
      </w:r>
      <w:r>
        <w:t>pend on the integer written: if the integer written is one of the possible values for a Unix signal, the signal sent will have that value. If the integer written is not a valid Unix signal, or a non-integer value is written, no signal will be sent to the process.</w:t>
      </w:r>
    </w:p>
    <w:p w:rsidR="00F91E6C" w:rsidRPr="00C708CF" w:rsidRDefault="00202CF2" w:rsidP="00F91E6C">
      <w:r>
        <w:t xml:space="preserve">For example, if the string “9” is written to </w:t>
      </w:r>
      <w:ins w:id="308" w:author="m.memon" w:date="2012-10-10T17:00:00Z">
        <w:r>
          <w:t>ActivityProcess</w:t>
        </w:r>
      </w:ins>
      <w:r>
        <w:t>Control</w:t>
      </w:r>
      <w:del w:id="309" w:author="m.memon" w:date="2012-10-10T17:00:00Z">
        <w:r w:rsidDel="009900E4">
          <w:delText>File</w:delText>
        </w:r>
      </w:del>
      <w:r>
        <w:t>, and signal 9 is supported by the underlying operating system, then signal 9 is sent to the process. If the string “SIGKILL” is written to the file, the input is ignored and no signal is issued.</w:t>
      </w:r>
    </w:p>
    <w:p w:rsidR="00F91E6C" w:rsidRDefault="00202CF2" w:rsidP="00F91E6C">
      <w:pPr>
        <w:pStyle w:val="Heading3"/>
      </w:pPr>
      <w:bookmarkStart w:id="310" w:name="_Toc377634691"/>
      <w:r>
        <w:t>ProcMem</w:t>
      </w:r>
      <w:bookmarkEnd w:id="310"/>
    </w:p>
    <w:p w:rsidR="00F91E6C" w:rsidRDefault="00202CF2" w:rsidP="00F91E6C">
      <w:r>
        <w:t>An RNSEntry that refers to a</w:t>
      </w:r>
      <w:r w:rsidRPr="00D70A59">
        <w:t xml:space="preserve"> ByteIO </w:t>
      </w:r>
      <w:r>
        <w:t>resource (</w:t>
      </w:r>
      <w:r w:rsidRPr="00D70A59">
        <w:t>file</w:t>
      </w:r>
      <w:r>
        <w:t>)</w:t>
      </w:r>
      <w:r w:rsidRPr="00D70A59">
        <w:t xml:space="preserve"> that provides access to the memory of s</w:t>
      </w:r>
      <w:r w:rsidRPr="00D70A59">
        <w:t>e</w:t>
      </w:r>
      <w:r w:rsidRPr="00D70A59">
        <w:t>quential processes, so that debuggers can be attached</w:t>
      </w:r>
      <w:r>
        <w:t>. The ByteIO resource is an interface to the /proc/mem entry for the activity’s process, or equivalent interface for the local operating sy</w:t>
      </w:r>
      <w:r>
        <w:t>s</w:t>
      </w:r>
      <w:r>
        <w:lastRenderedPageBreak/>
        <w:t>tem. The contents of this file are operating system and implementation specific, as are the results of reading from and writing to the file, but they SHOULD be implemented to allow process debu</w:t>
      </w:r>
      <w:r>
        <w:t>g</w:t>
      </w:r>
      <w:r>
        <w:t>gers to attach to the process in the same manner as if the process was running local to the d</w:t>
      </w:r>
      <w:r>
        <w:t>e</w:t>
      </w:r>
      <w:r>
        <w:t>bugger.</w:t>
      </w:r>
    </w:p>
    <w:p w:rsidR="00F91E6C" w:rsidRPr="00C708CF" w:rsidRDefault="00202CF2" w:rsidP="00F91E6C">
      <w:r>
        <w:t>If the activity is a parallel job, such that multiple processes are involved, a single access point is typically insufficient for debugging the entire activity. In such cases, the semantics of this r</w:t>
      </w:r>
      <w:r>
        <w:t>e</w:t>
      </w:r>
      <w:r>
        <w:t>source are undefined.</w:t>
      </w:r>
    </w:p>
    <w:p w:rsidR="00F91E6C" w:rsidDel="009900E4" w:rsidRDefault="00202CF2" w:rsidP="00F91E6C">
      <w:pPr>
        <w:pStyle w:val="Heading3"/>
        <w:rPr>
          <w:del w:id="311" w:author="m.memon" w:date="2012-10-10T17:06:00Z"/>
        </w:rPr>
      </w:pPr>
      <w:bookmarkStart w:id="312" w:name="_Toc347156190"/>
      <w:del w:id="313" w:author="m.memon" w:date="2012-10-10T17:06:00Z">
        <w:r w:rsidDel="009900E4">
          <w:delText>GridFTPEndpoint</w:delText>
        </w:r>
        <w:bookmarkStart w:id="314" w:name="_Toc360021002"/>
        <w:bookmarkStart w:id="315" w:name="_Toc377634692"/>
        <w:bookmarkEnd w:id="312"/>
        <w:bookmarkEnd w:id="314"/>
        <w:bookmarkEnd w:id="315"/>
      </w:del>
    </w:p>
    <w:p w:rsidR="00F91E6C" w:rsidRPr="00E82C0D" w:rsidDel="009900E4" w:rsidRDefault="00202CF2" w:rsidP="00F91E6C">
      <w:pPr>
        <w:rPr>
          <w:del w:id="316" w:author="m.memon" w:date="2012-10-10T17:06:00Z"/>
        </w:rPr>
      </w:pPr>
      <w:del w:id="317" w:author="m.memon" w:date="2012-10-10T17:06:00Z">
        <w:r w:rsidDel="009900E4">
          <w:rPr>
            <w:highlight w:val="yellow"/>
          </w:rPr>
          <w:delText xml:space="preserve">Should these be Resource Properties instead of RNS </w:delText>
        </w:r>
        <w:commentRangeStart w:id="318"/>
        <w:r w:rsidDel="009900E4">
          <w:rPr>
            <w:highlight w:val="yellow"/>
          </w:rPr>
          <w:delText>entries</w:delText>
        </w:r>
        <w:commentRangeEnd w:id="318"/>
        <w:r w:rsidDel="009900E4">
          <w:rPr>
            <w:rStyle w:val="CommentReference"/>
          </w:rPr>
          <w:commentReference w:id="318"/>
        </w:r>
        <w:r w:rsidRPr="00E82C0D" w:rsidDel="009900E4">
          <w:rPr>
            <w:highlight w:val="yellow"/>
          </w:rPr>
          <w:delText>?</w:delText>
        </w:r>
        <w:bookmarkStart w:id="319" w:name="_Toc360021003"/>
        <w:bookmarkStart w:id="320" w:name="_Toc377634693"/>
        <w:bookmarkEnd w:id="319"/>
        <w:bookmarkEnd w:id="320"/>
      </w:del>
    </w:p>
    <w:p w:rsidR="00F91E6C" w:rsidRPr="00C708CF" w:rsidDel="009900E4" w:rsidRDefault="00202CF2" w:rsidP="00F91E6C">
      <w:pPr>
        <w:rPr>
          <w:del w:id="321" w:author="m.memon" w:date="2012-10-10T17:06:00Z"/>
        </w:rPr>
      </w:pPr>
      <w:del w:id="322" w:author="m.memon" w:date="2012-10-10T17:06:00Z">
        <w:r w:rsidDel="009900E4">
          <w:delText>An RNSEntry that refers to a</w:delText>
        </w:r>
        <w:r w:rsidRPr="00D70A59" w:rsidDel="009900E4">
          <w:delText xml:space="preserve"> ByteIO </w:delText>
        </w:r>
        <w:r w:rsidDel="009900E4">
          <w:delText>resource (</w:delText>
        </w:r>
        <w:r w:rsidRPr="00D70A59" w:rsidDel="009900E4">
          <w:delText>file</w:delText>
        </w:r>
        <w:r w:rsidDel="009900E4">
          <w:delText>)</w:delText>
        </w:r>
        <w:r w:rsidRPr="00D70A59" w:rsidDel="009900E4">
          <w:delText xml:space="preserve"> that </w:delText>
        </w:r>
        <w:r w:rsidDel="009900E4">
          <w:delText xml:space="preserve">contains an EPR addressing the GridFTP endpoint for the activity. The </w:delText>
        </w:r>
        <w:r w:rsidRPr="00D70A59" w:rsidDel="009900E4">
          <w:delText>EPR is a de</w:delText>
        </w:r>
        <w:r w:rsidDel="009900E4">
          <w:delText>generate and contains only the U</w:delText>
        </w:r>
        <w:r w:rsidRPr="00D70A59" w:rsidDel="009900E4">
          <w:delText xml:space="preserve">RI of the </w:delText>
        </w:r>
        <w:r w:rsidDel="009900E4">
          <w:delText>GripFTP</w:delText>
        </w:r>
        <w:r w:rsidRPr="00D70A59" w:rsidDel="009900E4">
          <w:delText xml:space="preserve"> end</w:delText>
        </w:r>
        <w:r w:rsidDel="009900E4">
          <w:delText>point.</w:delText>
        </w:r>
        <w:bookmarkStart w:id="323" w:name="_Toc360021004"/>
        <w:bookmarkStart w:id="324" w:name="_Toc377634694"/>
        <w:bookmarkEnd w:id="323"/>
        <w:bookmarkEnd w:id="324"/>
      </w:del>
    </w:p>
    <w:p w:rsidR="00F91E6C" w:rsidDel="009900E4" w:rsidRDefault="00202CF2" w:rsidP="00F91E6C">
      <w:pPr>
        <w:pStyle w:val="Heading3"/>
        <w:rPr>
          <w:del w:id="325" w:author="m.memon" w:date="2012-10-10T17:06:00Z"/>
        </w:rPr>
      </w:pPr>
      <w:bookmarkStart w:id="326" w:name="_Toc347156191"/>
      <w:commentRangeStart w:id="327"/>
      <w:del w:id="328" w:author="m.memon" w:date="2012-10-10T17:06:00Z">
        <w:r w:rsidDel="009900E4">
          <w:delText>HTTPEndpoint</w:delText>
        </w:r>
        <w:bookmarkStart w:id="329" w:name="_Toc360021005"/>
        <w:bookmarkStart w:id="330" w:name="_Toc377634695"/>
        <w:bookmarkEnd w:id="326"/>
        <w:bookmarkEnd w:id="329"/>
        <w:bookmarkEnd w:id="330"/>
      </w:del>
    </w:p>
    <w:p w:rsidR="00F91E6C" w:rsidRPr="00E82C0D" w:rsidDel="009900E4" w:rsidRDefault="00202CF2" w:rsidP="00F91E6C">
      <w:pPr>
        <w:rPr>
          <w:del w:id="331" w:author="m.memon" w:date="2012-10-10T17:06:00Z"/>
        </w:rPr>
      </w:pPr>
      <w:del w:id="332" w:author="m.memon" w:date="2012-10-10T17:06:00Z">
        <w:r w:rsidDel="009900E4">
          <w:rPr>
            <w:highlight w:val="yellow"/>
          </w:rPr>
          <w:delText>Should these be Resource Properties instead of RNS entries</w:delText>
        </w:r>
        <w:r w:rsidRPr="00E82C0D" w:rsidDel="009900E4">
          <w:rPr>
            <w:highlight w:val="yellow"/>
          </w:rPr>
          <w:delText>?</w:delText>
        </w:r>
        <w:commentRangeEnd w:id="327"/>
        <w:r w:rsidDel="009900E4">
          <w:rPr>
            <w:rStyle w:val="CommentReference"/>
          </w:rPr>
          <w:commentReference w:id="327"/>
        </w:r>
        <w:bookmarkStart w:id="333" w:name="_Toc360021006"/>
        <w:bookmarkStart w:id="334" w:name="_Toc377634696"/>
        <w:bookmarkEnd w:id="333"/>
        <w:bookmarkEnd w:id="334"/>
      </w:del>
    </w:p>
    <w:p w:rsidR="00F91E6C" w:rsidRPr="00C708CF" w:rsidDel="009900E4" w:rsidRDefault="00202CF2" w:rsidP="00F91E6C">
      <w:pPr>
        <w:rPr>
          <w:del w:id="335" w:author="m.memon" w:date="2012-10-10T17:06:00Z"/>
        </w:rPr>
      </w:pPr>
      <w:del w:id="336" w:author="m.memon" w:date="2012-10-10T17:06:00Z">
        <w:r w:rsidDel="009900E4">
          <w:delText>An RNSEntry that refers to a</w:delText>
        </w:r>
        <w:r w:rsidRPr="00D70A59" w:rsidDel="009900E4">
          <w:delText xml:space="preserve"> ByteIO </w:delText>
        </w:r>
        <w:r w:rsidDel="009900E4">
          <w:delText>resource (</w:delText>
        </w:r>
        <w:r w:rsidRPr="00D70A59" w:rsidDel="009900E4">
          <w:delText>file</w:delText>
        </w:r>
        <w:r w:rsidDel="009900E4">
          <w:delText>)</w:delText>
        </w:r>
        <w:r w:rsidRPr="00D70A59" w:rsidDel="009900E4">
          <w:delText xml:space="preserve"> that </w:delText>
        </w:r>
        <w:r w:rsidDel="009900E4">
          <w:delText xml:space="preserve">contains an EPR addressing the HTTP endpoint for accessing the activity’s session directory. The </w:delText>
        </w:r>
        <w:r w:rsidRPr="00D70A59" w:rsidDel="009900E4">
          <w:delText>EPR is a de</w:delText>
        </w:r>
        <w:r w:rsidDel="009900E4">
          <w:delText>generate and co</w:delText>
        </w:r>
        <w:r w:rsidDel="009900E4">
          <w:delText>n</w:delText>
        </w:r>
        <w:r w:rsidDel="009900E4">
          <w:delText>tains only the U</w:delText>
        </w:r>
        <w:r w:rsidRPr="00D70A59" w:rsidDel="009900E4">
          <w:delText xml:space="preserve">RI of the </w:delText>
        </w:r>
        <w:r w:rsidDel="009900E4">
          <w:delText>HTTP</w:delText>
        </w:r>
        <w:r w:rsidRPr="00D70A59" w:rsidDel="009900E4">
          <w:delText xml:space="preserve"> session direc</w:delText>
        </w:r>
        <w:r w:rsidDel="009900E4">
          <w:delText>tory endpoint.</w:delText>
        </w:r>
        <w:bookmarkStart w:id="337" w:name="_Toc360021007"/>
        <w:bookmarkStart w:id="338" w:name="_Toc377634697"/>
        <w:bookmarkEnd w:id="337"/>
        <w:bookmarkEnd w:id="338"/>
      </w:del>
    </w:p>
    <w:p w:rsidR="00F91E6C" w:rsidRDefault="00202CF2" w:rsidP="00F91E6C">
      <w:pPr>
        <w:pStyle w:val="Heading3"/>
      </w:pPr>
      <w:bookmarkStart w:id="339" w:name="_Toc377634698"/>
      <w:r>
        <w:t>Streams</w:t>
      </w:r>
      <w:bookmarkEnd w:id="339"/>
    </w:p>
    <w:p w:rsidR="00F91E6C" w:rsidRDefault="00202CF2" w:rsidP="00F91E6C">
      <w:r>
        <w:t>An RNSEntry that refers to another RNS 1.1 endpoint that contains the following entries for i</w:t>
      </w:r>
      <w:r>
        <w:t>n</w:t>
      </w:r>
      <w:r>
        <w:t>put/output streams</w:t>
      </w:r>
    </w:p>
    <w:p w:rsidR="00F91E6C" w:rsidRPr="00D70A59" w:rsidRDefault="00202CF2" w:rsidP="00F91E6C">
      <w:pPr>
        <w:pStyle w:val="ListParagraph"/>
        <w:numPr>
          <w:ilvl w:val="0"/>
          <w:numId w:val="39"/>
        </w:numPr>
      </w:pPr>
      <w:r w:rsidRPr="001549EE">
        <w:rPr>
          <w:i/>
        </w:rPr>
        <w:t>Stderr</w:t>
      </w:r>
      <w:r w:rsidRPr="00D70A59">
        <w:t> </w:t>
      </w:r>
      <w:r>
        <w:t>–An RNSEntry that refers to</w:t>
      </w:r>
      <w:r w:rsidRPr="00D70A59">
        <w:t xml:space="preserve"> a</w:t>
      </w:r>
      <w:r>
        <w:t xml:space="preserve"> read-only StreamableB</w:t>
      </w:r>
      <w:r w:rsidRPr="00D70A59">
        <w:t>yte</w:t>
      </w:r>
      <w:r>
        <w:t xml:space="preserve">IO resource (file). The contents of the file are the process’s output </w:t>
      </w:r>
      <w:del w:id="340" w:author="m.memon" w:date="2012-10-10T17:08:00Z">
        <w:r w:rsidDel="00657D94">
          <w:delText xml:space="preserve">to </w:delText>
        </w:r>
      </w:del>
      <w:ins w:id="341" w:author="m.memon" w:date="2012-10-10T17:08:00Z">
        <w:r>
          <w:t xml:space="preserve">from </w:t>
        </w:r>
      </w:ins>
      <w:r>
        <w:t>“stderr”.</w:t>
      </w:r>
    </w:p>
    <w:p w:rsidR="00F91E6C" w:rsidRDefault="00202CF2" w:rsidP="00F91E6C">
      <w:pPr>
        <w:pStyle w:val="ListParagraph"/>
        <w:numPr>
          <w:ilvl w:val="0"/>
          <w:numId w:val="39"/>
        </w:numPr>
        <w:rPr>
          <w:ins w:id="342" w:author="m.memon" w:date="2012-10-10T17:07:00Z"/>
        </w:rPr>
      </w:pPr>
      <w:r w:rsidRPr="001549EE">
        <w:rPr>
          <w:i/>
        </w:rPr>
        <w:t>Stdout</w:t>
      </w:r>
      <w:r w:rsidRPr="00D70A59">
        <w:t xml:space="preserve"> – </w:t>
      </w:r>
      <w:r>
        <w:t>An RNSEntry that refers to</w:t>
      </w:r>
      <w:r w:rsidRPr="00D70A59">
        <w:t xml:space="preserve"> a</w:t>
      </w:r>
      <w:r>
        <w:t xml:space="preserve"> read-only StreamableB</w:t>
      </w:r>
      <w:r w:rsidRPr="00D70A59">
        <w:t>yte</w:t>
      </w:r>
      <w:r>
        <w:t xml:space="preserve">IO resource (file). The contents of the file are the process’s output </w:t>
      </w:r>
      <w:del w:id="343" w:author="m.memon" w:date="2012-10-10T17:08:00Z">
        <w:r w:rsidDel="00657D94">
          <w:delText xml:space="preserve">to </w:delText>
        </w:r>
      </w:del>
      <w:ins w:id="344" w:author="m.memon" w:date="2012-10-10T17:08:00Z">
        <w:r>
          <w:t xml:space="preserve">from </w:t>
        </w:r>
      </w:ins>
      <w:r>
        <w:t>“stdout”.</w:t>
      </w:r>
    </w:p>
    <w:p w:rsidR="00F91E6C" w:rsidRPr="00D70A59" w:rsidRDefault="00202CF2" w:rsidP="00F91E6C">
      <w:pPr>
        <w:pStyle w:val="ListParagraph"/>
        <w:numPr>
          <w:ilvl w:val="0"/>
          <w:numId w:val="39"/>
        </w:numPr>
      </w:pPr>
      <w:ins w:id="345" w:author="m.memon" w:date="2012-10-10T17:07:00Z">
        <w:r w:rsidRPr="001549EE">
          <w:rPr>
            <w:i/>
          </w:rPr>
          <w:t>Combined</w:t>
        </w:r>
        <w:r>
          <w:t>-An RNSEntry that refers to</w:t>
        </w:r>
        <w:r w:rsidRPr="00D70A59">
          <w:t xml:space="preserve"> a</w:t>
        </w:r>
        <w:r>
          <w:t xml:space="preserve"> read-only StreamableB</w:t>
        </w:r>
        <w:r w:rsidRPr="00D70A59">
          <w:t>yte</w:t>
        </w:r>
        <w:r>
          <w:t xml:space="preserve">IO resource (file). The contents of the file are the combined process’s output </w:t>
        </w:r>
      </w:ins>
      <w:ins w:id="346" w:author="m.memon" w:date="2012-10-10T17:08:00Z">
        <w:r>
          <w:t>from</w:t>
        </w:r>
      </w:ins>
      <w:ins w:id="347" w:author="m.memon" w:date="2012-10-10T17:07:00Z">
        <w:r>
          <w:t xml:space="preserve"> “stdout” and </w:t>
        </w:r>
      </w:ins>
      <w:ins w:id="348" w:author="m.memon" w:date="2012-10-10T17:08:00Z">
        <w:r>
          <w:t>“</w:t>
        </w:r>
      </w:ins>
      <w:ins w:id="349" w:author="m.memon" w:date="2012-10-10T17:07:00Z">
        <w:r>
          <w:t>stderr</w:t>
        </w:r>
      </w:ins>
      <w:ins w:id="350" w:author="m.memon" w:date="2012-10-10T17:08:00Z">
        <w:r>
          <w:t>”</w:t>
        </w:r>
      </w:ins>
      <w:ins w:id="351" w:author="m.memon" w:date="2012-10-10T17:07:00Z">
        <w:r>
          <w:t>.</w:t>
        </w:r>
      </w:ins>
    </w:p>
    <w:p w:rsidR="00F91E6C" w:rsidRDefault="00202CF2" w:rsidP="00F91E6C">
      <w:pPr>
        <w:pStyle w:val="ListParagraph"/>
        <w:numPr>
          <w:ilvl w:val="0"/>
          <w:numId w:val="39"/>
        </w:numPr>
      </w:pPr>
      <w:r w:rsidRPr="001549EE">
        <w:rPr>
          <w:i/>
        </w:rPr>
        <w:t>Stdin</w:t>
      </w:r>
      <w:r w:rsidRPr="00D70A59">
        <w:t xml:space="preserve"> – </w:t>
      </w:r>
      <w:r>
        <w:t>An RNSEntry that refers to</w:t>
      </w:r>
      <w:r w:rsidRPr="00D70A59">
        <w:t xml:space="preserve"> a</w:t>
      </w:r>
      <w:r>
        <w:t xml:space="preserve"> write-only StreamableB</w:t>
      </w:r>
      <w:r w:rsidRPr="00D70A59">
        <w:t>yte</w:t>
      </w:r>
      <w:r>
        <w:t xml:space="preserve">IO resource (file). Data written to the file are streamed to the process as input </w:t>
      </w:r>
      <w:del w:id="352" w:author="m.memon" w:date="2012-10-10T17:08:00Z">
        <w:r w:rsidDel="00657D94">
          <w:delText xml:space="preserve">to </w:delText>
        </w:r>
      </w:del>
      <w:ins w:id="353" w:author="m.memon" w:date="2012-10-10T17:08:00Z">
        <w:r>
          <w:t xml:space="preserve">from </w:t>
        </w:r>
      </w:ins>
      <w:r>
        <w:t>“stdin”.</w:t>
      </w:r>
    </w:p>
    <w:p w:rsidR="00F91E6C" w:rsidRDefault="00202CF2" w:rsidP="00F91E6C">
      <w:pPr>
        <w:pStyle w:val="ListParagraph"/>
        <w:numPr>
          <w:ilvl w:val="0"/>
          <w:numId w:val="39"/>
        </w:numPr>
      </w:pPr>
      <w:r>
        <w:rPr>
          <w:i/>
        </w:rPr>
        <w:t>Exit Code</w:t>
      </w:r>
      <w:r w:rsidRPr="00F31EC5">
        <w:t>:</w:t>
      </w:r>
      <w:r w:rsidR="00DC5FFF">
        <w:t xml:space="preserve"> The exit code of the activity when it terminates.</w:t>
      </w:r>
    </w:p>
    <w:p w:rsidR="00FD73E5" w:rsidRPr="00FD73E5" w:rsidRDefault="00FD73E5" w:rsidP="00F91E6C">
      <w:pPr>
        <w:rPr>
          <w:highlight w:val="yellow"/>
        </w:rPr>
      </w:pPr>
      <w:r w:rsidRPr="00FD73E5">
        <w:rPr>
          <w:highlight w:val="yellow"/>
        </w:rPr>
        <w:t>EXAMPLE OF AN LS –R ON A JOB TOP DIRECTORY</w:t>
      </w:r>
    </w:p>
    <w:p w:rsidR="00F91E6C" w:rsidRPr="00DE2BB9" w:rsidRDefault="00202CF2" w:rsidP="00F91E6C">
      <w:r w:rsidRPr="00FD73E5">
        <w:rPr>
          <w:highlight w:val="yellow"/>
        </w:rPr>
        <w:t>TODO: How we add or upload files</w:t>
      </w:r>
      <w:r w:rsidR="00FD73E5" w:rsidRPr="00FD73E5">
        <w:rPr>
          <w:highlight w:val="yellow"/>
        </w:rPr>
        <w:t xml:space="preserve"> USING COPY</w:t>
      </w:r>
    </w:p>
    <w:p w:rsidR="00F91E6C" w:rsidRDefault="00202CF2" w:rsidP="00F91E6C">
      <w:pPr>
        <w:pStyle w:val="Heading1"/>
      </w:pPr>
      <w:bookmarkStart w:id="354" w:name="_Toc377634699"/>
      <w:r>
        <w:t>Extensions to the BES-Activity Port-type</w:t>
      </w:r>
      <w:bookmarkEnd w:id="354"/>
    </w:p>
    <w:p w:rsidR="00F91E6C" w:rsidRDefault="00202CF2" w:rsidP="00F91E6C">
      <w:r>
        <w:t>The BES specification provides an optional extension called the BES-Activity port-type for ma</w:t>
      </w:r>
      <w:r>
        <w:t>n</w:t>
      </w:r>
      <w:r>
        <w:t xml:space="preserve">aging individual activities on a BES. This Profile mandates the implementation of that port-type on compliant systems, with an additional set of extensions. </w:t>
      </w:r>
    </w:p>
    <w:p w:rsidR="00F91E6C" w:rsidRPr="00207946" w:rsidDel="00333CA6" w:rsidRDefault="00202CF2" w:rsidP="00F91E6C">
      <w:pPr>
        <w:pStyle w:val="Heading2"/>
        <w:rPr>
          <w:del w:id="355" w:author="m.memon" w:date="2013-01-28T17:11:00Z"/>
        </w:rPr>
      </w:pPr>
      <w:del w:id="356" w:author="m.memon" w:date="2013-01-28T17:11:00Z">
        <w:r w:rsidDel="00333CA6">
          <w:delText>Extended BES State Model</w:delText>
        </w:r>
        <w:bookmarkStart w:id="357" w:name="_Toc360021010"/>
        <w:bookmarkStart w:id="358" w:name="_Toc377634700"/>
        <w:bookmarkEnd w:id="357"/>
        <w:bookmarkEnd w:id="358"/>
      </w:del>
    </w:p>
    <w:p w:rsidR="00F91E6C" w:rsidRPr="00E82C0D" w:rsidDel="00333CA6" w:rsidRDefault="00202CF2" w:rsidP="00F91E6C">
      <w:pPr>
        <w:rPr>
          <w:del w:id="359" w:author="m.memon" w:date="2013-01-28T17:11:00Z"/>
        </w:rPr>
      </w:pPr>
      <w:del w:id="360" w:author="m.memon" w:date="2013-01-28T17:11:00Z">
        <w:r w:rsidDel="00333CA6">
          <w:delText xml:space="preserve">The following state transition diagram is an extension of the basic BES state diagram. It supports state transitions for file staging and Suspend/Resume on the activity. Note that this extension follows the requirements in the BES specification for conformant extensions. </w:delText>
        </w:r>
        <w:bookmarkStart w:id="361" w:name="_Toc360021011"/>
        <w:bookmarkStart w:id="362" w:name="_Toc377634701"/>
        <w:bookmarkEnd w:id="361"/>
        <w:bookmarkEnd w:id="362"/>
      </w:del>
    </w:p>
    <w:p w:rsidR="00F91E6C" w:rsidRPr="00453C0D" w:rsidDel="00333CA6" w:rsidRDefault="00F91E6C" w:rsidP="00F91E6C">
      <w:pPr>
        <w:rPr>
          <w:del w:id="363" w:author="m.memon" w:date="2013-01-28T17:11:00Z"/>
        </w:rPr>
      </w:pPr>
      <w:bookmarkStart w:id="364" w:name="_Toc360021012"/>
      <w:bookmarkStart w:id="365" w:name="_Toc377634702"/>
      <w:bookmarkEnd w:id="364"/>
      <w:bookmarkEnd w:id="365"/>
    </w:p>
    <w:p w:rsidR="00F91E6C" w:rsidDel="00333CA6" w:rsidRDefault="00E86DC7" w:rsidP="00F91E6C">
      <w:pPr>
        <w:rPr>
          <w:del w:id="366" w:author="m.memon" w:date="2013-01-28T17:11:00Z"/>
        </w:rPr>
      </w:pPr>
      <w:del w:id="367" w:author="m.memon" w:date="2013-01-28T17:11:00Z">
        <w:r>
          <w:rPr>
            <w:noProof/>
            <w:rPrChange w:id="368" w:author="Unknown">
              <w:rPr>
                <w:b/>
                <w:i/>
                <w:noProof/>
                <w:sz w:val="24"/>
                <w:szCs w:val="22"/>
              </w:rPr>
            </w:rPrChange>
          </w:rPr>
          <w:drawing>
            <wp:inline distT="0" distB="0" distL="0" distR="0">
              <wp:extent cx="5438775" cy="2428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438775" cy="2428875"/>
                      </a:xfrm>
                      <a:prstGeom prst="rect">
                        <a:avLst/>
                      </a:prstGeom>
                      <a:noFill/>
                      <a:ln w="9525">
                        <a:noFill/>
                        <a:miter lim="800000"/>
                        <a:headEnd/>
                        <a:tailEnd/>
                      </a:ln>
                    </pic:spPr>
                  </pic:pic>
                </a:graphicData>
              </a:graphic>
            </wp:inline>
          </w:drawing>
        </w:r>
        <w:bookmarkStart w:id="369" w:name="_Toc377634703"/>
        <w:bookmarkEnd w:id="369"/>
      </w:del>
    </w:p>
    <w:p w:rsidR="00F91E6C" w:rsidDel="00333CA6" w:rsidRDefault="00F91E6C" w:rsidP="00F91E6C">
      <w:pPr>
        <w:rPr>
          <w:del w:id="370" w:author="m.memon" w:date="2013-01-28T17:11:00Z"/>
        </w:rPr>
      </w:pPr>
      <w:bookmarkStart w:id="371" w:name="_Toc360021014"/>
      <w:bookmarkStart w:id="372" w:name="_Toc377634704"/>
      <w:bookmarkEnd w:id="371"/>
      <w:bookmarkEnd w:id="372"/>
    </w:p>
    <w:p w:rsidR="00F91E6C" w:rsidRDefault="00202CF2" w:rsidP="00F91E6C">
      <w:pPr>
        <w:pStyle w:val="Heading2"/>
      </w:pPr>
      <w:bookmarkStart w:id="373" w:name="_Toc377634705"/>
      <w:r>
        <w:t>Operations</w:t>
      </w:r>
      <w:bookmarkEnd w:id="373"/>
    </w:p>
    <w:p w:rsidR="00F91E6C" w:rsidRDefault="00202CF2" w:rsidP="00F91E6C">
      <w:r>
        <w:t>The BES specification did not include specific operations to implement with the port-type; we i</w:t>
      </w:r>
      <w:r>
        <w:t>n</w:t>
      </w:r>
      <w:r>
        <w:t>clude a required set here.</w:t>
      </w:r>
    </w:p>
    <w:p w:rsidR="00F91E6C" w:rsidRDefault="00202CF2" w:rsidP="00F91E6C">
      <w:pPr>
        <w:pStyle w:val="Heading3"/>
      </w:pPr>
      <w:bookmarkStart w:id="374" w:name="_Toc377634706"/>
      <w:r>
        <w:t>GetActivityAttributesDocument</w:t>
      </w:r>
      <w:bookmarkEnd w:id="374"/>
    </w:p>
    <w:p w:rsidR="00F91E6C" w:rsidRDefault="00202CF2" w:rsidP="00F91E6C">
      <w:r>
        <w:t xml:space="preserve">This operation allows retrieving an instance of the activity’s resource properties element which includes all the elements of resource properties mentioned in Section </w:t>
      </w:r>
      <w:r w:rsidR="00A02EC4">
        <w:fldChar w:fldCharType="begin"/>
      </w:r>
      <w:r>
        <w:instrText xml:space="preserve"> REF _Ref374449129 \r \h </w:instrText>
      </w:r>
      <w:r w:rsidR="00A02EC4">
        <w:fldChar w:fldCharType="separate"/>
      </w:r>
      <w:r>
        <w:t>3.3</w:t>
      </w:r>
      <w:r w:rsidR="00A02EC4">
        <w:fldChar w:fldCharType="end"/>
      </w:r>
      <w:r>
        <w:t>.</w:t>
      </w:r>
    </w:p>
    <w:p w:rsidR="00E86DC7" w:rsidRDefault="00202CF2">
      <w:pPr>
        <w:pStyle w:val="Heading4"/>
      </w:pPr>
      <w:r>
        <w:t>Input(s)</w:t>
      </w:r>
    </w:p>
    <w:p w:rsidR="00F91E6C" w:rsidRDefault="00202CF2" w:rsidP="00F91E6C">
      <w:ins w:id="375" w:author="m.memon" w:date="2013-01-25T16:56:00Z">
        <w:r>
          <w:t>This operation requires no input parameters.</w:t>
        </w:r>
      </w:ins>
      <w:del w:id="376" w:author="m.memon" w:date="2013-01-25T16:56:00Z">
        <w:r w:rsidDel="006E0A95">
          <w:delText>TODO</w:delText>
        </w:r>
      </w:del>
    </w:p>
    <w:p w:rsidR="00E86DC7" w:rsidRDefault="00202CF2">
      <w:pPr>
        <w:pStyle w:val="Heading4"/>
      </w:pPr>
      <w:r>
        <w:t>Output(s)</w:t>
      </w:r>
    </w:p>
    <w:p w:rsidR="00F91E6C" w:rsidRPr="00364855" w:rsidRDefault="00202CF2" w:rsidP="00F91E6C">
      <w:pPr>
        <w:numPr>
          <w:ilvl w:val="0"/>
          <w:numId w:val="41"/>
        </w:numPr>
        <w:rPr>
          <w:ins w:id="377" w:author="m.memon" w:date="2013-01-25T16:56:00Z"/>
        </w:rPr>
      </w:pPr>
      <w:ins w:id="378" w:author="m.memon" w:date="2013-01-25T16:56:00Z">
        <w:r w:rsidRPr="00364855">
          <w:rPr>
            <w:b/>
          </w:rPr>
          <w:t>GetActivity</w:t>
        </w:r>
        <w:r>
          <w:rPr>
            <w:b/>
          </w:rPr>
          <w:t>AttributesDocument</w:t>
        </w:r>
        <w:r w:rsidRPr="00364855">
          <w:rPr>
            <w:b/>
          </w:rPr>
          <w:t>ResponseType Response</w:t>
        </w:r>
        <w:r>
          <w:t>: An XML document co</w:t>
        </w:r>
        <w:r>
          <w:t>n</w:t>
        </w:r>
        <w:r>
          <w:t>taining a /bes</w:t>
        </w:r>
      </w:ins>
      <w:ins w:id="379" w:author="m.memon" w:date="2013-01-25T16:57:00Z">
        <w:r>
          <w:t>-aep</w:t>
        </w:r>
      </w:ins>
      <w:ins w:id="380" w:author="m.memon" w:date="2013-01-25T16:56:00Z">
        <w:r>
          <w:t>:</w:t>
        </w:r>
      </w:ins>
      <w:ins w:id="381" w:author="m.memon" w:date="2013-01-25T16:57:00Z">
        <w:r>
          <w:t>ActivityResourceAttributesDocument</w:t>
        </w:r>
      </w:ins>
      <w:ins w:id="382" w:author="m.memon" w:date="2013-01-25T16:56:00Z">
        <w:r>
          <w:t xml:space="preserve"> element, indicating the current state of the activity. </w:t>
        </w:r>
      </w:ins>
    </w:p>
    <w:p w:rsidR="00E86DC7" w:rsidRDefault="00202CF2">
      <w:pPr>
        <w:pStyle w:val="Heading4"/>
        <w:rPr>
          <w:del w:id="383" w:author="m.memon" w:date="2013-01-25T16:56:00Z"/>
        </w:rPr>
        <w:pPrChange w:id="384" w:author="ag8t" w:date="2014-01-16T12:33:00Z">
          <w:pPr/>
        </w:pPrChange>
      </w:pPr>
      <w:del w:id="385" w:author="m.memon" w:date="2013-01-25T16:56:00Z">
        <w:r w:rsidDel="006E0A95">
          <w:delText>TODO</w:delText>
        </w:r>
      </w:del>
    </w:p>
    <w:p w:rsidR="00E86DC7" w:rsidRDefault="00202CF2">
      <w:pPr>
        <w:pStyle w:val="Heading4"/>
      </w:pPr>
      <w:r>
        <w:t>Fault(s)</w:t>
      </w:r>
    </w:p>
    <w:p w:rsidR="00F91E6C" w:rsidRPr="00364855" w:rsidRDefault="00202CF2" w:rsidP="00F91E6C">
      <w:pPr>
        <w:numPr>
          <w:ilvl w:val="0"/>
          <w:numId w:val="41"/>
        </w:numPr>
        <w:rPr>
          <w:b/>
        </w:rPr>
      </w:pPr>
      <w:r w:rsidRPr="00364855">
        <w:rPr>
          <w:b/>
        </w:rPr>
        <w:t>UnknownActivity</w:t>
      </w:r>
      <w:r>
        <w:rPr>
          <w:b/>
        </w:rPr>
        <w:t>Identifier</w:t>
      </w:r>
      <w:r w:rsidRPr="00364855">
        <w:rPr>
          <w:b/>
        </w:rPr>
        <w:t>Fault</w:t>
      </w:r>
      <w:r w:rsidRPr="00364855">
        <w:t>:</w:t>
      </w:r>
      <w:r>
        <w:t xml:space="preserve"> The EPR for this activity is no longer valid (as when the activity has been removed from the BES). </w:t>
      </w:r>
    </w:p>
    <w:p w:rsidR="00F91E6C" w:rsidRPr="0068268F" w:rsidRDefault="00202CF2" w:rsidP="00F91E6C">
      <w:pPr>
        <w:numPr>
          <w:ilvl w:val="0"/>
          <w:numId w:val="41"/>
        </w:numPr>
        <w:rPr>
          <w:b/>
        </w:rPr>
      </w:pPr>
      <w:r w:rsidRPr="00364855">
        <w:rPr>
          <w:b/>
        </w:rPr>
        <w:lastRenderedPageBreak/>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Pr="0068268F" w:rsidRDefault="00202CF2" w:rsidP="00F91E6C">
      <w:pPr>
        <w:numPr>
          <w:ilvl w:val="0"/>
          <w:numId w:val="41"/>
        </w:numPr>
      </w:pPr>
      <w:r>
        <w:rPr>
          <w:b/>
        </w:rPr>
        <w:t xml:space="preserve">GenericFault: </w:t>
      </w:r>
      <w:r w:rsidRPr="0068268F">
        <w:t xml:space="preserve">The reason is implementation defined. </w:t>
      </w:r>
    </w:p>
    <w:p w:rsidR="00F91E6C" w:rsidRDefault="00202CF2" w:rsidP="00F91E6C">
      <w:pPr>
        <w:pStyle w:val="Heading3"/>
      </w:pPr>
      <w:bookmarkStart w:id="386" w:name="_Toc377634707"/>
      <w:r>
        <w:t>GetActivityStatus</w:t>
      </w:r>
      <w:bookmarkEnd w:id="386"/>
    </w:p>
    <w:p w:rsidR="00F91E6C" w:rsidRDefault="00202CF2" w:rsidP="00F91E6C">
      <w:r>
        <w:t>This operation allows a client to request the status of the activity.</w:t>
      </w:r>
    </w:p>
    <w:p w:rsidR="00E86DC7" w:rsidRDefault="00202CF2">
      <w:pPr>
        <w:pStyle w:val="Heading4"/>
      </w:pPr>
      <w:r>
        <w:t>Input(s)</w:t>
      </w:r>
    </w:p>
    <w:p w:rsidR="00F91E6C" w:rsidRPr="00364855" w:rsidRDefault="00202CF2" w:rsidP="00F91E6C">
      <w:r>
        <w:t>This operation requires no input parameters.</w:t>
      </w:r>
    </w:p>
    <w:p w:rsidR="00E86DC7" w:rsidRDefault="00202CF2">
      <w:pPr>
        <w:pStyle w:val="Heading4"/>
      </w:pPr>
      <w:r>
        <w:t>Output(s)</w:t>
      </w:r>
    </w:p>
    <w:p w:rsidR="00F91E6C" w:rsidRPr="00364855" w:rsidRDefault="00202CF2" w:rsidP="00F91E6C">
      <w:pPr>
        <w:numPr>
          <w:ilvl w:val="0"/>
          <w:numId w:val="41"/>
        </w:numPr>
      </w:pPr>
      <w:r w:rsidRPr="00364855">
        <w:rPr>
          <w:b/>
        </w:rPr>
        <w:t>GetActivityStatusResponseType Response</w:t>
      </w:r>
      <w:r>
        <w:t xml:space="preserve">: An XML document containing a /bes:ActivityStatus element, indicating the current state of the activity. </w:t>
      </w:r>
    </w:p>
    <w:p w:rsidR="00E86DC7" w:rsidRDefault="00202CF2">
      <w:pPr>
        <w:pStyle w:val="Heading4"/>
      </w:pPr>
      <w:r>
        <w:t>Fault(s)</w:t>
      </w:r>
    </w:p>
    <w:p w:rsidR="00F91E6C" w:rsidRPr="00364855" w:rsidRDefault="00202CF2" w:rsidP="00F91E6C">
      <w:pPr>
        <w:numPr>
          <w:ilvl w:val="0"/>
          <w:numId w:val="41"/>
        </w:numPr>
        <w:rPr>
          <w:b/>
        </w:rPr>
      </w:pPr>
      <w:r w:rsidRPr="00364855">
        <w:rPr>
          <w:b/>
        </w:rPr>
        <w:t>UnknownActivity</w:t>
      </w:r>
      <w:r>
        <w:rPr>
          <w:b/>
        </w:rPr>
        <w:t>Identifier</w:t>
      </w:r>
      <w:r w:rsidRPr="00364855">
        <w:rPr>
          <w:b/>
        </w:rPr>
        <w:t>Fault</w:t>
      </w:r>
      <w:r w:rsidRPr="00364855">
        <w:t>:</w:t>
      </w:r>
      <w:r>
        <w:t xml:space="preserve"> The EPR for this activity is no longer valid (as when the activity has been removed from the BES). </w:t>
      </w:r>
    </w:p>
    <w:p w:rsidR="00F91E6C" w:rsidRPr="0068268F" w:rsidRDefault="00202CF2" w:rsidP="00F91E6C">
      <w:pPr>
        <w:numPr>
          <w:ilvl w:val="0"/>
          <w:numId w:val="41"/>
        </w:numPr>
        <w:rPr>
          <w:b/>
        </w:r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Pr="0068268F" w:rsidRDefault="00202CF2" w:rsidP="00F91E6C">
      <w:pPr>
        <w:numPr>
          <w:ilvl w:val="0"/>
          <w:numId w:val="41"/>
        </w:numPr>
      </w:pPr>
      <w:r>
        <w:rPr>
          <w:b/>
        </w:rPr>
        <w:t xml:space="preserve">GenericFault: </w:t>
      </w:r>
      <w:r w:rsidRPr="0068268F">
        <w:t xml:space="preserve">The reason is implementation defined. </w:t>
      </w:r>
    </w:p>
    <w:p w:rsidR="00F91E6C" w:rsidRPr="00364855" w:rsidDel="002E1ED3" w:rsidRDefault="00F91E6C" w:rsidP="00F91E6C">
      <w:pPr>
        <w:ind w:left="360"/>
        <w:rPr>
          <w:del w:id="387" w:author="ag8t" w:date="2014-01-16T12:29:00Z"/>
          <w:b/>
        </w:rPr>
      </w:pPr>
    </w:p>
    <w:p w:rsidR="00F91E6C" w:rsidRDefault="00202CF2" w:rsidP="00F91E6C">
      <w:pPr>
        <w:pStyle w:val="Heading3"/>
      </w:pPr>
      <w:bookmarkStart w:id="388" w:name="_Toc377634708"/>
      <w:r>
        <w:t>ResumeActivity</w:t>
      </w:r>
      <w:bookmarkEnd w:id="388"/>
    </w:p>
    <w:p w:rsidR="00F91E6C" w:rsidRDefault="00FD73E5" w:rsidP="00F91E6C">
      <w:r>
        <w:t>If the activity is in a Held state as defined in BES/JSDL Extensions 1.1, resume activity will trans</w:t>
      </w:r>
      <w:r>
        <w:t>i</w:t>
      </w:r>
      <w:r>
        <w:t xml:space="preserve">tion the activity to the next appropriate state as defined in BES/JSDL Extensions 1.1 Table 2. For example, a ResumeActivity when the activity is in Staging-in-Held transitions the activity to Pre-Processing. </w:t>
      </w:r>
    </w:p>
    <w:p w:rsidR="00E86DC7" w:rsidRDefault="00A02EC4">
      <w:pPr>
        <w:pStyle w:val="Heading4"/>
      </w:pPr>
      <w:r>
        <w:t>Input</w:t>
      </w:r>
      <w:r w:rsidR="00FD73E5">
        <w:t>(s)</w:t>
      </w:r>
    </w:p>
    <w:p w:rsidR="00FD73E5" w:rsidRPr="00364855" w:rsidRDefault="00FD73E5" w:rsidP="00FD73E5">
      <w:r>
        <w:t>This operation requires no input parameters.</w:t>
      </w:r>
    </w:p>
    <w:p w:rsidR="00E86DC7" w:rsidRDefault="00FD73E5">
      <w:pPr>
        <w:pStyle w:val="Heading4"/>
      </w:pPr>
      <w:r>
        <w:t>Output(s)</w:t>
      </w:r>
    </w:p>
    <w:p w:rsidR="00FD73E5" w:rsidRDefault="00FD73E5" w:rsidP="00FD73E5">
      <w:pPr>
        <w:numPr>
          <w:ilvl w:val="0"/>
          <w:numId w:val="41"/>
        </w:numPr>
        <w:rPr>
          <w:ins w:id="389" w:author="ag8t" w:date="2014-01-16T12:32:00Z"/>
        </w:rPr>
      </w:pPr>
      <w:r w:rsidRPr="00FD73E5">
        <w:rPr>
          <w:b/>
        </w:rPr>
        <w:t>ResumeActivityResponseType Response</w:t>
      </w:r>
      <w:r>
        <w:t xml:space="preserve">: An XML document containing a </w:t>
      </w:r>
      <w:r w:rsidRPr="00FD73E5">
        <w:rPr>
          <w:i/>
        </w:rPr>
        <w:t>Resume</w:t>
      </w:r>
      <w:r>
        <w:t xml:space="preserve"> element is a boolean value indicating whether the BES successfully (true) resumed the activity or not (false). If true is returned, then the associated activity has now exited the HELD state. </w:t>
      </w:r>
      <w:r w:rsidRPr="00EF1D7B">
        <w:t>If</w:t>
      </w:r>
      <w:r>
        <w:t xml:space="preserve"> false is returned then the activity MAY eventually transition out of the </w:t>
      </w:r>
      <w:r w:rsidRPr="00FD73E5">
        <w:rPr>
          <w:i/>
        </w:rPr>
        <w:t>HELD</w:t>
      </w:r>
      <w:r>
        <w:t xml:space="preserve"> state. If an activity specified in the input cannot be located or cannot be resumed for some reason, or is not in a HELD state, then the ResumeResponse MUST contain a SOAP-1.1 fault element instead of a Resumed element.</w:t>
      </w:r>
    </w:p>
    <w:p w:rsidR="00E86DC7" w:rsidRDefault="00EB422E">
      <w:pPr>
        <w:pStyle w:val="Heading4"/>
        <w:rPr>
          <w:ins w:id="390" w:author="ag8t" w:date="2014-01-16T12:32:00Z"/>
        </w:rPr>
        <w:pPrChange w:id="391" w:author="ag8t" w:date="2014-01-16T12:33:00Z">
          <w:pPr>
            <w:pStyle w:val="Heading4"/>
            <w:numPr>
              <w:numId w:val="0"/>
            </w:numPr>
            <w:tabs>
              <w:tab w:val="clear" w:pos="3834"/>
              <w:tab w:val="num" w:pos="864"/>
            </w:tabs>
            <w:spacing w:after="0"/>
            <w:ind w:left="864" w:firstLine="0"/>
          </w:pPr>
        </w:pPrChange>
      </w:pPr>
      <w:ins w:id="392" w:author="ag8t" w:date="2014-01-16T12:32:00Z">
        <w:r w:rsidRPr="00B02405">
          <w:t>Fault(s)</w:t>
        </w:r>
      </w:ins>
    </w:p>
    <w:p w:rsidR="00EB422E" w:rsidRPr="00EB422E" w:rsidRDefault="00EB422E" w:rsidP="00EB422E">
      <w:pPr>
        <w:numPr>
          <w:ilvl w:val="0"/>
          <w:numId w:val="50"/>
        </w:numPr>
        <w:spacing w:after="0"/>
        <w:rPr>
          <w:ins w:id="393" w:author="ag8t" w:date="2014-01-16T12:33:00Z"/>
          <w:b/>
          <w:bCs/>
          <w:rPrChange w:id="394" w:author="ag8t" w:date="2014-01-16T12:33:00Z">
            <w:rPr>
              <w:ins w:id="395" w:author="ag8t" w:date="2014-01-16T12:33:00Z"/>
              <w:bCs/>
            </w:rPr>
          </w:rPrChange>
        </w:rPr>
      </w:pPr>
      <w:bookmarkStart w:id="396" w:name="OLE_LINK5"/>
      <w:bookmarkStart w:id="397" w:name="OLE_LINK6"/>
      <w:ins w:id="398" w:author="ag8t" w:date="2014-01-16T12:32:00Z">
        <w:r w:rsidRPr="000E6332">
          <w:rPr>
            <w:b/>
            <w:bCs/>
          </w:rPr>
          <w:t xml:space="preserve">InvalidRequestMessageFault: </w:t>
        </w:r>
        <w:r w:rsidRPr="000E6332">
          <w:rPr>
            <w:bCs/>
          </w:rPr>
          <w:t>An element in the request message is not recognized. The elements that are not recognized are described in the body of the fault.</w:t>
        </w:r>
        <w:r>
          <w:rPr>
            <w:bCs/>
          </w:rPr>
          <w:t xml:space="preserve">  This does not mean that the element itself is in error, but rather that it specifies a syntactically correct value which does not in fact make sense.  </w:t>
        </w:r>
      </w:ins>
    </w:p>
    <w:p w:rsidR="00EB422E" w:rsidRDefault="00EB422E" w:rsidP="00EB422E">
      <w:pPr>
        <w:numPr>
          <w:ilvl w:val="0"/>
          <w:numId w:val="50"/>
        </w:numPr>
        <w:rPr>
          <w:ins w:id="399" w:author="ag8t" w:date="2014-01-16T12:33:00Z"/>
        </w:rPr>
      </w:pPr>
      <w:ins w:id="400" w:author="ag8t" w:date="2014-01-16T12:33:00Z">
        <w:r w:rsidRPr="00DE1464">
          <w:rPr>
            <w:b/>
          </w:rPr>
          <w:t>U</w:t>
        </w:r>
        <w:r w:rsidRPr="00364855">
          <w:rPr>
            <w:b/>
          </w:rPr>
          <w:t>nknownActivity</w:t>
        </w:r>
        <w:r>
          <w:rPr>
            <w:b/>
          </w:rPr>
          <w:t>Identifier</w:t>
        </w:r>
        <w:r w:rsidRPr="00364855">
          <w:rPr>
            <w:b/>
          </w:rPr>
          <w:t>Fault</w:t>
        </w:r>
        <w:r w:rsidRPr="00364855">
          <w:t>:</w:t>
        </w:r>
        <w:r>
          <w:t xml:space="preserve"> The EPR for this activity is no longer valid (as when the activity has been removed from the BES).</w:t>
        </w:r>
      </w:ins>
    </w:p>
    <w:p w:rsidR="00EB422E" w:rsidRDefault="00EB422E" w:rsidP="00EB422E">
      <w:pPr>
        <w:numPr>
          <w:ilvl w:val="0"/>
          <w:numId w:val="50"/>
        </w:numPr>
        <w:rPr>
          <w:ins w:id="401" w:author="ag8t" w:date="2014-01-16T12:33:00Z"/>
        </w:rPr>
      </w:pPr>
      <w:ins w:id="402" w:author="ag8t" w:date="2014-01-16T12:33:00Z">
        <w:r w:rsidRPr="00364855">
          <w:rPr>
            <w:b/>
          </w:rPr>
          <w:t>NotAuthorizedFault</w:t>
        </w:r>
        <w:r w:rsidRPr="00364855">
          <w:t>:</w:t>
        </w:r>
        <w:r>
          <w:t xml:space="preserve"> The EPR for this activity is valid; however the validated user credential is not authorized to perform the specified operation. For instance, this activity may be owned by another user.</w:t>
        </w:r>
      </w:ins>
    </w:p>
    <w:p w:rsidR="00EB422E" w:rsidRDefault="00EB422E" w:rsidP="00EB422E">
      <w:pPr>
        <w:numPr>
          <w:ilvl w:val="0"/>
          <w:numId w:val="50"/>
        </w:numPr>
        <w:rPr>
          <w:ins w:id="403" w:author="ag8t" w:date="2014-01-16T12:33:00Z"/>
        </w:rPr>
      </w:pPr>
      <w:commentRangeStart w:id="404"/>
      <w:ins w:id="405" w:author="ag8t" w:date="2014-01-16T12:33:00Z">
        <w:r>
          <w:rPr>
            <w:b/>
          </w:rPr>
          <w:lastRenderedPageBreak/>
          <w:t>CantApplyOperationToCurrentStateFault:</w:t>
        </w:r>
        <w:r>
          <w:t xml:space="preserve"> The activity is in a state from which the term</w:t>
        </w:r>
        <w:r>
          <w:t>i</w:t>
        </w:r>
        <w:r>
          <w:t>nate operation cannot be applied. In the BES state model, this means that the activity is a</w:t>
        </w:r>
        <w:r>
          <w:t>l</w:t>
        </w:r>
        <w:r>
          <w:t>ready in a terminal state (i.e. Finished, Failed, or Cancelled).</w:t>
        </w:r>
        <w:commentRangeEnd w:id="404"/>
        <w:r>
          <w:rPr>
            <w:rStyle w:val="CommentReference"/>
          </w:rPr>
          <w:commentReference w:id="404"/>
        </w:r>
      </w:ins>
    </w:p>
    <w:p w:rsidR="00EB422E" w:rsidRPr="0068268F" w:rsidRDefault="00EB422E" w:rsidP="00EB422E">
      <w:pPr>
        <w:numPr>
          <w:ilvl w:val="0"/>
          <w:numId w:val="50"/>
        </w:numPr>
        <w:rPr>
          <w:ins w:id="406" w:author="ag8t" w:date="2014-01-16T12:33:00Z"/>
        </w:rPr>
      </w:pPr>
      <w:ins w:id="407" w:author="ag8t" w:date="2014-01-16T12:33:00Z">
        <w:r>
          <w:rPr>
            <w:b/>
          </w:rPr>
          <w:t xml:space="preserve">GenericFault: </w:t>
        </w:r>
        <w:r w:rsidRPr="0068268F">
          <w:t xml:space="preserve">The reason is implementation defined. </w:t>
        </w:r>
      </w:ins>
    </w:p>
    <w:bookmarkEnd w:id="396"/>
    <w:bookmarkEnd w:id="397"/>
    <w:p w:rsidR="00E86DC7" w:rsidRDefault="00E86DC7">
      <w:pPr>
        <w:ind w:left="720"/>
        <w:pPrChange w:id="408" w:author="ag8t" w:date="2014-01-16T12:32:00Z">
          <w:pPr>
            <w:numPr>
              <w:numId w:val="41"/>
            </w:numPr>
            <w:tabs>
              <w:tab w:val="num" w:pos="720"/>
            </w:tabs>
            <w:ind w:left="720" w:hanging="360"/>
          </w:pPr>
        </w:pPrChange>
      </w:pPr>
    </w:p>
    <w:p w:rsidR="00F91E6C" w:rsidRDefault="00202CF2" w:rsidP="00F91E6C">
      <w:pPr>
        <w:pStyle w:val="Heading3"/>
      </w:pPr>
      <w:bookmarkStart w:id="409" w:name="_Toc377634710"/>
      <w:r>
        <w:t>TerminateActivity</w:t>
      </w:r>
      <w:bookmarkEnd w:id="409"/>
    </w:p>
    <w:p w:rsidR="00F91E6C" w:rsidRDefault="00202CF2" w:rsidP="00F91E6C">
      <w:r>
        <w:t>This operation requests that the activity be terminated. Terminated corresponds to the canceled state in BES.. The BES attempts to terminate the activity. As a consequence of this operation, the activity MAY be terminated. If the activity cannot be terminated immediately, the eventual success of the operation must be determined through other operations (e.g. GetActivityStatus) or by su</w:t>
      </w:r>
      <w:r>
        <w:t>b</w:t>
      </w:r>
      <w:r>
        <w:t>scribing to any generated events.</w:t>
      </w:r>
    </w:p>
    <w:p w:rsidR="00F91E6C" w:rsidRPr="00AA156E" w:rsidRDefault="00202CF2" w:rsidP="00F91E6C">
      <w:r>
        <w:t xml:space="preserve">If the request is successful, the activity will eventually enter the </w:t>
      </w:r>
      <w:r w:rsidRPr="00DE1464">
        <w:rPr>
          <w:i/>
        </w:rPr>
        <w:t>Cancelled</w:t>
      </w:r>
      <w:r>
        <w:t xml:space="preserve"> state. Invoking this o</w:t>
      </w:r>
      <w:r>
        <w:t>p</w:t>
      </w:r>
      <w:r>
        <w:t>eration on a Cancelled activity has no further effect.</w:t>
      </w:r>
    </w:p>
    <w:p w:rsidR="00E86DC7" w:rsidRDefault="00202CF2">
      <w:pPr>
        <w:pStyle w:val="Heading4"/>
      </w:pPr>
      <w:r>
        <w:t>Input(s)</w:t>
      </w:r>
    </w:p>
    <w:p w:rsidR="00F91E6C" w:rsidRPr="00AA156E" w:rsidRDefault="00202CF2" w:rsidP="00F91E6C">
      <w:r>
        <w:t>This operation has no input parameters.</w:t>
      </w:r>
    </w:p>
    <w:p w:rsidR="00E86DC7" w:rsidRDefault="00202CF2">
      <w:pPr>
        <w:pStyle w:val="Heading4"/>
      </w:pPr>
      <w:r>
        <w:t>Output(s)</w:t>
      </w:r>
    </w:p>
    <w:p w:rsidR="00F91E6C" w:rsidRDefault="00A02EC4" w:rsidP="00F91E6C">
      <w:pPr>
        <w:numPr>
          <w:ilvl w:val="0"/>
          <w:numId w:val="43"/>
        </w:numPr>
        <w:rPr>
          <w:ins w:id="410" w:author="m.memon" w:date="2013-01-28T17:12:00Z"/>
        </w:rPr>
      </w:pPr>
      <w:del w:id="411" w:author="m.memon" w:date="2012-10-05T12:22:00Z">
        <w:r w:rsidRPr="00A02EC4">
          <w:rPr>
            <w:b/>
            <w:noProof/>
            <w:lang w:val="en-GB" w:eastAsia="en-GB"/>
          </w:rPr>
          <w:pict>
            <v:rect id="_x0000_s1027" style="position:absolute;left:0;text-align:left;margin-left:-15.75pt;margin-top:92.6pt;width:461.25pt;height:86.25pt;z-index:251657215"/>
          </w:pict>
        </w:r>
      </w:del>
      <w:del w:id="412" w:author="m.memon" w:date="2012-10-05T12:11:00Z">
        <w:r w:rsidRPr="00A02EC4">
          <w:rPr>
            <w:b/>
            <w:noProof/>
            <w:lang w:val="en-GB" w:eastAsia="en-GB"/>
          </w:rPr>
          <w:pict>
            <v:rect id="_x0000_s1026" style="position:absolute;left:0;text-align:left;margin-left:-12pt;margin-top:93.35pt;width:458.25pt;height:89.25pt;z-index:251658240"/>
          </w:pict>
        </w:r>
      </w:del>
      <w:commentRangeStart w:id="413"/>
      <w:r w:rsidR="00202CF2" w:rsidRPr="00DE1464">
        <w:rPr>
          <w:b/>
        </w:rPr>
        <w:t>TerminateActivityResponse</w:t>
      </w:r>
      <w:del w:id="414" w:author="m.memon" w:date="2012-10-05T11:49:00Z">
        <w:r w:rsidR="00202CF2" w:rsidRPr="00DE1464" w:rsidDel="008A4CA9">
          <w:rPr>
            <w:b/>
          </w:rPr>
          <w:delText>Type</w:delText>
        </w:r>
      </w:del>
      <w:commentRangeEnd w:id="413"/>
      <w:r w:rsidR="00202CF2">
        <w:rPr>
          <w:rStyle w:val="CommentReference"/>
        </w:rPr>
        <w:commentReference w:id="413"/>
      </w:r>
      <w:del w:id="415" w:author="m.memon" w:date="2012-10-05T11:48:00Z">
        <w:r w:rsidR="00202CF2" w:rsidRPr="00DE1464" w:rsidDel="002D50E5">
          <w:rPr>
            <w:b/>
          </w:rPr>
          <w:delText xml:space="preserve"> Respon</w:delText>
        </w:r>
      </w:del>
      <w:del w:id="416" w:author="m.memon" w:date="2012-10-05T11:49:00Z">
        <w:r w:rsidR="00202CF2" w:rsidRPr="00DE1464" w:rsidDel="002D50E5">
          <w:rPr>
            <w:b/>
          </w:rPr>
          <w:delText>se</w:delText>
        </w:r>
      </w:del>
      <w:r w:rsidR="00202CF2">
        <w:t>: An XML document containing an element of type /bes:TerminateActivityResponse, indicating whether the BES successfully terminated the activity or not.</w:t>
      </w:r>
      <w:ins w:id="417" w:author="m.memon" w:date="2012-10-05T11:42:00Z">
        <w:r w:rsidR="00202CF2">
          <w:t xml:space="preserve"> The Terminated element is a boolean value indicating the BES successfu</w:t>
        </w:r>
        <w:r w:rsidR="00202CF2">
          <w:t>l</w:t>
        </w:r>
        <w:r w:rsidR="00202CF2">
          <w:t>ly terminated</w:t>
        </w:r>
      </w:ins>
      <w:ins w:id="418" w:author="m.memon" w:date="2012-10-05T11:43:00Z">
        <w:r w:rsidR="00202CF2">
          <w:t xml:space="preserve"> (true)</w:t>
        </w:r>
      </w:ins>
      <w:ins w:id="419" w:author="m.memon" w:date="2012-10-05T11:42:00Z">
        <w:r w:rsidR="00202CF2">
          <w:t xml:space="preserve"> the activity or not</w:t>
        </w:r>
      </w:ins>
      <w:ins w:id="420" w:author="m.memon" w:date="2012-10-05T11:43:00Z">
        <w:r w:rsidR="00202CF2">
          <w:t xml:space="preserve"> (false)</w:t>
        </w:r>
      </w:ins>
      <w:ins w:id="421" w:author="m.memon" w:date="2012-10-05T11:42:00Z">
        <w:r w:rsidR="00202CF2">
          <w:t xml:space="preserve">. </w:t>
        </w:r>
      </w:ins>
      <w:ins w:id="422" w:author="m.memon" w:date="2012-10-05T11:43:00Z">
        <w:r w:rsidR="00202CF2">
          <w:t xml:space="preserve">If </w:t>
        </w:r>
      </w:ins>
      <w:ins w:id="423" w:author="m.memon" w:date="2012-10-05T11:45:00Z">
        <w:r w:rsidR="00202CF2">
          <w:t>false</w:t>
        </w:r>
      </w:ins>
      <w:ins w:id="424" w:author="m.memon" w:date="2012-10-05T11:43:00Z">
        <w:r w:rsidR="00202CF2">
          <w:t xml:space="preserve"> is returned then </w:t>
        </w:r>
      </w:ins>
      <w:ins w:id="425" w:author="m.memon" w:date="2012-10-05T11:46:00Z">
        <w:r w:rsidR="00202CF2">
          <w:t xml:space="preserve">this is assumed that </w:t>
        </w:r>
      </w:ins>
      <w:ins w:id="426" w:author="m.memon" w:date="2012-10-05T11:43:00Z">
        <w:r w:rsidR="00202CF2">
          <w:t xml:space="preserve">the activity </w:t>
        </w:r>
      </w:ins>
      <w:ins w:id="427" w:author="m.memon" w:date="2012-10-05T11:46:00Z">
        <w:r w:rsidR="00202CF2">
          <w:t>cannot be</w:t>
        </w:r>
      </w:ins>
      <w:r w:rsidR="00202CF2">
        <w:t xml:space="preserve"> </w:t>
      </w:r>
      <w:ins w:id="428" w:author="m.memon" w:date="2012-10-05T12:27:00Z">
        <w:r w:rsidR="00202CF2">
          <w:t>terminated</w:t>
        </w:r>
      </w:ins>
      <w:ins w:id="429" w:author="m.memon" w:date="2012-10-05T11:47:00Z">
        <w:r w:rsidR="00202CF2">
          <w:t xml:space="preserve"> upon the incoming client request</w:t>
        </w:r>
      </w:ins>
      <w:ins w:id="430" w:author="m.memon" w:date="2012-10-05T12:27:00Z">
        <w:r w:rsidR="00202CF2">
          <w:t>,</w:t>
        </w:r>
      </w:ins>
      <w:ins w:id="431" w:author="m.memon" w:date="2012-10-05T12:37:00Z">
        <w:r w:rsidR="00202CF2">
          <w:t xml:space="preserve"> thus</w:t>
        </w:r>
      </w:ins>
      <w:ins w:id="432" w:author="m.memon" w:date="2012-10-05T12:27:00Z">
        <w:r w:rsidR="00202CF2">
          <w:t xml:space="preserve"> it</w:t>
        </w:r>
      </w:ins>
      <w:r w:rsidR="00202CF2">
        <w:t xml:space="preserve"> </w:t>
      </w:r>
      <w:ins w:id="433" w:author="m.memon" w:date="2012-10-05T11:43:00Z">
        <w:r w:rsidR="00202CF2">
          <w:t xml:space="preserve">MAY eventually transition to the </w:t>
        </w:r>
        <w:r w:rsidRPr="00A02EC4">
          <w:rPr>
            <w:i/>
            <w:rPrChange w:id="434" w:author="m.memon" w:date="2012-10-05T11:46:00Z">
              <w:rPr>
                <w:b/>
                <w:i/>
                <w:sz w:val="24"/>
                <w:szCs w:val="22"/>
              </w:rPr>
            </w:rPrChange>
          </w:rPr>
          <w:t>Cancelled</w:t>
        </w:r>
        <w:r w:rsidR="00202CF2">
          <w:t xml:space="preserve"> state. </w:t>
        </w:r>
      </w:ins>
      <w:r w:rsidR="00202CF2">
        <w:t xml:space="preserve">If the activity no longer exists, or cannot be terminated then the operation must return a </w:t>
      </w:r>
      <w:r w:rsidR="00202CF2">
        <w:rPr>
          <w:b/>
        </w:rPr>
        <w:t>CantApplyOperationToCurrentStateFault</w:t>
      </w:r>
      <w:r w:rsidR="00202CF2">
        <w:t>.</w:t>
      </w:r>
    </w:p>
    <w:p w:rsidR="00E86DC7" w:rsidRDefault="00A02EC4">
      <w:pPr>
        <w:ind w:left="720"/>
        <w:rPr>
          <w:ins w:id="435" w:author="m.memon" w:date="2013-01-28T17:12:00Z"/>
        </w:rPr>
        <w:pPrChange w:id="436" w:author="m.memon" w:date="2013-01-28T17:12:00Z">
          <w:pPr>
            <w:numPr>
              <w:numId w:val="43"/>
            </w:numPr>
            <w:tabs>
              <w:tab w:val="num" w:pos="720"/>
            </w:tabs>
            <w:ind w:left="720" w:hanging="360"/>
          </w:pPr>
        </w:pPrChange>
      </w:pPr>
      <w:r w:rsidRPr="00A02EC4">
        <w:rPr>
          <w:noProof/>
          <w:lang w:val="en-GB" w:eastAsia="en-GB"/>
        </w:rPr>
        <w:pict>
          <v:rect id="_x0000_s1028" style="position:absolute;left:0;text-align:left;margin-left:-1.5pt;margin-top:4.1pt;width:434.25pt;height:72.75pt;z-index:251659264;v-text-anchor:middle" fillcolor="#bfbfbf [2412]">
            <v:textbox style="mso-next-textbox:#_x0000_s1028" inset=",.3mm,,.3mm">
              <w:txbxContent>
                <w:p w:rsidR="00E86DC7" w:rsidRPr="00EC5990" w:rsidRDefault="00E86DC7" w:rsidP="00F91E6C">
                  <w:pPr>
                    <w:ind w:left="360"/>
                    <w:rPr>
                      <w:ins w:id="437" w:author="m.memon" w:date="2012-10-05T12:24:00Z"/>
                    </w:rPr>
                  </w:pPr>
                  <w:ins w:id="438" w:author="m.memon" w:date="2012-10-05T12:24:00Z">
                    <w:r w:rsidRPr="00A02EC4">
                      <w:rPr>
                        <w:rPrChange w:id="439" w:author="m.memon" w:date="2012-10-05T12:24:00Z">
                          <w:rPr>
                            <w:b/>
                          </w:rPr>
                        </w:rPrChange>
                      </w:rPr>
                      <w:t>&lt;TerminateActivityResponse&gt;</w:t>
                    </w:r>
                    <w:r w:rsidRPr="00A02EC4">
                      <w:rPr>
                        <w:rPrChange w:id="440" w:author="m.memon" w:date="2012-10-05T12:24:00Z">
                          <w:rPr>
                            <w:b/>
                          </w:rPr>
                        </w:rPrChange>
                      </w:rPr>
                      <w:br/>
                      <w:t>&lt;Terminated&gt;xsd:Boolean&lt;/Terminated&gt;?</w:t>
                    </w:r>
                    <w:r w:rsidRPr="00A02EC4">
                      <w:rPr>
                        <w:rPrChange w:id="441" w:author="m.memon" w:date="2012-10-05T12:24:00Z">
                          <w:rPr>
                            <w:b/>
                          </w:rPr>
                        </w:rPrChange>
                      </w:rPr>
                      <w:br/>
                      <w:t xml:space="preserve">   |</w:t>
                    </w:r>
                    <w:r w:rsidRPr="00A02EC4">
                      <w:rPr>
                        <w:rPrChange w:id="442" w:author="m.memon" w:date="2012-10-05T12:24:00Z">
                          <w:rPr>
                            <w:b/>
                          </w:rPr>
                        </w:rPrChange>
                      </w:rPr>
                      <w:br/>
                      <w:t>&lt;SOAP-1.1:fault&gt;…&lt;/SOAP-1.1:fault&gt;?</w:t>
                    </w:r>
                    <w:r w:rsidRPr="00A02EC4">
                      <w:rPr>
                        <w:rPrChange w:id="443" w:author="m.memon" w:date="2012-10-05T12:24:00Z">
                          <w:rPr>
                            <w:b/>
                          </w:rPr>
                        </w:rPrChange>
                      </w:rPr>
                      <w:br/>
                      <w:t>&lt;/TerminateActivityResponse&gt;</w:t>
                    </w:r>
                  </w:ins>
                </w:p>
                <w:p w:rsidR="00E86DC7" w:rsidRDefault="00E86DC7"/>
              </w:txbxContent>
            </v:textbox>
          </v:rect>
        </w:pict>
      </w:r>
    </w:p>
    <w:p w:rsidR="00E86DC7" w:rsidRDefault="00E86DC7">
      <w:pPr>
        <w:rPr>
          <w:ins w:id="444" w:author="m.memon" w:date="2012-10-05T12:24:00Z"/>
        </w:rPr>
        <w:pPrChange w:id="445" w:author="m.memon" w:date="2013-01-28T17:12:00Z">
          <w:pPr>
            <w:numPr>
              <w:numId w:val="43"/>
            </w:numPr>
            <w:tabs>
              <w:tab w:val="num" w:pos="720"/>
            </w:tabs>
            <w:ind w:left="720" w:hanging="360"/>
          </w:pPr>
        </w:pPrChange>
      </w:pPr>
    </w:p>
    <w:p w:rsidR="00E86DC7" w:rsidRDefault="00E86DC7">
      <w:pPr>
        <w:rPr>
          <w:ins w:id="446" w:author="m.memon" w:date="2012-10-05T12:24:00Z"/>
        </w:rPr>
        <w:pPrChange w:id="447" w:author="m.memon" w:date="2012-10-05T12:24:00Z">
          <w:pPr>
            <w:numPr>
              <w:numId w:val="43"/>
            </w:numPr>
            <w:tabs>
              <w:tab w:val="num" w:pos="720"/>
            </w:tabs>
            <w:ind w:left="720" w:hanging="360"/>
          </w:pPr>
        </w:pPrChange>
      </w:pPr>
    </w:p>
    <w:p w:rsidR="00E86DC7" w:rsidRDefault="00E86DC7">
      <w:pPr>
        <w:rPr>
          <w:ins w:id="448" w:author="m.memon" w:date="2012-10-05T11:48:00Z"/>
        </w:rPr>
        <w:pPrChange w:id="449" w:author="m.memon" w:date="2012-10-05T12:24:00Z">
          <w:pPr>
            <w:numPr>
              <w:numId w:val="43"/>
            </w:numPr>
            <w:tabs>
              <w:tab w:val="num" w:pos="720"/>
            </w:tabs>
            <w:ind w:left="720" w:hanging="360"/>
          </w:pPr>
        </w:pPrChange>
      </w:pPr>
    </w:p>
    <w:p w:rsidR="00E86DC7" w:rsidRDefault="00E86DC7">
      <w:pPr>
        <w:pStyle w:val="Heading4"/>
        <w:rPr>
          <w:del w:id="450" w:author="m.memon" w:date="2012-10-05T12:23:00Z"/>
        </w:rPr>
      </w:pPr>
    </w:p>
    <w:p w:rsidR="00E86DC7" w:rsidRDefault="00E86DC7">
      <w:pPr>
        <w:ind w:left="288"/>
        <w:rPr>
          <w:ins w:id="451" w:author="m.memon" w:date="2013-01-28T17:12:00Z"/>
        </w:rPr>
        <w:pPrChange w:id="452" w:author="ag8t" w:date="2014-01-16T12:32:00Z">
          <w:pPr>
            <w:numPr>
              <w:numId w:val="43"/>
            </w:numPr>
            <w:tabs>
              <w:tab w:val="num" w:pos="720"/>
            </w:tabs>
            <w:ind w:left="720" w:hanging="360"/>
          </w:pPr>
        </w:pPrChange>
      </w:pPr>
    </w:p>
    <w:p w:rsidR="00E86DC7" w:rsidRDefault="00202CF2">
      <w:pPr>
        <w:pStyle w:val="Heading4"/>
      </w:pPr>
      <w:r>
        <w:t>Fault(s)</w:t>
      </w:r>
    </w:p>
    <w:p w:rsidR="00F91E6C" w:rsidRDefault="00202CF2" w:rsidP="00F91E6C">
      <w:pPr>
        <w:numPr>
          <w:ilvl w:val="0"/>
          <w:numId w:val="43"/>
        </w:numPr>
      </w:pPr>
      <w:r w:rsidRPr="00DE1464">
        <w:rPr>
          <w:b/>
        </w:rPr>
        <w:t>U</w:t>
      </w:r>
      <w:r w:rsidRPr="00364855">
        <w:rPr>
          <w:b/>
        </w:rPr>
        <w:t>nknownActivity</w:t>
      </w:r>
      <w:r>
        <w:rPr>
          <w:b/>
        </w:rPr>
        <w:t>Identifier</w:t>
      </w:r>
      <w:r w:rsidRPr="00364855">
        <w:rPr>
          <w:b/>
        </w:rPr>
        <w:t>Fault</w:t>
      </w:r>
      <w:r w:rsidRPr="00364855">
        <w:t>:</w:t>
      </w:r>
      <w:r>
        <w:t xml:space="preserve"> The EPR for this activity is no longer valid (as when the activity has been removed from the BES).</w:t>
      </w:r>
    </w:p>
    <w:p w:rsidR="00F91E6C" w:rsidRDefault="00202CF2" w:rsidP="00F91E6C">
      <w:pPr>
        <w:numPr>
          <w:ilvl w:val="0"/>
          <w:numId w:val="43"/>
        </w:num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Default="00202CF2" w:rsidP="00F91E6C">
      <w:pPr>
        <w:numPr>
          <w:ilvl w:val="0"/>
          <w:numId w:val="43"/>
        </w:numPr>
      </w:pPr>
      <w:commentRangeStart w:id="453"/>
      <w:r>
        <w:rPr>
          <w:b/>
        </w:rPr>
        <w:t>CantApplyOperationToCurrentStateFault:</w:t>
      </w:r>
      <w:r>
        <w:t xml:space="preserve"> The activity is in a state from which the te</w:t>
      </w:r>
      <w:r>
        <w:t>r</w:t>
      </w:r>
      <w:r>
        <w:t>minate operation cannot be applied. In the BES state model, this means that the activity is already in a terminal state (i.e. Finished, Failed, or Cancelled).</w:t>
      </w:r>
      <w:commentRangeEnd w:id="453"/>
      <w:r>
        <w:rPr>
          <w:rStyle w:val="CommentReference"/>
        </w:rPr>
        <w:commentReference w:id="453"/>
      </w:r>
    </w:p>
    <w:p w:rsidR="00F91E6C" w:rsidRPr="0068268F" w:rsidRDefault="00202CF2" w:rsidP="00F91E6C">
      <w:pPr>
        <w:numPr>
          <w:ilvl w:val="0"/>
          <w:numId w:val="43"/>
        </w:numPr>
      </w:pPr>
      <w:r>
        <w:rPr>
          <w:b/>
        </w:rPr>
        <w:t xml:space="preserve">GenericFault: </w:t>
      </w:r>
      <w:r w:rsidRPr="0068268F">
        <w:t xml:space="preserve">The reason is implementation defined. </w:t>
      </w:r>
    </w:p>
    <w:p w:rsidR="00F91E6C" w:rsidRPr="00AA156E" w:rsidDel="002E1ED3" w:rsidRDefault="00F91E6C" w:rsidP="00F91E6C">
      <w:pPr>
        <w:rPr>
          <w:del w:id="454" w:author="ag8t" w:date="2014-01-16T12:29:00Z"/>
        </w:rPr>
      </w:pPr>
    </w:p>
    <w:p w:rsidR="00F91E6C" w:rsidRDefault="00202CF2" w:rsidP="00F91E6C">
      <w:pPr>
        <w:pStyle w:val="Heading3"/>
      </w:pPr>
      <w:bookmarkStart w:id="455" w:name="_Toc377634711"/>
      <w:r>
        <w:t>GetActivityDocument</w:t>
      </w:r>
      <w:bookmarkEnd w:id="455"/>
    </w:p>
    <w:p w:rsidR="00F91E6C" w:rsidRPr="00F701D3" w:rsidRDefault="00202CF2" w:rsidP="00F91E6C">
      <w:r>
        <w:t>This operation requests the ActivityDocument description of the activity. As with the BES-Factory equivalent of this operation, this document may be different from that initially passed to the BES in the CreateActivity operation, as the BES may alter its contents to reflect policy or process wit</w:t>
      </w:r>
      <w:r>
        <w:t>h</w:t>
      </w:r>
      <w:r>
        <w:t>in the service.</w:t>
      </w:r>
    </w:p>
    <w:p w:rsidR="00E86DC7" w:rsidRDefault="00202CF2">
      <w:pPr>
        <w:pStyle w:val="Heading4"/>
      </w:pPr>
      <w:r>
        <w:lastRenderedPageBreak/>
        <w:t>Input(s)</w:t>
      </w:r>
    </w:p>
    <w:p w:rsidR="00F91E6C" w:rsidRPr="00F701D3" w:rsidRDefault="00202CF2" w:rsidP="00F91E6C">
      <w:r>
        <w:t>This operation requires no input parameters.</w:t>
      </w:r>
    </w:p>
    <w:p w:rsidR="00E86DC7" w:rsidRDefault="00202CF2">
      <w:pPr>
        <w:pStyle w:val="Heading4"/>
      </w:pPr>
      <w:r>
        <w:t>Output(s)</w:t>
      </w:r>
    </w:p>
    <w:p w:rsidR="00F91E6C" w:rsidRPr="00F701D3" w:rsidRDefault="00202CF2" w:rsidP="00F91E6C">
      <w:pPr>
        <w:numPr>
          <w:ilvl w:val="0"/>
          <w:numId w:val="44"/>
        </w:numPr>
      </w:pPr>
      <w:r w:rsidRPr="00F701D3">
        <w:rPr>
          <w:b/>
        </w:rPr>
        <w:t>GetActivityDocumentResponseType Response</w:t>
      </w:r>
      <w:r>
        <w:t>: The output from this operation is an ActivityDocumentResponse element containing the ActivityDocument for this activity.</w:t>
      </w:r>
    </w:p>
    <w:p w:rsidR="00E86DC7" w:rsidRDefault="00202CF2">
      <w:pPr>
        <w:pStyle w:val="Heading4"/>
      </w:pPr>
      <w:r>
        <w:t>Fault(s)</w:t>
      </w:r>
    </w:p>
    <w:p w:rsidR="00F91E6C" w:rsidRDefault="00202CF2" w:rsidP="00F91E6C">
      <w:pPr>
        <w:numPr>
          <w:ilvl w:val="0"/>
          <w:numId w:val="44"/>
        </w:numPr>
      </w:pPr>
      <w:r w:rsidRPr="00DE1464">
        <w:rPr>
          <w:b/>
        </w:rPr>
        <w:t>U</w:t>
      </w:r>
      <w:r w:rsidRPr="00364855">
        <w:rPr>
          <w:b/>
        </w:rPr>
        <w:t>nknownActivity</w:t>
      </w:r>
      <w:r>
        <w:rPr>
          <w:b/>
        </w:rPr>
        <w:t>Identifier</w:t>
      </w:r>
      <w:r w:rsidRPr="00364855">
        <w:rPr>
          <w:b/>
        </w:rPr>
        <w:t>Fault</w:t>
      </w:r>
      <w:r w:rsidRPr="00364855">
        <w:t>:</w:t>
      </w:r>
      <w:r>
        <w:t xml:space="preserve"> The EPR for this activity is no longer valid (as when the activity has been removed from the BES).</w:t>
      </w:r>
    </w:p>
    <w:p w:rsidR="00F91E6C" w:rsidRDefault="00202CF2" w:rsidP="00F91E6C">
      <w:pPr>
        <w:numPr>
          <w:ilvl w:val="0"/>
          <w:numId w:val="44"/>
        </w:num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Default="00202CF2" w:rsidP="00F91E6C">
      <w:pPr>
        <w:numPr>
          <w:ilvl w:val="0"/>
          <w:numId w:val="44"/>
        </w:numPr>
      </w:pPr>
      <w:r>
        <w:rPr>
          <w:b/>
        </w:rPr>
        <w:t xml:space="preserve">GenericFault: </w:t>
      </w:r>
      <w:r w:rsidRPr="0068268F">
        <w:t xml:space="preserve">The reason is implementation defined. </w:t>
      </w:r>
    </w:p>
    <w:p w:rsidR="00F91E6C" w:rsidRDefault="00202CF2" w:rsidP="00F91E6C">
      <w:pPr>
        <w:pStyle w:val="Heading3"/>
      </w:pPr>
      <w:bookmarkStart w:id="456" w:name="_Toc377634712"/>
      <w:r>
        <w:t>ResumeActivity</w:t>
      </w:r>
      <w:bookmarkEnd w:id="456"/>
    </w:p>
    <w:p w:rsidR="00F91E6C" w:rsidRPr="00AF3E94" w:rsidRDefault="00202CF2" w:rsidP="00F91E6C">
      <w:pPr>
        <w:spacing w:before="0" w:after="0"/>
      </w:pPr>
      <w:r>
        <w:t>T</w:t>
      </w:r>
      <w:r w:rsidRPr="00AF3E94">
        <w:t xml:space="preserve">his </w:t>
      </w:r>
      <w:r>
        <w:t xml:space="preserve">operation requests that a HELD activity’s execution be resumed. </w:t>
      </w:r>
      <w:r w:rsidRPr="00AF3E94">
        <w:t xml:space="preserve">In a BES which supports </w:t>
      </w:r>
      <w:r>
        <w:t>process suspension, calling ResumeActivity</w:t>
      </w:r>
      <w:r w:rsidRPr="00AF3E94">
        <w:t xml:space="preserve"> on an activity in the </w:t>
      </w:r>
      <w:r>
        <w:rPr>
          <w:i/>
        </w:rPr>
        <w:t>Pendng:Held</w:t>
      </w:r>
      <w:r w:rsidRPr="00AF3E94">
        <w:t xml:space="preserve"> </w:t>
      </w:r>
      <w:r>
        <w:t xml:space="preserve">or </w:t>
      </w:r>
      <w:r w:rsidRPr="005A6C20">
        <w:rPr>
          <w:i/>
        </w:rPr>
        <w:t>Running:Held</w:t>
      </w:r>
      <w:r>
        <w:t xml:space="preserve"> </w:t>
      </w:r>
      <w:r w:rsidRPr="00AF3E94">
        <w:t xml:space="preserve">state will transition the activity to the </w:t>
      </w:r>
      <w:r w:rsidRPr="005A6C20">
        <w:t>next state according to the state model</w:t>
      </w:r>
      <w:r>
        <w:rPr>
          <w:i/>
        </w:rPr>
        <w:t>.</w:t>
      </w:r>
      <w:r w:rsidRPr="00AF3E94">
        <w:t xml:space="preserve"> </w:t>
      </w:r>
      <w:r>
        <w:t>Invoking this oper</w:t>
      </w:r>
      <w:r>
        <w:t>a</w:t>
      </w:r>
      <w:r>
        <w:t xml:space="preserve">tion on an activity in a </w:t>
      </w:r>
      <w:r w:rsidRPr="005A6C20">
        <w:t>non HELD state has</w:t>
      </w:r>
      <w:r>
        <w:t xml:space="preserve"> no further effect</w:t>
      </w:r>
      <w:r w:rsidRPr="00AF3E94">
        <w:t>.</w:t>
      </w:r>
    </w:p>
    <w:p w:rsidR="00E86DC7" w:rsidRDefault="00202CF2">
      <w:pPr>
        <w:pStyle w:val="Heading4"/>
      </w:pPr>
      <w:r>
        <w:t>Input(s)</w:t>
      </w:r>
    </w:p>
    <w:p w:rsidR="00F91E6C" w:rsidRPr="00700A21" w:rsidRDefault="00202CF2" w:rsidP="00F91E6C">
      <w:r>
        <w:t>This operation requires no input parameters.</w:t>
      </w:r>
    </w:p>
    <w:p w:rsidR="00E86DC7" w:rsidRDefault="00202CF2">
      <w:pPr>
        <w:pStyle w:val="Heading4"/>
      </w:pPr>
      <w:r>
        <w:t>Output(s)</w:t>
      </w:r>
    </w:p>
    <w:p w:rsidR="00F91E6C" w:rsidRPr="00700A21" w:rsidRDefault="00202CF2" w:rsidP="00F91E6C">
      <w:pPr>
        <w:numPr>
          <w:ilvl w:val="0"/>
          <w:numId w:val="42"/>
        </w:numPr>
      </w:pPr>
      <w:r>
        <w:rPr>
          <w:b/>
        </w:rPr>
        <w:t>ResumeActivity</w:t>
      </w:r>
      <w:r w:rsidRPr="00700A21">
        <w:rPr>
          <w:b/>
        </w:rPr>
        <w:t>ResponseType Response</w:t>
      </w:r>
      <w:r>
        <w:t xml:space="preserve">: An XML document containing the response to the resume request. The Resumed element is a Boolean value indicating whether the BES successfully resumed the activity (true) or not (false). If true is returned, the activity is now in the </w:t>
      </w:r>
      <w:r w:rsidRPr="005A6C20">
        <w:t>appropriate</w:t>
      </w:r>
      <w:r>
        <w:t xml:space="preserve"> state. If false is returned, the activity MAY eventually transition into the </w:t>
      </w:r>
      <w:r w:rsidRPr="005A6C20">
        <w:t>appropriate</w:t>
      </w:r>
      <w:r>
        <w:t xml:space="preserve"> state. If the activity cannot be resumed then the activity MUST throw a fault.</w:t>
      </w:r>
    </w:p>
    <w:p w:rsidR="00F91E6C" w:rsidRPr="00AF3E94" w:rsidRDefault="00202CF2" w:rsidP="00F91E6C">
      <w:pPr>
        <w:spacing w:before="0" w:after="0"/>
      </w:pPr>
      <w:r>
        <w:t>&lt;aep:ResumeActivity</w:t>
      </w:r>
      <w:r w:rsidRPr="00AF3E94">
        <w:t>Response&gt;</w:t>
      </w:r>
    </w:p>
    <w:p w:rsidR="00F91E6C" w:rsidRDefault="00202CF2" w:rsidP="00F91E6C">
      <w:pPr>
        <w:spacing w:before="0" w:after="0"/>
      </w:pPr>
      <w:r w:rsidRPr="00AF3E94">
        <w:tab/>
      </w:r>
      <w:r>
        <w:t>&lt;Resumed&gt; xsd:boolean &lt;/Resumed&gt; ?</w:t>
      </w:r>
    </w:p>
    <w:p w:rsidR="00F91E6C" w:rsidRDefault="00202CF2" w:rsidP="00F91E6C">
      <w:pPr>
        <w:spacing w:before="0" w:after="0"/>
      </w:pPr>
      <w:r>
        <w:tab/>
        <w:t>|</w:t>
      </w:r>
    </w:p>
    <w:p w:rsidR="00F91E6C" w:rsidRPr="00AF3E94" w:rsidRDefault="00202CF2" w:rsidP="00F91E6C">
      <w:pPr>
        <w:spacing w:before="0" w:after="0"/>
      </w:pPr>
      <w:r>
        <w:tab/>
        <w:t>&lt;SOAP-1.1:fault&gt; … &lt;/SOAP-1.1:fault&gt; ?</w:t>
      </w:r>
    </w:p>
    <w:p w:rsidR="00F91E6C" w:rsidRDefault="00202CF2" w:rsidP="00F91E6C">
      <w:pPr>
        <w:spacing w:before="0" w:after="0"/>
      </w:pPr>
      <w:r>
        <w:t>&lt;aep:ResumeActivity</w:t>
      </w:r>
      <w:r w:rsidRPr="00AF3E94">
        <w:t>Response&gt;</w:t>
      </w:r>
    </w:p>
    <w:p w:rsidR="00F91E6C" w:rsidRDefault="00F91E6C" w:rsidP="00F91E6C">
      <w:pPr>
        <w:spacing w:before="0" w:after="0"/>
      </w:pPr>
    </w:p>
    <w:p w:rsidR="00E86DC7" w:rsidRDefault="00202CF2">
      <w:pPr>
        <w:pStyle w:val="Heading4"/>
      </w:pPr>
      <w:r w:rsidRPr="00207946">
        <w:t>Faults</w:t>
      </w:r>
      <w:r>
        <w:t>:</w:t>
      </w:r>
    </w:p>
    <w:p w:rsidR="00F91E6C" w:rsidRDefault="00202CF2" w:rsidP="00F91E6C">
      <w:pPr>
        <w:numPr>
          <w:ilvl w:val="0"/>
          <w:numId w:val="42"/>
        </w:numPr>
      </w:pPr>
      <w:r>
        <w:rPr>
          <w:b/>
        </w:rPr>
        <w:t>CantApplyOperationToCurrentStateFault:</w:t>
      </w:r>
      <w:r>
        <w:t xml:space="preserve"> The activity is in a state from which the Resume operation cannot be applied. In the extended BES state model above, this means that the activity is already in a terminal state (i.e. Finished, Failed, or Cancelled), or staging (i.e. Running:Stage-in or Running:Stage-out).</w:t>
      </w:r>
    </w:p>
    <w:p w:rsidR="00F91E6C" w:rsidRDefault="00202CF2" w:rsidP="00F91E6C">
      <w:pPr>
        <w:numPr>
          <w:ilvl w:val="0"/>
          <w:numId w:val="42"/>
        </w:numPr>
        <w:rPr>
          <w:ins w:id="457" w:author="m.memon" w:date="2012-10-09T18:39:00Z"/>
        </w:r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Default="00202CF2" w:rsidP="00F91E6C">
      <w:pPr>
        <w:numPr>
          <w:ilvl w:val="0"/>
          <w:numId w:val="42"/>
        </w:numPr>
      </w:pPr>
      <w:ins w:id="458" w:author="m.memon" w:date="2012-10-09T18:39:00Z">
        <w:r>
          <w:rPr>
            <w:b/>
          </w:rPr>
          <w:t>OperationNotSupportedFault</w:t>
        </w:r>
        <w:r w:rsidR="00A02EC4" w:rsidRPr="00A02EC4">
          <w:rPr>
            <w:rPrChange w:id="459" w:author="m.memon" w:date="2012-10-09T18:39:00Z">
              <w:rPr>
                <w:b/>
                <w:i/>
                <w:szCs w:val="22"/>
              </w:rPr>
            </w:rPrChange>
          </w:rPr>
          <w:t>:</w:t>
        </w:r>
      </w:ins>
      <w:ins w:id="460" w:author="m.memon" w:date="2012-10-30T09:35:00Z">
        <w:r w:rsidRPr="00843C83">
          <w:t xml:space="preserve">The </w:t>
        </w:r>
        <w:r>
          <w:t>EPR for this activity is valid; however, the BES on which this activity is running does not support activity Resume.</w:t>
        </w:r>
      </w:ins>
    </w:p>
    <w:p w:rsidR="00F91E6C" w:rsidRDefault="00202CF2" w:rsidP="00F91E6C">
      <w:pPr>
        <w:pStyle w:val="Heading3"/>
      </w:pPr>
      <w:bookmarkStart w:id="461" w:name="_Toc377634713"/>
      <w:r>
        <w:t>GetActivityHistory</w:t>
      </w:r>
      <w:bookmarkEnd w:id="461"/>
    </w:p>
    <w:p w:rsidR="00F91E6C" w:rsidRDefault="00202CF2" w:rsidP="00F91E6C">
      <w:r>
        <w:t>This operation requests the history events that have been issued for the activity.</w:t>
      </w:r>
    </w:p>
    <w:p w:rsidR="00E86DC7" w:rsidRDefault="00202CF2">
      <w:pPr>
        <w:pStyle w:val="Heading4"/>
      </w:pPr>
      <w:r>
        <w:lastRenderedPageBreak/>
        <w:t>Input(s)</w:t>
      </w:r>
    </w:p>
    <w:p w:rsidR="00F91E6C" w:rsidRDefault="00202CF2" w:rsidP="00F91E6C">
      <w:pPr>
        <w:numPr>
          <w:ilvl w:val="0"/>
          <w:numId w:val="48"/>
        </w:numPr>
      </w:pPr>
      <w:commentRangeStart w:id="462"/>
      <w:commentRangeStart w:id="463"/>
      <w:r w:rsidRPr="00B37C34">
        <w:rPr>
          <w:b/>
        </w:rPr>
        <w:t>GetActivityHistoryRequestType Request</w:t>
      </w:r>
      <w:commentRangeEnd w:id="462"/>
      <w:r>
        <w:rPr>
          <w:rStyle w:val="CommentReference"/>
        </w:rPr>
        <w:commentReference w:id="462"/>
      </w:r>
      <w:commentRangeEnd w:id="463"/>
      <w:r>
        <w:rPr>
          <w:rStyle w:val="CommentReference"/>
        </w:rPr>
        <w:commentReference w:id="463"/>
      </w:r>
      <w:r>
        <w:t>: An XML document describing query par</w:t>
      </w:r>
      <w:r>
        <w:t>a</w:t>
      </w:r>
      <w:r>
        <w:t>meters contained in the ActivityHistoryQuery element. If this element is not present in the GetActivityHistoryRequestType then BES SHOULD return all the activity’s log events happened until the time of request. Reasons for not returning the entire log might include the log file is too long.</w:t>
      </w:r>
    </w:p>
    <w:p w:rsidR="00F91E6C" w:rsidRDefault="00F91E6C" w:rsidP="00F91E6C"/>
    <w:p w:rsidR="00F91E6C" w:rsidRDefault="00202CF2" w:rsidP="00F91E6C">
      <w:pPr>
        <w:spacing w:before="0" w:after="0"/>
      </w:pPr>
      <w:r>
        <w:t>&lt;aep:</w:t>
      </w:r>
      <w:r w:rsidRPr="00B37C34">
        <w:t>GetActivityHistoryRequest</w:t>
      </w:r>
      <w:r>
        <w:t>&gt;</w:t>
      </w:r>
    </w:p>
    <w:p w:rsidR="00F91E6C" w:rsidDel="00B725A7" w:rsidRDefault="00202CF2" w:rsidP="00F91E6C">
      <w:pPr>
        <w:spacing w:before="0" w:after="0"/>
        <w:rPr>
          <w:del w:id="464" w:author="m.memon" w:date="2012-10-30T13:26:00Z"/>
        </w:rPr>
      </w:pPr>
      <w:r>
        <w:tab/>
        <w:t>&lt;</w:t>
      </w:r>
      <w:del w:id="465" w:author="m.memon" w:date="2012-10-30T13:25:00Z">
        <w:r w:rsidDel="00B725A7">
          <w:delText>aep</w:delText>
        </w:r>
      </w:del>
      <w:r>
        <w:t>aep:</w:t>
      </w:r>
      <w:del w:id="466" w:author="m.memon" w:date="2012-10-30T13:25:00Z">
        <w:r w:rsidDel="00B725A7">
          <w:delText>EventLevel</w:delText>
        </w:r>
      </w:del>
      <w:ins w:id="467" w:author="m.memon" w:date="2012-10-30T13:25:00Z">
        <w:r>
          <w:t>Activity</w:t>
        </w:r>
      </w:ins>
      <w:r>
        <w:t>HistoryQuery&gt;</w:t>
      </w:r>
    </w:p>
    <w:p w:rsidR="00F91E6C" w:rsidDel="00B725A7" w:rsidRDefault="00202CF2" w:rsidP="00F91E6C">
      <w:pPr>
        <w:spacing w:before="0" w:after="0"/>
        <w:rPr>
          <w:del w:id="468" w:author="m.memon" w:date="2012-10-30T13:26:00Z"/>
        </w:rPr>
      </w:pPr>
      <w:del w:id="469" w:author="m.memon" w:date="2012-10-30T13:26:00Z">
        <w:r w:rsidDel="00B725A7">
          <w:tab/>
        </w:r>
        <w:r w:rsidDel="00B725A7">
          <w:tab/>
        </w:r>
      </w:del>
      <w:del w:id="470" w:author="m.memon" w:date="2013-01-28T17:18:00Z">
        <w:r w:rsidDel="00CF313E">
          <w:delText>/</w:delText>
        </w:r>
      </w:del>
      <w:del w:id="471" w:author="m.memon" w:date="2013-01-28T17:17:00Z">
        <w:r w:rsidDel="0016729D">
          <w:delText>xsd</w:delText>
        </w:r>
      </w:del>
      <w:ins w:id="472" w:author="m.memon" w:date="2013-01-28T17:17:00Z">
        <w:r>
          <w:t>bes</w:t>
        </w:r>
      </w:ins>
      <w:ins w:id="473" w:author="m.memon" w:date="2013-01-28T17:18:00Z">
        <w:r>
          <w:t>-factory</w:t>
        </w:r>
      </w:ins>
      <w:r>
        <w:t>:</w:t>
      </w:r>
      <w:ins w:id="474" w:author="m.memon" w:date="2013-01-28T17:17:00Z">
        <w:r>
          <w:t>ActivityStatusType</w:t>
        </w:r>
      </w:ins>
      <w:del w:id="475" w:author="m.memon" w:date="2013-01-28T17:17:00Z">
        <w:r w:rsidDel="0016729D">
          <w:delText>integer</w:delText>
        </w:r>
      </w:del>
    </w:p>
    <w:p w:rsidR="00F91E6C" w:rsidRDefault="00202CF2" w:rsidP="00F91E6C">
      <w:pPr>
        <w:spacing w:before="0" w:after="0"/>
        <w:rPr>
          <w:ins w:id="476" w:author="m.memon" w:date="2013-01-28T17:19:00Z"/>
        </w:rPr>
      </w:pPr>
      <w:del w:id="477" w:author="m.memon" w:date="2012-10-30T13:26:00Z">
        <w:r w:rsidDel="00B725A7">
          <w:tab/>
        </w:r>
      </w:del>
      <w:r>
        <w:t>&lt;/</w:t>
      </w:r>
      <w:del w:id="478" w:author="m.memon" w:date="2012-10-30T13:26:00Z">
        <w:r w:rsidDel="00B725A7">
          <w:delText>aep</w:delText>
        </w:r>
      </w:del>
      <w:ins w:id="479" w:author="m.memon" w:date="2012-10-30T13:26:00Z">
        <w:r>
          <w:t>bes</w:t>
        </w:r>
      </w:ins>
      <w:r>
        <w:t>:</w:t>
      </w:r>
      <w:del w:id="480" w:author="m.memon" w:date="2012-10-30T13:26:00Z">
        <w:r w:rsidDel="00B725A7">
          <w:delText>EventLevel</w:delText>
        </w:r>
      </w:del>
      <w:ins w:id="481" w:author="m.memon" w:date="2012-10-30T13:26:00Z">
        <w:r>
          <w:t>ActivityStatus</w:t>
        </w:r>
      </w:ins>
      <w:r>
        <w:t>&gt;</w:t>
      </w:r>
      <w:del w:id="482" w:author="m.memon" w:date="2012-10-30T13:26:00Z">
        <w:r w:rsidDel="00750D82">
          <w:delText>?</w:delText>
        </w:r>
      </w:del>
      <w:ins w:id="483" w:author="m.memon" w:date="2012-10-30T13:26:00Z">
        <w:r>
          <w:t>+</w:t>
        </w:r>
      </w:ins>
    </w:p>
    <w:p w:rsidR="00F91E6C" w:rsidRDefault="00202CF2" w:rsidP="00F91E6C">
      <w:pPr>
        <w:spacing w:before="0" w:after="0"/>
        <w:rPr>
          <w:ins w:id="484" w:author="m.memon" w:date="2013-01-28T17:20:00Z"/>
        </w:rPr>
      </w:pPr>
      <w:ins w:id="485" w:author="m.memon" w:date="2013-01-28T17:19:00Z">
        <w:r>
          <w:t>&lt;aep:</w:t>
        </w:r>
      </w:ins>
      <w:ins w:id="486" w:author="m.memon" w:date="2013-01-28T17:20:00Z">
        <w:r>
          <w:t>ActivityStatusRangeQuery&gt;</w:t>
        </w:r>
      </w:ins>
    </w:p>
    <w:p w:rsidR="00F91E6C" w:rsidRDefault="00202CF2" w:rsidP="00F91E6C">
      <w:pPr>
        <w:spacing w:before="0" w:after="0"/>
        <w:rPr>
          <w:ins w:id="487" w:author="m.memon" w:date="2013-01-28T17:20:00Z"/>
        </w:rPr>
      </w:pPr>
      <w:ins w:id="488" w:author="m.memon" w:date="2013-01-28T17:20:00Z">
        <w:r>
          <w:tab/>
        </w:r>
        <w:r>
          <w:tab/>
          <w:t>&lt;</w:t>
        </w:r>
      </w:ins>
      <w:r>
        <w:t>Start</w:t>
      </w:r>
      <w:ins w:id="489" w:author="m.memon" w:date="2013-01-28T17:20:00Z">
        <w:r>
          <w:t>State&gt;</w:t>
        </w:r>
      </w:ins>
      <w:r>
        <w:t>|</w:t>
      </w:r>
      <w:ins w:id="490" w:author="m.memon" w:date="2013-01-28T17:20:00Z">
        <w:r>
          <w:t>&lt;</w:t>
        </w:r>
      </w:ins>
      <w:r>
        <w:t>End</w:t>
      </w:r>
      <w:ins w:id="491" w:author="m.memon" w:date="2013-01-28T17:20:00Z">
        <w:r>
          <w:t>State&gt;</w:t>
        </w:r>
      </w:ins>
      <w:r>
        <w:t>|</w:t>
      </w:r>
      <w:ins w:id="492" w:author="m.memon" w:date="2013-01-28T17:20:00Z">
        <w:r>
          <w:t>&lt;</w:t>
        </w:r>
      </w:ins>
      <w:r>
        <w:t>Exact</w:t>
      </w:r>
      <w:ins w:id="493" w:author="m.memon" w:date="2013-01-28T17:20:00Z">
        <w:r>
          <w:t>State&gt;</w:t>
        </w:r>
      </w:ins>
    </w:p>
    <w:p w:rsidR="00F91E6C" w:rsidRDefault="00202CF2" w:rsidP="00F91E6C">
      <w:pPr>
        <w:spacing w:before="0" w:after="0"/>
      </w:pPr>
      <w:ins w:id="494" w:author="m.memon" w:date="2013-01-28T17:20:00Z">
        <w:r>
          <w:tab/>
          <w:t>&lt;/aep:ActivityStatusRangeQuery&gt;</w:t>
        </w:r>
      </w:ins>
    </w:p>
    <w:p w:rsidR="00F91E6C" w:rsidRDefault="00202CF2" w:rsidP="00F91E6C">
      <w:pPr>
        <w:spacing w:before="0" w:after="0"/>
        <w:ind w:firstLine="720"/>
      </w:pPr>
      <w:r>
        <w:t>|</w:t>
      </w:r>
    </w:p>
    <w:p w:rsidR="00F91E6C" w:rsidDel="00B725A7" w:rsidRDefault="00202CF2" w:rsidP="00F91E6C">
      <w:pPr>
        <w:spacing w:before="0" w:after="0"/>
        <w:rPr>
          <w:del w:id="495" w:author="m.memon" w:date="2012-10-30T13:26:00Z"/>
        </w:rPr>
      </w:pPr>
      <w:r>
        <w:tab/>
        <w:t>&lt;</w:t>
      </w:r>
      <w:del w:id="496" w:author="m.memon" w:date="2012-10-30T13:25:00Z">
        <w:r w:rsidDel="00B725A7">
          <w:delText>aep</w:delText>
        </w:r>
      </w:del>
      <w:r>
        <w:t>aep:</w:t>
      </w:r>
      <w:ins w:id="497" w:author="m.memon" w:date="2013-01-28T17:19:00Z">
        <w:r>
          <w:t>TimeRange</w:t>
        </w:r>
      </w:ins>
      <w:del w:id="498" w:author="m.memon" w:date="2012-10-30T13:25:00Z">
        <w:r w:rsidDel="00B725A7">
          <w:delText>EventLevel</w:delText>
        </w:r>
      </w:del>
      <w:del w:id="499" w:author="m.memon" w:date="2013-01-28T17:15:00Z">
        <w:r w:rsidDel="001A3046">
          <w:delText>TimeInterval</w:delText>
        </w:r>
      </w:del>
      <w:ins w:id="500" w:author="m.memon" w:date="2013-01-28T17:15:00Z">
        <w:r>
          <w:t>Query</w:t>
        </w:r>
      </w:ins>
      <w:r>
        <w:t>&gt;</w:t>
      </w:r>
    </w:p>
    <w:p w:rsidR="00F91E6C" w:rsidRDefault="00F91E6C" w:rsidP="00F91E6C">
      <w:pPr>
        <w:spacing w:before="0" w:after="0"/>
        <w:rPr>
          <w:ins w:id="501" w:author="m.memon" w:date="2013-01-28T17:15:00Z"/>
        </w:rPr>
      </w:pPr>
    </w:p>
    <w:p w:rsidR="00F91E6C" w:rsidDel="001F3752" w:rsidRDefault="00F91E6C" w:rsidP="00F91E6C">
      <w:pPr>
        <w:spacing w:before="0" w:after="0"/>
        <w:rPr>
          <w:del w:id="502" w:author="m.memon" w:date="2013-01-28T17:23:00Z"/>
        </w:rPr>
      </w:pPr>
    </w:p>
    <w:p w:rsidR="00F91E6C" w:rsidRDefault="00202CF2" w:rsidP="00F91E6C">
      <w:pPr>
        <w:spacing w:before="0" w:after="0"/>
      </w:pPr>
      <w:r>
        <w:t>&lt;aep:Start&gt;xsd:datetime&lt;/aep:Start&gt; //date and time in milliseconds</w:t>
      </w:r>
    </w:p>
    <w:p w:rsidR="00F91E6C" w:rsidRDefault="00202CF2" w:rsidP="00F91E6C">
      <w:pPr>
        <w:spacing w:before="0" w:after="0"/>
        <w:rPr>
          <w:ins w:id="503" w:author="m.memon" w:date="2013-01-28T17:15:00Z"/>
        </w:rPr>
      </w:pPr>
      <w:r>
        <w:t>&lt;aep:End&gt;xsd:datetime&lt;/aep:End&gt; //date and time in milliseconds</w:t>
      </w:r>
    </w:p>
    <w:p w:rsidR="00F91E6C" w:rsidDel="001F3752" w:rsidRDefault="00F91E6C" w:rsidP="00F91E6C">
      <w:pPr>
        <w:spacing w:before="0" w:after="0"/>
        <w:rPr>
          <w:del w:id="504" w:author="m.memon" w:date="2013-01-28T17:23:00Z"/>
        </w:rPr>
      </w:pPr>
    </w:p>
    <w:p w:rsidR="00F91E6C" w:rsidDel="001F3752" w:rsidRDefault="00202CF2" w:rsidP="00F91E6C">
      <w:pPr>
        <w:spacing w:before="0" w:after="0"/>
        <w:rPr>
          <w:del w:id="505" w:author="m.memon" w:date="2013-01-28T17:23:00Z"/>
        </w:rPr>
      </w:pPr>
      <w:del w:id="506" w:author="m.memon" w:date="2013-01-28T17:23:00Z">
        <w:r w:rsidDel="001F3752">
          <w:delText>&lt;/</w:delText>
        </w:r>
      </w:del>
      <w:del w:id="507" w:author="m.memon" w:date="2012-10-30T13:26:00Z">
        <w:r w:rsidDel="00B725A7">
          <w:delText>aep</w:delText>
        </w:r>
      </w:del>
      <w:del w:id="508" w:author="m.memon" w:date="2013-01-28T17:23:00Z">
        <w:r w:rsidDel="001F3752">
          <w:delText>aep:</w:delText>
        </w:r>
      </w:del>
      <w:del w:id="509" w:author="m.memon" w:date="2012-10-30T13:26:00Z">
        <w:r w:rsidDel="00B725A7">
          <w:delText>EventLevel</w:delText>
        </w:r>
      </w:del>
      <w:del w:id="510" w:author="m.memon" w:date="2013-01-28T17:15:00Z">
        <w:r w:rsidDel="001A3046">
          <w:delText>TimeInterval</w:delText>
        </w:r>
      </w:del>
      <w:del w:id="511" w:author="m.memon" w:date="2013-01-28T17:23:00Z">
        <w:r w:rsidDel="001F3752">
          <w:delText>&gt;</w:delText>
        </w:r>
      </w:del>
      <w:del w:id="512" w:author="m.memon" w:date="2012-10-30T13:26:00Z">
        <w:r w:rsidDel="00750D82">
          <w:delText>?</w:delText>
        </w:r>
      </w:del>
    </w:p>
    <w:p w:rsidR="00F91E6C" w:rsidRDefault="00202CF2" w:rsidP="00F91E6C">
      <w:pPr>
        <w:spacing w:before="0" w:after="0"/>
      </w:pPr>
      <w:r>
        <w:t>&lt;/aep:</w:t>
      </w:r>
      <w:r w:rsidRPr="00B37C34">
        <w:t>GetActivityHistoryRequest</w:t>
      </w:r>
      <w:r>
        <w:t>&gt;</w:t>
      </w:r>
    </w:p>
    <w:p w:rsidR="00F91E6C" w:rsidRDefault="00F91E6C" w:rsidP="00F91E6C">
      <w:pPr>
        <w:spacing w:before="0" w:after="0"/>
      </w:pPr>
    </w:p>
    <w:p w:rsidR="00F91E6C" w:rsidRDefault="00202CF2" w:rsidP="00F91E6C">
      <w:pPr>
        <w:spacing w:before="0" w:after="0"/>
      </w:pPr>
      <w:r>
        <w:t>To get all the activity logs in most of the cases is not scalable, therefore there should be an intu</w:t>
      </w:r>
      <w:r>
        <w:t>i</w:t>
      </w:r>
      <w:r>
        <w:t xml:space="preserve">tive query mechanism to project activity logs in a simplified manner. In this section we defined a schema which provides an alternative query mechanism that enable client applications to specify multiple query parameters. </w:t>
      </w:r>
    </w:p>
    <w:p w:rsidR="00F91E6C" w:rsidRDefault="00F91E6C" w:rsidP="00F91E6C">
      <w:pPr>
        <w:spacing w:before="0" w:after="0"/>
      </w:pPr>
    </w:p>
    <w:p w:rsidR="00F91E6C" w:rsidRDefault="00202CF2" w:rsidP="00F91E6C">
      <w:pPr>
        <w:spacing w:before="0" w:after="0"/>
      </w:pPr>
      <w:r>
        <w:t xml:space="preserve">ActivityHistoryQuery: The parent element ActivityHistoryQuery contains all the complex query request encapsulating complex query data types. The multiplicity of this element is one. </w:t>
      </w:r>
    </w:p>
    <w:p w:rsidR="00F91E6C" w:rsidRDefault="00F91E6C" w:rsidP="00F91E6C">
      <w:pPr>
        <w:spacing w:before="0" w:after="0"/>
      </w:pPr>
    </w:p>
    <w:p w:rsidR="00F91E6C" w:rsidRDefault="00202CF2" w:rsidP="00F91E6C">
      <w:pPr>
        <w:spacing w:before="0" w:after="0"/>
      </w:pPr>
      <w:r>
        <w:t>&lt;ActivityHistoryQuery&gt;</w:t>
      </w:r>
    </w:p>
    <w:p w:rsidR="00F91E6C" w:rsidRDefault="00202CF2" w:rsidP="00F91E6C">
      <w:pPr>
        <w:spacing w:before="0" w:after="0"/>
        <w:ind w:firstLine="720"/>
      </w:pPr>
      <w:r>
        <w:t>&lt;KindOfQuery&gt;..&lt;/KindOfQuery&gt; +</w:t>
      </w:r>
    </w:p>
    <w:p w:rsidR="00F91E6C" w:rsidRDefault="00202CF2" w:rsidP="00F91E6C">
      <w:pPr>
        <w:spacing w:before="0" w:after="0"/>
        <w:ind w:firstLine="720"/>
      </w:pPr>
      <w:r>
        <w:t>&lt;WithIterator&gt;Boolean&lt;/WithIterator&gt; +</w:t>
      </w:r>
    </w:p>
    <w:p w:rsidR="00F91E6C" w:rsidRDefault="00202CF2" w:rsidP="00F91E6C">
      <w:pPr>
        <w:spacing w:before="0" w:after="0"/>
      </w:pPr>
      <w:r>
        <w:t>&lt;/ActivityHistoryQuery&gt;</w:t>
      </w:r>
    </w:p>
    <w:p w:rsidR="00F91E6C" w:rsidRDefault="00F91E6C" w:rsidP="00F91E6C">
      <w:pPr>
        <w:spacing w:before="0" w:after="0"/>
      </w:pPr>
    </w:p>
    <w:p w:rsidR="00F91E6C" w:rsidRDefault="00202CF2" w:rsidP="00F91E6C">
      <w:pPr>
        <w:spacing w:before="0" w:after="0"/>
      </w:pPr>
      <w:r>
        <w:t xml:space="preserve">KindOfQuery: This element defines a data type of different kind of queries which includes time, activity status, negation, and recursive join of these kind of queries. </w:t>
      </w:r>
    </w:p>
    <w:p w:rsidR="00F91E6C" w:rsidRDefault="00F91E6C" w:rsidP="00F91E6C">
      <w:pPr>
        <w:spacing w:before="0" w:after="0"/>
      </w:pPr>
    </w:p>
    <w:p w:rsidR="00F91E6C" w:rsidRDefault="00202CF2" w:rsidP="00F91E6C">
      <w:pPr>
        <w:spacing w:before="0" w:after="0"/>
      </w:pPr>
      <w:r>
        <w:t>&lt;KindOfQuery&gt;</w:t>
      </w:r>
    </w:p>
    <w:p w:rsidR="00F91E6C" w:rsidRDefault="00202CF2" w:rsidP="00F91E6C">
      <w:pPr>
        <w:spacing w:before="0" w:after="0"/>
      </w:pPr>
      <w:r>
        <w:tab/>
        <w:t>&lt;TimeQuery&gt; |</w:t>
      </w:r>
    </w:p>
    <w:p w:rsidR="00F91E6C" w:rsidRDefault="00202CF2" w:rsidP="00F91E6C">
      <w:pPr>
        <w:spacing w:before="0" w:after="0"/>
      </w:pPr>
      <w:r>
        <w:tab/>
        <w:t>&lt;StatusQuery&gt; |</w:t>
      </w:r>
    </w:p>
    <w:p w:rsidR="00F91E6C" w:rsidRDefault="00202CF2" w:rsidP="00F91E6C">
      <w:pPr>
        <w:spacing w:before="0" w:after="0"/>
      </w:pPr>
      <w:r>
        <w:tab/>
        <w:t>&lt;JoinQuery&gt; |</w:t>
      </w:r>
    </w:p>
    <w:p w:rsidR="00F91E6C" w:rsidRDefault="00202CF2" w:rsidP="00F91E6C">
      <w:pPr>
        <w:spacing w:before="0" w:after="0"/>
      </w:pPr>
      <w:r>
        <w:tab/>
        <w:t>&lt;NegationQuery&gt; |</w:t>
      </w:r>
    </w:p>
    <w:p w:rsidR="00F91E6C" w:rsidRDefault="00202CF2" w:rsidP="00F91E6C">
      <w:pPr>
        <w:spacing w:before="0" w:after="0"/>
      </w:pPr>
      <w:r>
        <w:t>&lt;/KindOfQuery&gt;</w:t>
      </w:r>
    </w:p>
    <w:p w:rsidR="00F91E6C" w:rsidRDefault="00202CF2" w:rsidP="00F91E6C">
      <w:pPr>
        <w:spacing w:before="0" w:after="0"/>
      </w:pPr>
      <w:r>
        <w:tab/>
      </w:r>
      <w:del w:id="513" w:author="ag8t" w:date="2014-01-16T12:40:00Z">
        <w:r w:rsidDel="00EF2549">
          <w:delText>g</w:delText>
        </w:r>
      </w:del>
    </w:p>
    <w:p w:rsidR="00F91E6C" w:rsidRDefault="00F91E6C" w:rsidP="00F91E6C">
      <w:pPr>
        <w:spacing w:before="0" w:after="0"/>
      </w:pPr>
    </w:p>
    <w:p w:rsidR="00F91E6C" w:rsidRDefault="00202CF2" w:rsidP="00F91E6C">
      <w:pPr>
        <w:spacing w:before="0" w:after="0"/>
      </w:pPr>
      <w:r>
        <w:t xml:space="preserve">TimeQuery: The TimeQuery element specifies start and end time of activity. </w:t>
      </w:r>
    </w:p>
    <w:p w:rsidR="00F91E6C" w:rsidRDefault="00F91E6C" w:rsidP="00F91E6C">
      <w:pPr>
        <w:spacing w:before="0" w:after="0"/>
      </w:pPr>
    </w:p>
    <w:p w:rsidR="00F91E6C" w:rsidRDefault="00202CF2" w:rsidP="00F91E6C">
      <w:pPr>
        <w:spacing w:before="0" w:after="0"/>
      </w:pPr>
      <w:r>
        <w:t>&lt;TimeQuery&gt;</w:t>
      </w:r>
    </w:p>
    <w:p w:rsidR="00F91E6C" w:rsidRDefault="00202CF2" w:rsidP="00F91E6C">
      <w:pPr>
        <w:spacing w:before="0" w:after="0"/>
      </w:pPr>
      <w:r>
        <w:tab/>
        <w:t>&lt;Begin&gt;xsd:dateTime&lt;/Begin&gt;</w:t>
      </w:r>
    </w:p>
    <w:p w:rsidR="00F91E6C" w:rsidRDefault="00202CF2" w:rsidP="00F91E6C">
      <w:pPr>
        <w:spacing w:before="0" w:after="0"/>
      </w:pPr>
      <w:r>
        <w:tab/>
        <w:t>&lt;End&gt;xsd:dateTime&lt;/End&gt;</w:t>
      </w:r>
    </w:p>
    <w:p w:rsidR="00F91E6C" w:rsidRDefault="00202CF2" w:rsidP="00F91E6C">
      <w:pPr>
        <w:spacing w:before="0" w:after="0"/>
      </w:pPr>
      <w:r>
        <w:t>&lt;/TimeQuery&gt;</w:t>
      </w:r>
    </w:p>
    <w:p w:rsidR="00F91E6C" w:rsidRDefault="00F91E6C" w:rsidP="00F91E6C">
      <w:pPr>
        <w:spacing w:before="0" w:after="0"/>
      </w:pPr>
    </w:p>
    <w:p w:rsidR="00F91E6C" w:rsidRDefault="00202CF2" w:rsidP="00F91E6C">
      <w:pPr>
        <w:spacing w:before="0" w:after="0"/>
      </w:pPr>
      <w:r>
        <w:t>For this element the Begin value must be less than the End one.</w:t>
      </w:r>
    </w:p>
    <w:p w:rsidR="00F91E6C" w:rsidRDefault="00F91E6C" w:rsidP="00F91E6C">
      <w:pPr>
        <w:spacing w:before="0" w:after="0"/>
      </w:pPr>
    </w:p>
    <w:p w:rsidR="00F91E6C" w:rsidRDefault="00202CF2" w:rsidP="00F91E6C">
      <w:pPr>
        <w:spacing w:before="0" w:after="0"/>
      </w:pPr>
      <w:r>
        <w:t>StatusQuery: The StatusQuery represents the higher and lower bound of activity status. The a</w:t>
      </w:r>
      <w:r>
        <w:t>c</w:t>
      </w:r>
      <w:r>
        <w:t xml:space="preserve">tivity status MUST be compliant with the OGSA-BES, HPC-BP, and HPC-FSP profile. </w:t>
      </w:r>
    </w:p>
    <w:p w:rsidR="00F91E6C" w:rsidRDefault="00F91E6C" w:rsidP="00F91E6C">
      <w:pPr>
        <w:spacing w:before="0" w:after="0"/>
      </w:pPr>
    </w:p>
    <w:p w:rsidR="00F91E6C" w:rsidRDefault="00202CF2" w:rsidP="00F91E6C">
      <w:pPr>
        <w:spacing w:before="0" w:after="0"/>
      </w:pPr>
      <w:r>
        <w:lastRenderedPageBreak/>
        <w:t>&lt;StatusQuery&gt;</w:t>
      </w:r>
    </w:p>
    <w:p w:rsidR="00F91E6C" w:rsidRDefault="00202CF2" w:rsidP="00F91E6C">
      <w:pPr>
        <w:spacing w:before="0" w:after="0"/>
      </w:pPr>
      <w:r>
        <w:tab/>
        <w:t>&lt;StartState&gt;bes:ActivityStatus&lt;/StartState&gt;0..1</w:t>
      </w:r>
    </w:p>
    <w:p w:rsidR="00F91E6C" w:rsidRDefault="00202CF2" w:rsidP="00F91E6C">
      <w:pPr>
        <w:spacing w:before="0" w:after="0"/>
      </w:pPr>
      <w:r>
        <w:tab/>
        <w:t>&lt;EndState&gt;bes:ActivityStatus&lt;/EndState&gt;0..1</w:t>
      </w:r>
    </w:p>
    <w:p w:rsidR="00F91E6C" w:rsidRDefault="00202CF2" w:rsidP="00F91E6C">
      <w:pPr>
        <w:spacing w:before="0" w:after="0"/>
      </w:pPr>
      <w:r>
        <w:t>&lt;/StatusQuery&gt;</w:t>
      </w:r>
    </w:p>
    <w:p w:rsidR="00F91E6C" w:rsidRDefault="00F91E6C" w:rsidP="00F91E6C">
      <w:pPr>
        <w:spacing w:before="0" w:after="0"/>
      </w:pPr>
    </w:p>
    <w:p w:rsidR="00F91E6C" w:rsidRDefault="00202CF2" w:rsidP="00F91E6C">
      <w:pPr>
        <w:spacing w:before="0" w:after="0"/>
      </w:pPr>
      <w:r>
        <w:t>This profile mandates that the StatusQuery element, if specified in a query request, MUST co</w:t>
      </w:r>
      <w:r>
        <w:t>n</w:t>
      </w:r>
      <w:r>
        <w:t xml:space="preserve">tain either StartState or EndState. </w:t>
      </w:r>
    </w:p>
    <w:p w:rsidR="00F91E6C" w:rsidRDefault="00F91E6C" w:rsidP="00F91E6C">
      <w:pPr>
        <w:spacing w:before="0" w:after="0"/>
      </w:pPr>
    </w:p>
    <w:p w:rsidR="00F91E6C" w:rsidRDefault="00202CF2" w:rsidP="00F91E6C">
      <w:pPr>
        <w:spacing w:before="0" w:after="0"/>
      </w:pPr>
      <w:r>
        <w:t>NegationQuery: This element defines negation of KindOfQuery, which in terms of logic is e</w:t>
      </w:r>
      <w:r>
        <w:t>x</w:t>
      </w:r>
      <w:r>
        <w:t xml:space="preserve">pressed as NOT or complement operator. </w:t>
      </w:r>
    </w:p>
    <w:p w:rsidR="00F91E6C" w:rsidRDefault="00F91E6C" w:rsidP="00F91E6C">
      <w:pPr>
        <w:spacing w:before="0" w:after="0"/>
      </w:pPr>
    </w:p>
    <w:p w:rsidR="00F91E6C" w:rsidRDefault="00202CF2" w:rsidP="00F91E6C">
      <w:pPr>
        <w:spacing w:before="0" w:after="0"/>
      </w:pPr>
      <w:r>
        <w:t>&lt;NegationQuery&gt;</w:t>
      </w:r>
    </w:p>
    <w:p w:rsidR="00F91E6C" w:rsidRDefault="00202CF2" w:rsidP="00F91E6C">
      <w:pPr>
        <w:spacing w:before="0" w:after="0"/>
      </w:pPr>
      <w:r>
        <w:tab/>
        <w:t>&lt;Operand&gt;aep:KindOfQuery&lt;/Operand&gt;1</w:t>
      </w:r>
    </w:p>
    <w:p w:rsidR="00F91E6C" w:rsidRDefault="00202CF2" w:rsidP="00F91E6C">
      <w:pPr>
        <w:spacing w:before="0" w:after="0"/>
      </w:pPr>
      <w:r>
        <w:t>&lt;/NegationQuery&gt;</w:t>
      </w:r>
    </w:p>
    <w:p w:rsidR="00F91E6C" w:rsidRDefault="00F91E6C" w:rsidP="00F91E6C">
      <w:pPr>
        <w:spacing w:before="0" w:after="0"/>
      </w:pPr>
    </w:p>
    <w:p w:rsidR="00F91E6C" w:rsidRDefault="00202CF2" w:rsidP="00F91E6C">
      <w:pPr>
        <w:spacing w:before="0" w:after="0"/>
      </w:pPr>
      <w:r>
        <w:t>JoinQuery: This complex data type allows to construct the pair of KindOfQuery elements with AND and OR Boolean operators. By using this construct rich queries to specify complex KindO</w:t>
      </w:r>
      <w:r>
        <w:t>f</w:t>
      </w:r>
      <w:r>
        <w:t xml:space="preserve">Query instances.  </w:t>
      </w:r>
    </w:p>
    <w:p w:rsidR="00F91E6C" w:rsidRDefault="00F91E6C" w:rsidP="00F91E6C">
      <w:pPr>
        <w:spacing w:before="0" w:after="0"/>
      </w:pPr>
    </w:p>
    <w:p w:rsidR="00F91E6C" w:rsidRDefault="00202CF2" w:rsidP="00F91E6C">
      <w:pPr>
        <w:spacing w:before="0" w:after="0"/>
      </w:pPr>
      <w:r>
        <w:t>&lt;JoinQuery&gt;</w:t>
      </w:r>
    </w:p>
    <w:p w:rsidR="00F91E6C" w:rsidRDefault="00202CF2" w:rsidP="00F91E6C">
      <w:pPr>
        <w:spacing w:before="0" w:after="0"/>
      </w:pPr>
      <w:r>
        <w:tab/>
        <w:t>&lt;LeftOperand&gt;aep:KindOfQuery&lt;/LeftOperand&gt; 1</w:t>
      </w:r>
    </w:p>
    <w:p w:rsidR="00F91E6C" w:rsidRDefault="00202CF2" w:rsidP="00F91E6C">
      <w:pPr>
        <w:spacing w:before="0" w:after="0"/>
      </w:pPr>
      <w:r>
        <w:tab/>
        <w:t>&lt;RightOperand&gt;aep:KindOfQuery&lt;/RightOperand&gt; 1</w:t>
      </w:r>
    </w:p>
    <w:p w:rsidR="00F91E6C" w:rsidRDefault="00202CF2" w:rsidP="00F91E6C">
      <w:pPr>
        <w:spacing w:before="0" w:after="0"/>
      </w:pPr>
      <w:r>
        <w:tab/>
        <w:t>&lt;Operator&gt;AND | OR&lt;/Operator&gt; 1</w:t>
      </w:r>
    </w:p>
    <w:p w:rsidR="00F91E6C" w:rsidRDefault="00202CF2" w:rsidP="00F91E6C">
      <w:pPr>
        <w:spacing w:before="0" w:after="0"/>
      </w:pPr>
      <w:r>
        <w:t>&lt;/JoinQuery&gt;</w:t>
      </w:r>
    </w:p>
    <w:p w:rsidR="00F91E6C" w:rsidRDefault="00F91E6C" w:rsidP="00F91E6C">
      <w:pPr>
        <w:spacing w:before="0" w:after="0"/>
      </w:pPr>
    </w:p>
    <w:p w:rsidR="00F91E6C" w:rsidRDefault="00202CF2" w:rsidP="00F91E6C">
      <w:pPr>
        <w:spacing w:before="0" w:after="0"/>
      </w:pPr>
      <w:r>
        <w:t xml:space="preserve">The use of LeftOperand, RightOperand and Operator elements MUST be present if JoinQuery is intended to be used. </w:t>
      </w:r>
    </w:p>
    <w:p w:rsidR="00F91E6C" w:rsidRDefault="00F91E6C" w:rsidP="00F91E6C">
      <w:pPr>
        <w:spacing w:before="0" w:after="0"/>
      </w:pPr>
    </w:p>
    <w:p w:rsidR="00F91E6C" w:rsidRDefault="00202CF2" w:rsidP="00F91E6C">
      <w:pPr>
        <w:spacing w:before="0" w:after="0"/>
      </w:pPr>
      <w:r>
        <w:t>In order to proof our schema, here we present a scenario as an example where the query is r</w:t>
      </w:r>
      <w:r>
        <w:t>e</w:t>
      </w:r>
      <w:r>
        <w:t>turn activity’s history events between Running:Executing and Finished.</w:t>
      </w:r>
    </w:p>
    <w:p w:rsidR="00F91E6C" w:rsidRDefault="00F91E6C" w:rsidP="00F91E6C">
      <w:pPr>
        <w:spacing w:before="0" w:after="0"/>
      </w:pPr>
    </w:p>
    <w:p w:rsidR="00F91E6C" w:rsidRDefault="00202CF2" w:rsidP="00F91E6C">
      <w:pPr>
        <w:spacing w:before="0" w:after="0"/>
      </w:pPr>
      <w:r>
        <w:t>Example 1:</w:t>
      </w:r>
    </w:p>
    <w:p w:rsidR="00F91E6C" w:rsidRDefault="00F91E6C" w:rsidP="00F91E6C">
      <w:pPr>
        <w:spacing w:before="0" w:after="0"/>
      </w:pPr>
    </w:p>
    <w:p w:rsidR="00F91E6C" w:rsidRDefault="00202CF2" w:rsidP="00F91E6C">
      <w:pPr>
        <w:spacing w:before="0" w:after="0"/>
      </w:pPr>
      <w:r>
        <w:t>&lt;GetActivityHistoryRequest&gt;</w:t>
      </w:r>
    </w:p>
    <w:p w:rsidR="00F91E6C" w:rsidRDefault="00202CF2" w:rsidP="00F91E6C">
      <w:pPr>
        <w:spacing w:before="0" w:after="0"/>
      </w:pPr>
      <w:r>
        <w:tab/>
        <w:t>&lt;StatusQuery&gt;</w:t>
      </w:r>
    </w:p>
    <w:p w:rsidR="00F91E6C" w:rsidRDefault="00202CF2" w:rsidP="00F91E6C">
      <w:pPr>
        <w:spacing w:before="0" w:after="0"/>
      </w:pPr>
      <w:r>
        <w:tab/>
      </w:r>
      <w:r>
        <w:tab/>
        <w:t>&lt;StartState&gt;</w:t>
      </w:r>
    </w:p>
    <w:p w:rsidR="00F91E6C" w:rsidRDefault="00202CF2" w:rsidP="00F91E6C">
      <w:pPr>
        <w:spacing w:before="0" w:after="0"/>
        <w:ind w:left="1440" w:firstLine="720"/>
      </w:pPr>
      <w:r>
        <w:t>&lt;bes:ActivityState&gt;Running:Executing&lt;/bes:ActivityState&gt;</w:t>
      </w:r>
    </w:p>
    <w:p w:rsidR="00F91E6C" w:rsidRDefault="00202CF2" w:rsidP="00F91E6C">
      <w:pPr>
        <w:spacing w:before="0" w:after="0"/>
        <w:ind w:left="720" w:firstLine="720"/>
      </w:pPr>
      <w:r>
        <w:t>&lt;/StartState&gt;</w:t>
      </w:r>
    </w:p>
    <w:p w:rsidR="00F91E6C" w:rsidRDefault="00202CF2" w:rsidP="00F91E6C">
      <w:pPr>
        <w:spacing w:before="0" w:after="0"/>
      </w:pPr>
      <w:r>
        <w:tab/>
      </w:r>
      <w:r>
        <w:tab/>
        <w:t>&lt;EndState&gt;</w:t>
      </w:r>
    </w:p>
    <w:p w:rsidR="00F91E6C" w:rsidRDefault="00202CF2" w:rsidP="00F91E6C">
      <w:pPr>
        <w:spacing w:before="0" w:after="0"/>
        <w:ind w:left="1440" w:firstLine="720"/>
      </w:pPr>
      <w:r>
        <w:t>&lt;bes:ActivityState&gt;Finished&lt;/bes:ActivityState&gt;</w:t>
      </w:r>
    </w:p>
    <w:p w:rsidR="00F91E6C" w:rsidRDefault="00202CF2" w:rsidP="00F91E6C">
      <w:pPr>
        <w:spacing w:before="0" w:after="0"/>
        <w:ind w:left="720" w:firstLine="720"/>
      </w:pPr>
      <w:r>
        <w:t>&lt;/EndState&gt;</w:t>
      </w:r>
    </w:p>
    <w:p w:rsidR="00F91E6C" w:rsidRDefault="00202CF2" w:rsidP="00F91E6C">
      <w:pPr>
        <w:spacing w:before="0" w:after="0"/>
      </w:pPr>
      <w:r>
        <w:tab/>
        <w:t>&lt;/StatusQuery&gt;</w:t>
      </w:r>
    </w:p>
    <w:p w:rsidR="00F91E6C" w:rsidRDefault="00202CF2" w:rsidP="00F91E6C">
      <w:pPr>
        <w:spacing w:before="0" w:after="0"/>
      </w:pPr>
      <w:r>
        <w:t>&lt;/GetActivityHistoryRequest&gt;</w:t>
      </w:r>
    </w:p>
    <w:p w:rsidR="00F91E6C" w:rsidRDefault="00F91E6C" w:rsidP="00F91E6C">
      <w:pPr>
        <w:spacing w:before="0" w:after="0"/>
      </w:pPr>
    </w:p>
    <w:p w:rsidR="00F91E6C" w:rsidRDefault="00F91E6C" w:rsidP="00F91E6C">
      <w:pPr>
        <w:spacing w:before="0" w:after="0"/>
      </w:pPr>
    </w:p>
    <w:p w:rsidR="00F91E6C" w:rsidRDefault="00202CF2" w:rsidP="00F91E6C">
      <w:pPr>
        <w:spacing w:before="0" w:after="0"/>
      </w:pPr>
      <w:r>
        <w:t>Example 2:</w:t>
      </w:r>
    </w:p>
    <w:p w:rsidR="00F91E6C" w:rsidRDefault="00F91E6C" w:rsidP="00F91E6C">
      <w:pPr>
        <w:spacing w:before="0" w:after="0"/>
      </w:pPr>
    </w:p>
    <w:p w:rsidR="00F91E6C" w:rsidRDefault="00202CF2" w:rsidP="00F91E6C">
      <w:pPr>
        <w:spacing w:before="0" w:after="0"/>
      </w:pPr>
      <w:r>
        <w:t>Assume a more complex example in which set of events to be fetched when the job is not F</w:t>
      </w:r>
      <w:r>
        <w:t>i</w:t>
      </w:r>
      <w:r>
        <w:t xml:space="preserve">nished AND the time duration is between 01:00 PM to 02:00PM. </w:t>
      </w:r>
    </w:p>
    <w:p w:rsidR="00F91E6C" w:rsidRDefault="00F91E6C" w:rsidP="00F91E6C">
      <w:pPr>
        <w:spacing w:before="0" w:after="0"/>
      </w:pPr>
    </w:p>
    <w:p w:rsidR="00F91E6C" w:rsidRDefault="00F91E6C" w:rsidP="00F91E6C">
      <w:pPr>
        <w:spacing w:before="0" w:after="0"/>
      </w:pPr>
    </w:p>
    <w:p w:rsidR="00F91E6C" w:rsidRDefault="00202CF2" w:rsidP="00F91E6C">
      <w:pPr>
        <w:spacing w:before="0" w:after="0"/>
      </w:pPr>
      <w:r>
        <w:t>&lt;GetActivityHistoryRequest&gt;</w:t>
      </w:r>
    </w:p>
    <w:p w:rsidR="00F91E6C" w:rsidRDefault="00202CF2" w:rsidP="00F91E6C">
      <w:pPr>
        <w:spacing w:before="0" w:after="0"/>
      </w:pPr>
      <w:r>
        <w:tab/>
        <w:t>&lt;JoinQuery JoinOperator=”OR”&gt;</w:t>
      </w:r>
    </w:p>
    <w:p w:rsidR="00F91E6C" w:rsidRDefault="00202CF2" w:rsidP="00F91E6C">
      <w:pPr>
        <w:spacing w:before="0" w:after="0"/>
      </w:pPr>
      <w:r>
        <w:tab/>
      </w:r>
      <w:r>
        <w:tab/>
        <w:t>&lt;LeftOperand xsi:KindOfQueryType&gt;</w:t>
      </w:r>
    </w:p>
    <w:p w:rsidR="00F91E6C" w:rsidRDefault="00202CF2" w:rsidP="00F91E6C">
      <w:pPr>
        <w:spacing w:before="0" w:after="0"/>
      </w:pPr>
      <w:r>
        <w:tab/>
      </w:r>
      <w:r>
        <w:tab/>
      </w:r>
      <w:r>
        <w:tab/>
        <w:t>&lt;TimeQuery&gt;</w:t>
      </w:r>
    </w:p>
    <w:p w:rsidR="00F91E6C" w:rsidRDefault="00202CF2" w:rsidP="00F91E6C">
      <w:pPr>
        <w:spacing w:before="0" w:after="0"/>
        <w:ind w:left="2160" w:firstLine="720"/>
      </w:pPr>
      <w:r>
        <w:t>&lt;StartTime&gt;13:00:20&lt;/StartTime&gt; //TODO</w:t>
      </w:r>
    </w:p>
    <w:p w:rsidR="00F91E6C" w:rsidRDefault="00202CF2" w:rsidP="00F91E6C">
      <w:pPr>
        <w:spacing w:before="0" w:after="0"/>
        <w:ind w:left="2160" w:firstLine="720"/>
      </w:pPr>
      <w:r>
        <w:lastRenderedPageBreak/>
        <w:t>&lt;EndTime&gt;14:00:20&lt;/EndTime&gt; //TODO</w:t>
      </w:r>
    </w:p>
    <w:p w:rsidR="00F91E6C" w:rsidRDefault="00202CF2" w:rsidP="00F91E6C">
      <w:pPr>
        <w:spacing w:before="0" w:after="0"/>
      </w:pPr>
      <w:r>
        <w:tab/>
      </w:r>
      <w:r>
        <w:tab/>
      </w:r>
      <w:r>
        <w:tab/>
        <w:t>&lt;/TimeQuery&gt;</w:t>
      </w:r>
    </w:p>
    <w:p w:rsidR="00F91E6C" w:rsidRDefault="00202CF2" w:rsidP="00F91E6C">
      <w:pPr>
        <w:spacing w:before="0" w:after="0"/>
        <w:ind w:left="720" w:firstLine="720"/>
      </w:pPr>
      <w:r>
        <w:t>&lt;/LeftOperand&gt;</w:t>
      </w:r>
    </w:p>
    <w:p w:rsidR="00F91E6C" w:rsidRDefault="00202CF2" w:rsidP="00F91E6C">
      <w:pPr>
        <w:spacing w:before="0" w:after="0"/>
      </w:pPr>
      <w:r>
        <w:tab/>
      </w:r>
      <w:r>
        <w:tab/>
        <w:t>&lt;RightOperand xsi:type=”KindOfQueryType”&gt;</w:t>
      </w:r>
    </w:p>
    <w:p w:rsidR="00F91E6C" w:rsidRDefault="00202CF2" w:rsidP="00F91E6C">
      <w:pPr>
        <w:spacing w:before="0" w:after="0"/>
      </w:pPr>
      <w:r>
        <w:tab/>
      </w:r>
      <w:r>
        <w:tab/>
      </w:r>
      <w:r>
        <w:tab/>
        <w:t>&lt;Negation&gt;</w:t>
      </w:r>
    </w:p>
    <w:p w:rsidR="00F91E6C" w:rsidRDefault="00202CF2" w:rsidP="00F91E6C">
      <w:pPr>
        <w:spacing w:before="0" w:after="0"/>
      </w:pPr>
      <w:r>
        <w:tab/>
      </w:r>
      <w:r>
        <w:tab/>
      </w:r>
      <w:r>
        <w:tab/>
        <w:t>&lt;operand xsi:type=”KindOfQueryType”&gt;</w:t>
      </w:r>
      <w:r>
        <w:tab/>
      </w:r>
    </w:p>
    <w:p w:rsidR="00F91E6C" w:rsidRDefault="00202CF2" w:rsidP="00F91E6C">
      <w:pPr>
        <w:spacing w:before="0" w:after="0"/>
      </w:pPr>
      <w:r>
        <w:tab/>
      </w:r>
      <w:r>
        <w:tab/>
      </w:r>
      <w:r>
        <w:tab/>
      </w:r>
      <w:r>
        <w:tab/>
        <w:t>&lt;StatusQuery&gt;</w:t>
      </w:r>
      <w:r>
        <w:tab/>
      </w:r>
    </w:p>
    <w:p w:rsidR="00F91E6C" w:rsidRDefault="00202CF2" w:rsidP="00F91E6C">
      <w:pPr>
        <w:spacing w:before="0" w:after="0"/>
        <w:ind w:left="2880" w:firstLine="720"/>
      </w:pPr>
      <w:r>
        <w:t>&lt;bes:ActivityState&gt;Finished&lt;/bes:ActivityState&gt;</w:t>
      </w:r>
    </w:p>
    <w:p w:rsidR="00F91E6C" w:rsidRDefault="00202CF2" w:rsidP="00F91E6C">
      <w:pPr>
        <w:spacing w:before="0" w:after="0"/>
        <w:ind w:left="2160" w:firstLine="720"/>
      </w:pPr>
      <w:r>
        <w:t>&lt;/StatusQuery&gt;</w:t>
      </w:r>
    </w:p>
    <w:p w:rsidR="00F91E6C" w:rsidRDefault="00202CF2" w:rsidP="00F91E6C">
      <w:pPr>
        <w:spacing w:before="0" w:after="0"/>
      </w:pPr>
      <w:r>
        <w:tab/>
      </w:r>
      <w:r>
        <w:tab/>
      </w:r>
      <w:r>
        <w:tab/>
        <w:t>&lt;/operand&gt;</w:t>
      </w:r>
    </w:p>
    <w:p w:rsidR="00F91E6C" w:rsidRDefault="00202CF2" w:rsidP="00F91E6C">
      <w:pPr>
        <w:spacing w:before="0" w:after="0"/>
      </w:pPr>
      <w:r>
        <w:tab/>
      </w:r>
      <w:r>
        <w:tab/>
      </w:r>
      <w:r>
        <w:tab/>
        <w:t>&lt;/Negation&gt;</w:t>
      </w:r>
    </w:p>
    <w:p w:rsidR="00F91E6C" w:rsidRDefault="00202CF2" w:rsidP="00F91E6C">
      <w:pPr>
        <w:spacing w:before="0" w:after="0"/>
        <w:ind w:left="720" w:firstLine="720"/>
      </w:pPr>
      <w:r>
        <w:t>&lt;/RightOperand&gt;</w:t>
      </w:r>
    </w:p>
    <w:p w:rsidR="00F91E6C" w:rsidRDefault="00202CF2" w:rsidP="00F91E6C">
      <w:pPr>
        <w:spacing w:before="0" w:after="0"/>
      </w:pPr>
      <w:r>
        <w:tab/>
        <w:t>&lt;/JoinQuery&gt;</w:t>
      </w:r>
    </w:p>
    <w:p w:rsidR="00F91E6C" w:rsidRDefault="00202CF2" w:rsidP="00F91E6C">
      <w:pPr>
        <w:spacing w:before="0" w:after="0"/>
      </w:pPr>
      <w:r>
        <w:t>&lt;/GetActivityHistoryRequest&gt;</w:t>
      </w:r>
    </w:p>
    <w:p w:rsidR="00E86DC7" w:rsidRDefault="00E86DC7">
      <w:pPr>
        <w:pStyle w:val="Heading4"/>
        <w:rPr>
          <w:del w:id="514" w:author="m.memon" w:date="2012-10-09T18:43:00Z"/>
        </w:rPr>
        <w:pPrChange w:id="515" w:author="ag8t" w:date="2014-01-16T12:33:00Z">
          <w:pPr/>
        </w:pPrChange>
      </w:pPr>
    </w:p>
    <w:p w:rsidR="00E86DC7" w:rsidRDefault="00202CF2">
      <w:pPr>
        <w:pStyle w:val="Heading4"/>
      </w:pPr>
      <w:r>
        <w:t>Output(s)</w:t>
      </w:r>
    </w:p>
    <w:p w:rsidR="00F91E6C" w:rsidRDefault="00202CF2" w:rsidP="00F91E6C">
      <w:pPr>
        <w:numPr>
          <w:ilvl w:val="0"/>
          <w:numId w:val="48"/>
        </w:numPr>
      </w:pPr>
      <w:r w:rsidRPr="000037BF">
        <w:rPr>
          <w:b/>
        </w:rPr>
        <w:t>GetActivityHistoryResponseType</w:t>
      </w:r>
      <w:del w:id="516" w:author="m.memon" w:date="2012-10-30T13:58:00Z">
        <w:r w:rsidRPr="000037BF" w:rsidDel="001C104F">
          <w:rPr>
            <w:b/>
          </w:rPr>
          <w:delText>[]</w:delText>
        </w:r>
      </w:del>
      <w:r w:rsidRPr="000037BF">
        <w:rPr>
          <w:b/>
        </w:rPr>
        <w:t xml:space="preserve"> Response</w:t>
      </w:r>
      <w:r>
        <w:t xml:space="preserve">: </w:t>
      </w:r>
      <w:ins w:id="517" w:author="m.memon" w:date="2013-01-28T17:34:00Z">
        <w:r>
          <w:t xml:space="preserve">In response </w:t>
        </w:r>
      </w:ins>
      <w:ins w:id="518" w:author="m.memon" w:date="2013-01-28T17:35:00Z">
        <w:r>
          <w:t xml:space="preserve">this method returns an </w:t>
        </w:r>
      </w:ins>
      <w:del w:id="519" w:author="m.memon" w:date="2013-01-28T17:34:00Z">
        <w:r w:rsidDel="00CB125F">
          <w:delText xml:space="preserve">A </w:delText>
        </w:r>
      </w:del>
      <w:commentRangeStart w:id="520"/>
      <w:del w:id="521" w:author="m.memon" w:date="2012-10-30T14:00:00Z">
        <w:r w:rsidDel="001C104F">
          <w:delText xml:space="preserve">vector of </w:delText>
        </w:r>
      </w:del>
      <w:del w:id="522" w:author="m.memon" w:date="2013-01-28T17:34:00Z">
        <w:r w:rsidDel="00CB125F">
          <w:delText xml:space="preserve">ActivityHistory </w:delText>
        </w:r>
        <w:commentRangeEnd w:id="520"/>
        <w:r w:rsidDel="00CB125F">
          <w:rPr>
            <w:rStyle w:val="CommentReference"/>
          </w:rPr>
          <w:commentReference w:id="520"/>
        </w:r>
        <w:r w:rsidDel="00CB125F">
          <w:delText xml:space="preserve">element for the activity. </w:delText>
        </w:r>
      </w:del>
      <w:r>
        <w:t>Act</w:t>
      </w:r>
      <w:r>
        <w:t>i</w:t>
      </w:r>
      <w:r>
        <w:t xml:space="preserve">vityHistory element </w:t>
      </w:r>
      <w:ins w:id="523" w:author="m.memon" w:date="2013-01-28T17:36:00Z">
        <w:r>
          <w:t>contai</w:t>
        </w:r>
      </w:ins>
      <w:del w:id="524" w:author="m.memon" w:date="2013-01-28T17:36:00Z">
        <w:r w:rsidDel="0027721B">
          <w:delText xml:space="preserve">contains </w:delText>
        </w:r>
      </w:del>
      <w:ins w:id="525" w:author="m.memon" w:date="2013-01-28T17:36:00Z">
        <w:r>
          <w:t xml:space="preserve">ning </w:t>
        </w:r>
      </w:ins>
      <w:ins w:id="526" w:author="m.memon" w:date="2012-10-30T14:00:00Z">
        <w:r>
          <w:t>an array of ActivityHistoryEntry</w:t>
        </w:r>
      </w:ins>
      <w:ins w:id="527" w:author="m.memon" w:date="2012-10-30T14:01:00Z">
        <w:r>
          <w:t xml:space="preserve"> elements</w:t>
        </w:r>
      </w:ins>
      <w:del w:id="528" w:author="m.memon" w:date="2012-10-30T14:00:00Z">
        <w:r w:rsidDel="001C104F">
          <w:delText xml:space="preserve">the EventLevel </w:delText>
        </w:r>
      </w:del>
      <w:del w:id="529" w:author="m.memon" w:date="2012-10-30T14:01:00Z">
        <w:r w:rsidDel="001C104F">
          <w:delText xml:space="preserve">of the entry, as well as the contents of the event </w:delText>
        </w:r>
        <w:r w:rsidRPr="000037BF" w:rsidDel="001C104F">
          <w:rPr>
            <w:highlight w:val="yellow"/>
          </w:rPr>
          <w:delText>&lt;To be defined&gt;</w:delText>
        </w:r>
      </w:del>
      <w:r>
        <w:t>. If the activity cannot be located, or the corresponding activity’s history cannot be returned then the G</w:t>
      </w:r>
      <w:r>
        <w:t>e</w:t>
      </w:r>
      <w:r>
        <w:t>tActivityHistoryResponse MUST contain a SOAP-1.1 fault element instead of ActivityHi</w:t>
      </w:r>
      <w:r>
        <w:t>s</w:t>
      </w:r>
      <w:r>
        <w:t>tory elements.</w:t>
      </w:r>
      <w:del w:id="530" w:author="m.memon" w:date="2012-10-30T14:01:00Z">
        <w:r w:rsidDel="001C104F">
          <w:delText>TODO:Change Description</w:delText>
        </w:r>
      </w:del>
    </w:p>
    <w:p w:rsidR="00F91E6C" w:rsidRDefault="00202CF2" w:rsidP="00F91E6C">
      <w:pPr>
        <w:spacing w:before="0" w:after="0"/>
      </w:pPr>
      <w:r w:rsidRPr="000037BF">
        <w:t>&lt;aep:</w:t>
      </w:r>
      <w:r>
        <w:t>GetActivityHistoryResponse&gt;</w:t>
      </w:r>
    </w:p>
    <w:p w:rsidR="00F91E6C" w:rsidRDefault="00202CF2" w:rsidP="00F91E6C">
      <w:pPr>
        <w:spacing w:before="0" w:after="0"/>
      </w:pPr>
      <w:r>
        <w:tab/>
        <w:t>&lt;</w:t>
      </w:r>
      <w:del w:id="531" w:author="m.memon" w:date="2012-10-30T12:00:00Z">
        <w:r w:rsidDel="006D2D37">
          <w:delText>aep</w:delText>
        </w:r>
      </w:del>
      <w:ins w:id="532" w:author="m.memon" w:date="2012-10-30T12:00:00Z">
        <w:r>
          <w:t>aid</w:t>
        </w:r>
      </w:ins>
      <w:r>
        <w:t>:ActivityHistory</w:t>
      </w:r>
      <w:del w:id="533" w:author="m.memon" w:date="2012-10-30T12:00:00Z">
        <w:r w:rsidDel="006D2D37">
          <w:delText>Event</w:delText>
        </w:r>
      </w:del>
      <w:r>
        <w:t>&gt;</w:t>
      </w:r>
    </w:p>
    <w:p w:rsidR="00F91E6C" w:rsidRDefault="00202CF2" w:rsidP="00F91E6C">
      <w:pPr>
        <w:spacing w:before="0" w:after="0"/>
        <w:rPr>
          <w:ins w:id="534" w:author="m.memon" w:date="2012-10-30T12:03:00Z"/>
        </w:rPr>
      </w:pPr>
      <w:r>
        <w:tab/>
        <w:t>&lt;</w:t>
      </w:r>
      <w:del w:id="535" w:author="m.memon" w:date="2012-10-30T12:01:00Z">
        <w:r w:rsidDel="006D2D37">
          <w:delText>aep</w:delText>
        </w:r>
      </w:del>
      <w:ins w:id="536" w:author="m.memon" w:date="2012-10-30T12:01:00Z">
        <w:r>
          <w:t>aid</w:t>
        </w:r>
      </w:ins>
      <w:r>
        <w:t>:</w:t>
      </w:r>
      <w:del w:id="537" w:author="m.memon" w:date="2012-10-30T12:01:00Z">
        <w:r w:rsidDel="006D2D37">
          <w:delText>EventLevel</w:delText>
        </w:r>
      </w:del>
      <w:ins w:id="538" w:author="m.memon" w:date="2012-10-30T12:01:00Z">
        <w:r>
          <w:t>ActivityHistoryEntry</w:t>
        </w:r>
      </w:ins>
      <w:ins w:id="539" w:author="m.memon" w:date="2012-10-30T12:04:00Z">
        <w:r>
          <w:t xml:space="preserve"> timestamp=”xsd:datetime”</w:t>
        </w:r>
      </w:ins>
      <w:r>
        <w:t>&gt;</w:t>
      </w:r>
    </w:p>
    <w:p w:rsidR="00F91E6C" w:rsidRDefault="00202CF2" w:rsidP="00F91E6C">
      <w:pPr>
        <w:spacing w:before="0" w:after="0"/>
        <w:rPr>
          <w:ins w:id="540" w:author="m.memon" w:date="2012-10-30T12:07:00Z"/>
        </w:rPr>
      </w:pPr>
      <w:ins w:id="541" w:author="m.memon" w:date="2012-10-30T12:07:00Z">
        <w:r>
          <w:t>&lt;bes:ActivityStatus&gt;..&lt;bes:ActivityStatus&gt;</w:t>
        </w:r>
      </w:ins>
    </w:p>
    <w:p w:rsidR="00F91E6C" w:rsidRDefault="00202CF2" w:rsidP="00F91E6C">
      <w:pPr>
        <w:spacing w:before="0" w:after="0"/>
        <w:rPr>
          <w:ins w:id="542" w:author="m.memon" w:date="2012-10-30T12:08:00Z"/>
        </w:rPr>
      </w:pPr>
      <w:ins w:id="543" w:author="m.memon" w:date="2012-10-30T12:08:00Z">
        <w:r>
          <w:t>&lt;aid:Events&gt;</w:t>
        </w:r>
      </w:ins>
      <w:ins w:id="544" w:author="m.memon" w:date="2012-10-30T12:09:00Z">
        <w:r>
          <w:t>?</w:t>
        </w:r>
      </w:ins>
    </w:p>
    <w:p w:rsidR="00F91E6C" w:rsidRDefault="00202CF2" w:rsidP="00F91E6C">
      <w:pPr>
        <w:spacing w:before="0" w:after="0"/>
        <w:rPr>
          <w:ins w:id="545" w:author="m.memon" w:date="2012-10-30T12:09:00Z"/>
        </w:rPr>
      </w:pPr>
      <w:ins w:id="546" w:author="m.memon" w:date="2012-10-30T12:08:00Z">
        <w:r>
          <w:t>&lt;aid:Even</w:t>
        </w:r>
      </w:ins>
      <w:ins w:id="547" w:author="m.memon" w:date="2012-10-30T12:09:00Z">
        <w:r>
          <w:t>t</w:t>
        </w:r>
      </w:ins>
      <w:ins w:id="548" w:author="m.memon" w:date="2012-10-30T12:10:00Z">
        <w:r>
          <w:t xml:space="preserve"> timestamp=”xsd:datetime”</w:t>
        </w:r>
      </w:ins>
      <w:ins w:id="549" w:author="m.memon" w:date="2012-10-30T12:09:00Z">
        <w:r>
          <w:t>&gt;..&lt;/aid:Event&gt;+</w:t>
        </w:r>
      </w:ins>
    </w:p>
    <w:p w:rsidR="00F91E6C" w:rsidRDefault="00202CF2" w:rsidP="00F91E6C">
      <w:pPr>
        <w:spacing w:before="0" w:after="0"/>
        <w:rPr>
          <w:ins w:id="550" w:author="m.memon" w:date="2012-10-30T12:03:00Z"/>
        </w:rPr>
      </w:pPr>
      <w:ins w:id="551" w:author="m.memon" w:date="2012-10-30T12:09:00Z">
        <w:r>
          <w:t>&lt;/aid:Events&gt;</w:t>
        </w:r>
      </w:ins>
    </w:p>
    <w:p w:rsidR="00E86DC7" w:rsidRDefault="00202CF2">
      <w:pPr>
        <w:spacing w:before="0" w:after="0"/>
        <w:ind w:firstLine="720"/>
        <w:pPrChange w:id="552" w:author="m.memon" w:date="2012-10-30T12:03:00Z">
          <w:pPr>
            <w:spacing w:before="0" w:after="0"/>
          </w:pPr>
        </w:pPrChange>
      </w:pPr>
      <w:del w:id="553" w:author="m.memon" w:date="2012-10-30T12:03:00Z">
        <w:r w:rsidDel="006D2D37">
          <w:delText xml:space="preserve">/xsd:integer </w:delText>
        </w:r>
      </w:del>
      <w:r>
        <w:t>&lt;/</w:t>
      </w:r>
      <w:del w:id="554" w:author="m.memon" w:date="2012-10-30T12:03:00Z">
        <w:r w:rsidDel="006D2D37">
          <w:delText>aep</w:delText>
        </w:r>
      </w:del>
      <w:ins w:id="555" w:author="m.memon" w:date="2012-10-30T12:03:00Z">
        <w:r>
          <w:t>aid</w:t>
        </w:r>
      </w:ins>
      <w:r>
        <w:t>:</w:t>
      </w:r>
      <w:ins w:id="556" w:author="m.memon" w:date="2012-10-30T12:01:00Z">
        <w:r>
          <w:t>ActivityHistoryEntry</w:t>
        </w:r>
      </w:ins>
      <w:del w:id="557" w:author="m.memon" w:date="2012-10-30T12:01:00Z">
        <w:r w:rsidDel="006D2D37">
          <w:delText>EventLevel</w:delText>
        </w:r>
      </w:del>
      <w:r>
        <w:t>&gt;</w:t>
      </w:r>
    </w:p>
    <w:p w:rsidR="00F91E6C" w:rsidDel="006D2D37" w:rsidRDefault="00202CF2" w:rsidP="00F91E6C">
      <w:pPr>
        <w:spacing w:before="0" w:after="0"/>
        <w:rPr>
          <w:del w:id="558" w:author="m.memon" w:date="2012-10-30T12:03:00Z"/>
        </w:rPr>
      </w:pPr>
      <w:del w:id="559" w:author="m.memon" w:date="2012-10-30T12:03:00Z">
        <w:r w:rsidDel="006D2D37">
          <w:tab/>
        </w:r>
        <w:r w:rsidDel="006D2D37">
          <w:tab/>
          <w:delText>&lt;aep:HistoryEvent&gt; … &lt;/aep:HistoryEvent&gt;</w:delText>
        </w:r>
      </w:del>
    </w:p>
    <w:p w:rsidR="00F91E6C" w:rsidRDefault="00202CF2" w:rsidP="00F91E6C">
      <w:pPr>
        <w:spacing w:before="0" w:after="0"/>
      </w:pPr>
      <w:r>
        <w:tab/>
        <w:t>&lt;</w:t>
      </w:r>
      <w:del w:id="560" w:author="m.memon" w:date="2012-10-30T12:00:00Z">
        <w:r w:rsidDel="006D2D37">
          <w:delText>aep</w:delText>
        </w:r>
      </w:del>
      <w:ins w:id="561" w:author="m.memon" w:date="2012-10-30T12:00:00Z">
        <w:r>
          <w:t>aid</w:t>
        </w:r>
      </w:ins>
      <w:r>
        <w:t>:ActivityHistory</w:t>
      </w:r>
      <w:del w:id="562" w:author="m.memon" w:date="2012-10-30T12:00:00Z">
        <w:r w:rsidDel="006D2D37">
          <w:delText>Event</w:delText>
        </w:r>
      </w:del>
      <w:r>
        <w:t>&gt;</w:t>
      </w:r>
      <w:del w:id="563" w:author="m.memon" w:date="2012-10-30T12:00:00Z">
        <w:r w:rsidDel="006D2D37">
          <w:delText>*</w:delText>
        </w:r>
      </w:del>
      <w:r>
        <w:tab/>
      </w:r>
    </w:p>
    <w:p w:rsidR="00F91E6C" w:rsidRDefault="00202CF2" w:rsidP="00F91E6C">
      <w:pPr>
        <w:spacing w:before="0" w:after="0"/>
      </w:pPr>
      <w:r>
        <w:t>&lt;aep:GetActivityHistoryResponse&gt;</w:t>
      </w:r>
    </w:p>
    <w:p w:rsidR="00F91E6C" w:rsidRDefault="00F91E6C" w:rsidP="00F91E6C">
      <w:pPr>
        <w:spacing w:before="0" w:after="0"/>
        <w:rPr>
          <w:ins w:id="564" w:author="m.memon" w:date="2013-01-28T17:37:00Z"/>
        </w:rPr>
      </w:pPr>
    </w:p>
    <w:p w:rsidR="00F91E6C" w:rsidRDefault="00202CF2" w:rsidP="00F91E6C">
      <w:pPr>
        <w:spacing w:before="0" w:after="0"/>
      </w:pPr>
      <w:ins w:id="565" w:author="m.memon" w:date="2013-01-28T17:39:00Z">
        <w:r>
          <w:t xml:space="preserve">While invoking this method if </w:t>
        </w:r>
      </w:ins>
      <w:ins w:id="566" w:author="m.memon" w:date="2013-01-28T17:37:00Z">
        <w:r>
          <w:t xml:space="preserve">client </w:t>
        </w:r>
      </w:ins>
      <w:ins w:id="567" w:author="m.memon" w:date="2013-01-28T17:39:00Z">
        <w:r>
          <w:t xml:space="preserve">requests for history events </w:t>
        </w:r>
      </w:ins>
      <w:ins w:id="568" w:author="m.memon" w:date="2013-01-28T17:42:00Z">
        <w:r>
          <w:t>associated with a</w:t>
        </w:r>
      </w:ins>
      <w:ins w:id="569" w:author="m.memon" w:date="2013-01-28T17:39:00Z">
        <w:r>
          <w:t xml:space="preserve">non-existent </w:t>
        </w:r>
      </w:ins>
      <w:ins w:id="570" w:author="m.memon" w:date="2013-01-28T17:37:00Z">
        <w:r>
          <w:t>a</w:t>
        </w:r>
        <w:r>
          <w:t>c</w:t>
        </w:r>
        <w:r>
          <w:t>tivity stat</w:t>
        </w:r>
      </w:ins>
      <w:ins w:id="571" w:author="m.memon" w:date="2013-01-28T17:47:00Z">
        <w:r>
          <w:t>us</w:t>
        </w:r>
      </w:ins>
      <w:ins w:id="572" w:author="m.memon" w:date="2013-01-28T17:39:00Z">
        <w:r>
          <w:t>then the server MUST reply with soap 1.</w:t>
        </w:r>
      </w:ins>
      <w:ins w:id="573" w:author="m.memon" w:date="2013-01-28T17:40:00Z">
        <w:r>
          <w:t>1 fault element</w:t>
        </w:r>
      </w:ins>
      <w:ins w:id="574" w:author="m.memon" w:date="2013-01-28T17:41:00Z">
        <w:r>
          <w:t xml:space="preserve"> stating reason as UnknownA</w:t>
        </w:r>
        <w:r>
          <w:t>c</w:t>
        </w:r>
        <w:r>
          <w:t>tivityStatusFault</w:t>
        </w:r>
      </w:ins>
      <w:ins w:id="575" w:author="m.memon" w:date="2013-01-28T17:43:00Z">
        <w:r>
          <w:t xml:space="preserve"> respective to the activity status information being returned</w:t>
        </w:r>
      </w:ins>
      <w:ins w:id="576" w:author="m.memon" w:date="2013-01-28T17:41:00Z">
        <w:r>
          <w:t>.</w:t>
        </w:r>
      </w:ins>
    </w:p>
    <w:p w:rsidR="00E86DC7" w:rsidRDefault="00E86DC7">
      <w:pPr>
        <w:pStyle w:val="Heading4"/>
        <w:rPr>
          <w:del w:id="577" w:author="m.memon" w:date="2013-01-28T17:34:00Z"/>
        </w:rPr>
        <w:pPrChange w:id="578" w:author="ag8t" w:date="2014-01-16T12:33:00Z">
          <w:pPr/>
        </w:pPrChange>
      </w:pPr>
    </w:p>
    <w:p w:rsidR="00E86DC7" w:rsidRDefault="00202CF2">
      <w:pPr>
        <w:pStyle w:val="Heading4"/>
      </w:pPr>
      <w:r>
        <w:t>Fault(s)</w:t>
      </w:r>
    </w:p>
    <w:p w:rsidR="00F91E6C" w:rsidRPr="00B6173E" w:rsidRDefault="00202CF2" w:rsidP="00F91E6C">
      <w:pPr>
        <w:numPr>
          <w:ilvl w:val="0"/>
          <w:numId w:val="48"/>
        </w:numPr>
      </w:pPr>
      <w:r>
        <w:rPr>
          <w:b/>
        </w:rPr>
        <w:t xml:space="preserve">UnknownQueryFault: </w:t>
      </w:r>
      <w:r w:rsidRPr="00B6173E">
        <w:t>The query could not be interpreted, or failed to execute for some reason.</w:t>
      </w:r>
    </w:p>
    <w:p w:rsidR="00F91E6C" w:rsidRDefault="00202CF2" w:rsidP="00F91E6C">
      <w:pPr>
        <w:numPr>
          <w:ilvl w:val="0"/>
          <w:numId w:val="48"/>
        </w:numPr>
      </w:pPr>
      <w:r w:rsidRPr="00167EE0">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Pr="00EF2549" w:rsidRDefault="00A02EC4" w:rsidP="00F91E6C">
      <w:pPr>
        <w:pStyle w:val="Heading3"/>
        <w:rPr>
          <w:highlight w:val="yellow"/>
          <w:rPrChange w:id="579" w:author="ag8t" w:date="2014-01-16T12:44:00Z">
            <w:rPr/>
          </w:rPrChange>
        </w:rPr>
      </w:pPr>
      <w:bookmarkStart w:id="580" w:name="_Toc377634714"/>
      <w:r w:rsidRPr="00A02EC4">
        <w:rPr>
          <w:highlight w:val="yellow"/>
          <w:rPrChange w:id="581" w:author="ag8t" w:date="2014-01-16T12:44:00Z">
            <w:rPr>
              <w:i/>
              <w:sz w:val="20"/>
              <w:szCs w:val="22"/>
            </w:rPr>
          </w:rPrChange>
        </w:rPr>
        <w:t>Purge</w:t>
      </w:r>
      <w:bookmarkEnd w:id="580"/>
    </w:p>
    <w:p w:rsidR="00F91E6C" w:rsidRPr="001C5CE0" w:rsidRDefault="00A02EC4" w:rsidP="00F91E6C">
      <w:r w:rsidRPr="00A02EC4">
        <w:rPr>
          <w:highlight w:val="yellow"/>
          <w:rPrChange w:id="582" w:author="ag8t" w:date="2014-01-16T12:44:00Z">
            <w:rPr>
              <w:b/>
              <w:i/>
              <w:szCs w:val="22"/>
            </w:rPr>
          </w:rPrChange>
        </w:rPr>
        <w:t>Removes all state information associated with the activity, working directories, status, etc. Su</w:t>
      </w:r>
      <w:r w:rsidRPr="00A02EC4">
        <w:rPr>
          <w:highlight w:val="yellow"/>
          <w:rPrChange w:id="583" w:author="ag8t" w:date="2014-01-16T12:44:00Z">
            <w:rPr>
              <w:b/>
              <w:i/>
              <w:szCs w:val="22"/>
            </w:rPr>
          </w:rPrChange>
        </w:rPr>
        <w:t>b</w:t>
      </w:r>
      <w:r w:rsidRPr="00A02EC4">
        <w:rPr>
          <w:highlight w:val="yellow"/>
          <w:rPrChange w:id="584" w:author="ag8t" w:date="2014-01-16T12:44:00Z">
            <w:rPr>
              <w:b/>
              <w:i/>
              <w:szCs w:val="22"/>
            </w:rPr>
          </w:rPrChange>
        </w:rPr>
        <w:t>sequent invocations on the EPR of the activity will fail, and the activity will no longer appear in lists of activities on the containing OGSA-BES resource.</w:t>
      </w:r>
    </w:p>
    <w:p w:rsidR="00F91E6C" w:rsidDel="00F240A2" w:rsidRDefault="00202CF2" w:rsidP="00F91E6C">
      <w:pPr>
        <w:rPr>
          <w:del w:id="585" w:author="m.memon" w:date="2013-01-28T17:46:00Z"/>
          <w:b/>
        </w:rPr>
      </w:pPr>
      <w:del w:id="586" w:author="m.memon" w:date="2013-01-28T17:46:00Z">
        <w:r w:rsidRPr="008F50FE" w:rsidDel="00F240A2">
          <w:rPr>
            <w:b/>
          </w:rPr>
          <w:delText xml:space="preserve">Topic: History event with a level of detail </w:delText>
        </w:r>
        <w:bookmarkStart w:id="587" w:name="_Toc360021026"/>
        <w:bookmarkStart w:id="588" w:name="_Toc377634715"/>
        <w:bookmarkEnd w:id="587"/>
        <w:bookmarkEnd w:id="588"/>
      </w:del>
    </w:p>
    <w:p w:rsidR="00F91E6C" w:rsidRPr="009162F4" w:rsidDel="00F240A2" w:rsidRDefault="00202CF2" w:rsidP="00F91E6C">
      <w:pPr>
        <w:rPr>
          <w:del w:id="589" w:author="m.memon" w:date="2013-01-28T17:46:00Z"/>
        </w:rPr>
      </w:pPr>
      <w:del w:id="590" w:author="m.memon" w:date="2013-01-28T17:46:00Z">
        <w:r w:rsidRPr="009162F4" w:rsidDel="00F240A2">
          <w:rPr>
            <w:highlight w:val="yellow"/>
          </w:rPr>
          <w:delText xml:space="preserve">These </w:delText>
        </w:r>
        <w:r w:rsidDel="00F240A2">
          <w:rPr>
            <w:highlight w:val="yellow"/>
          </w:rPr>
          <w:delText>will warrant further discussion. What do the topics mean? Are they hierarchical, such that subscribing to topic Level2 means you receive notification from Level1 and Level0 as well? Or should we require a subscription for each level the client wishes to receive? Should we specify exactly what events are possible, and at which level each event occurs</w:delText>
        </w:r>
        <w:r w:rsidRPr="009162F4" w:rsidDel="00F240A2">
          <w:rPr>
            <w:highlight w:val="yellow"/>
          </w:rPr>
          <w:delText>?</w:delText>
        </w:r>
        <w:bookmarkStart w:id="591" w:name="_Toc360021027"/>
        <w:bookmarkStart w:id="592" w:name="_Toc377634716"/>
        <w:bookmarkEnd w:id="591"/>
        <w:bookmarkEnd w:id="592"/>
      </w:del>
    </w:p>
    <w:p w:rsidR="00F91E6C" w:rsidDel="00F240A2" w:rsidRDefault="00202CF2" w:rsidP="00F91E6C">
      <w:pPr>
        <w:rPr>
          <w:del w:id="593" w:author="m.memon" w:date="2013-01-28T17:46:00Z"/>
        </w:rPr>
      </w:pPr>
      <w:commentRangeStart w:id="594"/>
      <w:del w:id="595" w:author="m.memon" w:date="2013-01-28T17:46:00Z">
        <w:r w:rsidDel="00F240A2">
          <w:delText>Multiple topics, one for each history level. Level 0 is most coarse. Another way to think of it is as different events. Notification contains the history event.</w:delText>
        </w:r>
        <w:commentRangeEnd w:id="594"/>
        <w:r w:rsidDel="00F240A2">
          <w:rPr>
            <w:rStyle w:val="CommentReference"/>
          </w:rPr>
          <w:commentReference w:id="594"/>
        </w:r>
        <w:bookmarkStart w:id="596" w:name="_Toc360021028"/>
        <w:bookmarkStart w:id="597" w:name="_Toc377634717"/>
        <w:bookmarkEnd w:id="596"/>
        <w:bookmarkEnd w:id="597"/>
      </w:del>
    </w:p>
    <w:p w:rsidR="00F91E6C" w:rsidDel="00F240A2" w:rsidRDefault="00F91E6C" w:rsidP="00F91E6C">
      <w:pPr>
        <w:rPr>
          <w:del w:id="598" w:author="m.memon" w:date="2013-01-28T17:46:00Z"/>
        </w:rPr>
      </w:pPr>
      <w:bookmarkStart w:id="599" w:name="_Toc360021029"/>
      <w:bookmarkStart w:id="600" w:name="_Toc377634718"/>
      <w:bookmarkEnd w:id="599"/>
      <w:bookmarkEnd w:id="600"/>
    </w:p>
    <w:p w:rsidR="00F91E6C" w:rsidDel="00F240A2" w:rsidRDefault="00202CF2" w:rsidP="00F91E6C">
      <w:pPr>
        <w:rPr>
          <w:del w:id="601" w:author="m.memon" w:date="2013-01-28T17:46:00Z"/>
        </w:rPr>
      </w:pPr>
      <w:del w:id="602" w:author="m.memon" w:date="2013-01-28T17:46:00Z">
        <w:r w:rsidDel="00F240A2">
          <w:delText>Topic:</w:delText>
        </w:r>
        <w:bookmarkStart w:id="603" w:name="_Toc360021030"/>
        <w:bookmarkStart w:id="604" w:name="_Toc377634719"/>
        <w:bookmarkEnd w:id="603"/>
        <w:bookmarkEnd w:id="604"/>
      </w:del>
    </w:p>
    <w:p w:rsidR="00F91E6C" w:rsidDel="00F240A2" w:rsidRDefault="00202CF2" w:rsidP="00F91E6C">
      <w:pPr>
        <w:rPr>
          <w:del w:id="605" w:author="m.memon" w:date="2013-01-28T17:46:00Z"/>
        </w:rPr>
      </w:pPr>
      <w:commentRangeStart w:id="606"/>
      <w:del w:id="607" w:author="m.memon" w:date="2013-01-28T17:46:00Z">
        <w:r w:rsidDel="00F240A2">
          <w:delText>/aep:ActivityHistoryEvent</w:delText>
        </w:r>
        <w:commentRangeEnd w:id="606"/>
        <w:r w:rsidDel="00F240A2">
          <w:rPr>
            <w:rStyle w:val="CommentReference"/>
          </w:rPr>
          <w:commentReference w:id="606"/>
        </w:r>
        <w:bookmarkStart w:id="608" w:name="_Toc360021031"/>
        <w:bookmarkStart w:id="609" w:name="_Toc377634720"/>
        <w:bookmarkEnd w:id="608"/>
        <w:bookmarkEnd w:id="609"/>
      </w:del>
    </w:p>
    <w:p w:rsidR="00F91E6C" w:rsidDel="00F240A2" w:rsidRDefault="00202CF2" w:rsidP="00F91E6C">
      <w:pPr>
        <w:rPr>
          <w:del w:id="610" w:author="m.memon" w:date="2013-01-28T17:46:00Z"/>
        </w:rPr>
      </w:pPr>
      <w:del w:id="611" w:author="m.memon" w:date="2013-01-28T17:46:00Z">
        <w:r w:rsidDel="00F240A2">
          <w:delText>/aep:ActivityHistoryEvent/EventLevel0</w:delText>
        </w:r>
        <w:bookmarkStart w:id="612" w:name="_Toc360021032"/>
        <w:bookmarkStart w:id="613" w:name="_Toc377634721"/>
        <w:bookmarkEnd w:id="612"/>
        <w:bookmarkEnd w:id="613"/>
      </w:del>
    </w:p>
    <w:p w:rsidR="00F91E6C" w:rsidDel="00F240A2" w:rsidRDefault="00202CF2" w:rsidP="00F91E6C">
      <w:pPr>
        <w:rPr>
          <w:del w:id="614" w:author="m.memon" w:date="2013-01-28T17:46:00Z"/>
        </w:rPr>
      </w:pPr>
      <w:del w:id="615" w:author="m.memon" w:date="2013-01-28T17:46:00Z">
        <w:r w:rsidDel="00F240A2">
          <w:delText>/aep:ActivityHistoryEvent/EventLevel1</w:delText>
        </w:r>
        <w:bookmarkStart w:id="616" w:name="_Toc360021033"/>
        <w:bookmarkStart w:id="617" w:name="_Toc377634722"/>
        <w:bookmarkEnd w:id="616"/>
        <w:bookmarkEnd w:id="617"/>
      </w:del>
    </w:p>
    <w:p w:rsidR="00F91E6C" w:rsidDel="00F240A2" w:rsidRDefault="00202CF2" w:rsidP="00F91E6C">
      <w:pPr>
        <w:rPr>
          <w:del w:id="618" w:author="m.memon" w:date="2013-01-28T17:46:00Z"/>
        </w:rPr>
      </w:pPr>
      <w:del w:id="619" w:author="m.memon" w:date="2013-01-28T17:46:00Z">
        <w:r w:rsidDel="00F240A2">
          <w:delText>/aep:ActivityHistoryEvent/EventLevel2</w:delText>
        </w:r>
        <w:bookmarkStart w:id="620" w:name="_Toc360021034"/>
        <w:bookmarkStart w:id="621" w:name="_Toc377634723"/>
        <w:bookmarkEnd w:id="620"/>
        <w:bookmarkEnd w:id="621"/>
      </w:del>
    </w:p>
    <w:p w:rsidR="00F91E6C" w:rsidDel="00F240A2" w:rsidRDefault="00202CF2" w:rsidP="00F91E6C">
      <w:pPr>
        <w:rPr>
          <w:del w:id="622" w:author="m.memon" w:date="2013-01-28T17:46:00Z"/>
        </w:rPr>
      </w:pPr>
      <w:del w:id="623" w:author="m.memon" w:date="2013-01-28T17:46:00Z">
        <w:r w:rsidDel="00F240A2">
          <w:delText>/aep:ActivityHistoryEvent/EventLevel3</w:delText>
        </w:r>
        <w:bookmarkStart w:id="624" w:name="_Toc360021035"/>
        <w:bookmarkStart w:id="625" w:name="_Toc377634724"/>
        <w:bookmarkEnd w:id="624"/>
        <w:bookmarkEnd w:id="625"/>
      </w:del>
    </w:p>
    <w:p w:rsidR="00F91E6C" w:rsidDel="00F240A2" w:rsidRDefault="00202CF2" w:rsidP="00F91E6C">
      <w:pPr>
        <w:rPr>
          <w:del w:id="626" w:author="m.memon" w:date="2013-01-28T17:46:00Z"/>
        </w:rPr>
      </w:pPr>
      <w:del w:id="627" w:author="m.memon" w:date="2013-01-28T17:46:00Z">
        <w:r w:rsidDel="00F240A2">
          <w:delText>/aep:ActivityHistoryEvent/EventLevel4Returns:</w:delText>
        </w:r>
        <w:bookmarkStart w:id="628" w:name="_Toc360021036"/>
        <w:bookmarkStart w:id="629" w:name="_Toc377634725"/>
        <w:bookmarkEnd w:id="628"/>
        <w:bookmarkEnd w:id="629"/>
      </w:del>
    </w:p>
    <w:p w:rsidR="00F91E6C" w:rsidDel="00F240A2" w:rsidRDefault="00202CF2" w:rsidP="00F91E6C">
      <w:pPr>
        <w:spacing w:before="0" w:after="0"/>
        <w:rPr>
          <w:del w:id="630" w:author="m.memon" w:date="2013-01-28T17:46:00Z"/>
        </w:rPr>
      </w:pPr>
      <w:del w:id="631" w:author="m.memon" w:date="2013-01-28T17:46:00Z">
        <w:r w:rsidDel="00F240A2">
          <w:delText>&lt;aep:BESActivityHistoryEventContents&gt;</w:delText>
        </w:r>
        <w:bookmarkStart w:id="632" w:name="_Toc360021037"/>
        <w:bookmarkStart w:id="633" w:name="_Toc377634726"/>
        <w:bookmarkEnd w:id="632"/>
        <w:bookmarkEnd w:id="633"/>
      </w:del>
    </w:p>
    <w:p w:rsidR="00F91E6C" w:rsidDel="00F240A2" w:rsidRDefault="00202CF2" w:rsidP="00F91E6C">
      <w:pPr>
        <w:spacing w:before="0" w:after="0"/>
        <w:rPr>
          <w:del w:id="634" w:author="m.memon" w:date="2013-01-28T17:46:00Z"/>
        </w:rPr>
      </w:pPr>
      <w:del w:id="635" w:author="m.memon" w:date="2013-01-28T17:46:00Z">
        <w:r w:rsidDel="00F240A2">
          <w:tab/>
          <w:delText>&lt;aep:EndpointReference&gt;</w:delText>
        </w:r>
        <w:bookmarkStart w:id="636" w:name="_Toc360021038"/>
        <w:bookmarkStart w:id="637" w:name="_Toc377634727"/>
        <w:bookmarkEnd w:id="636"/>
        <w:bookmarkEnd w:id="637"/>
      </w:del>
    </w:p>
    <w:p w:rsidR="00F91E6C" w:rsidDel="00F240A2" w:rsidRDefault="00202CF2" w:rsidP="00F91E6C">
      <w:pPr>
        <w:spacing w:before="0" w:after="0"/>
        <w:rPr>
          <w:del w:id="638" w:author="m.memon" w:date="2013-01-28T17:46:00Z"/>
        </w:rPr>
      </w:pPr>
      <w:del w:id="639" w:author="m.memon" w:date="2013-01-28T17:46:00Z">
        <w:r w:rsidDel="00F240A2">
          <w:tab/>
        </w:r>
        <w:r w:rsidDel="00F240A2">
          <w:tab/>
          <w:delText>/wsa:EndpointReferenceType</w:delText>
        </w:r>
        <w:bookmarkStart w:id="640" w:name="_Toc360021039"/>
        <w:bookmarkStart w:id="641" w:name="_Toc377634728"/>
        <w:bookmarkEnd w:id="640"/>
        <w:bookmarkEnd w:id="641"/>
      </w:del>
    </w:p>
    <w:p w:rsidR="00F91E6C" w:rsidDel="00F240A2" w:rsidRDefault="00202CF2" w:rsidP="00F91E6C">
      <w:pPr>
        <w:spacing w:before="0" w:after="0"/>
        <w:rPr>
          <w:del w:id="642" w:author="m.memon" w:date="2013-01-28T17:46:00Z"/>
        </w:rPr>
      </w:pPr>
      <w:del w:id="643" w:author="m.memon" w:date="2013-01-28T17:46:00Z">
        <w:r w:rsidDel="00F240A2">
          <w:tab/>
          <w:delText>&lt;aep:EndpointReference&gt;</w:delText>
        </w:r>
        <w:bookmarkStart w:id="644" w:name="_Toc360021040"/>
        <w:bookmarkStart w:id="645" w:name="_Toc377634729"/>
        <w:bookmarkEnd w:id="644"/>
        <w:bookmarkEnd w:id="645"/>
      </w:del>
    </w:p>
    <w:p w:rsidR="00F91E6C" w:rsidDel="00F240A2" w:rsidRDefault="00202CF2" w:rsidP="00F91E6C">
      <w:pPr>
        <w:spacing w:before="0" w:after="0"/>
        <w:rPr>
          <w:del w:id="646" w:author="m.memon" w:date="2013-01-28T17:46:00Z"/>
        </w:rPr>
      </w:pPr>
      <w:del w:id="647" w:author="m.memon" w:date="2013-01-28T17:46:00Z">
        <w:r w:rsidDel="00F240A2">
          <w:tab/>
          <w:delText>&lt;aep:HistoryEvent&gt;</w:delText>
        </w:r>
        <w:bookmarkStart w:id="648" w:name="_Toc360021041"/>
        <w:bookmarkStart w:id="649" w:name="_Toc377634730"/>
        <w:bookmarkEnd w:id="648"/>
        <w:bookmarkEnd w:id="649"/>
      </w:del>
    </w:p>
    <w:p w:rsidR="00F91E6C" w:rsidDel="00F240A2" w:rsidRDefault="00202CF2" w:rsidP="00F91E6C">
      <w:pPr>
        <w:spacing w:before="0" w:after="0"/>
        <w:rPr>
          <w:del w:id="650" w:author="m.memon" w:date="2013-01-28T17:46:00Z"/>
        </w:rPr>
      </w:pPr>
      <w:del w:id="651" w:author="m.memon" w:date="2013-01-28T17:46:00Z">
        <w:r w:rsidDel="00F240A2">
          <w:tab/>
        </w:r>
        <w:r w:rsidDel="00F240A2">
          <w:tab/>
          <w:delText>/xsd:string</w:delText>
        </w:r>
        <w:bookmarkStart w:id="652" w:name="_Toc360021042"/>
        <w:bookmarkStart w:id="653" w:name="_Toc377634731"/>
        <w:bookmarkEnd w:id="652"/>
        <w:bookmarkEnd w:id="653"/>
      </w:del>
    </w:p>
    <w:p w:rsidR="00F91E6C" w:rsidDel="00F240A2" w:rsidRDefault="00202CF2" w:rsidP="00F91E6C">
      <w:pPr>
        <w:spacing w:before="0" w:after="0"/>
        <w:rPr>
          <w:del w:id="654" w:author="m.memon" w:date="2013-01-28T17:46:00Z"/>
        </w:rPr>
      </w:pPr>
      <w:del w:id="655" w:author="m.memon" w:date="2013-01-28T17:46:00Z">
        <w:r w:rsidDel="00F240A2">
          <w:tab/>
          <w:delText>&lt;/aep:HistoryEvent&gt;</w:delText>
        </w:r>
        <w:bookmarkStart w:id="656" w:name="_Toc360021043"/>
        <w:bookmarkStart w:id="657" w:name="_Toc377634732"/>
        <w:bookmarkEnd w:id="656"/>
        <w:bookmarkEnd w:id="657"/>
      </w:del>
    </w:p>
    <w:p w:rsidR="00F91E6C" w:rsidDel="00F240A2" w:rsidRDefault="00202CF2" w:rsidP="00F91E6C">
      <w:pPr>
        <w:spacing w:before="0" w:after="0"/>
        <w:rPr>
          <w:del w:id="658" w:author="m.memon" w:date="2013-01-28T17:46:00Z"/>
        </w:rPr>
      </w:pPr>
      <w:del w:id="659" w:author="m.memon" w:date="2013-01-28T17:46:00Z">
        <w:r w:rsidDel="00F240A2">
          <w:tab/>
          <w:delText>&lt;aep:EventLevel&gt;</w:delText>
        </w:r>
        <w:bookmarkStart w:id="660" w:name="_Toc360021044"/>
        <w:bookmarkStart w:id="661" w:name="_Toc377634733"/>
        <w:bookmarkEnd w:id="660"/>
        <w:bookmarkEnd w:id="661"/>
      </w:del>
    </w:p>
    <w:p w:rsidR="00F91E6C" w:rsidDel="00F240A2" w:rsidRDefault="00202CF2" w:rsidP="00F91E6C">
      <w:pPr>
        <w:spacing w:before="0" w:after="0"/>
        <w:rPr>
          <w:del w:id="662" w:author="m.memon" w:date="2013-01-28T17:46:00Z"/>
        </w:rPr>
      </w:pPr>
      <w:del w:id="663" w:author="m.memon" w:date="2013-01-28T17:46:00Z">
        <w:r w:rsidDel="00F240A2">
          <w:tab/>
        </w:r>
        <w:r w:rsidDel="00F240A2">
          <w:tab/>
          <w:delText>/xsd:integer</w:delText>
        </w:r>
        <w:bookmarkStart w:id="664" w:name="_Toc360021045"/>
        <w:bookmarkStart w:id="665" w:name="_Toc377634734"/>
        <w:bookmarkEnd w:id="664"/>
        <w:bookmarkEnd w:id="665"/>
      </w:del>
    </w:p>
    <w:p w:rsidR="00F91E6C" w:rsidDel="00F240A2" w:rsidRDefault="00202CF2" w:rsidP="00F91E6C">
      <w:pPr>
        <w:spacing w:before="0" w:after="0"/>
        <w:rPr>
          <w:del w:id="666" w:author="m.memon" w:date="2013-01-28T17:46:00Z"/>
        </w:rPr>
      </w:pPr>
      <w:del w:id="667" w:author="m.memon" w:date="2013-01-28T17:46:00Z">
        <w:r w:rsidDel="00F240A2">
          <w:tab/>
          <w:delText>&lt;/aep:EventLevel&gt;</w:delText>
        </w:r>
        <w:bookmarkStart w:id="668" w:name="_Toc360021046"/>
        <w:bookmarkStart w:id="669" w:name="_Toc377634735"/>
        <w:bookmarkEnd w:id="668"/>
        <w:bookmarkEnd w:id="669"/>
      </w:del>
    </w:p>
    <w:p w:rsidR="00F91E6C" w:rsidDel="00F240A2" w:rsidRDefault="00202CF2" w:rsidP="00F91E6C">
      <w:pPr>
        <w:spacing w:before="0" w:after="0"/>
        <w:rPr>
          <w:del w:id="670" w:author="m.memon" w:date="2013-01-28T17:46:00Z"/>
        </w:rPr>
      </w:pPr>
      <w:del w:id="671" w:author="m.memon" w:date="2013-01-28T17:46:00Z">
        <w:r w:rsidDel="00F240A2">
          <w:delText>&lt;/aep:BESActivityHistoryEventContents&gt;</w:delText>
        </w:r>
        <w:bookmarkStart w:id="672" w:name="_Toc360021047"/>
        <w:bookmarkStart w:id="673" w:name="_Toc377634736"/>
        <w:bookmarkEnd w:id="672"/>
        <w:bookmarkEnd w:id="673"/>
      </w:del>
    </w:p>
    <w:p w:rsidR="00F91E6C" w:rsidDel="00891EF9" w:rsidRDefault="00F91E6C" w:rsidP="00F91E6C">
      <w:pPr>
        <w:rPr>
          <w:del w:id="674" w:author="m.memon" w:date="2013-03-08T16:37:00Z"/>
        </w:rPr>
      </w:pPr>
      <w:bookmarkStart w:id="675" w:name="_Toc360021048"/>
      <w:bookmarkStart w:id="676" w:name="_Toc377634737"/>
      <w:bookmarkEnd w:id="675"/>
      <w:bookmarkEnd w:id="676"/>
    </w:p>
    <w:p w:rsidR="00F91E6C" w:rsidRDefault="00202CF2">
      <w:pPr>
        <w:pStyle w:val="Heading1"/>
      </w:pPr>
      <w:bookmarkStart w:id="677" w:name="_Toc377634738"/>
      <w:r w:rsidRPr="00D3579D">
        <w:t>Security Considerations</w:t>
      </w:r>
      <w:bookmarkEnd w:id="677"/>
    </w:p>
    <w:p w:rsidR="00F91E6C" w:rsidRDefault="00202CF2" w:rsidP="00F91E6C">
      <w:pPr>
        <w:rPr>
          <w:ins w:id="678" w:author="ag8t" w:date="2014-01-16T12:47:00Z"/>
        </w:rPr>
      </w:pPr>
      <w:r>
        <w:t>Access control is out of scope.</w:t>
      </w:r>
    </w:p>
    <w:p w:rsidR="00EF2549" w:rsidRPr="00C85B50" w:rsidRDefault="00EF2549" w:rsidP="00F91E6C">
      <w:ins w:id="679" w:author="ag8t" w:date="2014-01-16T12:48:00Z">
        <w:r>
          <w:t>It is presumed that all communication is conveyed over a secure channel such as TLS</w:t>
        </w:r>
        <w:r w:rsidR="00B07C62">
          <w:t xml:space="preserve"> or https. Implementations are encouraged to monitor for </w:t>
        </w:r>
      </w:ins>
      <w:ins w:id="680" w:author="ag8t" w:date="2014-01-16T12:49:00Z">
        <w:r w:rsidR="00B07C62">
          <w:t>security</w:t>
        </w:r>
      </w:ins>
      <w:ins w:id="681" w:author="ag8t" w:date="2014-01-16T12:48:00Z">
        <w:r w:rsidR="00B07C62">
          <w:t xml:space="preserve"> </w:t>
        </w:r>
      </w:ins>
      <w:ins w:id="682" w:author="ag8t" w:date="2014-01-16T12:49:00Z">
        <w:r w:rsidR="00B07C62">
          <w:t>fault patterns.</w:t>
        </w:r>
      </w:ins>
    </w:p>
    <w:p w:rsidR="00F91E6C" w:rsidRPr="00D3579D" w:rsidRDefault="00202CF2" w:rsidP="00F91E6C">
      <w:pPr>
        <w:pStyle w:val="Heading1"/>
        <w:rPr>
          <w:lang w:eastAsia="ja-JP"/>
        </w:rPr>
      </w:pPr>
      <w:bookmarkStart w:id="683" w:name="_Toc153780700"/>
      <w:bookmarkStart w:id="684" w:name="_Toc377634739"/>
      <w:bookmarkEnd w:id="683"/>
      <w:r w:rsidRPr="00D3579D">
        <w:lastRenderedPageBreak/>
        <w:t>Author Information</w:t>
      </w:r>
      <w:bookmarkStart w:id="685" w:name="_Toc37261200"/>
      <w:bookmarkStart w:id="686" w:name="_Ref531865174"/>
      <w:bookmarkStart w:id="687" w:name="_Ref531941499"/>
      <w:bookmarkStart w:id="688" w:name="_Toc534741385"/>
      <w:bookmarkStart w:id="689" w:name="_Toc26947333"/>
      <w:bookmarkStart w:id="690" w:name="_Toc27210660"/>
      <w:bookmarkEnd w:id="87"/>
      <w:bookmarkEnd w:id="88"/>
      <w:bookmarkEnd w:id="89"/>
      <w:bookmarkEnd w:id="90"/>
      <w:bookmarkEnd w:id="91"/>
      <w:bookmarkEnd w:id="92"/>
      <w:bookmarkEnd w:id="684"/>
    </w:p>
    <w:p w:rsidR="00F91E6C" w:rsidRDefault="00202CF2" w:rsidP="00F91E6C">
      <w:pPr>
        <w:spacing w:before="0" w:after="0"/>
      </w:pPr>
      <w:r>
        <w:t>Daniel Dougherty</w:t>
      </w:r>
    </w:p>
    <w:p w:rsidR="00F91E6C" w:rsidRDefault="00202CF2" w:rsidP="00F91E6C">
      <w:pPr>
        <w:spacing w:before="0"/>
      </w:pPr>
      <w:r>
        <w:t>University of Virginia</w:t>
      </w:r>
    </w:p>
    <w:p w:rsidR="00F91E6C" w:rsidRDefault="00202CF2" w:rsidP="00F91E6C">
      <w:r>
        <w:t>Andrew Grimshaw (editor)</w:t>
      </w:r>
      <w:r w:rsidRPr="00D3579D">
        <w:br/>
        <w:t>University of Virginia</w:t>
      </w:r>
    </w:p>
    <w:p w:rsidR="00F91E6C" w:rsidRPr="00BD0C5A" w:rsidRDefault="00202CF2" w:rsidP="00F91E6C">
      <w:pPr>
        <w:rPr>
          <w:ins w:id="691" w:author="m.memon" w:date="2012-10-09T18:50:00Z"/>
          <w:lang w:val="de-DE"/>
        </w:rPr>
      </w:pPr>
      <w:ins w:id="692" w:author="m.memon" w:date="2012-10-09T18:49:00Z">
        <w:r>
          <w:rPr>
            <w:lang w:val="de-DE"/>
          </w:rPr>
          <w:t>Shahbaz Memon</w:t>
        </w:r>
        <w:r>
          <w:rPr>
            <w:lang w:val="de-DE"/>
          </w:rPr>
          <w:br/>
        </w:r>
      </w:ins>
      <w:ins w:id="693" w:author="m.memon" w:date="2012-10-09T18:50:00Z">
        <w:r w:rsidRPr="00BD0C5A">
          <w:rPr>
            <w:lang w:val="de-DE"/>
          </w:rPr>
          <w:t>Forschungszentrum Juelich (FZJ)</w:t>
        </w:r>
      </w:ins>
    </w:p>
    <w:p w:rsidR="00F91E6C" w:rsidRPr="00D3579D" w:rsidRDefault="00202CF2" w:rsidP="00F91E6C">
      <w:pPr>
        <w:pStyle w:val="Heading1"/>
      </w:pPr>
      <w:bookmarkStart w:id="694" w:name="_Toc153780702"/>
      <w:bookmarkStart w:id="695" w:name="_Toc377634740"/>
      <w:bookmarkEnd w:id="694"/>
      <w:r w:rsidRPr="00D3579D">
        <w:t>Contributors</w:t>
      </w:r>
      <w:bookmarkEnd w:id="685"/>
      <w:bookmarkEnd w:id="695"/>
    </w:p>
    <w:p w:rsidR="00F91E6C" w:rsidRDefault="00202CF2" w:rsidP="00F91E6C">
      <w:r w:rsidRPr="00D3579D">
        <w:t>We gratefully acknowledge the contributions made to this specification by [</w:t>
      </w:r>
      <w:r w:rsidRPr="00A30191">
        <w:rPr>
          <w:highlight w:val="yellow"/>
        </w:rPr>
        <w:t>insert names].</w:t>
      </w:r>
    </w:p>
    <w:p w:rsidR="00F91E6C" w:rsidRPr="00D3579D" w:rsidRDefault="00202CF2" w:rsidP="00F91E6C">
      <w:pPr>
        <w:pStyle w:val="Heading1"/>
      </w:pPr>
      <w:bookmarkStart w:id="696" w:name="_Toc153780704"/>
      <w:bookmarkStart w:id="697" w:name="_Toc37261201"/>
      <w:bookmarkStart w:id="698" w:name="_Toc377634741"/>
      <w:bookmarkEnd w:id="696"/>
      <w:r w:rsidRPr="00D3579D">
        <w:t>Acknowledgements</w:t>
      </w:r>
      <w:bookmarkEnd w:id="686"/>
      <w:bookmarkEnd w:id="687"/>
      <w:bookmarkEnd w:id="688"/>
      <w:bookmarkEnd w:id="689"/>
      <w:bookmarkEnd w:id="690"/>
      <w:bookmarkEnd w:id="697"/>
      <w:bookmarkEnd w:id="698"/>
    </w:p>
    <w:p w:rsidR="00F91E6C" w:rsidRDefault="00202CF2" w:rsidP="00F91E6C">
      <w:r w:rsidRPr="00D3579D">
        <w:t>We are grateful to numerous colleagues for discussions on the topics covered in this document, in particular (in alphabetical order, with apologies to anybody we've missed)</w:t>
      </w:r>
      <w:r w:rsidRPr="00A30191">
        <w:rPr>
          <w:highlight w:val="yellow"/>
        </w:rPr>
        <w:t>[insert names].</w:t>
      </w:r>
    </w:p>
    <w:p w:rsidR="00F91E6C" w:rsidRPr="00D3579D" w:rsidRDefault="00202CF2" w:rsidP="00F91E6C">
      <w:r w:rsidRPr="00533B18">
        <w:t xml:space="preserve">We would like to thank </w:t>
      </w:r>
      <w:r>
        <w:t xml:space="preserve">the </w:t>
      </w:r>
      <w:r w:rsidRPr="00533B18">
        <w:t xml:space="preserve">people who took </w:t>
      </w:r>
      <w:r>
        <w:t>the time to read and comment on earlier drafts</w:t>
      </w:r>
      <w:r w:rsidRPr="00533B18">
        <w:t xml:space="preserve">. Their comments </w:t>
      </w:r>
      <w:r>
        <w:t>were valuable in helping us improve thereadability</w:t>
      </w:r>
      <w:r w:rsidRPr="00533B18">
        <w:t xml:space="preserve"> and accuracy</w:t>
      </w:r>
      <w:r>
        <w:t xml:space="preserve"> of this document</w:t>
      </w:r>
      <w:r w:rsidRPr="00533B18">
        <w:t>.</w:t>
      </w:r>
    </w:p>
    <w:p w:rsidR="00B07C62" w:rsidRPr="00D3579D" w:rsidRDefault="00B07C62" w:rsidP="00B07C62">
      <w:pPr>
        <w:pStyle w:val="StyleHeading1Left0cmFirstline0cm"/>
        <w:rPr>
          <w:ins w:id="699" w:author="ag8t" w:date="2014-01-16T12:51:00Z"/>
        </w:rPr>
      </w:pPr>
      <w:bookmarkStart w:id="700" w:name="_Toc377633712"/>
      <w:bookmarkStart w:id="701" w:name="_Toc377634742"/>
      <w:ins w:id="702" w:author="ag8t" w:date="2014-01-16T12:51:00Z">
        <w:r w:rsidRPr="00D3579D">
          <w:t>Full Copyright Notice</w:t>
        </w:r>
        <w:bookmarkEnd w:id="700"/>
      </w:ins>
    </w:p>
    <w:p w:rsidR="00B07C62" w:rsidRDefault="00B07C62" w:rsidP="00B07C62">
      <w:pPr>
        <w:rPr>
          <w:ins w:id="703" w:author="ag8t" w:date="2014-01-16T12:51:00Z"/>
          <w:lang w:eastAsia="zh-CN"/>
        </w:rPr>
      </w:pPr>
      <w:ins w:id="704" w:author="ag8t" w:date="2014-01-16T12:51:00Z">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w:t>
        </w:r>
        <w:r>
          <w:rPr>
            <w:lang w:eastAsia="zh-CN"/>
          </w:rPr>
          <w:t>o</w:t>
        </w:r>
        <w:r>
          <w:rPr>
            <w:lang w:eastAsia="zh-CN"/>
          </w:rPr>
          <w:t>prietary rights by implementers or users of this specification can be obtained from the OGF S</w:t>
        </w:r>
        <w:r>
          <w:rPr>
            <w:lang w:eastAsia="zh-CN"/>
          </w:rPr>
          <w:t>e</w:t>
        </w:r>
        <w:r>
          <w:rPr>
            <w:lang w:eastAsia="zh-CN"/>
          </w:rPr>
          <w:t>cretariat.</w:t>
        </w:r>
      </w:ins>
    </w:p>
    <w:p w:rsidR="00B07C62" w:rsidRDefault="00B07C62" w:rsidP="00B07C62">
      <w:pPr>
        <w:rPr>
          <w:ins w:id="705" w:author="ag8t" w:date="2014-01-16T12:51:00Z"/>
          <w:lang w:eastAsia="zh-CN"/>
        </w:rPr>
      </w:pPr>
    </w:p>
    <w:p w:rsidR="00B07C62" w:rsidRDefault="00B07C62" w:rsidP="00B07C62">
      <w:pPr>
        <w:rPr>
          <w:ins w:id="706" w:author="ag8t" w:date="2014-01-16T12:51:00Z"/>
        </w:rPr>
      </w:pPr>
      <w:ins w:id="707" w:author="ag8t" w:date="2014-01-16T12:51:00Z">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ins>
    </w:p>
    <w:p w:rsidR="00B07C62" w:rsidRDefault="00B07C62" w:rsidP="00B07C62">
      <w:pPr>
        <w:pStyle w:val="Heading1"/>
        <w:numPr>
          <w:ilvl w:val="0"/>
          <w:numId w:val="0"/>
        </w:numPr>
        <w:tabs>
          <w:tab w:val="num" w:pos="432"/>
        </w:tabs>
        <w:ind w:left="360" w:hanging="360"/>
        <w:rPr>
          <w:ins w:id="708" w:author="ag8t" w:date="2014-01-16T12:51:00Z"/>
        </w:rPr>
      </w:pPr>
      <w:bookmarkStart w:id="709" w:name="_Toc152950948"/>
      <w:bookmarkStart w:id="710" w:name="_Toc526008661"/>
      <w:ins w:id="711" w:author="ag8t" w:date="2014-01-16T12:51:00Z">
        <w:r>
          <w:t>Disclaimer</w:t>
        </w:r>
        <w:bookmarkEnd w:id="709"/>
      </w:ins>
    </w:p>
    <w:p w:rsidR="00B07C62" w:rsidRPr="003633AF" w:rsidRDefault="00B07C62" w:rsidP="00B07C62">
      <w:pPr>
        <w:rPr>
          <w:ins w:id="712" w:author="ag8t" w:date="2014-01-16T12:51:00Z"/>
        </w:rPr>
      </w:pPr>
      <w:ins w:id="713" w:author="ag8t" w:date="2014-01-16T12:51:00Z">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ins>
    </w:p>
    <w:p w:rsidR="00B07C62" w:rsidRDefault="00B07C62" w:rsidP="00B07C62">
      <w:pPr>
        <w:pStyle w:val="Heading1"/>
        <w:numPr>
          <w:ilvl w:val="0"/>
          <w:numId w:val="0"/>
        </w:numPr>
        <w:tabs>
          <w:tab w:val="num" w:pos="432"/>
        </w:tabs>
        <w:ind w:left="360" w:hanging="360"/>
        <w:rPr>
          <w:ins w:id="714" w:author="ag8t" w:date="2014-01-16T12:51:00Z"/>
        </w:rPr>
      </w:pPr>
      <w:bookmarkStart w:id="715" w:name="_Toc152950949"/>
      <w:ins w:id="716" w:author="ag8t" w:date="2014-01-16T12:51:00Z">
        <w:r>
          <w:t>Full Copyright Notice</w:t>
        </w:r>
        <w:bookmarkEnd w:id="710"/>
        <w:bookmarkEnd w:id="715"/>
      </w:ins>
    </w:p>
    <w:p w:rsidR="00B07C62" w:rsidRDefault="00B07C62" w:rsidP="00B07C62">
      <w:pPr>
        <w:rPr>
          <w:ins w:id="717" w:author="ag8t" w:date="2014-01-16T12:51:00Z"/>
        </w:rPr>
      </w:pPr>
      <w:ins w:id="718" w:author="ag8t" w:date="2014-01-16T12:51:00Z">
        <w:r>
          <w:t>Copyright (C) Open Grid Forum (2014). Some Rights Reserved.</w:t>
        </w:r>
      </w:ins>
    </w:p>
    <w:p w:rsidR="00B07C62" w:rsidRPr="000973B5" w:rsidRDefault="00B07C62" w:rsidP="00B07C62">
      <w:pPr>
        <w:pStyle w:val="Heading1"/>
        <w:numPr>
          <w:ilvl w:val="0"/>
          <w:numId w:val="0"/>
        </w:numPr>
        <w:rPr>
          <w:ins w:id="719" w:author="ag8t" w:date="2014-01-16T12:51:00Z"/>
          <w:b w:val="0"/>
          <w:kern w:val="0"/>
          <w:sz w:val="20"/>
        </w:rPr>
      </w:pPr>
      <w:ins w:id="720" w:author="ag8t" w:date="2014-01-16T12:51:00Z">
        <w:r w:rsidRPr="000973B5">
          <w:rPr>
            <w:b w:val="0"/>
            <w:kern w:val="0"/>
            <w:sz w:val="2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w:t>
        </w:r>
        <w:r w:rsidRPr="000973B5">
          <w:rPr>
            <w:b w:val="0"/>
            <w:kern w:val="0"/>
            <w:sz w:val="20"/>
          </w:rPr>
          <w:lastRenderedPageBreak/>
          <w:t>new or updated OGF documents in conformance with the procedures defined in the OGF Doc</w:t>
        </w:r>
        <w:r w:rsidRPr="000973B5">
          <w:rPr>
            <w:b w:val="0"/>
            <w:kern w:val="0"/>
            <w:sz w:val="20"/>
          </w:rPr>
          <w:t>u</w:t>
        </w:r>
        <w:r w:rsidRPr="000973B5">
          <w:rPr>
            <w:b w:val="0"/>
            <w:kern w:val="0"/>
            <w:sz w:val="20"/>
          </w:rPr>
          <w:t>ment Process, or as required to translate it into languages other than English. OGF, with the a</w:t>
        </w:r>
        <w:r w:rsidRPr="000973B5">
          <w:rPr>
            <w:b w:val="0"/>
            <w:kern w:val="0"/>
            <w:sz w:val="20"/>
          </w:rPr>
          <w:t>p</w:t>
        </w:r>
        <w:r w:rsidRPr="000973B5">
          <w:rPr>
            <w:b w:val="0"/>
            <w:kern w:val="0"/>
            <w:sz w:val="20"/>
          </w:rPr>
          <w:t xml:space="preserve">proval of its board, may remove this restriction for inclusion of OGF document content for the purpose of producing standards in cooperation with other international standards bodies. </w:t>
        </w:r>
      </w:ins>
    </w:p>
    <w:p w:rsidR="00B07C62" w:rsidRPr="000973B5" w:rsidRDefault="00B07C62" w:rsidP="00B07C62">
      <w:pPr>
        <w:pStyle w:val="Heading1"/>
        <w:numPr>
          <w:ilvl w:val="0"/>
          <w:numId w:val="0"/>
        </w:numPr>
        <w:rPr>
          <w:ins w:id="721" w:author="ag8t" w:date="2014-01-16T12:51:00Z"/>
          <w:b w:val="0"/>
          <w:kern w:val="0"/>
          <w:sz w:val="20"/>
        </w:rPr>
      </w:pPr>
      <w:ins w:id="722" w:author="ag8t" w:date="2014-01-16T12:51:00Z">
        <w:r w:rsidRPr="000973B5">
          <w:rPr>
            <w:b w:val="0"/>
            <w:kern w:val="0"/>
            <w:sz w:val="20"/>
          </w:rPr>
          <w:t xml:space="preserve">The limited permissions granted above are perpetual and will not be revoked by the OGF or its successors or assignees. </w:t>
        </w:r>
      </w:ins>
    </w:p>
    <w:p w:rsidR="00B07C62" w:rsidRPr="00D3579D" w:rsidRDefault="00B07C62" w:rsidP="00B07C62">
      <w:pPr>
        <w:pStyle w:val="StyleHeading1Left0cmFirstline0cm"/>
        <w:rPr>
          <w:ins w:id="723" w:author="ag8t" w:date="2014-01-16T12:51:00Z"/>
        </w:rPr>
      </w:pPr>
      <w:bookmarkStart w:id="724" w:name="_Toc377633713"/>
      <w:ins w:id="725" w:author="ag8t" w:date="2014-01-16T12:51:00Z">
        <w:r w:rsidRPr="00D3579D">
          <w:t>Intellectual Property Statement</w:t>
        </w:r>
        <w:bookmarkEnd w:id="724"/>
      </w:ins>
    </w:p>
    <w:p w:rsidR="00B07C62" w:rsidRPr="00D3579D" w:rsidRDefault="00B07C62" w:rsidP="00B07C62">
      <w:pPr>
        <w:rPr>
          <w:ins w:id="726" w:author="ag8t" w:date="2014-01-16T12:51:00Z"/>
        </w:rPr>
      </w:pPr>
      <w:ins w:id="727" w:author="ag8t" w:date="2014-01-16T12:51:00Z">
        <w:r w:rsidRPr="00D3579D">
          <w:t xml:space="preserve">The </w:t>
        </w:r>
        <w:r>
          <w:t>O</w:t>
        </w:r>
        <w:r w:rsidRPr="00D3579D">
          <w:t>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w:t>
        </w:r>
        <w:r w:rsidRPr="00D3579D">
          <w:t>a</w:t>
        </w:r>
        <w:r w:rsidRPr="00D3579D">
          <w:t>ble; neither does it represent that it has made any effort to identify any such rights. Copies of claims of rights made available for publication and any assurances of licenses to be made avail</w:t>
        </w:r>
        <w:r w:rsidRPr="00D3579D">
          <w:t>a</w:t>
        </w:r>
        <w:r w:rsidRPr="00D3579D">
          <w:t xml:space="preserve">ble, or the result of an attempt made to obtain a general license or permission for the use of such proprietary rights by implementers or users of this specification can be obtained from the </w:t>
        </w:r>
        <w:r>
          <w:t>O</w:t>
        </w:r>
        <w:r w:rsidRPr="00D3579D">
          <w:t>GF Secretariat.</w:t>
        </w:r>
      </w:ins>
    </w:p>
    <w:p w:rsidR="00B07C62" w:rsidRPr="00D3579D" w:rsidRDefault="00B07C62" w:rsidP="00B07C62">
      <w:pPr>
        <w:rPr>
          <w:ins w:id="728" w:author="ag8t" w:date="2014-01-16T12:51:00Z"/>
        </w:rPr>
      </w:pPr>
      <w:ins w:id="729" w:author="ag8t" w:date="2014-01-16T12:51:00Z">
        <w:r w:rsidRPr="00D3579D">
          <w:t xml:space="preserve">The </w:t>
        </w:r>
        <w:r>
          <w:t>O</w:t>
        </w:r>
        <w:r w:rsidRPr="00D3579D">
          <w:t>GF invites any interested party to bring to its attention any copyrights, patents or patent applications, or other proprietary rights which may cover technology that may be required to pra</w:t>
        </w:r>
        <w:r w:rsidRPr="00D3579D">
          <w:t>c</w:t>
        </w:r>
        <w:r w:rsidRPr="00D3579D">
          <w:t xml:space="preserve">tice this recommendation. Please address the information to the </w:t>
        </w:r>
        <w:r>
          <w:t>O</w:t>
        </w:r>
        <w:r w:rsidRPr="00D3579D">
          <w:t xml:space="preserve">GF Executive Director (see contact information at </w:t>
        </w:r>
        <w:r>
          <w:t>O</w:t>
        </w:r>
        <w:r w:rsidRPr="00D3579D">
          <w:t>GF website).</w:t>
        </w:r>
      </w:ins>
    </w:p>
    <w:p w:rsidR="00F91E6C" w:rsidRPr="00D3579D" w:rsidDel="00B07C62" w:rsidRDefault="00202CF2">
      <w:pPr>
        <w:pStyle w:val="StyleHeading1Left0cmFirstline0cm"/>
        <w:rPr>
          <w:del w:id="730" w:author="ag8t" w:date="2014-01-16T12:51:00Z"/>
        </w:rPr>
      </w:pPr>
      <w:del w:id="731" w:author="ag8t" w:date="2014-01-16T12:51:00Z">
        <w:r w:rsidRPr="00D3579D" w:rsidDel="00B07C62">
          <w:delText>Full Copyright Notice</w:delText>
        </w:r>
        <w:bookmarkEnd w:id="701"/>
      </w:del>
    </w:p>
    <w:p w:rsidR="00F91E6C" w:rsidRPr="00D3579D" w:rsidDel="00B07C62" w:rsidRDefault="00202CF2" w:rsidP="00F91E6C">
      <w:pPr>
        <w:rPr>
          <w:del w:id="732" w:author="ag8t" w:date="2014-01-16T12:50:00Z"/>
        </w:rPr>
      </w:pPr>
      <w:del w:id="733" w:author="ag8t" w:date="2014-01-16T12:50:00Z">
        <w:r w:rsidRPr="00D3579D" w:rsidDel="00B07C62">
          <w:delText xml:space="preserve">Copyright © </w:delText>
        </w:r>
        <w:r w:rsidDel="00B07C62">
          <w:delText>Open</w:delText>
        </w:r>
        <w:r w:rsidRPr="00D3579D" w:rsidDel="00B07C62">
          <w:delText xml:space="preserve"> Grid Forum (</w:delText>
        </w:r>
        <w:r w:rsidDel="00B07C62">
          <w:delText>2012</w:delText>
        </w:r>
        <w:r w:rsidRPr="00D3579D" w:rsidDel="00B07C62">
          <w:delText>). All Rights Reserved.</w:delText>
        </w:r>
      </w:del>
    </w:p>
    <w:p w:rsidR="00F91E6C" w:rsidRPr="00D3579D" w:rsidDel="00B07C62" w:rsidRDefault="00202CF2" w:rsidP="00F91E6C">
      <w:pPr>
        <w:rPr>
          <w:del w:id="734" w:author="ag8t" w:date="2014-01-16T12:50:00Z"/>
        </w:rPr>
      </w:pPr>
      <w:del w:id="735" w:author="ag8t" w:date="2014-01-16T12:50:00Z">
        <w:r w:rsidRPr="00D3579D" w:rsidDel="00B07C62">
          <w:delTex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w:delText>
        </w:r>
        <w:r w:rsidRPr="00D3579D" w:rsidDel="00B07C62">
          <w:delText>a</w:delText>
        </w:r>
        <w:r w:rsidRPr="00D3579D" w:rsidDel="00B07C62">
          <w:delText>graph are included on all such copies and d</w:delText>
        </w:r>
        <w:r w:rsidRPr="00D3579D" w:rsidDel="00B07C62">
          <w:delText>e</w:delText>
        </w:r>
        <w:r w:rsidRPr="00D3579D" w:rsidDel="00B07C62">
          <w:delText xml:space="preserve">rivative works. However, this document itself may not be modified in any way, such as by removing the copyright notice or references to the </w:delText>
        </w:r>
        <w:r w:rsidDel="00B07C62">
          <w:delText>O</w:delText>
        </w:r>
        <w:r w:rsidRPr="00D3579D" w:rsidDel="00B07C62">
          <w:delText>GF or other organizations, except as needed for the purpose of developing Grid Re</w:delText>
        </w:r>
        <w:r w:rsidRPr="00D3579D" w:rsidDel="00B07C62">
          <w:delText>c</w:delText>
        </w:r>
        <w:r w:rsidRPr="00D3579D" w:rsidDel="00B07C62">
          <w:delText xml:space="preserve">ommendations in which case the procedures for copyrights defined in the </w:delText>
        </w:r>
        <w:r w:rsidDel="00B07C62">
          <w:delText>O</w:delText>
        </w:r>
        <w:r w:rsidRPr="00D3579D" w:rsidDel="00B07C62">
          <w:delText>GF Document process must be followed, or as required to translate it into languages other than English.</w:delText>
        </w:r>
      </w:del>
    </w:p>
    <w:p w:rsidR="00F91E6C" w:rsidRPr="00D3579D" w:rsidDel="00B07C62" w:rsidRDefault="00202CF2" w:rsidP="00F91E6C">
      <w:pPr>
        <w:rPr>
          <w:del w:id="736" w:author="ag8t" w:date="2014-01-16T12:50:00Z"/>
        </w:rPr>
      </w:pPr>
      <w:del w:id="737" w:author="ag8t" w:date="2014-01-16T12:50:00Z">
        <w:r w:rsidRPr="00D3579D" w:rsidDel="00B07C62">
          <w:delText>The limited permissions granted above are perpetual and will not be revoked by the GGF or its successors or assigns.</w:delText>
        </w:r>
      </w:del>
    </w:p>
    <w:p w:rsidR="00F91E6C" w:rsidRPr="00D3579D" w:rsidDel="00B07C62" w:rsidRDefault="00202CF2" w:rsidP="00F91E6C">
      <w:pPr>
        <w:rPr>
          <w:del w:id="738" w:author="ag8t" w:date="2014-01-16T12:50:00Z"/>
        </w:rPr>
      </w:pPr>
      <w:del w:id="739" w:author="ag8t" w:date="2014-01-16T12:50:00Z">
        <w:r w:rsidRPr="00D3579D" w:rsidDel="00B07C62">
          <w:delText xml:space="preserve">This document and the information contained herein is provided on an "AS IS" basis and THE </w:delText>
        </w:r>
        <w:r w:rsidDel="00B07C62">
          <w:delText>OPEN</w:delText>
        </w:r>
        <w:r w:rsidRPr="00D3579D" w:rsidDel="00B07C62">
          <w:delText xml:space="preserve"> GRID FORUM DISCLAIMS ALL WA</w:delText>
        </w:r>
        <w:r w:rsidRPr="00D3579D" w:rsidDel="00B07C62">
          <w:delText>R</w:delText>
        </w:r>
        <w:r w:rsidRPr="00D3579D" w:rsidDel="00B07C62">
          <w:delText>RANTIES, EXPRESS OR IMPLIED, INCLU</w:delText>
        </w:r>
        <w:r w:rsidRPr="00D3579D" w:rsidDel="00B07C62">
          <w:delText>D</w:delText>
        </w:r>
        <w:r w:rsidRPr="00D3579D" w:rsidDel="00B07C62">
          <w:delText>ING BUT NOT LIMITED TO ANY WARRANTY THAT THE USE OF THE INFORMATION H</w:delText>
        </w:r>
        <w:r w:rsidRPr="00D3579D" w:rsidDel="00B07C62">
          <w:delText>E</w:delText>
        </w:r>
        <w:r w:rsidRPr="00D3579D" w:rsidDel="00B07C62">
          <w:delText>REIN WILL NOT INFRINGE ANY RIGHTS OR ANY IMPLIED WARRANTIES OF MERCHA</w:delText>
        </w:r>
        <w:r w:rsidRPr="00D3579D" w:rsidDel="00B07C62">
          <w:delText>N</w:delText>
        </w:r>
        <w:r w:rsidRPr="00D3579D" w:rsidDel="00B07C62">
          <w:delText>TABILITY OR FITNESS FOR A PARTICULAR PURPOSE.</w:delText>
        </w:r>
      </w:del>
    </w:p>
    <w:p w:rsidR="00F91E6C" w:rsidRPr="00D3579D" w:rsidDel="00B07C62" w:rsidRDefault="00202CF2">
      <w:pPr>
        <w:pStyle w:val="StyleHeading1Left0cmFirstline0cm"/>
        <w:rPr>
          <w:del w:id="740" w:author="ag8t" w:date="2014-01-16T12:50:00Z"/>
        </w:rPr>
      </w:pPr>
      <w:bookmarkStart w:id="741" w:name="_Toc377634743"/>
      <w:del w:id="742" w:author="ag8t" w:date="2014-01-16T12:50:00Z">
        <w:r w:rsidRPr="00D3579D" w:rsidDel="00B07C62">
          <w:delText>Intellectual Property Statement</w:delText>
        </w:r>
        <w:bookmarkEnd w:id="741"/>
      </w:del>
    </w:p>
    <w:p w:rsidR="00F91E6C" w:rsidRPr="00D3579D" w:rsidDel="00B07C62" w:rsidRDefault="00202CF2" w:rsidP="00F91E6C">
      <w:pPr>
        <w:rPr>
          <w:del w:id="743" w:author="ag8t" w:date="2014-01-16T12:50:00Z"/>
        </w:rPr>
      </w:pPr>
      <w:del w:id="744" w:author="ag8t" w:date="2014-01-16T12:50:00Z">
        <w:r w:rsidRPr="00D3579D" w:rsidDel="00B07C62">
          <w:delText xml:space="preserve">The </w:delText>
        </w:r>
        <w:r w:rsidDel="00B07C62">
          <w:delText>O</w:delText>
        </w:r>
        <w:r w:rsidRPr="00D3579D" w:rsidDel="00B07C62">
          <w:delText>GF takes no position regarding the valid</w:delText>
        </w:r>
        <w:r w:rsidRPr="00D3579D" w:rsidDel="00B07C62">
          <w:delText>i</w:delText>
        </w:r>
        <w:r w:rsidRPr="00D3579D" w:rsidDel="00B07C62">
          <w:delText>ty or scope of any intellectual property or other rights that might be claimed to pertain to the implementation or use of the technology d</w:delText>
        </w:r>
        <w:r w:rsidRPr="00D3579D" w:rsidDel="00B07C62">
          <w:delText>e</w:delText>
        </w:r>
        <w:r w:rsidRPr="00D3579D" w:rsidDel="00B07C62">
          <w:delText>scribed in this document or the extent to which any license under such rights might or might not be available; neither does it represent that it has made any effort to identify any such rights. Co</w:delText>
        </w:r>
        <w:r w:rsidRPr="00D3579D" w:rsidDel="00B07C62">
          <w:delText>p</w:delText>
        </w:r>
        <w:r w:rsidRPr="00D3579D" w:rsidDel="00B07C62">
          <w:delText>ies of claims of rights made available for publ</w:delText>
        </w:r>
        <w:r w:rsidRPr="00D3579D" w:rsidDel="00B07C62">
          <w:delText>i</w:delText>
        </w:r>
        <w:r w:rsidRPr="00D3579D" w:rsidDel="00B07C62">
          <w:delText>cation and any assurances of licenses to be made available, or the result of an attempt made to obtain a general license or permission for the use of such proprietary rights by impl</w:delText>
        </w:r>
        <w:r w:rsidRPr="00D3579D" w:rsidDel="00B07C62">
          <w:delText>e</w:delText>
        </w:r>
        <w:r w:rsidRPr="00D3579D" w:rsidDel="00B07C62">
          <w:delText xml:space="preserve">menters or users of this specification can be obtained from the </w:delText>
        </w:r>
        <w:r w:rsidDel="00B07C62">
          <w:delText>O</w:delText>
        </w:r>
        <w:r w:rsidRPr="00D3579D" w:rsidDel="00B07C62">
          <w:delText>GF Secretariat.</w:delText>
        </w:r>
      </w:del>
    </w:p>
    <w:p w:rsidR="00F91E6C" w:rsidRPr="00D3579D" w:rsidDel="00B07C62" w:rsidRDefault="00202CF2" w:rsidP="00F91E6C">
      <w:pPr>
        <w:rPr>
          <w:del w:id="745" w:author="ag8t" w:date="2014-01-16T12:50:00Z"/>
        </w:rPr>
      </w:pPr>
      <w:del w:id="746" w:author="ag8t" w:date="2014-01-16T12:50:00Z">
        <w:r w:rsidRPr="00D3579D" w:rsidDel="00B07C62">
          <w:delText xml:space="preserve">The </w:delText>
        </w:r>
        <w:r w:rsidDel="00B07C62">
          <w:delText>O</w:delText>
        </w:r>
        <w:r w:rsidRPr="00D3579D" w:rsidDel="00B07C62">
          <w:delText xml:space="preserve">GF invites any interested party to bring to its attention any copyrights, patents or patent applications, or other proprietary rights which may cover technology that may be required to practice this recommendation. Please address the information to the </w:delText>
        </w:r>
        <w:r w:rsidDel="00B07C62">
          <w:delText>O</w:delText>
        </w:r>
        <w:r w:rsidRPr="00D3579D" w:rsidDel="00B07C62">
          <w:delText xml:space="preserve">GF Executive Director (see contact information at </w:delText>
        </w:r>
        <w:r w:rsidDel="00B07C62">
          <w:delText>O</w:delText>
        </w:r>
        <w:r w:rsidRPr="00D3579D" w:rsidDel="00B07C62">
          <w:delText>GF website).</w:delText>
        </w:r>
      </w:del>
    </w:p>
    <w:p w:rsidR="00F91E6C" w:rsidRPr="00D3579D" w:rsidRDefault="00202CF2">
      <w:pPr>
        <w:pStyle w:val="StyleHeading1Left0cmFirstline0cm"/>
      </w:pPr>
      <w:bookmarkStart w:id="747" w:name="_Toc26947336"/>
      <w:bookmarkStart w:id="748" w:name="_Toc27210663"/>
      <w:bookmarkStart w:id="749" w:name="_Toc37316659"/>
      <w:bookmarkStart w:id="750" w:name="_Toc377634744"/>
      <w:r w:rsidRPr="00D3579D">
        <w:t>Normative References</w:t>
      </w:r>
      <w:bookmarkEnd w:id="747"/>
      <w:bookmarkEnd w:id="748"/>
      <w:bookmarkEnd w:id="749"/>
      <w:bookmarkEnd w:id="750"/>
    </w:p>
    <w:p w:rsidR="00F91E6C" w:rsidRPr="00D3579D" w:rsidRDefault="00202CF2" w:rsidP="00F91E6C">
      <w:pPr>
        <w:ind w:left="284" w:hanging="284"/>
        <w:rPr>
          <w:lang w:eastAsia="ja-JP"/>
        </w:rPr>
      </w:pPr>
      <w:bookmarkStart w:id="751" w:name="rfc2119"/>
      <w:r w:rsidRPr="00D3579D">
        <w:t>[RFC 2119]</w:t>
      </w:r>
      <w:bookmarkEnd w:id="751"/>
      <w:r w:rsidRPr="00D3579D">
        <w:t xml:space="preserve"> Bradner, S. </w:t>
      </w:r>
      <w:r w:rsidRPr="00D3579D">
        <w:rPr>
          <w:rStyle w:val="Emphasis"/>
        </w:rPr>
        <w:t>Key words for use in RFCs to Indicate Requirement Levels</w:t>
      </w:r>
      <w:r w:rsidRPr="00D3579D">
        <w:t>. Internet E</w:t>
      </w:r>
      <w:r w:rsidRPr="00D3579D">
        <w:t>n</w:t>
      </w:r>
      <w:r w:rsidRPr="00D3579D">
        <w:t xml:space="preserve">gineering Task Force, RFC 2119, March 1997.Available at </w:t>
      </w:r>
      <w:hyperlink r:id="rId19" w:history="1">
        <w:r w:rsidRPr="00400DEF">
          <w:rPr>
            <w:rStyle w:val="Hyperlink"/>
            <w:lang w:eastAsia="ja-JP"/>
          </w:rPr>
          <w:t>http://www.ietf.org/rfc/rfc2119.txt</w:t>
        </w:r>
      </w:hyperlink>
    </w:p>
    <w:p w:rsidR="00F91E6C" w:rsidRPr="00D3579D" w:rsidRDefault="00202CF2" w:rsidP="00F91E6C">
      <w:bookmarkStart w:id="752" w:name="cim"/>
      <w:r w:rsidRPr="00D3579D">
        <w:t>[JSDL10]</w:t>
      </w:r>
      <w:bookmarkEnd w:id="752"/>
      <w:r w:rsidRPr="00D3579D">
        <w:t xml:space="preserve"> Available at </w:t>
      </w:r>
      <w:r w:rsidRPr="00D91EAB">
        <w:t>http://www.ggf.org/documents/GFD.</w:t>
      </w:r>
      <w:r>
        <w:t>13</w:t>
      </w:r>
      <w:r w:rsidRPr="00D91EAB">
        <w:t>6.pdf</w:t>
      </w:r>
    </w:p>
    <w:p w:rsidR="00F91E6C" w:rsidRDefault="00202CF2" w:rsidP="00F91E6C">
      <w:r>
        <w:t>OGF</w:t>
      </w:r>
    </w:p>
    <w:p w:rsidR="00F91E6C" w:rsidRDefault="00202CF2" w:rsidP="00F91E6C">
      <w:r>
        <w:t>WS Addressing EndPoint References</w:t>
      </w:r>
    </w:p>
    <w:p w:rsidR="00F91E6C" w:rsidRDefault="00202CF2" w:rsidP="00F91E6C">
      <w:r>
        <w:t>OGSA Basic Execution Services (OGSA_BES, or BES) [GFD.108]</w:t>
      </w:r>
    </w:p>
    <w:p w:rsidR="00F91E6C" w:rsidRDefault="00202CF2" w:rsidP="00F91E6C">
      <w:r>
        <w:t>RNS 1.1 OGSA-WSRF Basic Profile 1.0 [GFD.172]</w:t>
      </w:r>
    </w:p>
    <w:p w:rsidR="00F91E6C" w:rsidRDefault="00202CF2" w:rsidP="00F91E6C">
      <w:r>
        <w:t>OGSA-ByteIO WSRF Basic Profile 1.0 [GFD.98]</w:t>
      </w:r>
    </w:p>
    <w:p w:rsidR="00F91E6C" w:rsidRPr="00D3579D" w:rsidRDefault="00202CF2" w:rsidP="00F91E6C">
      <w:r>
        <w:t>WS-Notification</w:t>
      </w:r>
    </w:p>
    <w:sectPr w:rsidR="00F91E6C" w:rsidRPr="00D3579D" w:rsidSect="00F91E6C">
      <w:headerReference w:type="default" r:id="rId20"/>
      <w:footerReference w:type="default" r:id="rId21"/>
      <w:headerReference w:type="first" r:id="rId22"/>
      <w:footerReference w:type="first" r:id="rId23"/>
      <w:pgSz w:w="12240" w:h="15840"/>
      <w:pgMar w:top="1440" w:right="1800" w:bottom="1440" w:left="180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1" w:author="bdemuth" w:date="2012-10-04T13:18:00Z" w:initials="b">
    <w:p w:rsidR="00E86DC7" w:rsidRDefault="00E86DC7">
      <w:pPr>
        <w:pStyle w:val="CommentText"/>
      </w:pPr>
      <w:r>
        <w:rPr>
          <w:rStyle w:val="CommentReference"/>
        </w:rPr>
        <w:annotationRef/>
      </w:r>
      <w:r>
        <w:t>This should be defined more concisely, maybe with an example</w:t>
      </w:r>
    </w:p>
  </w:comment>
  <w:comment w:id="200" w:author="bdemuth" w:date="2012-10-04T13:22:00Z" w:initials="b">
    <w:p w:rsidR="00E86DC7" w:rsidRDefault="00E86DC7">
      <w:pPr>
        <w:pStyle w:val="CommentText"/>
      </w:pPr>
      <w:r>
        <w:rPr>
          <w:rStyle w:val="CommentReference"/>
        </w:rPr>
        <w:annotationRef/>
      </w:r>
      <w:r>
        <w:t>How about calling that file “ExecutionLog”. Note that these names are exposed to the User!</w:t>
      </w:r>
    </w:p>
  </w:comment>
  <w:comment w:id="209" w:author="bdemuth" w:date="2012-10-04T13:22:00Z" w:initials="b">
    <w:p w:rsidR="00E86DC7" w:rsidRDefault="00E86DC7">
      <w:pPr>
        <w:pStyle w:val="CommentText"/>
      </w:pPr>
      <w:r>
        <w:rPr>
          <w:rStyle w:val="CommentReference"/>
        </w:rPr>
        <w:annotationRef/>
      </w:r>
      <w:r>
        <w:t>Maybe we could call this E</w:t>
      </w:r>
      <w:r>
        <w:t>x</w:t>
      </w:r>
      <w:r>
        <w:t>ecutionHistory? I mean, markup is still sort of human-readable, but this is much more co</w:t>
      </w:r>
      <w:r>
        <w:t>m</w:t>
      </w:r>
      <w:r>
        <w:t xml:space="preserve">plete than the “ExecutionLog” </w:t>
      </w:r>
    </w:p>
  </w:comment>
  <w:comment w:id="236" w:author="m.memon" w:date="2012-10-30T14:22:00Z" w:initials="m">
    <w:p w:rsidR="00E86DC7" w:rsidRDefault="00E86DC7">
      <w:pPr>
        <w:pStyle w:val="CommentText"/>
      </w:pPr>
      <w:r>
        <w:rPr>
          <w:rStyle w:val="CommentReference"/>
        </w:rPr>
        <w:annotationRef/>
      </w:r>
      <w:r>
        <w:t>Activity Instance Description (AID) spec will be used if our changes are a</w:t>
      </w:r>
      <w:r>
        <w:t>c</w:t>
      </w:r>
      <w:r>
        <w:t xml:space="preserve">commodated in the AID spec, such as Events/Event elements. </w:t>
      </w:r>
    </w:p>
    <w:p w:rsidR="00E86DC7" w:rsidRDefault="00E86DC7">
      <w:pPr>
        <w:pStyle w:val="CommentText"/>
      </w:pPr>
      <w:r>
        <w:t>AID is still under the public comment period. I think this will go back because of our changes influencing AID.</w:t>
      </w:r>
    </w:p>
  </w:comment>
  <w:comment w:id="318" w:author="bdemuth" w:date="2012-10-04T13:46:00Z" w:initials="b">
    <w:p w:rsidR="00E86DC7" w:rsidRDefault="00E86DC7">
      <w:pPr>
        <w:pStyle w:val="CommentText"/>
      </w:pPr>
      <w:r>
        <w:rPr>
          <w:rStyle w:val="CommentReference"/>
        </w:rPr>
        <w:annotationRef/>
      </w:r>
      <w:r>
        <w:t>I think this should be part of the file system RPs. Each file system MAY have one. I don’t know why you’d want to see this as RNS child.</w:t>
      </w:r>
    </w:p>
  </w:comment>
  <w:comment w:id="327" w:author="bdemuth" w:date="2012-10-04T13:50:00Z" w:initials="b">
    <w:p w:rsidR="00E86DC7" w:rsidRDefault="00E86DC7">
      <w:pPr>
        <w:pStyle w:val="CommentText"/>
      </w:pPr>
      <w:r>
        <w:rPr>
          <w:rStyle w:val="CommentReference"/>
        </w:rPr>
        <w:annotationRef/>
      </w:r>
      <w:r>
        <w:t>Same here.. All these are different methods for accessing a file system.</w:t>
      </w:r>
    </w:p>
    <w:p w:rsidR="00E86DC7" w:rsidRDefault="00E86DC7">
      <w:pPr>
        <w:pStyle w:val="CommentText"/>
      </w:pPr>
      <w:r>
        <w:t>We could have (all but RNS optional):</w:t>
      </w:r>
    </w:p>
    <w:p w:rsidR="00E86DC7" w:rsidRDefault="00E86DC7" w:rsidP="00F91E6C">
      <w:pPr>
        <w:pStyle w:val="CommentText"/>
        <w:numPr>
          <w:ilvl w:val="0"/>
          <w:numId w:val="49"/>
        </w:numPr>
      </w:pPr>
      <w:r>
        <w:t>RNS (EPR)</w:t>
      </w:r>
    </w:p>
    <w:p w:rsidR="00E86DC7" w:rsidRDefault="00E86DC7" w:rsidP="00F91E6C">
      <w:pPr>
        <w:pStyle w:val="CommentText"/>
        <w:numPr>
          <w:ilvl w:val="0"/>
          <w:numId w:val="49"/>
        </w:numPr>
      </w:pPr>
      <w:r>
        <w:t>HTTP (URI)</w:t>
      </w:r>
    </w:p>
    <w:p w:rsidR="00E86DC7" w:rsidRDefault="00E86DC7" w:rsidP="00F91E6C">
      <w:pPr>
        <w:pStyle w:val="CommentText"/>
        <w:numPr>
          <w:ilvl w:val="0"/>
          <w:numId w:val="49"/>
        </w:numPr>
      </w:pPr>
      <w:r>
        <w:t>GridFTP (URI)</w:t>
      </w:r>
    </w:p>
    <w:p w:rsidR="00E86DC7" w:rsidRDefault="00E86DC7" w:rsidP="00F91E6C">
      <w:pPr>
        <w:pStyle w:val="CommentText"/>
        <w:numPr>
          <w:ilvl w:val="0"/>
          <w:numId w:val="49"/>
        </w:numPr>
      </w:pPr>
      <w:r>
        <w:t>SSH (URI)</w:t>
      </w:r>
    </w:p>
    <w:p w:rsidR="00E86DC7" w:rsidRDefault="00E86DC7" w:rsidP="00F91E6C">
      <w:pPr>
        <w:pStyle w:val="CommentText"/>
        <w:numPr>
          <w:ilvl w:val="0"/>
          <w:numId w:val="49"/>
        </w:numPr>
      </w:pPr>
      <w:r>
        <w:t>GSI-SSH (URI)</w:t>
      </w:r>
    </w:p>
    <w:p w:rsidR="00E86DC7" w:rsidRDefault="00E86DC7" w:rsidP="00F91E6C">
      <w:pPr>
        <w:pStyle w:val="CommentText"/>
      </w:pPr>
      <w:r>
        <w:t>These should go to the RPs. Additionally. every file system should lead to an RNS Entry (name could be the fs name).</w:t>
      </w:r>
    </w:p>
  </w:comment>
  <w:comment w:id="404" w:author="bdemuth" w:date="2014-01-16T12:33:00Z" w:initials="b">
    <w:p w:rsidR="00E86DC7" w:rsidRDefault="00E86DC7" w:rsidP="00EB422E">
      <w:pPr>
        <w:pStyle w:val="CommentText"/>
      </w:pPr>
      <w:r>
        <w:rPr>
          <w:rStyle w:val="CommentReference"/>
        </w:rPr>
        <w:annotationRef/>
      </w:r>
      <w:r>
        <w:t>What is the difference b</w:t>
      </w:r>
      <w:r>
        <w:t>e</w:t>
      </w:r>
      <w:r>
        <w:t>tween Cancelled and Terminated? Why throw a fault if the activity is eventually in the state the client wants it to be in?</w:t>
      </w:r>
    </w:p>
  </w:comment>
  <w:comment w:id="413" w:author="bdemuth" w:date="2012-10-04T13:59:00Z" w:initials="b">
    <w:p w:rsidR="00E86DC7" w:rsidRDefault="00E86DC7">
      <w:pPr>
        <w:pStyle w:val="CommentText"/>
      </w:pPr>
      <w:r>
        <w:rPr>
          <w:rStyle w:val="CommentReference"/>
        </w:rPr>
        <w:annotationRef/>
      </w:r>
      <w:r>
        <w:t>It might not be possible to determine the success of the operation quickly - which I think is why you say “MAY” be cancelled and “eventual success” above. This “dunno” should somehow be reflected here..</w:t>
      </w:r>
    </w:p>
  </w:comment>
  <w:comment w:id="453" w:author="bdemuth" w:date="2012-10-04T14:01:00Z" w:initials="b">
    <w:p w:rsidR="00E86DC7" w:rsidRDefault="00E86DC7">
      <w:pPr>
        <w:pStyle w:val="CommentText"/>
      </w:pPr>
      <w:r>
        <w:rPr>
          <w:rStyle w:val="CommentReference"/>
        </w:rPr>
        <w:annotationRef/>
      </w:r>
      <w:r>
        <w:t>What is the difference b</w:t>
      </w:r>
      <w:r>
        <w:t>e</w:t>
      </w:r>
      <w:r>
        <w:t>tween Cancelled and Terminated? Why throw a fault if the activity is eventually in the state the client wants it to be in?</w:t>
      </w:r>
    </w:p>
  </w:comment>
  <w:comment w:id="462" w:author="m.memon" w:date="2012-10-30T13:28:00Z" w:initials="m">
    <w:p w:rsidR="00E86DC7" w:rsidRDefault="00E86DC7">
      <w:pPr>
        <w:pStyle w:val="CommentText"/>
      </w:pPr>
      <w:r>
        <w:rPr>
          <w:rStyle w:val="CommentReference"/>
        </w:rPr>
        <w:annotationRef/>
      </w:r>
      <w:r>
        <w:t>I think for the sake of si</w:t>
      </w:r>
      <w:r>
        <w:t>m</w:t>
      </w:r>
      <w:r>
        <w:t>plicity instead of the event level filtering, we may introduce activity state. User may request events occurringin different states. This state MUST be compliant with the bes:ActivityStatus type.</w:t>
      </w:r>
    </w:p>
  </w:comment>
  <w:comment w:id="463" w:author="m.memon" w:date="2013-06-26T16:18:00Z" w:initials="m">
    <w:p w:rsidR="00E86DC7" w:rsidRDefault="00E86DC7">
      <w:pPr>
        <w:pStyle w:val="CommentText"/>
      </w:pPr>
      <w:r>
        <w:rPr>
          <w:rStyle w:val="CommentReference"/>
        </w:rPr>
        <w:annotationRef/>
      </w:r>
      <w:r>
        <w:t>During OGF 37 we agreed to bring query interface</w:t>
      </w:r>
    </w:p>
  </w:comment>
  <w:comment w:id="520" w:author="m.memon" w:date="2012-10-30T13:57:00Z" w:initials="m">
    <w:p w:rsidR="00E86DC7" w:rsidRDefault="00E86DC7">
      <w:pPr>
        <w:pStyle w:val="CommentText"/>
      </w:pPr>
      <w:r>
        <w:rPr>
          <w:rStyle w:val="CommentReference"/>
        </w:rPr>
        <w:annotationRef/>
      </w:r>
      <w:r>
        <w:t>This MUST return an i</w:t>
      </w:r>
      <w:r>
        <w:t>n</w:t>
      </w:r>
      <w:r>
        <w:t>stance of the ActivityHistory element, which MUST be compliant with the Activity Instance Document.</w:t>
      </w:r>
    </w:p>
  </w:comment>
  <w:comment w:id="594" w:author="m.memon" w:date="2012-10-30T10:27:00Z" w:initials="m">
    <w:p w:rsidR="00E86DC7" w:rsidRDefault="00E86DC7">
      <w:pPr>
        <w:pStyle w:val="CommentText"/>
      </w:pPr>
      <w:r>
        <w:rPr>
          <w:rStyle w:val="CommentReference"/>
        </w:rPr>
        <w:annotationRef/>
      </w:r>
      <w:r>
        <w:t>I would suggest to intr</w:t>
      </w:r>
      <w:r>
        <w:t>o</w:t>
      </w:r>
      <w:r>
        <w:t>duce per state event notification. If there is no such attribute then will return the whole activit</w:t>
      </w:r>
      <w:r>
        <w:t>y</w:t>
      </w:r>
      <w:r>
        <w:t>history element.</w:t>
      </w:r>
    </w:p>
  </w:comment>
  <w:comment w:id="606" w:author="m.memon" w:date="2012-10-30T10:31:00Z" w:initials="m">
    <w:p w:rsidR="00E86DC7" w:rsidRDefault="00E86DC7">
      <w:pPr>
        <w:pStyle w:val="CommentText"/>
      </w:pPr>
      <w:r>
        <w:rPr>
          <w:rStyle w:val="CommentReference"/>
        </w:rPr>
        <w:annotationRef/>
      </w:r>
      <w:r>
        <w:t>As per my suggestions, this would look like /aep:ActivityHistoryEvent/Pending or Running. Pending and Running are high level states which will return all the child state events, such as Running:Queued, Running:Executing. Ot</w:t>
      </w:r>
      <w:r>
        <w:t>h</w:t>
      </w:r>
      <w:r>
        <w:t>erwise fine grained events can be returned until client requests for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4A5EA4" w15:done="0"/>
  <w15:commentEx w15:paraId="621D6722" w15:done="0"/>
  <w15:commentEx w15:paraId="1D0A6DFA" w15:done="0"/>
  <w15:commentEx w15:paraId="3429D581" w15:done="0"/>
  <w15:commentEx w15:paraId="43F08CDB" w15:done="0"/>
  <w15:commentEx w15:paraId="7E5882F9" w15:done="0"/>
  <w15:commentEx w15:paraId="7E2CC27B" w15:done="0"/>
  <w15:commentEx w15:paraId="162DF481" w15:done="0"/>
  <w15:commentEx w15:paraId="7C09AA3D" w15:done="0"/>
  <w15:commentEx w15:paraId="19D4DAE7" w15:done="0"/>
  <w15:commentEx w15:paraId="15DE8366" w15:done="0"/>
  <w15:commentEx w15:paraId="14638B5E" w15:done="0"/>
  <w15:commentEx w15:paraId="49E6482D" w15:done="0"/>
  <w15:commentEx w15:paraId="226BB493" w15:done="0"/>
  <w15:commentEx w15:paraId="18FB3728" w15:done="0"/>
  <w15:commentEx w15:paraId="787FC581" w15:done="0"/>
  <w15:commentEx w15:paraId="58C8ED1C" w15:done="0"/>
  <w15:commentEx w15:paraId="0E96DB0A" w15:done="0"/>
  <w15:commentEx w15:paraId="4C5DBD9D" w15:done="0"/>
  <w15:commentEx w15:paraId="4340059A" w15:done="0"/>
  <w15:commentEx w15:paraId="0A23CF6C" w15:done="0"/>
  <w15:commentEx w15:paraId="1AD919FC" w15:done="0"/>
  <w15:commentEx w15:paraId="15C6916C" w15:done="0"/>
  <w15:commentEx w15:paraId="7DC58A89" w15:done="0"/>
  <w15:commentEx w15:paraId="1E60B3B7" w15:done="0"/>
  <w15:commentEx w15:paraId="7EDB3663" w15:done="0"/>
  <w15:commentEx w15:paraId="513355F0" w15:paraIdParent="7EDB3663" w15:done="0"/>
  <w15:commentEx w15:paraId="3AC27C09" w15:done="0"/>
  <w15:commentEx w15:paraId="521D39B7" w15:done="0"/>
  <w15:commentEx w15:paraId="463BF02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C38" w:rsidRDefault="00263C38">
      <w:r>
        <w:separator/>
      </w:r>
    </w:p>
  </w:endnote>
  <w:endnote w:type="continuationSeparator" w:id="1">
    <w:p w:rsidR="00263C38" w:rsidRDefault="00263C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iberationSerif">
    <w:altName w:val="Cambria"/>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DC7" w:rsidRPr="00033120" w:rsidRDefault="00E86DC7">
    <w:pPr>
      <w:pStyle w:val="Footer"/>
    </w:pPr>
    <w:r w:rsidRPr="00033120">
      <w:tab/>
    </w:r>
    <w:r w:rsidRPr="00033120">
      <w:tab/>
    </w:r>
    <w:fldSimple w:instr=" PAGE ">
      <w:r w:rsidR="00C47866">
        <w:rPr>
          <w:noProof/>
        </w:rPr>
        <w:t>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DC7" w:rsidRDefault="00E86DC7">
    <w:pPr>
      <w:pStyle w:val="Footer"/>
      <w:rPr>
        <w:szCs w:val="24"/>
      </w:rPr>
    </w:pPr>
    <w:r>
      <w:rPr>
        <w:szCs w:val="24"/>
      </w:rPr>
      <w:tab/>
    </w:r>
    <w:r>
      <w:rPr>
        <w:szCs w:val="24"/>
      </w:rPr>
      <w:fldChar w:fldCharType="begin"/>
    </w:r>
    <w:r>
      <w:rPr>
        <w:szCs w:val="24"/>
      </w:rPr>
      <w:instrText xml:space="preserve"> PAGE </w:instrText>
    </w:r>
    <w:r>
      <w:rPr>
        <w:szCs w:val="24"/>
      </w:rPr>
      <w:fldChar w:fldCharType="separate"/>
    </w:r>
    <w:r>
      <w:rPr>
        <w:noProof/>
        <w:szCs w:val="24"/>
      </w:rPr>
      <w:t>1</w:t>
    </w:r>
    <w:r>
      <w:rPr>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C38" w:rsidRDefault="00263C38">
      <w:r>
        <w:separator/>
      </w:r>
    </w:p>
  </w:footnote>
  <w:footnote w:type="continuationSeparator" w:id="1">
    <w:p w:rsidR="00263C38" w:rsidRDefault="00263C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DC7" w:rsidRPr="00BC10C9" w:rsidRDefault="00E86DC7" w:rsidP="00F91E6C">
    <w:pPr>
      <w:pStyle w:val="Header"/>
      <w:jc w:val="right"/>
      <w:rPr>
        <w:i/>
      </w:rPr>
    </w:pPr>
    <w:r w:rsidRPr="00BC10C9">
      <w:t>GWD-R (-00)</w:t>
    </w:r>
    <w:r w:rsidRPr="00BC10C9">
      <w:tab/>
    </w:r>
    <w:r w:rsidRPr="00BC10C9">
      <w:tab/>
    </w:r>
    <w:fldSimple w:instr=" DATE ">
      <w:ins w:id="753" w:author="ag8t" w:date="2014-07-15T09:21:00Z">
        <w:r>
          <w:rPr>
            <w:noProof/>
          </w:rPr>
          <w:t>7/15/2014</w:t>
        </w:r>
      </w:ins>
      <w:del w:id="754" w:author="ag8t" w:date="2014-07-15T09:21:00Z">
        <w:r w:rsidDel="00627913">
          <w:rPr>
            <w:noProof/>
          </w:rPr>
          <w:delText>1/16/2014</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DC7" w:rsidRPr="00033120" w:rsidRDefault="00E86DC7" w:rsidP="00F91E6C">
    <w:pPr>
      <w:pStyle w:val="Header"/>
      <w:spacing w:before="0" w:after="0"/>
    </w:pPr>
    <w:r w:rsidRPr="00033120">
      <w:t>GWD-R(-</w:t>
    </w:r>
    <w:r>
      <w:t>00</w:t>
    </w:r>
    <w:r w:rsidRPr="00033120">
      <w:t>)</w:t>
    </w:r>
    <w:r w:rsidRPr="00033120">
      <w:tab/>
    </w:r>
    <w:r w:rsidRPr="00033120">
      <w:tab/>
    </w:r>
    <w:r w:rsidRPr="00033120">
      <w:rPr>
        <w:b/>
      </w:rPr>
      <w:t>Authors:</w:t>
    </w:r>
  </w:p>
  <w:p w:rsidR="00E86DC7" w:rsidRDefault="00E86DC7" w:rsidP="00F91E6C">
    <w:pPr>
      <w:pStyle w:val="Header"/>
      <w:tabs>
        <w:tab w:val="clear" w:pos="4320"/>
      </w:tabs>
      <w:spacing w:before="0" w:after="0"/>
      <w:jc w:val="right"/>
    </w:pPr>
    <w:r w:rsidRPr="00033120">
      <w:tab/>
    </w:r>
  </w:p>
  <w:p w:rsidR="00E86DC7" w:rsidDel="00431EB3" w:rsidRDefault="00E86DC7" w:rsidP="00F91E6C">
    <w:pPr>
      <w:pStyle w:val="Header"/>
      <w:tabs>
        <w:tab w:val="clear" w:pos="4320"/>
      </w:tabs>
      <w:spacing w:before="0" w:after="0"/>
      <w:jc w:val="right"/>
      <w:rPr>
        <w:del w:id="755" w:author="m.memon" w:date="2013-03-08T16:14:00Z"/>
      </w:rPr>
    </w:pPr>
    <w:ins w:id="756" w:author="m.memon" w:date="2013-03-08T16:14:00Z">
      <w:r>
        <w:t>Andrew Grimshaw</w:t>
      </w:r>
      <w:r w:rsidRPr="00033120">
        <w:t>, UVA</w:t>
      </w:r>
      <w:r>
        <w:t xml:space="preserve"> (</w:t>
      </w:r>
      <w:r w:rsidRPr="00A9291A">
        <w:t>Editor)</w:t>
      </w:r>
    </w:ins>
  </w:p>
  <w:p w:rsidR="00E86DC7" w:rsidRDefault="00E86DC7" w:rsidP="00F91E6C">
    <w:pPr>
      <w:pStyle w:val="Header"/>
      <w:tabs>
        <w:tab w:val="clear" w:pos="4320"/>
      </w:tabs>
      <w:spacing w:before="0" w:after="0"/>
      <w:jc w:val="right"/>
      <w:rPr>
        <w:ins w:id="757" w:author="m.memon" w:date="2013-03-08T16:14:00Z"/>
      </w:rPr>
    </w:pPr>
  </w:p>
  <w:p w:rsidR="00E86DC7" w:rsidDel="00431EB3" w:rsidRDefault="00E86DC7" w:rsidP="00F91E6C">
    <w:pPr>
      <w:pStyle w:val="Header"/>
      <w:tabs>
        <w:tab w:val="clear" w:pos="4320"/>
      </w:tabs>
      <w:spacing w:before="0" w:after="0"/>
      <w:jc w:val="right"/>
    </w:pPr>
    <w:ins w:id="758" w:author="m.memon" w:date="2013-03-08T16:14:00Z">
      <w:r>
        <w:t>Shahbaz Memon, FZJ</w:t>
      </w:r>
    </w:ins>
    <w:del w:id="759" w:author="m.memon" w:date="2013-03-08T16:14:00Z">
      <w:r w:rsidDel="00431EB3">
        <w:delText>Bastian Demuth, FZJ</w:delText>
      </w:r>
    </w:del>
  </w:p>
  <w:p w:rsidR="00E86DC7" w:rsidRDefault="00E86DC7" w:rsidP="00F91E6C">
    <w:pPr>
      <w:pStyle w:val="Header"/>
      <w:tabs>
        <w:tab w:val="clear" w:pos="4320"/>
      </w:tabs>
      <w:spacing w:before="0" w:after="0"/>
      <w:jc w:val="right"/>
    </w:pPr>
    <w:r>
      <w:t>Daniel Dougherty, UVA</w:t>
    </w:r>
  </w:p>
  <w:p w:rsidR="00E86DC7" w:rsidRPr="00033120" w:rsidDel="00431EB3" w:rsidRDefault="00E86DC7" w:rsidP="00F91E6C">
    <w:pPr>
      <w:pStyle w:val="Header"/>
      <w:tabs>
        <w:tab w:val="clear" w:pos="4320"/>
      </w:tabs>
      <w:spacing w:before="0" w:after="0"/>
      <w:jc w:val="right"/>
      <w:rPr>
        <w:del w:id="760" w:author="m.memon" w:date="2013-03-08T16:14:00Z"/>
      </w:rPr>
    </w:pPr>
  </w:p>
  <w:p w:rsidR="00E86DC7" w:rsidRDefault="00E86DC7" w:rsidP="00F91E6C">
    <w:pPr>
      <w:pStyle w:val="Header"/>
      <w:spacing w:before="0" w:after="0"/>
      <w:jc w:val="right"/>
      <w:rPr>
        <w:lang w:val="fr-FR"/>
      </w:rPr>
    </w:pPr>
    <w:r w:rsidRPr="0042076F">
      <w:rPr>
        <w:lang w:val="fr-FR"/>
      </w:rPr>
      <w:t>http://forge.gridforum.org/projects/ogsa-</w:t>
    </w:r>
    <w:r>
      <w:rPr>
        <w:lang w:val="fr-FR"/>
      </w:rPr>
      <w:t>wg</w:t>
    </w:r>
    <w:r w:rsidRPr="0042076F">
      <w:rPr>
        <w:lang w:val="fr-FR"/>
      </w:rPr>
      <w:tab/>
    </w:r>
    <w:r w:rsidRPr="0042076F">
      <w:rPr>
        <w:lang w:val="fr-FR"/>
      </w:rPr>
      <w:tab/>
    </w:r>
  </w:p>
  <w:p w:rsidR="00E86DC7" w:rsidRPr="0042076F" w:rsidRDefault="00E86DC7" w:rsidP="00F91E6C">
    <w:pPr>
      <w:pStyle w:val="Header"/>
      <w:spacing w:before="0" w:after="0"/>
      <w:rPr>
        <w:lang w:val="fr-FR"/>
      </w:rPr>
    </w:pPr>
    <w:r w:rsidRPr="0042076F">
      <w:rPr>
        <w:lang w:val="fr-FR"/>
      </w:rPr>
      <w:tab/>
    </w:r>
    <w:r w:rsidRPr="0042076F">
      <w:rPr>
        <w:lang w:val="fr-FR"/>
      </w:rPr>
      <w:tab/>
    </w:r>
  </w:p>
  <w:p w:rsidR="00E86DC7" w:rsidRPr="00033120" w:rsidRDefault="00E86DC7" w:rsidP="00F91E6C">
    <w:pPr>
      <w:pStyle w:val="Header"/>
      <w:spacing w:before="0" w:after="0"/>
    </w:pPr>
    <w:r w:rsidRPr="0042076F">
      <w:rPr>
        <w:lang w:val="fr-FR"/>
      </w:rPr>
      <w:tab/>
    </w:r>
    <w:r w:rsidRPr="0042076F">
      <w:rPr>
        <w:lang w:val="fr-FR"/>
      </w:rPr>
      <w:tab/>
    </w:r>
    <w:fldSimple w:instr=" DATE ">
      <w:ins w:id="761" w:author="ag8t" w:date="2014-07-15T09:21:00Z">
        <w:r>
          <w:rPr>
            <w:noProof/>
          </w:rPr>
          <w:t>7/15/2014</w:t>
        </w:r>
      </w:ins>
      <w:del w:id="762" w:author="ag8t" w:date="2014-07-15T09:21:00Z">
        <w:r w:rsidDel="00627913">
          <w:rPr>
            <w:noProof/>
          </w:rPr>
          <w:delText>1/16/2014</w:delText>
        </w:r>
      </w:del>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EF867A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EC6601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266274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47C9BB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CCB4C89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5BCF17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C2EB6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868C6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7B876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9502896"/>
    <w:lvl w:ilvl="0">
      <w:start w:val="1"/>
      <w:numFmt w:val="bullet"/>
      <w:pStyle w:val="ListNumber2"/>
      <w:lvlText w:val=""/>
      <w:lvlJc w:val="left"/>
      <w:pPr>
        <w:tabs>
          <w:tab w:val="num" w:pos="360"/>
        </w:tabs>
        <w:ind w:left="360" w:hanging="360"/>
      </w:pPr>
      <w:rPr>
        <w:rFonts w:ascii="Symbol" w:hAnsi="Symbol" w:hint="default"/>
      </w:rPr>
    </w:lvl>
  </w:abstractNum>
  <w:abstractNum w:abstractNumId="10">
    <w:nsid w:val="021B65EA"/>
    <w:multiLevelType w:val="hybridMultilevel"/>
    <w:tmpl w:val="98125518"/>
    <w:lvl w:ilvl="0" w:tplc="410CEB3E">
      <w:start w:val="1"/>
      <w:numFmt w:val="bullet"/>
      <w:lvlText w:val="•"/>
      <w:lvlJc w:val="left"/>
      <w:pPr>
        <w:tabs>
          <w:tab w:val="num" w:pos="792"/>
        </w:tabs>
        <w:ind w:left="576" w:hanging="144"/>
      </w:pPr>
      <w:rPr>
        <w:rFonts w:hint="default"/>
        <w:sz w:val="14"/>
      </w:rPr>
    </w:lvl>
    <w:lvl w:ilvl="1" w:tplc="54B292DA">
      <w:start w:val="1"/>
      <w:numFmt w:val="bullet"/>
      <w:pStyle w:val="ListBullet2"/>
      <w:lvlText w:val="•"/>
      <w:lvlJc w:val="left"/>
      <w:pPr>
        <w:tabs>
          <w:tab w:val="num" w:pos="1440"/>
        </w:tabs>
        <w:ind w:left="1224" w:hanging="144"/>
      </w:pPr>
      <w:rPr>
        <w:rFonts w:hint="default"/>
        <w:sz w:val="14"/>
      </w:rPr>
    </w:lvl>
    <w:lvl w:ilvl="2" w:tplc="34A87A9C" w:tentative="1">
      <w:start w:val="1"/>
      <w:numFmt w:val="bullet"/>
      <w:lvlText w:val=""/>
      <w:lvlJc w:val="left"/>
      <w:pPr>
        <w:tabs>
          <w:tab w:val="num" w:pos="2160"/>
        </w:tabs>
        <w:ind w:left="2160" w:hanging="360"/>
      </w:pPr>
      <w:rPr>
        <w:rFonts w:ascii="Wingdings" w:hAnsi="Wingdings" w:hint="default"/>
      </w:rPr>
    </w:lvl>
    <w:lvl w:ilvl="3" w:tplc="0DE43C0C" w:tentative="1">
      <w:start w:val="1"/>
      <w:numFmt w:val="bullet"/>
      <w:lvlText w:val=""/>
      <w:lvlJc w:val="left"/>
      <w:pPr>
        <w:tabs>
          <w:tab w:val="num" w:pos="2880"/>
        </w:tabs>
        <w:ind w:left="2880" w:hanging="360"/>
      </w:pPr>
      <w:rPr>
        <w:rFonts w:ascii="Symbol" w:hAnsi="Symbol" w:hint="default"/>
      </w:rPr>
    </w:lvl>
    <w:lvl w:ilvl="4" w:tplc="F61643D0" w:tentative="1">
      <w:start w:val="1"/>
      <w:numFmt w:val="bullet"/>
      <w:lvlText w:val="o"/>
      <w:lvlJc w:val="left"/>
      <w:pPr>
        <w:tabs>
          <w:tab w:val="num" w:pos="3600"/>
        </w:tabs>
        <w:ind w:left="3600" w:hanging="360"/>
      </w:pPr>
      <w:rPr>
        <w:rFonts w:ascii="Courier New" w:hAnsi="Courier New" w:hint="default"/>
      </w:rPr>
    </w:lvl>
    <w:lvl w:ilvl="5" w:tplc="F1EA44F4" w:tentative="1">
      <w:start w:val="1"/>
      <w:numFmt w:val="bullet"/>
      <w:lvlText w:val=""/>
      <w:lvlJc w:val="left"/>
      <w:pPr>
        <w:tabs>
          <w:tab w:val="num" w:pos="4320"/>
        </w:tabs>
        <w:ind w:left="4320" w:hanging="360"/>
      </w:pPr>
      <w:rPr>
        <w:rFonts w:ascii="Wingdings" w:hAnsi="Wingdings" w:hint="default"/>
      </w:rPr>
    </w:lvl>
    <w:lvl w:ilvl="6" w:tplc="D926105A" w:tentative="1">
      <w:start w:val="1"/>
      <w:numFmt w:val="bullet"/>
      <w:lvlText w:val=""/>
      <w:lvlJc w:val="left"/>
      <w:pPr>
        <w:tabs>
          <w:tab w:val="num" w:pos="5040"/>
        </w:tabs>
        <w:ind w:left="5040" w:hanging="360"/>
      </w:pPr>
      <w:rPr>
        <w:rFonts w:ascii="Symbol" w:hAnsi="Symbol" w:hint="default"/>
      </w:rPr>
    </w:lvl>
    <w:lvl w:ilvl="7" w:tplc="C0CCFA56" w:tentative="1">
      <w:start w:val="1"/>
      <w:numFmt w:val="bullet"/>
      <w:lvlText w:val="o"/>
      <w:lvlJc w:val="left"/>
      <w:pPr>
        <w:tabs>
          <w:tab w:val="num" w:pos="5760"/>
        </w:tabs>
        <w:ind w:left="5760" w:hanging="360"/>
      </w:pPr>
      <w:rPr>
        <w:rFonts w:ascii="Courier New" w:hAnsi="Courier New" w:hint="default"/>
      </w:rPr>
    </w:lvl>
    <w:lvl w:ilvl="8" w:tplc="3BA46616" w:tentative="1">
      <w:start w:val="1"/>
      <w:numFmt w:val="bullet"/>
      <w:lvlText w:val=""/>
      <w:lvlJc w:val="left"/>
      <w:pPr>
        <w:tabs>
          <w:tab w:val="num" w:pos="6480"/>
        </w:tabs>
        <w:ind w:left="6480" w:hanging="360"/>
      </w:pPr>
      <w:rPr>
        <w:rFonts w:ascii="Wingdings" w:hAnsi="Wingdings" w:hint="default"/>
      </w:rPr>
    </w:lvl>
  </w:abstractNum>
  <w:abstractNum w:abstractNumId="11">
    <w:nsid w:val="0A045F55"/>
    <w:multiLevelType w:val="multilevel"/>
    <w:tmpl w:val="A670A14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3834"/>
        </w:tabs>
        <w:ind w:left="383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11C1504A"/>
    <w:multiLevelType w:val="hybridMultilevel"/>
    <w:tmpl w:val="43B4D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FF4D5C"/>
    <w:multiLevelType w:val="hybridMultilevel"/>
    <w:tmpl w:val="4766AC0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Vrinda" w:hint="default"/>
      </w:rPr>
    </w:lvl>
    <w:lvl w:ilvl="2" w:tplc="04090001">
      <w:start w:val="1"/>
      <w:numFmt w:val="bullet"/>
      <w:lvlText w:val=""/>
      <w:lvlJc w:val="left"/>
      <w:pPr>
        <w:tabs>
          <w:tab w:val="num" w:pos="1800"/>
        </w:tabs>
        <w:ind w:left="1800" w:hanging="360"/>
      </w:pPr>
      <w:rPr>
        <w:rFonts w:ascii="Symbol" w:hAnsi="Symbol"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Vrinda"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Vrinda"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nsid w:val="25CC3F1F"/>
    <w:multiLevelType w:val="hybridMultilevel"/>
    <w:tmpl w:val="8BA6C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ADB4426"/>
    <w:multiLevelType w:val="hybridMultilevel"/>
    <w:tmpl w:val="E8E42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D137A8E"/>
    <w:multiLevelType w:val="hybridMultilevel"/>
    <w:tmpl w:val="BB540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2759A7"/>
    <w:multiLevelType w:val="hybridMultilevel"/>
    <w:tmpl w:val="274A9BB4"/>
    <w:lvl w:ilvl="0" w:tplc="DDCA44CA">
      <w:start w:val="1"/>
      <w:numFmt w:val="bullet"/>
      <w:pStyle w:val="ListBullet"/>
      <w:lvlText w:val=""/>
      <w:lvlJc w:val="left"/>
      <w:pPr>
        <w:tabs>
          <w:tab w:val="num" w:pos="900"/>
        </w:tabs>
        <w:ind w:left="900" w:hanging="360"/>
      </w:pPr>
      <w:rPr>
        <w:rFonts w:ascii="Wingdings" w:hAnsi="Wingdings" w:hint="default"/>
      </w:rPr>
    </w:lvl>
    <w:lvl w:ilvl="1" w:tplc="56DE1EE2">
      <w:start w:val="1"/>
      <w:numFmt w:val="bullet"/>
      <w:lvlText w:val="•"/>
      <w:lvlJc w:val="left"/>
      <w:pPr>
        <w:tabs>
          <w:tab w:val="num" w:pos="1440"/>
        </w:tabs>
        <w:ind w:left="1224" w:hanging="144"/>
      </w:pPr>
      <w:rPr>
        <w:rFonts w:hint="default"/>
        <w:sz w:val="14"/>
      </w:rPr>
    </w:lvl>
    <w:lvl w:ilvl="2" w:tplc="4C82962C">
      <w:start w:val="1"/>
      <w:numFmt w:val="bullet"/>
      <w:lvlText w:val=""/>
      <w:lvlJc w:val="left"/>
      <w:pPr>
        <w:tabs>
          <w:tab w:val="num" w:pos="2160"/>
        </w:tabs>
        <w:ind w:left="2160" w:hanging="360"/>
      </w:pPr>
      <w:rPr>
        <w:rFonts w:ascii="Wingdings" w:hAnsi="Wingdings" w:hint="default"/>
      </w:rPr>
    </w:lvl>
    <w:lvl w:ilvl="3" w:tplc="8E54A150" w:tentative="1">
      <w:start w:val="1"/>
      <w:numFmt w:val="bullet"/>
      <w:lvlText w:val=""/>
      <w:lvlJc w:val="left"/>
      <w:pPr>
        <w:tabs>
          <w:tab w:val="num" w:pos="2880"/>
        </w:tabs>
        <w:ind w:left="2880" w:hanging="360"/>
      </w:pPr>
      <w:rPr>
        <w:rFonts w:ascii="Symbol" w:hAnsi="Symbol" w:hint="default"/>
      </w:rPr>
    </w:lvl>
    <w:lvl w:ilvl="4" w:tplc="2254515E" w:tentative="1">
      <w:start w:val="1"/>
      <w:numFmt w:val="bullet"/>
      <w:lvlText w:val="o"/>
      <w:lvlJc w:val="left"/>
      <w:pPr>
        <w:tabs>
          <w:tab w:val="num" w:pos="3600"/>
        </w:tabs>
        <w:ind w:left="3600" w:hanging="360"/>
      </w:pPr>
      <w:rPr>
        <w:rFonts w:ascii="Courier New" w:hAnsi="Courier New" w:hint="default"/>
      </w:rPr>
    </w:lvl>
    <w:lvl w:ilvl="5" w:tplc="DA5A5F4A" w:tentative="1">
      <w:start w:val="1"/>
      <w:numFmt w:val="bullet"/>
      <w:lvlText w:val=""/>
      <w:lvlJc w:val="left"/>
      <w:pPr>
        <w:tabs>
          <w:tab w:val="num" w:pos="4320"/>
        </w:tabs>
        <w:ind w:left="4320" w:hanging="360"/>
      </w:pPr>
      <w:rPr>
        <w:rFonts w:ascii="Wingdings" w:hAnsi="Wingdings" w:hint="default"/>
      </w:rPr>
    </w:lvl>
    <w:lvl w:ilvl="6" w:tplc="34E0D89A" w:tentative="1">
      <w:start w:val="1"/>
      <w:numFmt w:val="bullet"/>
      <w:lvlText w:val=""/>
      <w:lvlJc w:val="left"/>
      <w:pPr>
        <w:tabs>
          <w:tab w:val="num" w:pos="5040"/>
        </w:tabs>
        <w:ind w:left="5040" w:hanging="360"/>
      </w:pPr>
      <w:rPr>
        <w:rFonts w:ascii="Symbol" w:hAnsi="Symbol" w:hint="default"/>
      </w:rPr>
    </w:lvl>
    <w:lvl w:ilvl="7" w:tplc="15FCE768" w:tentative="1">
      <w:start w:val="1"/>
      <w:numFmt w:val="bullet"/>
      <w:lvlText w:val="o"/>
      <w:lvlJc w:val="left"/>
      <w:pPr>
        <w:tabs>
          <w:tab w:val="num" w:pos="5760"/>
        </w:tabs>
        <w:ind w:left="5760" w:hanging="360"/>
      </w:pPr>
      <w:rPr>
        <w:rFonts w:ascii="Courier New" w:hAnsi="Courier New" w:hint="default"/>
      </w:rPr>
    </w:lvl>
    <w:lvl w:ilvl="8" w:tplc="2D3CA3A4" w:tentative="1">
      <w:start w:val="1"/>
      <w:numFmt w:val="bullet"/>
      <w:lvlText w:val=""/>
      <w:lvlJc w:val="left"/>
      <w:pPr>
        <w:tabs>
          <w:tab w:val="num" w:pos="6480"/>
        </w:tabs>
        <w:ind w:left="6480" w:hanging="360"/>
      </w:pPr>
      <w:rPr>
        <w:rFonts w:ascii="Wingdings" w:hAnsi="Wingdings" w:hint="default"/>
      </w:rPr>
    </w:lvl>
  </w:abstractNum>
  <w:abstractNum w:abstractNumId="18">
    <w:nsid w:val="3D5B1890"/>
    <w:multiLevelType w:val="hybridMultilevel"/>
    <w:tmpl w:val="0786F1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4490120D"/>
    <w:multiLevelType w:val="multilevel"/>
    <w:tmpl w:val="563813A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4A4B5855"/>
    <w:multiLevelType w:val="multilevel"/>
    <w:tmpl w:val="FA86B248"/>
    <w:lvl w:ilvl="0">
      <w:start w:val="1"/>
      <w:numFmt w:val="decimal"/>
      <w:pStyle w:val="JSDLAppendix"/>
      <w:lvlText w:val="Appendix %1"/>
      <w:lvlJc w:val="left"/>
      <w:pPr>
        <w:tabs>
          <w:tab w:val="num" w:pos="0"/>
        </w:tabs>
      </w:pPr>
      <w:rPr>
        <w:rFonts w:cs="Times New Roman" w:hint="eastAsia"/>
      </w:rPr>
    </w:lvl>
    <w:lvl w:ilvl="1">
      <w:start w:val="1"/>
      <w:numFmt w:val="none"/>
      <w:suff w:val="nothing"/>
      <w:lvlText w:val=""/>
      <w:lvlJc w:val="left"/>
      <w:rPr>
        <w:rFonts w:cs="Times New Roman" w:hint="eastAsia"/>
      </w:rPr>
    </w:lvl>
    <w:lvl w:ilvl="2">
      <w:start w:val="1"/>
      <w:numFmt w:val="none"/>
      <w:suff w:val="nothing"/>
      <w:lvlText w:val=""/>
      <w:lvlJc w:val="left"/>
      <w:rPr>
        <w:rFonts w:cs="Times New Roman" w:hint="eastAsia"/>
      </w:rPr>
    </w:lvl>
    <w:lvl w:ilvl="3">
      <w:start w:val="1"/>
      <w:numFmt w:val="none"/>
      <w:suff w:val="nothing"/>
      <w:lvlText w:val=""/>
      <w:lvlJc w:val="left"/>
      <w:rPr>
        <w:rFonts w:cs="Times New Roman" w:hint="eastAsia"/>
      </w:rPr>
    </w:lvl>
    <w:lvl w:ilvl="4">
      <w:start w:val="1"/>
      <w:numFmt w:val="none"/>
      <w:suff w:val="nothing"/>
      <w:lvlText w:val=""/>
      <w:lvlJc w:val="left"/>
      <w:rPr>
        <w:rFonts w:cs="Times New Roman" w:hint="eastAsia"/>
      </w:rPr>
    </w:lvl>
    <w:lvl w:ilvl="5">
      <w:start w:val="1"/>
      <w:numFmt w:val="none"/>
      <w:suff w:val="nothing"/>
      <w:lvlText w:val=""/>
      <w:lvlJc w:val="left"/>
      <w:rPr>
        <w:rFonts w:cs="Times New Roman" w:hint="eastAsia"/>
      </w:rPr>
    </w:lvl>
    <w:lvl w:ilvl="6">
      <w:start w:val="1"/>
      <w:numFmt w:val="none"/>
      <w:suff w:val="nothing"/>
      <w:lvlText w:val=""/>
      <w:lvlJc w:val="left"/>
      <w:rPr>
        <w:rFonts w:cs="Times New Roman" w:hint="eastAsia"/>
      </w:rPr>
    </w:lvl>
    <w:lvl w:ilvl="7">
      <w:start w:val="1"/>
      <w:numFmt w:val="none"/>
      <w:suff w:val="nothing"/>
      <w:lvlText w:val=""/>
      <w:lvlJc w:val="left"/>
      <w:rPr>
        <w:rFonts w:cs="Times New Roman" w:hint="eastAsia"/>
      </w:rPr>
    </w:lvl>
    <w:lvl w:ilvl="8">
      <w:start w:val="1"/>
      <w:numFmt w:val="none"/>
      <w:suff w:val="nothing"/>
      <w:lvlText w:val=""/>
      <w:lvlJc w:val="left"/>
      <w:rPr>
        <w:rFonts w:cs="Times New Roman" w:hint="eastAsia"/>
      </w:rPr>
    </w:lvl>
  </w:abstractNum>
  <w:abstractNum w:abstractNumId="21">
    <w:nsid w:val="4C1F03F0"/>
    <w:multiLevelType w:val="hybridMultilevel"/>
    <w:tmpl w:val="BA8AB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E3469D5"/>
    <w:multiLevelType w:val="hybridMultilevel"/>
    <w:tmpl w:val="EF1E1B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1DA4CE0"/>
    <w:multiLevelType w:val="hybridMultilevel"/>
    <w:tmpl w:val="E04A124A"/>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4185382"/>
    <w:multiLevelType w:val="multilevel"/>
    <w:tmpl w:val="EC26374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nsid w:val="58742C41"/>
    <w:multiLevelType w:val="hybridMultilevel"/>
    <w:tmpl w:val="AC0E2C16"/>
    <w:lvl w:ilvl="0" w:tplc="38629AF2">
      <w:start w:val="1"/>
      <w:numFmt w:val="bullet"/>
      <w:lvlText w:val="•"/>
      <w:lvlJc w:val="left"/>
      <w:pPr>
        <w:tabs>
          <w:tab w:val="num" w:pos="720"/>
        </w:tabs>
        <w:ind w:left="720" w:hanging="360"/>
      </w:pPr>
      <w:rPr>
        <w:rFonts w:hAnsi="Arial" w:hint="default"/>
      </w:rPr>
    </w:lvl>
    <w:lvl w:ilvl="1" w:tplc="CECE554C">
      <w:start w:val="1"/>
      <w:numFmt w:val="decimal"/>
      <w:pStyle w:val="ListNumber"/>
      <w:lvlText w:val="%2."/>
      <w:lvlJc w:val="left"/>
      <w:pPr>
        <w:tabs>
          <w:tab w:val="num" w:pos="1512"/>
        </w:tabs>
        <w:ind w:left="1512" w:hanging="432"/>
      </w:pPr>
      <w:rPr>
        <w:rFonts w:cs="Times New Roman" w:hint="default"/>
      </w:rPr>
    </w:lvl>
    <w:lvl w:ilvl="2" w:tplc="98347276" w:tentative="1">
      <w:start w:val="1"/>
      <w:numFmt w:val="bullet"/>
      <w:lvlText w:val=""/>
      <w:lvlJc w:val="left"/>
      <w:pPr>
        <w:tabs>
          <w:tab w:val="num" w:pos="2160"/>
        </w:tabs>
        <w:ind w:left="2160" w:hanging="360"/>
      </w:pPr>
      <w:rPr>
        <w:rFonts w:ascii="Wingdings" w:hAnsi="Wingdings" w:hint="default"/>
      </w:rPr>
    </w:lvl>
    <w:lvl w:ilvl="3" w:tplc="8D50BBDA" w:tentative="1">
      <w:start w:val="1"/>
      <w:numFmt w:val="bullet"/>
      <w:lvlText w:val=""/>
      <w:lvlJc w:val="left"/>
      <w:pPr>
        <w:tabs>
          <w:tab w:val="num" w:pos="2880"/>
        </w:tabs>
        <w:ind w:left="2880" w:hanging="360"/>
      </w:pPr>
      <w:rPr>
        <w:rFonts w:ascii="Symbol" w:hAnsi="Symbol" w:hint="default"/>
      </w:rPr>
    </w:lvl>
    <w:lvl w:ilvl="4" w:tplc="3064B95C" w:tentative="1">
      <w:start w:val="1"/>
      <w:numFmt w:val="bullet"/>
      <w:lvlText w:val="o"/>
      <w:lvlJc w:val="left"/>
      <w:pPr>
        <w:tabs>
          <w:tab w:val="num" w:pos="3600"/>
        </w:tabs>
        <w:ind w:left="3600" w:hanging="360"/>
      </w:pPr>
      <w:rPr>
        <w:rFonts w:ascii="Courier New" w:hAnsi="Courier New" w:hint="default"/>
      </w:rPr>
    </w:lvl>
    <w:lvl w:ilvl="5" w:tplc="7FAC62CA" w:tentative="1">
      <w:start w:val="1"/>
      <w:numFmt w:val="bullet"/>
      <w:lvlText w:val=""/>
      <w:lvlJc w:val="left"/>
      <w:pPr>
        <w:tabs>
          <w:tab w:val="num" w:pos="4320"/>
        </w:tabs>
        <w:ind w:left="4320" w:hanging="360"/>
      </w:pPr>
      <w:rPr>
        <w:rFonts w:ascii="Wingdings" w:hAnsi="Wingdings" w:hint="default"/>
      </w:rPr>
    </w:lvl>
    <w:lvl w:ilvl="6" w:tplc="6BF2B1B4" w:tentative="1">
      <w:start w:val="1"/>
      <w:numFmt w:val="bullet"/>
      <w:lvlText w:val=""/>
      <w:lvlJc w:val="left"/>
      <w:pPr>
        <w:tabs>
          <w:tab w:val="num" w:pos="5040"/>
        </w:tabs>
        <w:ind w:left="5040" w:hanging="360"/>
      </w:pPr>
      <w:rPr>
        <w:rFonts w:ascii="Symbol" w:hAnsi="Symbol" w:hint="default"/>
      </w:rPr>
    </w:lvl>
    <w:lvl w:ilvl="7" w:tplc="D4E867DE" w:tentative="1">
      <w:start w:val="1"/>
      <w:numFmt w:val="bullet"/>
      <w:lvlText w:val="o"/>
      <w:lvlJc w:val="left"/>
      <w:pPr>
        <w:tabs>
          <w:tab w:val="num" w:pos="5760"/>
        </w:tabs>
        <w:ind w:left="5760" w:hanging="360"/>
      </w:pPr>
      <w:rPr>
        <w:rFonts w:ascii="Courier New" w:hAnsi="Courier New" w:hint="default"/>
      </w:rPr>
    </w:lvl>
    <w:lvl w:ilvl="8" w:tplc="34749F0A" w:tentative="1">
      <w:start w:val="1"/>
      <w:numFmt w:val="bullet"/>
      <w:lvlText w:val=""/>
      <w:lvlJc w:val="left"/>
      <w:pPr>
        <w:tabs>
          <w:tab w:val="num" w:pos="6480"/>
        </w:tabs>
        <w:ind w:left="6480" w:hanging="360"/>
      </w:pPr>
      <w:rPr>
        <w:rFonts w:ascii="Wingdings" w:hAnsi="Wingdings" w:hint="default"/>
      </w:rPr>
    </w:lvl>
  </w:abstractNum>
  <w:abstractNum w:abstractNumId="26">
    <w:nsid w:val="5A0A7626"/>
    <w:multiLevelType w:val="hybridMultilevel"/>
    <w:tmpl w:val="109EE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E6045B"/>
    <w:multiLevelType w:val="hybridMultilevel"/>
    <w:tmpl w:val="8C168832"/>
    <w:lvl w:ilvl="0" w:tplc="DB00437A">
      <w:start w:val="1"/>
      <w:numFmt w:val="bullet"/>
      <w:pStyle w:val="bullet2"/>
      <w:lvlText w:val="o"/>
      <w:lvlJc w:val="left"/>
      <w:pPr>
        <w:tabs>
          <w:tab w:val="num" w:pos="720"/>
        </w:tabs>
        <w:ind w:left="720" w:hanging="360"/>
      </w:pPr>
      <w:rPr>
        <w:rFonts w:ascii="Courier New" w:hAnsi="Courier New" w:hint="default"/>
      </w:rPr>
    </w:lvl>
    <w:lvl w:ilvl="1" w:tplc="06F8AEB0" w:tentative="1">
      <w:start w:val="1"/>
      <w:numFmt w:val="bullet"/>
      <w:lvlText w:val="o"/>
      <w:lvlJc w:val="left"/>
      <w:pPr>
        <w:tabs>
          <w:tab w:val="num" w:pos="1440"/>
        </w:tabs>
        <w:ind w:left="1440" w:hanging="360"/>
      </w:pPr>
      <w:rPr>
        <w:rFonts w:ascii="Courier New" w:hAnsi="Courier New" w:hint="default"/>
      </w:rPr>
    </w:lvl>
    <w:lvl w:ilvl="2" w:tplc="21EEFB90" w:tentative="1">
      <w:start w:val="1"/>
      <w:numFmt w:val="bullet"/>
      <w:lvlText w:val=""/>
      <w:lvlJc w:val="left"/>
      <w:pPr>
        <w:tabs>
          <w:tab w:val="num" w:pos="2160"/>
        </w:tabs>
        <w:ind w:left="2160" w:hanging="360"/>
      </w:pPr>
      <w:rPr>
        <w:rFonts w:ascii="Wingdings" w:hAnsi="Wingdings" w:hint="default"/>
      </w:rPr>
    </w:lvl>
    <w:lvl w:ilvl="3" w:tplc="73CE21F2" w:tentative="1">
      <w:start w:val="1"/>
      <w:numFmt w:val="bullet"/>
      <w:lvlText w:val=""/>
      <w:lvlJc w:val="left"/>
      <w:pPr>
        <w:tabs>
          <w:tab w:val="num" w:pos="2880"/>
        </w:tabs>
        <w:ind w:left="2880" w:hanging="360"/>
      </w:pPr>
      <w:rPr>
        <w:rFonts w:ascii="Symbol" w:hAnsi="Symbol" w:hint="default"/>
      </w:rPr>
    </w:lvl>
    <w:lvl w:ilvl="4" w:tplc="A4B4320A" w:tentative="1">
      <w:start w:val="1"/>
      <w:numFmt w:val="bullet"/>
      <w:lvlText w:val="o"/>
      <w:lvlJc w:val="left"/>
      <w:pPr>
        <w:tabs>
          <w:tab w:val="num" w:pos="3600"/>
        </w:tabs>
        <w:ind w:left="3600" w:hanging="360"/>
      </w:pPr>
      <w:rPr>
        <w:rFonts w:ascii="Courier New" w:hAnsi="Courier New" w:hint="default"/>
      </w:rPr>
    </w:lvl>
    <w:lvl w:ilvl="5" w:tplc="1018E706" w:tentative="1">
      <w:start w:val="1"/>
      <w:numFmt w:val="bullet"/>
      <w:lvlText w:val=""/>
      <w:lvlJc w:val="left"/>
      <w:pPr>
        <w:tabs>
          <w:tab w:val="num" w:pos="4320"/>
        </w:tabs>
        <w:ind w:left="4320" w:hanging="360"/>
      </w:pPr>
      <w:rPr>
        <w:rFonts w:ascii="Wingdings" w:hAnsi="Wingdings" w:hint="default"/>
      </w:rPr>
    </w:lvl>
    <w:lvl w:ilvl="6" w:tplc="505C2816" w:tentative="1">
      <w:start w:val="1"/>
      <w:numFmt w:val="bullet"/>
      <w:lvlText w:val=""/>
      <w:lvlJc w:val="left"/>
      <w:pPr>
        <w:tabs>
          <w:tab w:val="num" w:pos="5040"/>
        </w:tabs>
        <w:ind w:left="5040" w:hanging="360"/>
      </w:pPr>
      <w:rPr>
        <w:rFonts w:ascii="Symbol" w:hAnsi="Symbol" w:hint="default"/>
      </w:rPr>
    </w:lvl>
    <w:lvl w:ilvl="7" w:tplc="41C44BB6" w:tentative="1">
      <w:start w:val="1"/>
      <w:numFmt w:val="bullet"/>
      <w:lvlText w:val="o"/>
      <w:lvlJc w:val="left"/>
      <w:pPr>
        <w:tabs>
          <w:tab w:val="num" w:pos="5760"/>
        </w:tabs>
        <w:ind w:left="5760" w:hanging="360"/>
      </w:pPr>
      <w:rPr>
        <w:rFonts w:ascii="Courier New" w:hAnsi="Courier New" w:hint="default"/>
      </w:rPr>
    </w:lvl>
    <w:lvl w:ilvl="8" w:tplc="F2BA8058" w:tentative="1">
      <w:start w:val="1"/>
      <w:numFmt w:val="bullet"/>
      <w:lvlText w:val=""/>
      <w:lvlJc w:val="left"/>
      <w:pPr>
        <w:tabs>
          <w:tab w:val="num" w:pos="6480"/>
        </w:tabs>
        <w:ind w:left="6480" w:hanging="360"/>
      </w:pPr>
      <w:rPr>
        <w:rFonts w:ascii="Wingdings" w:hAnsi="Wingdings" w:hint="default"/>
      </w:rPr>
    </w:lvl>
  </w:abstractNum>
  <w:abstractNum w:abstractNumId="28">
    <w:nsid w:val="7C4F3A24"/>
    <w:multiLevelType w:val="hybridMultilevel"/>
    <w:tmpl w:val="B03EE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3"/>
  </w:num>
  <w:num w:numId="4">
    <w:abstractNumId w:val="8"/>
  </w:num>
  <w:num w:numId="5">
    <w:abstractNumId w:val="6"/>
  </w:num>
  <w:num w:numId="6">
    <w:abstractNumId w:val="5"/>
  </w:num>
  <w:num w:numId="7">
    <w:abstractNumId w:val="4"/>
  </w:num>
  <w:num w:numId="8">
    <w:abstractNumId w:val="2"/>
  </w:num>
  <w:num w:numId="9">
    <w:abstractNumId w:val="1"/>
  </w:num>
  <w:num w:numId="10">
    <w:abstractNumId w:val="0"/>
  </w:num>
  <w:num w:numId="11">
    <w:abstractNumId w:val="9"/>
  </w:num>
  <w:num w:numId="12">
    <w:abstractNumId w:val="7"/>
  </w:num>
  <w:num w:numId="13">
    <w:abstractNumId w:val="3"/>
  </w:num>
  <w:num w:numId="14">
    <w:abstractNumId w:val="8"/>
  </w:num>
  <w:num w:numId="15">
    <w:abstractNumId w:val="6"/>
  </w:num>
  <w:num w:numId="16">
    <w:abstractNumId w:val="5"/>
  </w:num>
  <w:num w:numId="17">
    <w:abstractNumId w:val="4"/>
  </w:num>
  <w:num w:numId="18">
    <w:abstractNumId w:val="2"/>
  </w:num>
  <w:num w:numId="19">
    <w:abstractNumId w:val="1"/>
  </w:num>
  <w:num w:numId="20">
    <w:abstractNumId w:val="0"/>
  </w:num>
  <w:num w:numId="21">
    <w:abstractNumId w:val="9"/>
  </w:num>
  <w:num w:numId="22">
    <w:abstractNumId w:val="7"/>
  </w:num>
  <w:num w:numId="23">
    <w:abstractNumId w:val="3"/>
  </w:num>
  <w:num w:numId="24">
    <w:abstractNumId w:val="8"/>
  </w:num>
  <w:num w:numId="25">
    <w:abstractNumId w:val="6"/>
  </w:num>
  <w:num w:numId="26">
    <w:abstractNumId w:val="5"/>
  </w:num>
  <w:num w:numId="27">
    <w:abstractNumId w:val="4"/>
  </w:num>
  <w:num w:numId="28">
    <w:abstractNumId w:val="2"/>
  </w:num>
  <w:num w:numId="29">
    <w:abstractNumId w:val="1"/>
  </w:num>
  <w:num w:numId="30">
    <w:abstractNumId w:val="0"/>
  </w:num>
  <w:num w:numId="31">
    <w:abstractNumId w:val="9"/>
  </w:num>
  <w:num w:numId="32">
    <w:abstractNumId w:val="24"/>
  </w:num>
  <w:num w:numId="33">
    <w:abstractNumId w:val="10"/>
  </w:num>
  <w:num w:numId="34">
    <w:abstractNumId w:val="17"/>
  </w:num>
  <w:num w:numId="35">
    <w:abstractNumId w:val="25"/>
  </w:num>
  <w:num w:numId="36">
    <w:abstractNumId w:val="27"/>
  </w:num>
  <w:num w:numId="37">
    <w:abstractNumId w:val="20"/>
  </w:num>
  <w:num w:numId="38">
    <w:abstractNumId w:val="23"/>
  </w:num>
  <w:num w:numId="39">
    <w:abstractNumId w:val="12"/>
  </w:num>
  <w:num w:numId="40">
    <w:abstractNumId w:val="18"/>
  </w:num>
  <w:num w:numId="41">
    <w:abstractNumId w:val="15"/>
  </w:num>
  <w:num w:numId="42">
    <w:abstractNumId w:val="21"/>
  </w:num>
  <w:num w:numId="43">
    <w:abstractNumId w:val="28"/>
  </w:num>
  <w:num w:numId="44">
    <w:abstractNumId w:val="14"/>
  </w:num>
  <w:num w:numId="45">
    <w:abstractNumId w:val="19"/>
  </w:num>
  <w:num w:numId="46">
    <w:abstractNumId w:val="16"/>
  </w:num>
  <w:num w:numId="47">
    <w:abstractNumId w:val="11"/>
  </w:num>
  <w:num w:numId="48">
    <w:abstractNumId w:val="22"/>
  </w:num>
  <w:num w:numId="49">
    <w:abstractNumId w:val="26"/>
  </w:num>
  <w:num w:numId="50">
    <w:abstractNumId w:val="13"/>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memon">
    <w15:presenceInfo w15:providerId="None" w15:userId="m.memo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stylePaneFormatFilter w:val="3F01"/>
  <w:trackRevisions/>
  <w:defaultTabStop w:val="720"/>
  <w:autoHyphenation/>
  <w:hyphenationZone w:val="357"/>
  <w:noPunctuationKerning/>
  <w:characterSpacingControl w:val="doNotCompress"/>
  <w:footnotePr>
    <w:footnote w:id="0"/>
    <w:footnote w:id="1"/>
  </w:footnotePr>
  <w:endnotePr>
    <w:endnote w:id="0"/>
    <w:endnote w:id="1"/>
  </w:endnotePr>
  <w:compat>
    <w:useFELayout/>
  </w:compat>
  <w:rsids>
    <w:rsidRoot w:val="00737B8A"/>
    <w:rsid w:val="00175A6B"/>
    <w:rsid w:val="00202CF2"/>
    <w:rsid w:val="00263C38"/>
    <w:rsid w:val="002E1ED3"/>
    <w:rsid w:val="005523CC"/>
    <w:rsid w:val="00586EF7"/>
    <w:rsid w:val="00627913"/>
    <w:rsid w:val="00737B8A"/>
    <w:rsid w:val="00786E80"/>
    <w:rsid w:val="00A02EC4"/>
    <w:rsid w:val="00B07C62"/>
    <w:rsid w:val="00C4562A"/>
    <w:rsid w:val="00C47866"/>
    <w:rsid w:val="00DC5FFF"/>
    <w:rsid w:val="00E07C40"/>
    <w:rsid w:val="00E86DC7"/>
    <w:rsid w:val="00EB422E"/>
    <w:rsid w:val="00ED6798"/>
    <w:rsid w:val="00EF2549"/>
    <w:rsid w:val="00F91E6C"/>
    <w:rsid w:val="00FA1979"/>
    <w:rsid w:val="00FD73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F6D6C"/>
    <w:pPr>
      <w:spacing w:before="120" w:after="120"/>
    </w:pPr>
    <w:rPr>
      <w:rFonts w:ascii="Arial" w:hAnsi="Arial"/>
      <w:sz w:val="20"/>
      <w:szCs w:val="20"/>
    </w:rPr>
  </w:style>
  <w:style w:type="paragraph" w:styleId="Heading1">
    <w:name w:val="heading 1"/>
    <w:basedOn w:val="Normal"/>
    <w:next w:val="Normal"/>
    <w:link w:val="Heading1Char"/>
    <w:uiPriority w:val="99"/>
    <w:qFormat/>
    <w:rsid w:val="006F6D6C"/>
    <w:pPr>
      <w:keepNext/>
      <w:numPr>
        <w:numId w:val="47"/>
      </w:numPr>
      <w:spacing w:before="240"/>
      <w:outlineLvl w:val="0"/>
    </w:pPr>
    <w:rPr>
      <w:b/>
      <w:kern w:val="32"/>
      <w:sz w:val="28"/>
    </w:rPr>
  </w:style>
  <w:style w:type="paragraph" w:styleId="Heading2">
    <w:name w:val="heading 2"/>
    <w:basedOn w:val="Normal"/>
    <w:next w:val="Normal"/>
    <w:link w:val="Heading2Char"/>
    <w:uiPriority w:val="99"/>
    <w:qFormat/>
    <w:rsid w:val="006F6D6C"/>
    <w:pPr>
      <w:keepNext/>
      <w:numPr>
        <w:ilvl w:val="1"/>
        <w:numId w:val="47"/>
      </w:numPr>
      <w:spacing w:before="240"/>
      <w:outlineLvl w:val="1"/>
    </w:pPr>
    <w:rPr>
      <w:b/>
      <w:i/>
      <w:sz w:val="24"/>
    </w:rPr>
  </w:style>
  <w:style w:type="paragraph" w:styleId="Heading3">
    <w:name w:val="heading 3"/>
    <w:basedOn w:val="Normal"/>
    <w:next w:val="Normal"/>
    <w:link w:val="Heading3Char"/>
    <w:uiPriority w:val="99"/>
    <w:qFormat/>
    <w:rsid w:val="00D5440F"/>
    <w:pPr>
      <w:keepNext/>
      <w:numPr>
        <w:ilvl w:val="2"/>
        <w:numId w:val="47"/>
      </w:numPr>
      <w:spacing w:before="240"/>
      <w:outlineLvl w:val="2"/>
    </w:pPr>
    <w:rPr>
      <w:b/>
      <w:sz w:val="22"/>
    </w:rPr>
  </w:style>
  <w:style w:type="paragraph" w:styleId="Heading4">
    <w:name w:val="heading 4"/>
    <w:basedOn w:val="Normal"/>
    <w:next w:val="Normal"/>
    <w:link w:val="Heading4Char"/>
    <w:uiPriority w:val="99"/>
    <w:qFormat/>
    <w:rsid w:val="00EB422E"/>
    <w:pPr>
      <w:keepNext/>
      <w:numPr>
        <w:ilvl w:val="3"/>
        <w:numId w:val="47"/>
      </w:numPr>
      <w:ind w:left="288"/>
      <w:outlineLvl w:val="3"/>
    </w:pPr>
    <w:rPr>
      <w:b/>
      <w:i/>
      <w:szCs w:val="22"/>
    </w:rPr>
  </w:style>
  <w:style w:type="paragraph" w:styleId="Heading5">
    <w:name w:val="heading 5"/>
    <w:basedOn w:val="Normal"/>
    <w:next w:val="Normal"/>
    <w:link w:val="Heading5Char"/>
    <w:uiPriority w:val="99"/>
    <w:qFormat/>
    <w:rsid w:val="006F6D6C"/>
    <w:pPr>
      <w:numPr>
        <w:ilvl w:val="4"/>
        <w:numId w:val="47"/>
      </w:numPr>
      <w:spacing w:before="240" w:after="60"/>
      <w:outlineLvl w:val="4"/>
    </w:pPr>
    <w:rPr>
      <w:sz w:val="22"/>
    </w:rPr>
  </w:style>
  <w:style w:type="paragraph" w:styleId="Heading6">
    <w:name w:val="heading 6"/>
    <w:basedOn w:val="Normal"/>
    <w:next w:val="Normal"/>
    <w:link w:val="Heading6Char"/>
    <w:uiPriority w:val="99"/>
    <w:qFormat/>
    <w:rsid w:val="00D5440F"/>
    <w:pPr>
      <w:numPr>
        <w:ilvl w:val="5"/>
        <w:numId w:val="47"/>
      </w:numPr>
      <w:spacing w:before="240" w:after="60"/>
      <w:outlineLvl w:val="5"/>
    </w:pPr>
    <w:rPr>
      <w:b/>
      <w:sz w:val="22"/>
    </w:rPr>
  </w:style>
  <w:style w:type="paragraph" w:styleId="Heading7">
    <w:name w:val="heading 7"/>
    <w:basedOn w:val="Normal"/>
    <w:next w:val="Normal"/>
    <w:link w:val="Heading7Char"/>
    <w:uiPriority w:val="99"/>
    <w:qFormat/>
    <w:rsid w:val="00D5440F"/>
    <w:pPr>
      <w:numPr>
        <w:ilvl w:val="6"/>
        <w:numId w:val="47"/>
      </w:numPr>
      <w:spacing w:before="240" w:after="60"/>
      <w:outlineLvl w:val="6"/>
    </w:pPr>
  </w:style>
  <w:style w:type="paragraph" w:styleId="Heading8">
    <w:name w:val="heading 8"/>
    <w:basedOn w:val="Normal"/>
    <w:next w:val="Normal"/>
    <w:link w:val="Heading8Char"/>
    <w:uiPriority w:val="99"/>
    <w:qFormat/>
    <w:rsid w:val="00D5440F"/>
    <w:pPr>
      <w:numPr>
        <w:ilvl w:val="7"/>
        <w:numId w:val="47"/>
      </w:numPr>
      <w:spacing w:before="240" w:after="60"/>
      <w:outlineLvl w:val="7"/>
    </w:pPr>
    <w:rPr>
      <w:i/>
    </w:rPr>
  </w:style>
  <w:style w:type="paragraph" w:styleId="Heading9">
    <w:name w:val="heading 9"/>
    <w:basedOn w:val="Normal"/>
    <w:next w:val="Normal"/>
    <w:link w:val="Heading9Char"/>
    <w:uiPriority w:val="99"/>
    <w:qFormat/>
    <w:rsid w:val="00D5440F"/>
    <w:pPr>
      <w:numPr>
        <w:ilvl w:val="8"/>
        <w:numId w:val="47"/>
      </w:num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C1DC5"/>
    <w:rPr>
      <w:rFonts w:ascii="Arial" w:hAnsi="Arial"/>
      <w:b/>
      <w:kern w:val="32"/>
      <w:sz w:val="28"/>
      <w:szCs w:val="20"/>
    </w:rPr>
  </w:style>
  <w:style w:type="character" w:customStyle="1" w:styleId="Heading2Char">
    <w:name w:val="Heading 2 Char"/>
    <w:basedOn w:val="DefaultParagraphFont"/>
    <w:link w:val="Heading2"/>
    <w:uiPriority w:val="99"/>
    <w:locked/>
    <w:rsid w:val="00BC1DC5"/>
    <w:rPr>
      <w:rFonts w:ascii="Arial" w:hAnsi="Arial"/>
      <w:b/>
      <w:i/>
      <w:sz w:val="24"/>
      <w:szCs w:val="20"/>
    </w:rPr>
  </w:style>
  <w:style w:type="character" w:customStyle="1" w:styleId="Heading3Char">
    <w:name w:val="Heading 3 Char"/>
    <w:basedOn w:val="DefaultParagraphFont"/>
    <w:link w:val="Heading3"/>
    <w:uiPriority w:val="99"/>
    <w:locked/>
    <w:rsid w:val="00BC1DC5"/>
    <w:rPr>
      <w:rFonts w:ascii="Arial" w:hAnsi="Arial"/>
      <w:b/>
      <w:szCs w:val="20"/>
    </w:rPr>
  </w:style>
  <w:style w:type="character" w:customStyle="1" w:styleId="Heading4Char">
    <w:name w:val="Heading 4 Char"/>
    <w:basedOn w:val="DefaultParagraphFont"/>
    <w:link w:val="Heading4"/>
    <w:uiPriority w:val="99"/>
    <w:locked/>
    <w:rsid w:val="00EB422E"/>
    <w:rPr>
      <w:rFonts w:ascii="Arial" w:hAnsi="Arial"/>
      <w:b/>
      <w:i/>
      <w:sz w:val="20"/>
    </w:rPr>
  </w:style>
  <w:style w:type="character" w:customStyle="1" w:styleId="Heading5Char">
    <w:name w:val="Heading 5 Char"/>
    <w:basedOn w:val="DefaultParagraphFont"/>
    <w:link w:val="Heading5"/>
    <w:uiPriority w:val="99"/>
    <w:locked/>
    <w:rsid w:val="00BC1DC5"/>
    <w:rPr>
      <w:rFonts w:ascii="Arial" w:hAnsi="Arial"/>
      <w:szCs w:val="20"/>
    </w:rPr>
  </w:style>
  <w:style w:type="character" w:customStyle="1" w:styleId="Heading6Char">
    <w:name w:val="Heading 6 Char"/>
    <w:basedOn w:val="DefaultParagraphFont"/>
    <w:link w:val="Heading6"/>
    <w:uiPriority w:val="99"/>
    <w:locked/>
    <w:rsid w:val="00BC1DC5"/>
    <w:rPr>
      <w:rFonts w:ascii="Arial" w:hAnsi="Arial"/>
      <w:b/>
      <w:szCs w:val="20"/>
    </w:rPr>
  </w:style>
  <w:style w:type="character" w:customStyle="1" w:styleId="Heading7Char">
    <w:name w:val="Heading 7 Char"/>
    <w:basedOn w:val="DefaultParagraphFont"/>
    <w:link w:val="Heading7"/>
    <w:uiPriority w:val="99"/>
    <w:locked/>
    <w:rsid w:val="00BC1DC5"/>
    <w:rPr>
      <w:rFonts w:ascii="Arial" w:hAnsi="Arial"/>
      <w:sz w:val="20"/>
      <w:szCs w:val="20"/>
    </w:rPr>
  </w:style>
  <w:style w:type="character" w:customStyle="1" w:styleId="Heading8Char">
    <w:name w:val="Heading 8 Char"/>
    <w:basedOn w:val="DefaultParagraphFont"/>
    <w:link w:val="Heading8"/>
    <w:uiPriority w:val="99"/>
    <w:locked/>
    <w:rsid w:val="00BC1DC5"/>
    <w:rPr>
      <w:rFonts w:ascii="Arial" w:hAnsi="Arial"/>
      <w:i/>
      <w:sz w:val="20"/>
      <w:szCs w:val="20"/>
    </w:rPr>
  </w:style>
  <w:style w:type="character" w:customStyle="1" w:styleId="Heading9Char">
    <w:name w:val="Heading 9 Char"/>
    <w:basedOn w:val="DefaultParagraphFont"/>
    <w:link w:val="Heading9"/>
    <w:uiPriority w:val="99"/>
    <w:locked/>
    <w:rsid w:val="00BC1DC5"/>
    <w:rPr>
      <w:rFonts w:ascii="Arial" w:hAnsi="Arial"/>
      <w:szCs w:val="20"/>
    </w:rPr>
  </w:style>
  <w:style w:type="paragraph" w:styleId="PlainText">
    <w:name w:val="Plain Text"/>
    <w:basedOn w:val="Normal"/>
    <w:link w:val="PlainTextChar"/>
    <w:autoRedefine/>
    <w:uiPriority w:val="99"/>
    <w:rsid w:val="00D5440F"/>
    <w:rPr>
      <w:iCs/>
      <w:sz w:val="22"/>
      <w:szCs w:val="22"/>
    </w:rPr>
  </w:style>
  <w:style w:type="character" w:customStyle="1" w:styleId="PlainTextChar">
    <w:name w:val="Plain Text Char"/>
    <w:basedOn w:val="DefaultParagraphFont"/>
    <w:link w:val="PlainText"/>
    <w:uiPriority w:val="99"/>
    <w:semiHidden/>
    <w:locked/>
    <w:rsid w:val="00BC1DC5"/>
    <w:rPr>
      <w:rFonts w:ascii="Courier New" w:hAnsi="Courier New" w:cs="Courier New"/>
      <w:sz w:val="20"/>
      <w:szCs w:val="20"/>
    </w:rPr>
  </w:style>
  <w:style w:type="paragraph" w:styleId="Title">
    <w:name w:val="Title"/>
    <w:basedOn w:val="Normal"/>
    <w:link w:val="TitleChar"/>
    <w:uiPriority w:val="99"/>
    <w:qFormat/>
    <w:rsid w:val="00D5440F"/>
    <w:pPr>
      <w:spacing w:before="240" w:after="60"/>
      <w:jc w:val="center"/>
      <w:outlineLvl w:val="0"/>
    </w:pPr>
    <w:rPr>
      <w:b/>
      <w:kern w:val="28"/>
      <w:sz w:val="32"/>
    </w:rPr>
  </w:style>
  <w:style w:type="character" w:customStyle="1" w:styleId="TitleChar">
    <w:name w:val="Title Char"/>
    <w:basedOn w:val="DefaultParagraphFont"/>
    <w:link w:val="Title"/>
    <w:uiPriority w:val="99"/>
    <w:locked/>
    <w:rsid w:val="00BC1DC5"/>
    <w:rPr>
      <w:rFonts w:ascii="Cambria" w:hAnsi="Cambria" w:cs="Times New Roman"/>
      <w:b/>
      <w:bCs/>
      <w:kern w:val="28"/>
      <w:sz w:val="32"/>
      <w:szCs w:val="32"/>
    </w:rPr>
  </w:style>
  <w:style w:type="paragraph" w:styleId="ListBullet">
    <w:name w:val="List Bullet"/>
    <w:basedOn w:val="Normal"/>
    <w:uiPriority w:val="99"/>
    <w:rsid w:val="00D5440F"/>
    <w:pPr>
      <w:numPr>
        <w:numId w:val="34"/>
      </w:numPr>
      <w:ind w:left="720"/>
    </w:pPr>
    <w:rPr>
      <w:sz w:val="22"/>
    </w:rPr>
  </w:style>
  <w:style w:type="paragraph" w:customStyle="1" w:styleId="HTMLBody">
    <w:name w:val="HTML Body"/>
    <w:uiPriority w:val="99"/>
    <w:rsid w:val="00D5440F"/>
    <w:pPr>
      <w:autoSpaceDE w:val="0"/>
      <w:autoSpaceDN w:val="0"/>
      <w:adjustRightInd w:val="0"/>
    </w:pPr>
    <w:rPr>
      <w:sz w:val="28"/>
      <w:szCs w:val="20"/>
    </w:rPr>
  </w:style>
  <w:style w:type="paragraph" w:styleId="List">
    <w:name w:val="List"/>
    <w:basedOn w:val="Normal"/>
    <w:uiPriority w:val="99"/>
    <w:rsid w:val="006F6D6C"/>
    <w:pPr>
      <w:ind w:left="360" w:hanging="360"/>
    </w:pPr>
    <w:rPr>
      <w:sz w:val="22"/>
    </w:rPr>
  </w:style>
  <w:style w:type="paragraph" w:styleId="TOC1">
    <w:name w:val="toc 1"/>
    <w:basedOn w:val="Normal"/>
    <w:next w:val="Normal"/>
    <w:autoRedefine/>
    <w:uiPriority w:val="39"/>
    <w:rsid w:val="006F6D6C"/>
    <w:pPr>
      <w:spacing w:before="180" w:after="60"/>
    </w:pPr>
  </w:style>
  <w:style w:type="paragraph" w:styleId="TOC2">
    <w:name w:val="toc 2"/>
    <w:basedOn w:val="Normal"/>
    <w:next w:val="Normal"/>
    <w:autoRedefine/>
    <w:uiPriority w:val="39"/>
    <w:rsid w:val="006F6D6C"/>
    <w:pPr>
      <w:tabs>
        <w:tab w:val="left" w:pos="960"/>
        <w:tab w:val="right" w:leader="dot" w:pos="8630"/>
      </w:tabs>
      <w:spacing w:after="0"/>
      <w:ind w:left="245"/>
    </w:pPr>
  </w:style>
  <w:style w:type="paragraph" w:styleId="TOC3">
    <w:name w:val="toc 3"/>
    <w:basedOn w:val="Normal"/>
    <w:next w:val="Normal"/>
    <w:autoRedefine/>
    <w:uiPriority w:val="39"/>
    <w:rsid w:val="006F6D6C"/>
    <w:pPr>
      <w:spacing w:before="0" w:after="0"/>
      <w:ind w:left="475"/>
    </w:pPr>
  </w:style>
  <w:style w:type="paragraph" w:styleId="TOC4">
    <w:name w:val="toc 4"/>
    <w:basedOn w:val="Normal"/>
    <w:next w:val="Normal"/>
    <w:autoRedefine/>
    <w:uiPriority w:val="99"/>
    <w:semiHidden/>
    <w:rsid w:val="00D5440F"/>
    <w:pPr>
      <w:ind w:left="720"/>
    </w:pPr>
  </w:style>
  <w:style w:type="paragraph" w:styleId="TOC5">
    <w:name w:val="toc 5"/>
    <w:basedOn w:val="Normal"/>
    <w:next w:val="Normal"/>
    <w:autoRedefine/>
    <w:uiPriority w:val="99"/>
    <w:semiHidden/>
    <w:rsid w:val="00D5440F"/>
    <w:pPr>
      <w:ind w:left="960"/>
    </w:pPr>
  </w:style>
  <w:style w:type="paragraph" w:styleId="TOC6">
    <w:name w:val="toc 6"/>
    <w:basedOn w:val="Normal"/>
    <w:next w:val="Normal"/>
    <w:autoRedefine/>
    <w:uiPriority w:val="99"/>
    <w:semiHidden/>
    <w:rsid w:val="00D5440F"/>
    <w:pPr>
      <w:ind w:left="1200"/>
    </w:pPr>
  </w:style>
  <w:style w:type="paragraph" w:styleId="TOC7">
    <w:name w:val="toc 7"/>
    <w:basedOn w:val="Normal"/>
    <w:next w:val="Normal"/>
    <w:autoRedefine/>
    <w:uiPriority w:val="99"/>
    <w:semiHidden/>
    <w:rsid w:val="00D5440F"/>
    <w:pPr>
      <w:ind w:left="1440"/>
    </w:pPr>
  </w:style>
  <w:style w:type="paragraph" w:styleId="TOC8">
    <w:name w:val="toc 8"/>
    <w:basedOn w:val="Normal"/>
    <w:next w:val="Normal"/>
    <w:autoRedefine/>
    <w:uiPriority w:val="99"/>
    <w:semiHidden/>
    <w:rsid w:val="00D5440F"/>
    <w:pPr>
      <w:ind w:left="1680"/>
    </w:pPr>
  </w:style>
  <w:style w:type="paragraph" w:styleId="TOC9">
    <w:name w:val="toc 9"/>
    <w:basedOn w:val="Normal"/>
    <w:next w:val="Normal"/>
    <w:autoRedefine/>
    <w:uiPriority w:val="99"/>
    <w:semiHidden/>
    <w:rsid w:val="00D5440F"/>
    <w:pPr>
      <w:ind w:left="1920"/>
    </w:pPr>
  </w:style>
  <w:style w:type="paragraph" w:customStyle="1" w:styleId="Code">
    <w:name w:val="Code"/>
    <w:basedOn w:val="PlainText"/>
    <w:uiPriority w:val="99"/>
    <w:rsid w:val="00D5440F"/>
    <w:rPr>
      <w:rFonts w:ascii="Courier New" w:hAnsi="Courier New"/>
      <w:sz w:val="20"/>
    </w:rPr>
  </w:style>
  <w:style w:type="character" w:styleId="Hyperlink">
    <w:name w:val="Hyperlink"/>
    <w:basedOn w:val="DefaultParagraphFont"/>
    <w:uiPriority w:val="99"/>
    <w:rsid w:val="00D5440F"/>
    <w:rPr>
      <w:rFonts w:cs="Times New Roman"/>
      <w:color w:val="0000FF"/>
      <w:u w:val="single"/>
    </w:rPr>
  </w:style>
  <w:style w:type="character" w:customStyle="1" w:styleId="eudoraheader">
    <w:name w:val="eudoraheader"/>
    <w:basedOn w:val="DefaultParagraphFont"/>
    <w:uiPriority w:val="99"/>
    <w:rsid w:val="00D5440F"/>
    <w:rPr>
      <w:rFonts w:cs="Times New Roman"/>
    </w:rPr>
  </w:style>
  <w:style w:type="paragraph" w:styleId="ListBullet2">
    <w:name w:val="List Bullet 2"/>
    <w:basedOn w:val="ListBullet"/>
    <w:uiPriority w:val="99"/>
    <w:rsid w:val="00D5440F"/>
    <w:pPr>
      <w:numPr>
        <w:ilvl w:val="1"/>
        <w:numId w:val="33"/>
      </w:numPr>
      <w:tabs>
        <w:tab w:val="left" w:pos="1008"/>
      </w:tabs>
      <w:ind w:left="1008"/>
    </w:pPr>
  </w:style>
  <w:style w:type="paragraph" w:styleId="Header">
    <w:name w:val="header"/>
    <w:basedOn w:val="Normal"/>
    <w:link w:val="HeaderChar"/>
    <w:uiPriority w:val="99"/>
    <w:rsid w:val="00D5440F"/>
    <w:pPr>
      <w:tabs>
        <w:tab w:val="center" w:pos="4320"/>
        <w:tab w:val="right" w:pos="8640"/>
      </w:tabs>
    </w:pPr>
  </w:style>
  <w:style w:type="character" w:customStyle="1" w:styleId="HeaderChar">
    <w:name w:val="Header Char"/>
    <w:basedOn w:val="DefaultParagraphFont"/>
    <w:link w:val="Header"/>
    <w:uiPriority w:val="99"/>
    <w:semiHidden/>
    <w:locked/>
    <w:rsid w:val="00BC1DC5"/>
    <w:rPr>
      <w:rFonts w:ascii="Arial" w:hAnsi="Arial" w:cs="Times New Roman"/>
      <w:sz w:val="20"/>
      <w:szCs w:val="20"/>
    </w:rPr>
  </w:style>
  <w:style w:type="paragraph" w:styleId="Footer">
    <w:name w:val="footer"/>
    <w:basedOn w:val="Normal"/>
    <w:link w:val="FooterChar"/>
    <w:uiPriority w:val="99"/>
    <w:rsid w:val="00D5440F"/>
    <w:pPr>
      <w:tabs>
        <w:tab w:val="center" w:pos="4320"/>
        <w:tab w:val="right" w:pos="8640"/>
      </w:tabs>
    </w:pPr>
  </w:style>
  <w:style w:type="character" w:customStyle="1" w:styleId="FooterChar">
    <w:name w:val="Footer Char"/>
    <w:basedOn w:val="DefaultParagraphFont"/>
    <w:link w:val="Footer"/>
    <w:uiPriority w:val="99"/>
    <w:semiHidden/>
    <w:locked/>
    <w:rsid w:val="00BC1DC5"/>
    <w:rPr>
      <w:rFonts w:ascii="Arial" w:hAnsi="Arial" w:cs="Times New Roman"/>
      <w:sz w:val="20"/>
      <w:szCs w:val="20"/>
    </w:rPr>
  </w:style>
  <w:style w:type="character" w:styleId="FollowedHyperlink">
    <w:name w:val="FollowedHyperlink"/>
    <w:basedOn w:val="DefaultParagraphFont"/>
    <w:uiPriority w:val="99"/>
    <w:rsid w:val="00D5440F"/>
    <w:rPr>
      <w:rFonts w:cs="Times New Roman"/>
      <w:color w:val="800080"/>
      <w:u w:val="single"/>
    </w:rPr>
  </w:style>
  <w:style w:type="character" w:styleId="CommentReference">
    <w:name w:val="annotation reference"/>
    <w:basedOn w:val="DefaultParagraphFont"/>
    <w:uiPriority w:val="99"/>
    <w:semiHidden/>
    <w:rsid w:val="00D5440F"/>
    <w:rPr>
      <w:rFonts w:cs="Times New Roman"/>
      <w:sz w:val="16"/>
    </w:rPr>
  </w:style>
  <w:style w:type="paragraph" w:styleId="ListNumber2">
    <w:name w:val="List Number 2"/>
    <w:basedOn w:val="PlainText"/>
    <w:uiPriority w:val="99"/>
    <w:rsid w:val="00D5440F"/>
    <w:pPr>
      <w:numPr>
        <w:numId w:val="1"/>
      </w:numPr>
      <w:tabs>
        <w:tab w:val="clear" w:pos="360"/>
        <w:tab w:val="num" w:pos="1296"/>
      </w:tabs>
      <w:ind w:left="1296" w:hanging="432"/>
    </w:pPr>
  </w:style>
  <w:style w:type="paragraph" w:styleId="ListNumber">
    <w:name w:val="List Number"/>
    <w:basedOn w:val="PlainText"/>
    <w:uiPriority w:val="99"/>
    <w:rsid w:val="00D5440F"/>
    <w:pPr>
      <w:numPr>
        <w:ilvl w:val="1"/>
        <w:numId w:val="35"/>
      </w:numPr>
    </w:pPr>
  </w:style>
  <w:style w:type="paragraph" w:styleId="CommentText">
    <w:name w:val="annotation text"/>
    <w:basedOn w:val="Normal"/>
    <w:link w:val="CommentTextChar"/>
    <w:uiPriority w:val="99"/>
    <w:semiHidden/>
    <w:rsid w:val="00D5440F"/>
  </w:style>
  <w:style w:type="character" w:customStyle="1" w:styleId="CommentTextChar">
    <w:name w:val="Comment Text Char"/>
    <w:basedOn w:val="DefaultParagraphFont"/>
    <w:link w:val="CommentText"/>
    <w:uiPriority w:val="99"/>
    <w:semiHidden/>
    <w:locked/>
    <w:rsid w:val="00BC1DC5"/>
    <w:rPr>
      <w:rFonts w:ascii="Arial" w:hAnsi="Arial" w:cs="Times New Roman"/>
      <w:sz w:val="20"/>
      <w:szCs w:val="20"/>
    </w:rPr>
  </w:style>
  <w:style w:type="paragraph" w:customStyle="1" w:styleId="DefaultText">
    <w:name w:val="Default Text"/>
    <w:basedOn w:val="Normal"/>
    <w:uiPriority w:val="99"/>
    <w:rsid w:val="00D5440F"/>
    <w:pPr>
      <w:widowControl w:val="0"/>
    </w:pPr>
  </w:style>
  <w:style w:type="paragraph" w:customStyle="1" w:styleId="XMLSnippet">
    <w:name w:val="XML Snippet"/>
    <w:basedOn w:val="Normal"/>
    <w:link w:val="XMLSnippetChar1"/>
    <w:autoRedefine/>
    <w:uiPriority w:val="99"/>
    <w:rsid w:val="006F6D6C"/>
    <w:pPr>
      <w:widowControl w:val="0"/>
      <w:shd w:val="pct10" w:color="auto" w:fill="auto"/>
      <w:tabs>
        <w:tab w:val="left" w:pos="340"/>
        <w:tab w:val="left" w:pos="680"/>
        <w:tab w:val="left" w:pos="1021"/>
        <w:tab w:val="left" w:pos="1361"/>
        <w:tab w:val="left" w:pos="1701"/>
      </w:tabs>
      <w:spacing w:before="0" w:after="0"/>
    </w:pPr>
    <w:rPr>
      <w:rFonts w:ascii="Courier New" w:hAnsi="Courier New"/>
    </w:rPr>
  </w:style>
  <w:style w:type="character" w:customStyle="1" w:styleId="XMLSnippetChar1">
    <w:name w:val="XML Snippet Char1"/>
    <w:basedOn w:val="DefaultParagraphFont"/>
    <w:link w:val="XMLSnippet"/>
    <w:uiPriority w:val="99"/>
    <w:locked/>
    <w:rsid w:val="006F6D6C"/>
    <w:rPr>
      <w:rFonts w:ascii="Courier New" w:eastAsia="MS Mincho" w:hAnsi="Courier New" w:cs="Times New Roman"/>
      <w:snapToGrid w:val="0"/>
      <w:lang w:val="en-US" w:eastAsia="en-US" w:bidi="ar-SA"/>
    </w:rPr>
  </w:style>
  <w:style w:type="paragraph" w:styleId="ListBullet3">
    <w:name w:val="List Bullet 3"/>
    <w:basedOn w:val="Normal"/>
    <w:autoRedefine/>
    <w:uiPriority w:val="99"/>
    <w:rsid w:val="00D5440F"/>
    <w:pPr>
      <w:tabs>
        <w:tab w:val="num" w:pos="1080"/>
      </w:tabs>
      <w:ind w:left="1080" w:hanging="360"/>
    </w:pPr>
  </w:style>
  <w:style w:type="paragraph" w:styleId="ListBullet4">
    <w:name w:val="List Bullet 4"/>
    <w:basedOn w:val="Normal"/>
    <w:autoRedefine/>
    <w:uiPriority w:val="99"/>
    <w:rsid w:val="00D5440F"/>
    <w:pPr>
      <w:tabs>
        <w:tab w:val="num" w:pos="1440"/>
      </w:tabs>
      <w:ind w:left="1440" w:hanging="360"/>
    </w:pPr>
  </w:style>
  <w:style w:type="paragraph" w:styleId="ListBullet5">
    <w:name w:val="List Bullet 5"/>
    <w:basedOn w:val="Normal"/>
    <w:autoRedefine/>
    <w:uiPriority w:val="99"/>
    <w:rsid w:val="00D5440F"/>
    <w:pPr>
      <w:tabs>
        <w:tab w:val="num" w:pos="1800"/>
      </w:tabs>
      <w:ind w:left="1800" w:hanging="360"/>
    </w:pPr>
  </w:style>
  <w:style w:type="paragraph" w:styleId="ListNumber3">
    <w:name w:val="List Number 3"/>
    <w:basedOn w:val="Normal"/>
    <w:uiPriority w:val="99"/>
    <w:rsid w:val="00D5440F"/>
    <w:pPr>
      <w:tabs>
        <w:tab w:val="num" w:pos="1080"/>
      </w:tabs>
      <w:ind w:left="1080" w:hanging="360"/>
    </w:pPr>
  </w:style>
  <w:style w:type="paragraph" w:styleId="ListNumber4">
    <w:name w:val="List Number 4"/>
    <w:basedOn w:val="Normal"/>
    <w:uiPriority w:val="99"/>
    <w:rsid w:val="00D5440F"/>
    <w:pPr>
      <w:tabs>
        <w:tab w:val="num" w:pos="1440"/>
      </w:tabs>
      <w:ind w:left="1440" w:hanging="360"/>
    </w:pPr>
  </w:style>
  <w:style w:type="paragraph" w:styleId="ListNumber5">
    <w:name w:val="List Number 5"/>
    <w:basedOn w:val="Normal"/>
    <w:uiPriority w:val="99"/>
    <w:rsid w:val="00D5440F"/>
    <w:pPr>
      <w:tabs>
        <w:tab w:val="num" w:pos="1800"/>
      </w:tabs>
      <w:ind w:left="1800" w:hanging="360"/>
    </w:pPr>
  </w:style>
  <w:style w:type="paragraph" w:customStyle="1" w:styleId="Citation">
    <w:name w:val="Citation"/>
    <w:basedOn w:val="Normal"/>
    <w:autoRedefine/>
    <w:uiPriority w:val="99"/>
    <w:rsid w:val="006F6D6C"/>
    <w:pPr>
      <w:tabs>
        <w:tab w:val="num" w:pos="1440"/>
      </w:tabs>
      <w:spacing w:after="0"/>
      <w:ind w:left="720" w:hanging="720"/>
    </w:pPr>
    <w:rPr>
      <w:color w:val="FF0000"/>
      <w:sz w:val="24"/>
    </w:rPr>
  </w:style>
  <w:style w:type="paragraph" w:styleId="Caption">
    <w:name w:val="caption"/>
    <w:basedOn w:val="Normal"/>
    <w:next w:val="Normal"/>
    <w:uiPriority w:val="99"/>
    <w:qFormat/>
    <w:rsid w:val="00D5440F"/>
    <w:rPr>
      <w:b/>
    </w:rPr>
  </w:style>
  <w:style w:type="paragraph" w:customStyle="1" w:styleId="plan">
    <w:name w:val="plan"/>
    <w:basedOn w:val="Normal"/>
    <w:uiPriority w:val="99"/>
    <w:rsid w:val="00D5440F"/>
    <w:pPr>
      <w:keepLines/>
      <w:autoSpaceDE w:val="0"/>
      <w:autoSpaceDN w:val="0"/>
      <w:adjustRightInd w:val="0"/>
      <w:spacing w:line="240" w:lineRule="atLeast"/>
    </w:pPr>
    <w:rPr>
      <w:rFonts w:ascii="Helv" w:hAnsi="Helv"/>
      <w:color w:val="000000"/>
    </w:rPr>
  </w:style>
  <w:style w:type="paragraph" w:styleId="BlockText">
    <w:name w:val="Block Text"/>
    <w:basedOn w:val="Normal"/>
    <w:uiPriority w:val="99"/>
    <w:rsid w:val="00D5440F"/>
    <w:pPr>
      <w:ind w:left="1440" w:right="1440"/>
    </w:pPr>
  </w:style>
  <w:style w:type="paragraph" w:styleId="BodyText3">
    <w:name w:val="Body Text 3"/>
    <w:basedOn w:val="Normal"/>
    <w:link w:val="BodyText3Char"/>
    <w:uiPriority w:val="99"/>
    <w:rsid w:val="00D5440F"/>
    <w:rPr>
      <w:sz w:val="16"/>
    </w:rPr>
  </w:style>
  <w:style w:type="character" w:customStyle="1" w:styleId="BodyText3Char">
    <w:name w:val="Body Text 3 Char"/>
    <w:basedOn w:val="DefaultParagraphFont"/>
    <w:link w:val="BodyText3"/>
    <w:uiPriority w:val="99"/>
    <w:semiHidden/>
    <w:locked/>
    <w:rsid w:val="00BC1DC5"/>
    <w:rPr>
      <w:rFonts w:ascii="Arial" w:hAnsi="Arial" w:cs="Times New Roman"/>
      <w:sz w:val="16"/>
      <w:szCs w:val="16"/>
    </w:rPr>
  </w:style>
  <w:style w:type="paragraph" w:styleId="BodyTextIndent">
    <w:name w:val="Body Text Indent"/>
    <w:basedOn w:val="Normal"/>
    <w:link w:val="BodyTextIndentChar"/>
    <w:uiPriority w:val="99"/>
    <w:rsid w:val="00D5440F"/>
    <w:pPr>
      <w:ind w:left="360"/>
    </w:pPr>
  </w:style>
  <w:style w:type="character" w:customStyle="1" w:styleId="BodyTextIndentChar">
    <w:name w:val="Body Text Indent Char"/>
    <w:basedOn w:val="DefaultParagraphFont"/>
    <w:link w:val="BodyTextIndent"/>
    <w:uiPriority w:val="99"/>
    <w:semiHidden/>
    <w:locked/>
    <w:rsid w:val="00BC1DC5"/>
    <w:rPr>
      <w:rFonts w:ascii="Arial" w:hAnsi="Arial" w:cs="Times New Roman"/>
      <w:sz w:val="20"/>
      <w:szCs w:val="20"/>
    </w:rPr>
  </w:style>
  <w:style w:type="paragraph" w:styleId="BodyTextFirstIndent2">
    <w:name w:val="Body Text First Indent 2"/>
    <w:basedOn w:val="BodyTextIndent"/>
    <w:link w:val="BodyTextFirstIndent2Char"/>
    <w:uiPriority w:val="99"/>
    <w:rsid w:val="00D5440F"/>
    <w:pPr>
      <w:ind w:firstLine="210"/>
    </w:pPr>
  </w:style>
  <w:style w:type="character" w:customStyle="1" w:styleId="BodyTextFirstIndent2Char">
    <w:name w:val="Body Text First Indent 2 Char"/>
    <w:basedOn w:val="BodyTextIndentChar"/>
    <w:link w:val="BodyTextFirstIndent2"/>
    <w:uiPriority w:val="99"/>
    <w:semiHidden/>
    <w:locked/>
    <w:rsid w:val="00BC1DC5"/>
    <w:rPr>
      <w:rFonts w:ascii="Arial" w:hAnsi="Arial" w:cs="Times New Roman"/>
      <w:sz w:val="20"/>
      <w:szCs w:val="20"/>
    </w:rPr>
  </w:style>
  <w:style w:type="paragraph" w:styleId="BodyTextIndent2">
    <w:name w:val="Body Text Indent 2"/>
    <w:basedOn w:val="Normal"/>
    <w:link w:val="BodyTextIndent2Char"/>
    <w:uiPriority w:val="99"/>
    <w:rsid w:val="00D5440F"/>
    <w:pPr>
      <w:spacing w:line="480" w:lineRule="auto"/>
      <w:ind w:left="360"/>
    </w:pPr>
  </w:style>
  <w:style w:type="character" w:customStyle="1" w:styleId="BodyTextIndent2Char">
    <w:name w:val="Body Text Indent 2 Char"/>
    <w:basedOn w:val="DefaultParagraphFont"/>
    <w:link w:val="BodyTextIndent2"/>
    <w:uiPriority w:val="99"/>
    <w:semiHidden/>
    <w:locked/>
    <w:rsid w:val="00BC1DC5"/>
    <w:rPr>
      <w:rFonts w:ascii="Arial" w:hAnsi="Arial" w:cs="Times New Roman"/>
      <w:sz w:val="20"/>
      <w:szCs w:val="20"/>
    </w:rPr>
  </w:style>
  <w:style w:type="paragraph" w:styleId="BodyTextIndent3">
    <w:name w:val="Body Text Indent 3"/>
    <w:basedOn w:val="Normal"/>
    <w:link w:val="BodyTextIndent3Char"/>
    <w:uiPriority w:val="99"/>
    <w:rsid w:val="00D5440F"/>
    <w:pPr>
      <w:ind w:left="360"/>
    </w:pPr>
    <w:rPr>
      <w:sz w:val="16"/>
    </w:rPr>
  </w:style>
  <w:style w:type="character" w:customStyle="1" w:styleId="BodyTextIndent3Char">
    <w:name w:val="Body Text Indent 3 Char"/>
    <w:basedOn w:val="DefaultParagraphFont"/>
    <w:link w:val="BodyTextIndent3"/>
    <w:uiPriority w:val="99"/>
    <w:semiHidden/>
    <w:locked/>
    <w:rsid w:val="00BC1DC5"/>
    <w:rPr>
      <w:rFonts w:ascii="Arial" w:hAnsi="Arial" w:cs="Times New Roman"/>
      <w:sz w:val="16"/>
      <w:szCs w:val="16"/>
    </w:rPr>
  </w:style>
  <w:style w:type="paragraph" w:styleId="Closing">
    <w:name w:val="Closing"/>
    <w:basedOn w:val="Normal"/>
    <w:link w:val="ClosingChar"/>
    <w:uiPriority w:val="99"/>
    <w:rsid w:val="00D5440F"/>
    <w:pPr>
      <w:ind w:left="4320"/>
    </w:pPr>
  </w:style>
  <w:style w:type="character" w:customStyle="1" w:styleId="ClosingChar">
    <w:name w:val="Closing Char"/>
    <w:basedOn w:val="DefaultParagraphFont"/>
    <w:link w:val="Closing"/>
    <w:uiPriority w:val="99"/>
    <w:semiHidden/>
    <w:locked/>
    <w:rsid w:val="00BC1DC5"/>
    <w:rPr>
      <w:rFonts w:ascii="Arial" w:hAnsi="Arial" w:cs="Times New Roman"/>
      <w:sz w:val="20"/>
      <w:szCs w:val="20"/>
    </w:rPr>
  </w:style>
  <w:style w:type="paragraph" w:styleId="Date">
    <w:name w:val="Date"/>
    <w:basedOn w:val="Normal"/>
    <w:next w:val="Normal"/>
    <w:link w:val="DateChar"/>
    <w:uiPriority w:val="99"/>
    <w:rsid w:val="00D5440F"/>
  </w:style>
  <w:style w:type="character" w:customStyle="1" w:styleId="DateChar">
    <w:name w:val="Date Char"/>
    <w:basedOn w:val="DefaultParagraphFont"/>
    <w:link w:val="Date"/>
    <w:uiPriority w:val="99"/>
    <w:semiHidden/>
    <w:locked/>
    <w:rsid w:val="00BC1DC5"/>
    <w:rPr>
      <w:rFonts w:ascii="Arial" w:hAnsi="Arial" w:cs="Times New Roman"/>
      <w:sz w:val="20"/>
      <w:szCs w:val="20"/>
    </w:rPr>
  </w:style>
  <w:style w:type="paragraph" w:styleId="DocumentMap">
    <w:name w:val="Document Map"/>
    <w:basedOn w:val="Normal"/>
    <w:link w:val="DocumentMapChar"/>
    <w:uiPriority w:val="99"/>
    <w:semiHidden/>
    <w:rsid w:val="00D5440F"/>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BC1DC5"/>
    <w:rPr>
      <w:rFonts w:cs="Times New Roman"/>
      <w:sz w:val="2"/>
    </w:rPr>
  </w:style>
  <w:style w:type="paragraph" w:styleId="E-mailSignature">
    <w:name w:val="E-mail Signature"/>
    <w:basedOn w:val="Normal"/>
    <w:link w:val="E-mailSignatureChar"/>
    <w:uiPriority w:val="99"/>
    <w:rsid w:val="00D5440F"/>
  </w:style>
  <w:style w:type="character" w:customStyle="1" w:styleId="E-mailSignatureChar">
    <w:name w:val="E-mail Signature Char"/>
    <w:basedOn w:val="DefaultParagraphFont"/>
    <w:link w:val="E-mailSignature"/>
    <w:uiPriority w:val="99"/>
    <w:semiHidden/>
    <w:locked/>
    <w:rsid w:val="00BC1DC5"/>
    <w:rPr>
      <w:rFonts w:ascii="Arial" w:hAnsi="Arial" w:cs="Times New Roman"/>
      <w:sz w:val="20"/>
      <w:szCs w:val="20"/>
    </w:rPr>
  </w:style>
  <w:style w:type="paragraph" w:styleId="EndnoteText">
    <w:name w:val="endnote text"/>
    <w:basedOn w:val="Normal"/>
    <w:link w:val="EndnoteTextChar"/>
    <w:uiPriority w:val="99"/>
    <w:semiHidden/>
    <w:rsid w:val="00D5440F"/>
  </w:style>
  <w:style w:type="character" w:customStyle="1" w:styleId="EndnoteTextChar">
    <w:name w:val="Endnote Text Char"/>
    <w:basedOn w:val="DefaultParagraphFont"/>
    <w:link w:val="EndnoteText"/>
    <w:uiPriority w:val="99"/>
    <w:semiHidden/>
    <w:locked/>
    <w:rsid w:val="00BC1DC5"/>
    <w:rPr>
      <w:rFonts w:ascii="Arial" w:hAnsi="Arial" w:cs="Times New Roman"/>
      <w:sz w:val="20"/>
      <w:szCs w:val="20"/>
    </w:rPr>
  </w:style>
  <w:style w:type="paragraph" w:styleId="EnvelopeAddress">
    <w:name w:val="envelope address"/>
    <w:basedOn w:val="Normal"/>
    <w:uiPriority w:val="99"/>
    <w:rsid w:val="00D5440F"/>
    <w:pPr>
      <w:framePr w:w="7920" w:h="1980" w:hRule="exact" w:hSpace="180" w:wrap="auto" w:hAnchor="page" w:xAlign="center" w:yAlign="bottom"/>
      <w:ind w:left="2880"/>
    </w:pPr>
  </w:style>
  <w:style w:type="paragraph" w:styleId="EnvelopeReturn">
    <w:name w:val="envelope return"/>
    <w:basedOn w:val="Normal"/>
    <w:uiPriority w:val="99"/>
    <w:rsid w:val="00D5440F"/>
  </w:style>
  <w:style w:type="paragraph" w:styleId="FootnoteText">
    <w:name w:val="footnote text"/>
    <w:basedOn w:val="Normal"/>
    <w:link w:val="FootnoteTextChar"/>
    <w:uiPriority w:val="99"/>
    <w:semiHidden/>
    <w:rsid w:val="00D5440F"/>
  </w:style>
  <w:style w:type="character" w:customStyle="1" w:styleId="FootnoteTextChar">
    <w:name w:val="Footnote Text Char"/>
    <w:basedOn w:val="DefaultParagraphFont"/>
    <w:link w:val="FootnoteText"/>
    <w:uiPriority w:val="99"/>
    <w:semiHidden/>
    <w:locked/>
    <w:rsid w:val="00BC1DC5"/>
    <w:rPr>
      <w:rFonts w:ascii="Arial" w:hAnsi="Arial" w:cs="Times New Roman"/>
      <w:sz w:val="20"/>
      <w:szCs w:val="20"/>
    </w:rPr>
  </w:style>
  <w:style w:type="paragraph" w:styleId="HTMLAddress">
    <w:name w:val="HTML Address"/>
    <w:basedOn w:val="Normal"/>
    <w:link w:val="HTMLAddressChar"/>
    <w:uiPriority w:val="99"/>
    <w:rsid w:val="00D5440F"/>
    <w:rPr>
      <w:i/>
    </w:rPr>
  </w:style>
  <w:style w:type="character" w:customStyle="1" w:styleId="HTMLAddressChar">
    <w:name w:val="HTML Address Char"/>
    <w:basedOn w:val="DefaultParagraphFont"/>
    <w:link w:val="HTMLAddress"/>
    <w:uiPriority w:val="99"/>
    <w:semiHidden/>
    <w:locked/>
    <w:rsid w:val="00BC1DC5"/>
    <w:rPr>
      <w:rFonts w:ascii="Arial" w:hAnsi="Arial" w:cs="Times New Roman"/>
      <w:i/>
      <w:iCs/>
      <w:sz w:val="20"/>
      <w:szCs w:val="20"/>
    </w:rPr>
  </w:style>
  <w:style w:type="paragraph" w:styleId="HTMLPreformatted">
    <w:name w:val="HTML Preformatted"/>
    <w:basedOn w:val="Normal"/>
    <w:link w:val="HTMLPreformattedChar"/>
    <w:uiPriority w:val="99"/>
    <w:rsid w:val="00D5440F"/>
    <w:rPr>
      <w:rFonts w:ascii="Courier New" w:hAnsi="Courier New"/>
    </w:rPr>
  </w:style>
  <w:style w:type="character" w:customStyle="1" w:styleId="HTMLPreformattedChar">
    <w:name w:val="HTML Preformatted Char"/>
    <w:basedOn w:val="DefaultParagraphFont"/>
    <w:link w:val="HTMLPreformatted"/>
    <w:uiPriority w:val="99"/>
    <w:semiHidden/>
    <w:locked/>
    <w:rsid w:val="00BC1DC5"/>
    <w:rPr>
      <w:rFonts w:ascii="Courier New" w:hAnsi="Courier New" w:cs="Courier New"/>
      <w:sz w:val="20"/>
      <w:szCs w:val="20"/>
    </w:rPr>
  </w:style>
  <w:style w:type="paragraph" w:styleId="Index1">
    <w:name w:val="index 1"/>
    <w:basedOn w:val="Normal"/>
    <w:next w:val="Normal"/>
    <w:autoRedefine/>
    <w:uiPriority w:val="99"/>
    <w:semiHidden/>
    <w:rsid w:val="00D5440F"/>
    <w:pPr>
      <w:ind w:left="240" w:hanging="240"/>
    </w:pPr>
  </w:style>
  <w:style w:type="paragraph" w:styleId="Index2">
    <w:name w:val="index 2"/>
    <w:basedOn w:val="Normal"/>
    <w:next w:val="Normal"/>
    <w:autoRedefine/>
    <w:uiPriority w:val="99"/>
    <w:semiHidden/>
    <w:rsid w:val="00D5440F"/>
    <w:pPr>
      <w:ind w:left="480" w:hanging="240"/>
    </w:pPr>
  </w:style>
  <w:style w:type="paragraph" w:styleId="Index3">
    <w:name w:val="index 3"/>
    <w:basedOn w:val="Normal"/>
    <w:next w:val="Normal"/>
    <w:autoRedefine/>
    <w:uiPriority w:val="99"/>
    <w:semiHidden/>
    <w:rsid w:val="00D5440F"/>
    <w:pPr>
      <w:ind w:left="720" w:hanging="240"/>
    </w:pPr>
  </w:style>
  <w:style w:type="paragraph" w:styleId="Index4">
    <w:name w:val="index 4"/>
    <w:basedOn w:val="Normal"/>
    <w:next w:val="Normal"/>
    <w:autoRedefine/>
    <w:uiPriority w:val="99"/>
    <w:semiHidden/>
    <w:rsid w:val="00D5440F"/>
    <w:pPr>
      <w:ind w:left="960" w:hanging="240"/>
    </w:pPr>
  </w:style>
  <w:style w:type="paragraph" w:styleId="Index5">
    <w:name w:val="index 5"/>
    <w:basedOn w:val="Normal"/>
    <w:next w:val="Normal"/>
    <w:autoRedefine/>
    <w:uiPriority w:val="99"/>
    <w:semiHidden/>
    <w:rsid w:val="00D5440F"/>
    <w:pPr>
      <w:ind w:left="1200" w:hanging="240"/>
    </w:pPr>
  </w:style>
  <w:style w:type="paragraph" w:styleId="Index6">
    <w:name w:val="index 6"/>
    <w:basedOn w:val="Normal"/>
    <w:next w:val="Normal"/>
    <w:autoRedefine/>
    <w:uiPriority w:val="99"/>
    <w:semiHidden/>
    <w:rsid w:val="00D5440F"/>
    <w:pPr>
      <w:ind w:left="1440" w:hanging="240"/>
    </w:pPr>
  </w:style>
  <w:style w:type="paragraph" w:styleId="Index7">
    <w:name w:val="index 7"/>
    <w:basedOn w:val="Normal"/>
    <w:next w:val="Normal"/>
    <w:autoRedefine/>
    <w:uiPriority w:val="99"/>
    <w:semiHidden/>
    <w:rsid w:val="00D5440F"/>
    <w:pPr>
      <w:ind w:left="1680" w:hanging="240"/>
    </w:pPr>
  </w:style>
  <w:style w:type="paragraph" w:styleId="Index8">
    <w:name w:val="index 8"/>
    <w:basedOn w:val="Normal"/>
    <w:next w:val="Normal"/>
    <w:autoRedefine/>
    <w:uiPriority w:val="99"/>
    <w:semiHidden/>
    <w:rsid w:val="00D5440F"/>
    <w:pPr>
      <w:ind w:left="1920" w:hanging="240"/>
    </w:pPr>
  </w:style>
  <w:style w:type="paragraph" w:styleId="Index9">
    <w:name w:val="index 9"/>
    <w:basedOn w:val="Normal"/>
    <w:next w:val="Normal"/>
    <w:autoRedefine/>
    <w:uiPriority w:val="99"/>
    <w:semiHidden/>
    <w:rsid w:val="00D5440F"/>
    <w:pPr>
      <w:ind w:left="2160" w:hanging="240"/>
    </w:pPr>
  </w:style>
  <w:style w:type="paragraph" w:styleId="IndexHeading">
    <w:name w:val="index heading"/>
    <w:basedOn w:val="Normal"/>
    <w:next w:val="Index1"/>
    <w:uiPriority w:val="99"/>
    <w:semiHidden/>
    <w:rsid w:val="00D5440F"/>
    <w:rPr>
      <w:b/>
    </w:rPr>
  </w:style>
  <w:style w:type="paragraph" w:styleId="List2">
    <w:name w:val="List 2"/>
    <w:basedOn w:val="Normal"/>
    <w:uiPriority w:val="99"/>
    <w:rsid w:val="006F6D6C"/>
    <w:pPr>
      <w:ind w:left="720" w:hanging="360"/>
    </w:pPr>
    <w:rPr>
      <w:sz w:val="22"/>
    </w:rPr>
  </w:style>
  <w:style w:type="paragraph" w:styleId="List3">
    <w:name w:val="List 3"/>
    <w:basedOn w:val="Normal"/>
    <w:uiPriority w:val="99"/>
    <w:rsid w:val="00D5440F"/>
    <w:pPr>
      <w:ind w:left="1080" w:hanging="360"/>
    </w:pPr>
  </w:style>
  <w:style w:type="paragraph" w:styleId="List4">
    <w:name w:val="List 4"/>
    <w:basedOn w:val="Normal"/>
    <w:uiPriority w:val="99"/>
    <w:rsid w:val="00D5440F"/>
    <w:pPr>
      <w:ind w:left="1440" w:hanging="360"/>
    </w:pPr>
  </w:style>
  <w:style w:type="paragraph" w:styleId="List5">
    <w:name w:val="List 5"/>
    <w:basedOn w:val="Normal"/>
    <w:uiPriority w:val="99"/>
    <w:rsid w:val="00D5440F"/>
    <w:pPr>
      <w:ind w:left="1800" w:hanging="360"/>
    </w:pPr>
  </w:style>
  <w:style w:type="paragraph" w:styleId="ListContinue">
    <w:name w:val="List Continue"/>
    <w:basedOn w:val="Normal"/>
    <w:uiPriority w:val="99"/>
    <w:rsid w:val="00D5440F"/>
    <w:pPr>
      <w:ind w:left="360"/>
    </w:pPr>
  </w:style>
  <w:style w:type="paragraph" w:styleId="ListContinue2">
    <w:name w:val="List Continue 2"/>
    <w:basedOn w:val="Normal"/>
    <w:uiPriority w:val="99"/>
    <w:rsid w:val="00D5440F"/>
    <w:pPr>
      <w:ind w:left="720"/>
    </w:pPr>
  </w:style>
  <w:style w:type="paragraph" w:styleId="ListContinue3">
    <w:name w:val="List Continue 3"/>
    <w:basedOn w:val="Normal"/>
    <w:uiPriority w:val="99"/>
    <w:rsid w:val="00D5440F"/>
    <w:pPr>
      <w:ind w:left="1080"/>
    </w:pPr>
  </w:style>
  <w:style w:type="paragraph" w:styleId="ListContinue4">
    <w:name w:val="List Continue 4"/>
    <w:basedOn w:val="Normal"/>
    <w:uiPriority w:val="99"/>
    <w:rsid w:val="00D5440F"/>
    <w:pPr>
      <w:ind w:left="1440"/>
    </w:pPr>
  </w:style>
  <w:style w:type="paragraph" w:styleId="ListContinue5">
    <w:name w:val="List Continue 5"/>
    <w:basedOn w:val="Normal"/>
    <w:uiPriority w:val="99"/>
    <w:rsid w:val="00D5440F"/>
    <w:pPr>
      <w:ind w:left="1800"/>
    </w:pPr>
  </w:style>
  <w:style w:type="paragraph" w:styleId="MacroText">
    <w:name w:val="macro"/>
    <w:link w:val="MacroTextChar"/>
    <w:uiPriority w:val="99"/>
    <w:semiHidden/>
    <w:rsid w:val="00D5440F"/>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0"/>
      <w:szCs w:val="20"/>
    </w:rPr>
  </w:style>
  <w:style w:type="character" w:customStyle="1" w:styleId="MacroTextChar">
    <w:name w:val="Macro Text Char"/>
    <w:basedOn w:val="DefaultParagraphFont"/>
    <w:link w:val="MacroText"/>
    <w:uiPriority w:val="99"/>
    <w:semiHidden/>
    <w:locked/>
    <w:rsid w:val="00BC1DC5"/>
    <w:rPr>
      <w:rFonts w:ascii="Courier New" w:hAnsi="Courier New" w:cs="Times New Roman"/>
      <w:lang w:val="en-US" w:eastAsia="en-US" w:bidi="ar-SA"/>
    </w:rPr>
  </w:style>
  <w:style w:type="paragraph" w:styleId="MessageHeader">
    <w:name w:val="Message Header"/>
    <w:basedOn w:val="Normal"/>
    <w:link w:val="MessageHeaderChar"/>
    <w:uiPriority w:val="99"/>
    <w:rsid w:val="00D5440F"/>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semiHidden/>
    <w:locked/>
    <w:rsid w:val="00BC1DC5"/>
    <w:rPr>
      <w:rFonts w:ascii="Cambria" w:hAnsi="Cambria" w:cs="Times New Roman"/>
      <w:sz w:val="24"/>
      <w:szCs w:val="24"/>
      <w:shd w:val="pct20" w:color="auto" w:fill="auto"/>
    </w:rPr>
  </w:style>
  <w:style w:type="paragraph" w:styleId="NormalWeb">
    <w:name w:val="Normal (Web)"/>
    <w:basedOn w:val="Normal"/>
    <w:uiPriority w:val="99"/>
    <w:rsid w:val="00D5440F"/>
  </w:style>
  <w:style w:type="paragraph" w:styleId="NormalIndent">
    <w:name w:val="Normal Indent"/>
    <w:basedOn w:val="Normal"/>
    <w:uiPriority w:val="99"/>
    <w:rsid w:val="00D5440F"/>
    <w:pPr>
      <w:ind w:left="720"/>
    </w:pPr>
  </w:style>
  <w:style w:type="paragraph" w:styleId="NoteHeading">
    <w:name w:val="Note Heading"/>
    <w:basedOn w:val="Normal"/>
    <w:next w:val="Normal"/>
    <w:link w:val="NoteHeadingChar"/>
    <w:uiPriority w:val="99"/>
    <w:rsid w:val="00D5440F"/>
  </w:style>
  <w:style w:type="character" w:customStyle="1" w:styleId="NoteHeadingChar">
    <w:name w:val="Note Heading Char"/>
    <w:basedOn w:val="DefaultParagraphFont"/>
    <w:link w:val="NoteHeading"/>
    <w:uiPriority w:val="99"/>
    <w:semiHidden/>
    <w:locked/>
    <w:rsid w:val="00BC1DC5"/>
    <w:rPr>
      <w:rFonts w:ascii="Arial" w:hAnsi="Arial" w:cs="Times New Roman"/>
      <w:sz w:val="20"/>
      <w:szCs w:val="20"/>
    </w:rPr>
  </w:style>
  <w:style w:type="paragraph" w:styleId="TableofAuthorities">
    <w:name w:val="table of authorities"/>
    <w:basedOn w:val="Normal"/>
    <w:next w:val="Normal"/>
    <w:uiPriority w:val="99"/>
    <w:semiHidden/>
    <w:rsid w:val="00D5440F"/>
    <w:pPr>
      <w:ind w:left="240" w:hanging="240"/>
    </w:pPr>
  </w:style>
  <w:style w:type="paragraph" w:styleId="TableofFigures">
    <w:name w:val="table of figures"/>
    <w:basedOn w:val="Normal"/>
    <w:next w:val="Normal"/>
    <w:uiPriority w:val="99"/>
    <w:semiHidden/>
    <w:rsid w:val="00D5440F"/>
    <w:pPr>
      <w:ind w:left="480" w:hanging="480"/>
    </w:pPr>
  </w:style>
  <w:style w:type="paragraph" w:styleId="TOAHeading">
    <w:name w:val="toa heading"/>
    <w:basedOn w:val="Normal"/>
    <w:next w:val="Normal"/>
    <w:uiPriority w:val="99"/>
    <w:semiHidden/>
    <w:rsid w:val="00D5440F"/>
    <w:rPr>
      <w:b/>
    </w:rPr>
  </w:style>
  <w:style w:type="character" w:styleId="FootnoteReference">
    <w:name w:val="footnote reference"/>
    <w:basedOn w:val="DefaultParagraphFont"/>
    <w:uiPriority w:val="99"/>
    <w:semiHidden/>
    <w:rsid w:val="00D5440F"/>
    <w:rPr>
      <w:rFonts w:cs="Times New Roman"/>
      <w:vertAlign w:val="superscript"/>
    </w:rPr>
  </w:style>
  <w:style w:type="paragraph" w:styleId="BalloonText">
    <w:name w:val="Balloon Text"/>
    <w:basedOn w:val="Normal"/>
    <w:link w:val="BalloonTextChar"/>
    <w:uiPriority w:val="99"/>
    <w:semiHidden/>
    <w:rsid w:val="00D5440F"/>
    <w:rPr>
      <w:rFonts w:ascii="Tahoma" w:hAnsi="Tahoma" w:cs="Verdana"/>
      <w:sz w:val="16"/>
      <w:szCs w:val="16"/>
    </w:rPr>
  </w:style>
  <w:style w:type="character" w:customStyle="1" w:styleId="BalloonTextChar">
    <w:name w:val="Balloon Text Char"/>
    <w:basedOn w:val="DefaultParagraphFont"/>
    <w:link w:val="BalloonText"/>
    <w:uiPriority w:val="99"/>
    <w:semiHidden/>
    <w:locked/>
    <w:rsid w:val="00BC1DC5"/>
    <w:rPr>
      <w:rFonts w:cs="Times New Roman"/>
      <w:sz w:val="2"/>
    </w:rPr>
  </w:style>
  <w:style w:type="paragraph" w:styleId="CommentSubject">
    <w:name w:val="annotation subject"/>
    <w:basedOn w:val="CommentText"/>
    <w:next w:val="CommentText"/>
    <w:link w:val="CommentSubjectChar"/>
    <w:uiPriority w:val="99"/>
    <w:semiHidden/>
    <w:rsid w:val="00D5440F"/>
    <w:rPr>
      <w:b/>
      <w:bCs/>
    </w:rPr>
  </w:style>
  <w:style w:type="character" w:customStyle="1" w:styleId="CommentSubjectChar">
    <w:name w:val="Comment Subject Char"/>
    <w:basedOn w:val="CommentTextChar"/>
    <w:link w:val="CommentSubject"/>
    <w:uiPriority w:val="99"/>
    <w:semiHidden/>
    <w:locked/>
    <w:rsid w:val="00BC1DC5"/>
    <w:rPr>
      <w:rFonts w:ascii="Arial" w:hAnsi="Arial" w:cs="Times New Roman"/>
      <w:b/>
      <w:bCs/>
      <w:sz w:val="20"/>
      <w:szCs w:val="20"/>
    </w:rPr>
  </w:style>
  <w:style w:type="character" w:customStyle="1" w:styleId="m1">
    <w:name w:val="m1"/>
    <w:basedOn w:val="DefaultParagraphFont"/>
    <w:uiPriority w:val="99"/>
    <w:rsid w:val="00D5440F"/>
    <w:rPr>
      <w:rFonts w:cs="Times New Roman"/>
      <w:color w:val="0000FF"/>
    </w:rPr>
  </w:style>
  <w:style w:type="paragraph" w:customStyle="1" w:styleId="bullet2">
    <w:name w:val="bullet2"/>
    <w:basedOn w:val="Normal"/>
    <w:uiPriority w:val="99"/>
    <w:rsid w:val="00D5440F"/>
    <w:pPr>
      <w:numPr>
        <w:numId w:val="36"/>
      </w:numPr>
    </w:pPr>
  </w:style>
  <w:style w:type="paragraph" w:customStyle="1" w:styleId="XMLParagraph">
    <w:name w:val="XML Paragraph"/>
    <w:basedOn w:val="Normal"/>
    <w:uiPriority w:val="99"/>
    <w:rsid w:val="00D5440F"/>
    <w:pPr>
      <w:shd w:val="pct5" w:color="auto" w:fill="FFFFFF"/>
    </w:pPr>
    <w:rPr>
      <w:rFonts w:ascii="Courier New" w:hAnsi="Courier New"/>
      <w:sz w:val="18"/>
    </w:rPr>
  </w:style>
  <w:style w:type="character" w:styleId="HTMLTypewriter">
    <w:name w:val="HTML Typewriter"/>
    <w:basedOn w:val="DefaultParagraphFont"/>
    <w:uiPriority w:val="99"/>
    <w:rsid w:val="00D5440F"/>
    <w:rPr>
      <w:rFonts w:ascii="Courier New" w:hAnsi="Courier New" w:cs="Wingdings"/>
      <w:sz w:val="20"/>
      <w:szCs w:val="20"/>
    </w:rPr>
  </w:style>
  <w:style w:type="character" w:customStyle="1" w:styleId="Char1Char">
    <w:name w:val="本文 Char1 Char"/>
    <w:aliases w:val="本文 Char2 Char Char,本文 Char3 Char Char Char,本文 Char2 Char Char Char Char,本文 Char1 Char Char Char Char Char,本文 Char2 Char Char Char Char Char Char,本文 Char1 Char Char Char Char Char Char Char"/>
    <w:basedOn w:val="DefaultParagraphFont"/>
    <w:uiPriority w:val="99"/>
    <w:rsid w:val="00D5440F"/>
    <w:rPr>
      <w:rFonts w:eastAsia="MS Mincho" w:cs="Times New Roman"/>
      <w:sz w:val="22"/>
      <w:lang w:val="en-US" w:eastAsia="en-US" w:bidi="ar-SA"/>
    </w:rPr>
  </w:style>
  <w:style w:type="paragraph" w:customStyle="1" w:styleId="AbstractHeading">
    <w:name w:val="Abstract Heading"/>
    <w:basedOn w:val="Heading1"/>
    <w:uiPriority w:val="99"/>
    <w:rsid w:val="00D5440F"/>
    <w:pPr>
      <w:numPr>
        <w:numId w:val="0"/>
      </w:numPr>
    </w:pPr>
  </w:style>
  <w:style w:type="paragraph" w:customStyle="1" w:styleId="UnnumberedHeading">
    <w:name w:val="Unnumbered Heading"/>
    <w:basedOn w:val="Normal"/>
    <w:uiPriority w:val="99"/>
    <w:rsid w:val="006F6D6C"/>
    <w:rPr>
      <w:sz w:val="28"/>
    </w:rPr>
  </w:style>
  <w:style w:type="paragraph" w:customStyle="1" w:styleId="UnnumberedHeadingtimes">
    <w:name w:val="Unnumbered Heading (times)"/>
    <w:basedOn w:val="Normal"/>
    <w:link w:val="UnnumberedHeadingtimesChar"/>
    <w:uiPriority w:val="99"/>
    <w:rsid w:val="006F6D6C"/>
    <w:rPr>
      <w:b/>
      <w:sz w:val="28"/>
      <w:szCs w:val="28"/>
    </w:rPr>
  </w:style>
  <w:style w:type="character" w:styleId="Strong">
    <w:name w:val="Strong"/>
    <w:basedOn w:val="DefaultParagraphFont"/>
    <w:uiPriority w:val="99"/>
    <w:qFormat/>
    <w:rsid w:val="00D5440F"/>
    <w:rPr>
      <w:rFonts w:cs="Times New Roman"/>
      <w:b/>
      <w:bCs/>
    </w:rPr>
  </w:style>
  <w:style w:type="character" w:customStyle="1" w:styleId="t1">
    <w:name w:val="t1"/>
    <w:basedOn w:val="DefaultParagraphFont"/>
    <w:uiPriority w:val="99"/>
    <w:rsid w:val="00D5440F"/>
    <w:rPr>
      <w:rFonts w:cs="Times New Roman"/>
      <w:color w:val="990000"/>
    </w:rPr>
  </w:style>
  <w:style w:type="character" w:customStyle="1" w:styleId="XMLSnippetChar">
    <w:name w:val="XML Snippet Char"/>
    <w:basedOn w:val="DefaultParagraphFont"/>
    <w:uiPriority w:val="99"/>
    <w:rsid w:val="00D5440F"/>
    <w:rPr>
      <w:rFonts w:ascii="Courier New" w:eastAsia="MS Mincho" w:hAnsi="Courier New" w:cs="Times New Roman"/>
      <w:noProof/>
      <w:snapToGrid w:val="0"/>
      <w:lang w:val="en-US" w:eastAsia="en-US" w:bidi="ar-SA"/>
    </w:rPr>
  </w:style>
  <w:style w:type="character" w:styleId="Emphasis">
    <w:name w:val="Emphasis"/>
    <w:basedOn w:val="DefaultParagraphFont"/>
    <w:uiPriority w:val="99"/>
    <w:qFormat/>
    <w:rsid w:val="006F6D6C"/>
    <w:rPr>
      <w:rFonts w:cs="Times New Roman"/>
      <w:i/>
      <w:iCs/>
    </w:rPr>
  </w:style>
  <w:style w:type="paragraph" w:customStyle="1" w:styleId="StyleHeading1Left0cmFirstline0cm">
    <w:name w:val="Style Heading 1 + Left:  0 cm First line:  0 cm"/>
    <w:basedOn w:val="Heading1"/>
    <w:uiPriority w:val="99"/>
    <w:rsid w:val="00D5440F"/>
    <w:pPr>
      <w:numPr>
        <w:numId w:val="0"/>
      </w:numPr>
      <w:spacing w:after="60"/>
    </w:pPr>
    <w:rPr>
      <w:bCs/>
    </w:rPr>
  </w:style>
  <w:style w:type="paragraph" w:customStyle="1" w:styleId="JSDLAppendix">
    <w:name w:val="JSDL Appendix"/>
    <w:basedOn w:val="StyleHeading1Left0cmFirstline0cm"/>
    <w:uiPriority w:val="99"/>
    <w:rsid w:val="00D5440F"/>
    <w:pPr>
      <w:numPr>
        <w:numId w:val="37"/>
      </w:numPr>
      <w:tabs>
        <w:tab w:val="num" w:pos="720"/>
        <w:tab w:val="num" w:pos="1800"/>
      </w:tabs>
      <w:ind w:left="720" w:hanging="360"/>
    </w:pPr>
  </w:style>
  <w:style w:type="paragraph" w:styleId="ListParagraph">
    <w:name w:val="List Paragraph"/>
    <w:basedOn w:val="Normal"/>
    <w:uiPriority w:val="99"/>
    <w:qFormat/>
    <w:rsid w:val="00A03147"/>
    <w:pPr>
      <w:ind w:left="720"/>
    </w:pPr>
  </w:style>
  <w:style w:type="paragraph" w:styleId="Revision">
    <w:name w:val="Revision"/>
    <w:hidden/>
    <w:uiPriority w:val="99"/>
    <w:semiHidden/>
    <w:rsid w:val="00AF613F"/>
    <w:rPr>
      <w:rFonts w:ascii="Arial" w:hAnsi="Arial"/>
      <w:sz w:val="20"/>
      <w:szCs w:val="20"/>
    </w:rPr>
  </w:style>
  <w:style w:type="character" w:customStyle="1" w:styleId="UnnumberedHeadingtimesChar">
    <w:name w:val="Unnumbered Heading (times) Char"/>
    <w:basedOn w:val="DefaultParagraphFont"/>
    <w:link w:val="UnnumberedHeadingtimes"/>
    <w:uiPriority w:val="99"/>
    <w:locked/>
    <w:rsid w:val="007B7F10"/>
    <w:rPr>
      <w:rFonts w:ascii="Arial" w:eastAsia="MS Mincho" w:hAnsi="Arial" w:cs="Times New Roman"/>
      <w:b/>
      <w:sz w:val="28"/>
      <w:szCs w:val="28"/>
      <w:lang w:val="en-US" w:eastAsia="en-US" w:bidi="ar-SA"/>
    </w:rPr>
  </w:style>
  <w:style w:type="paragraph" w:styleId="Subtitle">
    <w:name w:val="Subtitle"/>
    <w:basedOn w:val="Normal"/>
    <w:next w:val="Normal"/>
    <w:link w:val="SubtitleChar"/>
    <w:uiPriority w:val="11"/>
    <w:qFormat/>
    <w:locked/>
    <w:rsid w:val="00DD38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38F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1601479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hyperlink" Target="http://schemas.ggf.org/byteio/2005/10/random-access" TargetMode="Externa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hemas.ggf.org/byteio/2005/10/streamable-access" TargetMode="External"/><Relationship Id="rId17" Type="http://schemas.openxmlformats.org/officeDocument/2006/relationships/hyperlink" Target="http://schemas.ggf.org/bes/2013/04/besExtensions/SupportActivityEndpointProfi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s.ggf.org/byteio/2005/10/byte-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hemas.ogf.org/aep/2012/03/aep" TargetMode="External"/><Relationship Id="rId23" Type="http://schemas.openxmlformats.org/officeDocument/2006/relationships/footer" Target="footer2.xml"/><Relationship Id="rId10" Type="http://schemas.openxmlformats.org/officeDocument/2006/relationships/hyperlink" Target="http://schemas.ogf.org/rns/2009/12/rns" TargetMode="External"/><Relationship Id="rId19" Type="http://schemas.openxmlformats.org/officeDocument/2006/relationships/hyperlink" Target="http://www.ietf.org/rfc/rfc2119.txt" TargetMode="External"/><Relationship Id="rId4" Type="http://schemas.openxmlformats.org/officeDocument/2006/relationships/settings" Target="settings.xml"/><Relationship Id="rId9" Type="http://schemas.openxmlformats.org/officeDocument/2006/relationships/hyperlink" Target="http://www.w3.org/2005/03/addressing" TargetMode="External"/><Relationship Id="rId14" Type="http://schemas.openxmlformats.org/officeDocument/2006/relationships/hyperlink" Target="http://docs.oasis-open.org/wsn/b-2" TargetMode="External"/><Relationship Id="rId22" Type="http://schemas.openxmlformats.org/officeDocument/2006/relationships/header" Target="header2.xm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54ACEE-3023-436B-B86A-190FE195F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6726</Words>
  <Characters>38343</Characters>
  <Application>Microsoft Office Word</Application>
  <DocSecurity>0</DocSecurity>
  <Lines>319</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HPC Profile Activity Credential Extension</vt:lpstr>
      <vt:lpstr>HPC Profile Activity Credential Extension</vt:lpstr>
    </vt:vector>
  </TitlesOfParts>
  <Company>Platform Computing</Company>
  <LinksUpToDate>false</LinksUpToDate>
  <CharactersWithSpaces>44980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Profile Activity Credential Extension</dc:title>
  <dc:subject>Global Grid Forum Specification for Job Description</dc:subject>
  <dc:creator>grimshaw</dc:creator>
  <cp:keywords>Job Description, Scheduling, Grid Forum, GGF</cp:keywords>
  <cp:lastModifiedBy>ag8t</cp:lastModifiedBy>
  <cp:revision>3</cp:revision>
  <cp:lastPrinted>2013-03-08T17:07:00Z</cp:lastPrinted>
  <dcterms:created xsi:type="dcterms:W3CDTF">2014-07-15T14:17:00Z</dcterms:created>
  <dcterms:modified xsi:type="dcterms:W3CDTF">2014-07-15T14:32:00Z</dcterms:modified>
</cp:coreProperties>
</file>