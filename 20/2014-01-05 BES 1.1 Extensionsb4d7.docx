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16" w:rsidRPr="00D3579D" w:rsidRDefault="00097416">
      <w:pPr>
        <w:pStyle w:val="Title"/>
      </w:pPr>
      <w:bookmarkStart w:id="0" w:name="_Toc376606601"/>
      <w:bookmarkStart w:id="1" w:name="_Toc517689862"/>
      <w:bookmarkStart w:id="2" w:name="_Ref531585568"/>
      <w:bookmarkStart w:id="3" w:name="_Ref534532503"/>
      <w:bookmarkStart w:id="4" w:name="_Toc534741317"/>
      <w:bookmarkStart w:id="5" w:name="_Ref800873"/>
      <w:r>
        <w:t>BES</w:t>
      </w:r>
      <w:r w:rsidR="00D14BED">
        <w:t>/JSDL</w:t>
      </w:r>
      <w:r>
        <w:t xml:space="preserve"> 1.1 Extensions</w:t>
      </w:r>
      <w:bookmarkEnd w:id="0"/>
    </w:p>
    <w:p w:rsidR="00097416" w:rsidRPr="00D3579D" w:rsidRDefault="00097416" w:rsidP="00097416"/>
    <w:p w:rsidR="00097416" w:rsidRPr="00D3579D" w:rsidRDefault="00097416" w:rsidP="00097416">
      <w:pPr>
        <w:pStyle w:val="UnnumberedHeadingtimes"/>
      </w:pPr>
      <w:r w:rsidRPr="00D3579D">
        <w:t>Status of this Memo</w:t>
      </w:r>
    </w:p>
    <w:p w:rsidR="00097416" w:rsidRPr="00D3579D" w:rsidRDefault="00097416">
      <w:pPr>
        <w:rPr>
          <w:szCs w:val="22"/>
        </w:rPr>
      </w:pPr>
      <w:r w:rsidRPr="00D3579D">
        <w:t>This memo provides information to the Grid community regarding</w:t>
      </w:r>
      <w:r>
        <w:t xml:space="preserve"> a set of profiles and extensions on the Job Submission Description Language and the OGSA™ Basic Execution Services documents. These extensions are strictly upward compatible, i.e., they are entirely consistent with the existing specifications and are elaborations of XSD:any or new porttypes. D</w:t>
      </w:r>
      <w:r w:rsidRPr="00D3579D">
        <w:t>istribution is unlimited.</w:t>
      </w:r>
    </w:p>
    <w:p w:rsidR="00097416" w:rsidRPr="00D3579D" w:rsidRDefault="00097416"/>
    <w:p w:rsidR="00097416" w:rsidRPr="00D3579D" w:rsidRDefault="00097416" w:rsidP="00097416">
      <w:pPr>
        <w:pStyle w:val="UnnumberedHeadingtimes"/>
      </w:pPr>
      <w:bookmarkStart w:id="6" w:name="_Toc94805679"/>
      <w:r w:rsidRPr="00D3579D">
        <w:t>Copyright Notice</w:t>
      </w:r>
      <w:bookmarkEnd w:id="6"/>
    </w:p>
    <w:p w:rsidR="00097416" w:rsidRPr="00D3579D" w:rsidRDefault="00097416">
      <w:r w:rsidRPr="00D3579D">
        <w:t>Copyright ©</w:t>
      </w:r>
      <w:r w:rsidR="00091820">
        <w:t xml:space="preserve"> Open Grid Forum (2014</w:t>
      </w:r>
      <w:r w:rsidRPr="00D3579D">
        <w:t>). All Rights Reserved.</w:t>
      </w:r>
    </w:p>
    <w:p w:rsidR="00097416" w:rsidRPr="00D3579D" w:rsidRDefault="00097416">
      <w:pPr>
        <w:pStyle w:val="StyleHeading1Left0cmFirstline0cm"/>
      </w:pPr>
      <w:bookmarkStart w:id="7" w:name="_Toc376516177"/>
      <w:bookmarkStart w:id="8" w:name="_Toc376606602"/>
      <w:r w:rsidRPr="00D3579D">
        <w:t>Abstract</w:t>
      </w:r>
      <w:bookmarkEnd w:id="1"/>
      <w:bookmarkEnd w:id="2"/>
      <w:bookmarkEnd w:id="3"/>
      <w:bookmarkEnd w:id="4"/>
      <w:bookmarkEnd w:id="5"/>
      <w:bookmarkEnd w:id="7"/>
      <w:bookmarkEnd w:id="8"/>
    </w:p>
    <w:p w:rsidR="00091820" w:rsidRDefault="00091820" w:rsidP="00091820">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091820" w:rsidRDefault="00091820" w:rsidP="00091820">
      <w:r>
        <w:t>The second approach, combining and refining existing production use specifications, has been embraced by the existing OGSA BES and JSDL communities. The approach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091820" w:rsidRDefault="00091820" w:rsidP="00091820">
      <w:r>
        <w:t>The BES/JSDL extensions described in this document are a part of the second approach. Along with the BES Basic Directory Profile (BDP) and the Activity Endpoint Profile (AEP) the BES/JSDL extensions meet the PGI requirements.</w:t>
      </w:r>
      <w:r w:rsidR="00D14BED">
        <w:t xml:space="preserve"> Profiled JSDL extensions and their corresponding additions to BES factory attributes include: incorporation of GLUE2 [] compute resource properties, arbitrary name/value pair matching parameters, additional file system types, and richer file staging options. The profiled BES e</w:t>
      </w:r>
      <w:r w:rsidR="00D14BED">
        <w:t>x</w:t>
      </w:r>
      <w:r w:rsidR="00D14BED">
        <w:t>tensions include a substate model with a set of “Held” substates and pre-and-post-processing substates, a “Resume</w:t>
      </w:r>
      <w:r w:rsidR="00B94999">
        <w:t>Activities</w:t>
      </w:r>
      <w:r w:rsidR="00D14BED">
        <w:t>” porttype, and clarified JSDL mechanism to subscribe to notifications.</w:t>
      </w:r>
    </w:p>
    <w:p w:rsidR="00097416" w:rsidRDefault="00097416" w:rsidP="00097416"/>
    <w:p w:rsidR="00097416" w:rsidRPr="00D6093B" w:rsidRDefault="00097416" w:rsidP="00097416">
      <w:pPr>
        <w:rPr>
          <w:rStyle w:val="UnnumberedHeadingtimesChar"/>
        </w:rPr>
      </w:pPr>
      <w:r w:rsidRPr="00D3579D">
        <w:br w:type="page"/>
      </w:r>
      <w:r w:rsidRPr="00D6093B">
        <w:rPr>
          <w:rStyle w:val="UnnumberedHeadingtimesChar"/>
        </w:rPr>
        <w:lastRenderedPageBreak/>
        <w:t>Contents</w:t>
      </w:r>
    </w:p>
    <w:bookmarkStart w:id="9" w:name="_Toc517689863" w:displacedByCustomXml="next"/>
    <w:bookmarkStart w:id="10" w:name="_Toc534741319" w:displacedByCustomXml="next"/>
    <w:bookmarkStart w:id="11" w:name="_Ref1389481" w:displacedByCustomXml="next"/>
    <w:bookmarkStart w:id="12" w:name="_Ref19615500" w:displacedByCustomXml="next"/>
    <w:bookmarkStart w:id="13" w:name="_Toc26947259" w:displacedByCustomXml="next"/>
    <w:bookmarkStart w:id="14" w:name="_Toc27210586" w:displacedByCustomXml="next"/>
    <w:bookmarkStart w:id="15" w:name="_Toc37261118" w:displacedByCustomXml="next"/>
    <w:bookmarkStart w:id="16" w:name="_Ref84258032" w:displacedByCustomXml="next"/>
    <w:sdt>
      <w:sdtPr>
        <w:rPr>
          <w:rFonts w:ascii="Arial" w:eastAsia="MS Mincho" w:hAnsi="Arial" w:cs="Times New Roman"/>
          <w:b w:val="0"/>
          <w:bCs w:val="0"/>
          <w:color w:val="auto"/>
          <w:sz w:val="20"/>
          <w:szCs w:val="20"/>
          <w:lang w:val="en-US"/>
        </w:rPr>
        <w:id w:val="633071121"/>
        <w:docPartObj>
          <w:docPartGallery w:val="Table of Contents"/>
          <w:docPartUnique/>
        </w:docPartObj>
      </w:sdtPr>
      <w:sdtContent>
        <w:p w:rsidR="00432A50" w:rsidRDefault="00432A50">
          <w:pPr>
            <w:pStyle w:val="TOCHeading"/>
          </w:pPr>
          <w:r>
            <w:t>Inhaltsverzeichnis</w:t>
          </w:r>
        </w:p>
        <w:p w:rsidR="00153052" w:rsidRDefault="003203F4">
          <w:pPr>
            <w:pStyle w:val="TOC1"/>
            <w:tabs>
              <w:tab w:val="right" w:leader="dot" w:pos="9350"/>
            </w:tabs>
            <w:rPr>
              <w:rFonts w:asciiTheme="minorHAnsi" w:eastAsiaTheme="minorEastAsia" w:hAnsiTheme="minorHAnsi" w:cstheme="minorBidi"/>
              <w:noProof/>
              <w:sz w:val="22"/>
              <w:szCs w:val="22"/>
            </w:rPr>
          </w:pPr>
          <w:r>
            <w:rPr>
              <w:lang w:val="de-DE"/>
            </w:rPr>
            <w:fldChar w:fldCharType="begin"/>
          </w:r>
          <w:r w:rsidR="00432A50">
            <w:rPr>
              <w:lang w:val="de-DE"/>
            </w:rPr>
            <w:instrText xml:space="preserve"> TOC \o "1-3" \h \z \u </w:instrText>
          </w:r>
          <w:r>
            <w:rPr>
              <w:lang w:val="de-DE"/>
            </w:rPr>
            <w:fldChar w:fldCharType="separate"/>
          </w:r>
          <w:hyperlink w:anchor="_Toc376606601" w:history="1">
            <w:r w:rsidR="00153052" w:rsidRPr="007735A1">
              <w:rPr>
                <w:rStyle w:val="Hyperlink"/>
                <w:noProof/>
              </w:rPr>
              <w:t>BES/JSDL 1.1 Extensions</w:t>
            </w:r>
            <w:r w:rsidR="00153052">
              <w:rPr>
                <w:noProof/>
                <w:webHidden/>
              </w:rPr>
              <w:tab/>
            </w:r>
            <w:r>
              <w:rPr>
                <w:noProof/>
                <w:webHidden/>
              </w:rPr>
              <w:fldChar w:fldCharType="begin"/>
            </w:r>
            <w:r w:rsidR="00153052">
              <w:rPr>
                <w:noProof/>
                <w:webHidden/>
              </w:rPr>
              <w:instrText xml:space="preserve"> PAGEREF _Toc376606601 \h </w:instrText>
            </w:r>
            <w:r>
              <w:rPr>
                <w:noProof/>
                <w:webHidden/>
              </w:rPr>
            </w:r>
            <w:r>
              <w:rPr>
                <w:noProof/>
                <w:webHidden/>
              </w:rPr>
              <w:fldChar w:fldCharType="separate"/>
            </w:r>
            <w:r w:rsidR="00153052">
              <w:rPr>
                <w:noProof/>
                <w:webHidden/>
              </w:rPr>
              <w:t>1</w:t>
            </w:r>
            <w:r>
              <w:rPr>
                <w:noProof/>
                <w:webHidden/>
              </w:rPr>
              <w:fldChar w:fldCharType="end"/>
            </w:r>
          </w:hyperlink>
        </w:p>
        <w:p w:rsidR="00153052" w:rsidRDefault="003203F4">
          <w:pPr>
            <w:pStyle w:val="TOC1"/>
            <w:tabs>
              <w:tab w:val="right" w:leader="dot" w:pos="9350"/>
            </w:tabs>
            <w:rPr>
              <w:rFonts w:asciiTheme="minorHAnsi" w:eastAsiaTheme="minorEastAsia" w:hAnsiTheme="minorHAnsi" w:cstheme="minorBidi"/>
              <w:noProof/>
              <w:sz w:val="22"/>
              <w:szCs w:val="22"/>
            </w:rPr>
          </w:pPr>
          <w:hyperlink w:anchor="_Toc376606602" w:history="1">
            <w:r w:rsidR="00153052" w:rsidRPr="007735A1">
              <w:rPr>
                <w:rStyle w:val="Hyperlink"/>
                <w:noProof/>
              </w:rPr>
              <w:t>Abstract</w:t>
            </w:r>
            <w:r w:rsidR="00153052">
              <w:rPr>
                <w:noProof/>
                <w:webHidden/>
              </w:rPr>
              <w:tab/>
            </w:r>
            <w:r>
              <w:rPr>
                <w:noProof/>
                <w:webHidden/>
              </w:rPr>
              <w:fldChar w:fldCharType="begin"/>
            </w:r>
            <w:r w:rsidR="00153052">
              <w:rPr>
                <w:noProof/>
                <w:webHidden/>
              </w:rPr>
              <w:instrText xml:space="preserve"> PAGEREF _Toc376606602 \h </w:instrText>
            </w:r>
            <w:r>
              <w:rPr>
                <w:noProof/>
                <w:webHidden/>
              </w:rPr>
            </w:r>
            <w:r>
              <w:rPr>
                <w:noProof/>
                <w:webHidden/>
              </w:rPr>
              <w:fldChar w:fldCharType="separate"/>
            </w:r>
            <w:r w:rsidR="00153052">
              <w:rPr>
                <w:noProof/>
                <w:webHidden/>
              </w:rPr>
              <w:t>1</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03" w:history="1">
            <w:r w:rsidR="00153052" w:rsidRPr="007735A1">
              <w:rPr>
                <w:rStyle w:val="Hyperlink"/>
                <w:noProof/>
                <w:lang w:eastAsia="ja-JP"/>
              </w:rPr>
              <w:t>1</w:t>
            </w:r>
            <w:r w:rsidR="00153052">
              <w:rPr>
                <w:rFonts w:asciiTheme="minorHAnsi" w:eastAsiaTheme="minorEastAsia" w:hAnsiTheme="minorHAnsi" w:cstheme="minorBidi"/>
                <w:noProof/>
                <w:sz w:val="22"/>
                <w:szCs w:val="22"/>
              </w:rPr>
              <w:tab/>
            </w:r>
            <w:r w:rsidR="00153052" w:rsidRPr="007735A1">
              <w:rPr>
                <w:rStyle w:val="Hyperlink"/>
                <w:noProof/>
              </w:rPr>
              <w:t>Introduction</w:t>
            </w:r>
            <w:r w:rsidR="00153052">
              <w:rPr>
                <w:noProof/>
                <w:webHidden/>
              </w:rPr>
              <w:tab/>
            </w:r>
            <w:r>
              <w:rPr>
                <w:noProof/>
                <w:webHidden/>
              </w:rPr>
              <w:fldChar w:fldCharType="begin"/>
            </w:r>
            <w:r w:rsidR="00153052">
              <w:rPr>
                <w:noProof/>
                <w:webHidden/>
              </w:rPr>
              <w:instrText xml:space="preserve"> PAGEREF _Toc376606603 \h </w:instrText>
            </w:r>
            <w:r>
              <w:rPr>
                <w:noProof/>
                <w:webHidden/>
              </w:rPr>
            </w:r>
            <w:r>
              <w:rPr>
                <w:noProof/>
                <w:webHidden/>
              </w:rPr>
              <w:fldChar w:fldCharType="separate"/>
            </w:r>
            <w:r w:rsidR="00153052">
              <w:rPr>
                <w:noProof/>
                <w:webHidden/>
              </w:rPr>
              <w:t>4</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04" w:history="1">
            <w:r w:rsidR="00153052" w:rsidRPr="007735A1">
              <w:rPr>
                <w:rStyle w:val="Hyperlink"/>
                <w:noProof/>
              </w:rPr>
              <w:t>2</w:t>
            </w:r>
            <w:r w:rsidR="00153052">
              <w:rPr>
                <w:rFonts w:asciiTheme="minorHAnsi" w:eastAsiaTheme="minorEastAsia" w:hAnsiTheme="minorHAnsi" w:cstheme="minorBidi"/>
                <w:noProof/>
                <w:sz w:val="22"/>
                <w:szCs w:val="22"/>
              </w:rPr>
              <w:tab/>
            </w:r>
            <w:r w:rsidR="00153052" w:rsidRPr="007735A1">
              <w:rPr>
                <w:rStyle w:val="Hyperlink"/>
                <w:noProof/>
              </w:rPr>
              <w:t>Notational Conventions</w:t>
            </w:r>
            <w:r w:rsidR="00153052">
              <w:rPr>
                <w:noProof/>
                <w:webHidden/>
              </w:rPr>
              <w:tab/>
            </w:r>
            <w:r>
              <w:rPr>
                <w:noProof/>
                <w:webHidden/>
              </w:rPr>
              <w:fldChar w:fldCharType="begin"/>
            </w:r>
            <w:r w:rsidR="00153052">
              <w:rPr>
                <w:noProof/>
                <w:webHidden/>
              </w:rPr>
              <w:instrText xml:space="preserve"> PAGEREF _Toc376606604 \h </w:instrText>
            </w:r>
            <w:r>
              <w:rPr>
                <w:noProof/>
                <w:webHidden/>
              </w:rPr>
            </w:r>
            <w:r>
              <w:rPr>
                <w:noProof/>
                <w:webHidden/>
              </w:rPr>
              <w:fldChar w:fldCharType="separate"/>
            </w:r>
            <w:r w:rsidR="00153052">
              <w:rPr>
                <w:noProof/>
                <w:webHidden/>
              </w:rPr>
              <w:t>4</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05" w:history="1">
            <w:r w:rsidR="00153052" w:rsidRPr="007735A1">
              <w:rPr>
                <w:rStyle w:val="Hyperlink"/>
                <w:noProof/>
              </w:rPr>
              <w:t>3</w:t>
            </w:r>
            <w:r w:rsidR="00153052">
              <w:rPr>
                <w:rFonts w:asciiTheme="minorHAnsi" w:eastAsiaTheme="minorEastAsia" w:hAnsiTheme="minorHAnsi" w:cstheme="minorBidi"/>
                <w:noProof/>
                <w:sz w:val="22"/>
                <w:szCs w:val="22"/>
              </w:rPr>
              <w:tab/>
            </w:r>
            <w:r w:rsidR="00153052" w:rsidRPr="007735A1">
              <w:rPr>
                <w:rStyle w:val="Hyperlink"/>
                <w:noProof/>
              </w:rPr>
              <w:t>BES State Model Changes</w:t>
            </w:r>
            <w:r w:rsidR="00153052">
              <w:rPr>
                <w:noProof/>
                <w:webHidden/>
              </w:rPr>
              <w:tab/>
            </w:r>
            <w:r>
              <w:rPr>
                <w:noProof/>
                <w:webHidden/>
              </w:rPr>
              <w:fldChar w:fldCharType="begin"/>
            </w:r>
            <w:r w:rsidR="00153052">
              <w:rPr>
                <w:noProof/>
                <w:webHidden/>
              </w:rPr>
              <w:instrText xml:space="preserve"> PAGEREF _Toc376606605 \h </w:instrText>
            </w:r>
            <w:r>
              <w:rPr>
                <w:noProof/>
                <w:webHidden/>
              </w:rPr>
            </w:r>
            <w:r>
              <w:rPr>
                <w:noProof/>
                <w:webHidden/>
              </w:rPr>
              <w:fldChar w:fldCharType="separate"/>
            </w:r>
            <w:r w:rsidR="00153052">
              <w:rPr>
                <w:noProof/>
                <w:webHidden/>
              </w:rPr>
              <w:t>5</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06" w:history="1">
            <w:r w:rsidR="00153052" w:rsidRPr="007735A1">
              <w:rPr>
                <w:rStyle w:val="Hyperlink"/>
                <w:noProof/>
              </w:rPr>
              <w:t>4</w:t>
            </w:r>
            <w:r w:rsidR="00153052">
              <w:rPr>
                <w:rFonts w:asciiTheme="minorHAnsi" w:eastAsiaTheme="minorEastAsia" w:hAnsiTheme="minorHAnsi" w:cstheme="minorBidi"/>
                <w:noProof/>
                <w:sz w:val="22"/>
                <w:szCs w:val="22"/>
              </w:rPr>
              <w:tab/>
            </w:r>
            <w:r w:rsidR="00153052" w:rsidRPr="007735A1">
              <w:rPr>
                <w:rStyle w:val="Hyperlink"/>
                <w:noProof/>
              </w:rPr>
              <w:t>JSDL Profiled Elements</w:t>
            </w:r>
            <w:r w:rsidR="00153052">
              <w:rPr>
                <w:noProof/>
                <w:webHidden/>
              </w:rPr>
              <w:tab/>
            </w:r>
            <w:r>
              <w:rPr>
                <w:noProof/>
                <w:webHidden/>
              </w:rPr>
              <w:fldChar w:fldCharType="begin"/>
            </w:r>
            <w:r w:rsidR="00153052">
              <w:rPr>
                <w:noProof/>
                <w:webHidden/>
              </w:rPr>
              <w:instrText xml:space="preserve"> PAGEREF _Toc376606606 \h </w:instrText>
            </w:r>
            <w:r>
              <w:rPr>
                <w:noProof/>
                <w:webHidden/>
              </w:rPr>
            </w:r>
            <w:r>
              <w:rPr>
                <w:noProof/>
                <w:webHidden/>
              </w:rPr>
              <w:fldChar w:fldCharType="separate"/>
            </w:r>
            <w:r w:rsidR="00153052">
              <w:rPr>
                <w:noProof/>
                <w:webHidden/>
              </w:rPr>
              <w:t>7</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07" w:history="1">
            <w:r w:rsidR="00153052" w:rsidRPr="007735A1">
              <w:rPr>
                <w:rStyle w:val="Hyperlink"/>
                <w:noProof/>
              </w:rPr>
              <w:t>4.1</w:t>
            </w:r>
            <w:r w:rsidR="00153052">
              <w:rPr>
                <w:rFonts w:asciiTheme="minorHAnsi" w:eastAsiaTheme="minorEastAsia" w:hAnsiTheme="minorHAnsi" w:cstheme="minorBidi"/>
                <w:noProof/>
                <w:sz w:val="22"/>
                <w:szCs w:val="22"/>
              </w:rPr>
              <w:tab/>
            </w:r>
            <w:r w:rsidR="00153052" w:rsidRPr="007735A1">
              <w:rPr>
                <w:rStyle w:val="Hyperlink"/>
                <w:noProof/>
              </w:rPr>
              <w:t>Resource Elements</w:t>
            </w:r>
            <w:r w:rsidR="00153052">
              <w:rPr>
                <w:noProof/>
                <w:webHidden/>
              </w:rPr>
              <w:tab/>
            </w:r>
            <w:r>
              <w:rPr>
                <w:noProof/>
                <w:webHidden/>
              </w:rPr>
              <w:fldChar w:fldCharType="begin"/>
            </w:r>
            <w:r w:rsidR="00153052">
              <w:rPr>
                <w:noProof/>
                <w:webHidden/>
              </w:rPr>
              <w:instrText xml:space="preserve"> PAGEREF _Toc376606607 \h </w:instrText>
            </w:r>
            <w:r>
              <w:rPr>
                <w:noProof/>
                <w:webHidden/>
              </w:rPr>
            </w:r>
            <w:r>
              <w:rPr>
                <w:noProof/>
                <w:webHidden/>
              </w:rPr>
              <w:fldChar w:fldCharType="separate"/>
            </w:r>
            <w:r w:rsidR="00153052">
              <w:rPr>
                <w:noProof/>
                <w:webHidden/>
              </w:rPr>
              <w:t>7</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08" w:history="1">
            <w:r w:rsidR="00153052" w:rsidRPr="007735A1">
              <w:rPr>
                <w:rStyle w:val="Hyperlink"/>
                <w:noProof/>
              </w:rPr>
              <w:t>4.1.1</w:t>
            </w:r>
            <w:r w:rsidR="00153052">
              <w:rPr>
                <w:rFonts w:asciiTheme="minorHAnsi" w:eastAsiaTheme="minorEastAsia" w:hAnsiTheme="minorHAnsi" w:cstheme="minorBidi"/>
                <w:noProof/>
                <w:sz w:val="22"/>
                <w:szCs w:val="22"/>
              </w:rPr>
              <w:tab/>
            </w:r>
            <w:r w:rsidR="00153052" w:rsidRPr="007735A1">
              <w:rPr>
                <w:rStyle w:val="Hyperlink"/>
                <w:noProof/>
              </w:rPr>
              <w:t>OperatingSystem_t</w:t>
            </w:r>
            <w:r w:rsidR="00153052">
              <w:rPr>
                <w:noProof/>
                <w:webHidden/>
              </w:rPr>
              <w:tab/>
            </w:r>
            <w:r>
              <w:rPr>
                <w:noProof/>
                <w:webHidden/>
              </w:rPr>
              <w:fldChar w:fldCharType="begin"/>
            </w:r>
            <w:r w:rsidR="00153052">
              <w:rPr>
                <w:noProof/>
                <w:webHidden/>
              </w:rPr>
              <w:instrText xml:space="preserve"> PAGEREF _Toc376606608 \h </w:instrText>
            </w:r>
            <w:r>
              <w:rPr>
                <w:noProof/>
                <w:webHidden/>
              </w:rPr>
            </w:r>
            <w:r>
              <w:rPr>
                <w:noProof/>
                <w:webHidden/>
              </w:rPr>
              <w:fldChar w:fldCharType="separate"/>
            </w:r>
            <w:r w:rsidR="00153052">
              <w:rPr>
                <w:noProof/>
                <w:webHidden/>
              </w:rPr>
              <w:t>7</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09" w:history="1">
            <w:r w:rsidR="00153052" w:rsidRPr="007735A1">
              <w:rPr>
                <w:rStyle w:val="Hyperlink"/>
                <w:noProof/>
              </w:rPr>
              <w:t>4.1.2</w:t>
            </w:r>
            <w:r w:rsidR="00153052">
              <w:rPr>
                <w:rFonts w:asciiTheme="minorHAnsi" w:eastAsiaTheme="minorEastAsia" w:hAnsiTheme="minorHAnsi" w:cstheme="minorBidi"/>
                <w:noProof/>
                <w:sz w:val="22"/>
                <w:szCs w:val="22"/>
              </w:rPr>
              <w:tab/>
            </w:r>
            <w:r w:rsidR="00153052" w:rsidRPr="007735A1">
              <w:rPr>
                <w:rStyle w:val="Hyperlink"/>
                <w:noProof/>
              </w:rPr>
              <w:t>CPU Type</w:t>
            </w:r>
            <w:r w:rsidR="00153052">
              <w:rPr>
                <w:noProof/>
                <w:webHidden/>
              </w:rPr>
              <w:tab/>
            </w:r>
            <w:r>
              <w:rPr>
                <w:noProof/>
                <w:webHidden/>
              </w:rPr>
              <w:fldChar w:fldCharType="begin"/>
            </w:r>
            <w:r w:rsidR="00153052">
              <w:rPr>
                <w:noProof/>
                <w:webHidden/>
              </w:rPr>
              <w:instrText xml:space="preserve"> PAGEREF _Toc376606609 \h </w:instrText>
            </w:r>
            <w:r>
              <w:rPr>
                <w:noProof/>
                <w:webHidden/>
              </w:rPr>
            </w:r>
            <w:r>
              <w:rPr>
                <w:noProof/>
                <w:webHidden/>
              </w:rPr>
              <w:fldChar w:fldCharType="separate"/>
            </w:r>
            <w:r w:rsidR="00153052">
              <w:rPr>
                <w:noProof/>
                <w:webHidden/>
              </w:rPr>
              <w:t>9</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0" w:history="1">
            <w:r w:rsidR="00153052" w:rsidRPr="007735A1">
              <w:rPr>
                <w:rStyle w:val="Hyperlink"/>
                <w:noProof/>
              </w:rPr>
              <w:t>4.1.3</w:t>
            </w:r>
            <w:r w:rsidR="00153052">
              <w:rPr>
                <w:rFonts w:asciiTheme="minorHAnsi" w:eastAsiaTheme="minorEastAsia" w:hAnsiTheme="minorHAnsi" w:cstheme="minorBidi"/>
                <w:noProof/>
                <w:sz w:val="22"/>
                <w:szCs w:val="22"/>
              </w:rPr>
              <w:tab/>
            </w:r>
            <w:r w:rsidR="00153052" w:rsidRPr="007735A1">
              <w:rPr>
                <w:rStyle w:val="Hyperlink"/>
                <w:noProof/>
              </w:rPr>
              <w:t>Coprocessor</w:t>
            </w:r>
            <w:r w:rsidR="00153052">
              <w:rPr>
                <w:noProof/>
                <w:webHidden/>
              </w:rPr>
              <w:tab/>
            </w:r>
            <w:r>
              <w:rPr>
                <w:noProof/>
                <w:webHidden/>
              </w:rPr>
              <w:fldChar w:fldCharType="begin"/>
            </w:r>
            <w:r w:rsidR="00153052">
              <w:rPr>
                <w:noProof/>
                <w:webHidden/>
              </w:rPr>
              <w:instrText xml:space="preserve"> PAGEREF _Toc376606610 \h </w:instrText>
            </w:r>
            <w:r>
              <w:rPr>
                <w:noProof/>
                <w:webHidden/>
              </w:rPr>
            </w:r>
            <w:r>
              <w:rPr>
                <w:noProof/>
                <w:webHidden/>
              </w:rPr>
              <w:fldChar w:fldCharType="separate"/>
            </w:r>
            <w:r w:rsidR="00153052">
              <w:rPr>
                <w:noProof/>
                <w:webHidden/>
              </w:rPr>
              <w:t>9</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1" w:history="1">
            <w:r w:rsidR="00153052" w:rsidRPr="007735A1">
              <w:rPr>
                <w:rStyle w:val="Hyperlink"/>
                <w:noProof/>
              </w:rPr>
              <w:t>4.1.4</w:t>
            </w:r>
            <w:r w:rsidR="00153052">
              <w:rPr>
                <w:rFonts w:asciiTheme="minorHAnsi" w:eastAsiaTheme="minorEastAsia" w:hAnsiTheme="minorHAnsi" w:cstheme="minorBidi"/>
                <w:noProof/>
                <w:sz w:val="22"/>
                <w:szCs w:val="22"/>
              </w:rPr>
              <w:tab/>
            </w:r>
            <w:r w:rsidR="00153052" w:rsidRPr="007735A1">
              <w:rPr>
                <w:rStyle w:val="Hyperlink"/>
                <w:noProof/>
              </w:rPr>
              <w:t>FileSystem Extensions</w:t>
            </w:r>
            <w:r w:rsidR="00153052">
              <w:rPr>
                <w:noProof/>
                <w:webHidden/>
              </w:rPr>
              <w:tab/>
            </w:r>
            <w:r>
              <w:rPr>
                <w:noProof/>
                <w:webHidden/>
              </w:rPr>
              <w:fldChar w:fldCharType="begin"/>
            </w:r>
            <w:r w:rsidR="00153052">
              <w:rPr>
                <w:noProof/>
                <w:webHidden/>
              </w:rPr>
              <w:instrText xml:space="preserve"> PAGEREF _Toc376606611 \h </w:instrText>
            </w:r>
            <w:r>
              <w:rPr>
                <w:noProof/>
                <w:webHidden/>
              </w:rPr>
            </w:r>
            <w:r>
              <w:rPr>
                <w:noProof/>
                <w:webHidden/>
              </w:rPr>
              <w:fldChar w:fldCharType="separate"/>
            </w:r>
            <w:r w:rsidR="00153052">
              <w:rPr>
                <w:noProof/>
                <w:webHidden/>
              </w:rPr>
              <w:t>10</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2" w:history="1">
            <w:r w:rsidR="00153052" w:rsidRPr="007735A1">
              <w:rPr>
                <w:rStyle w:val="Hyperlink"/>
                <w:noProof/>
              </w:rPr>
              <w:t>4.1.5</w:t>
            </w:r>
            <w:r w:rsidR="00153052">
              <w:rPr>
                <w:rFonts w:asciiTheme="minorHAnsi" w:eastAsiaTheme="minorEastAsia" w:hAnsiTheme="minorHAnsi" w:cstheme="minorBidi"/>
                <w:noProof/>
                <w:sz w:val="22"/>
                <w:szCs w:val="22"/>
              </w:rPr>
              <w:tab/>
            </w:r>
            <w:r w:rsidR="00153052" w:rsidRPr="007735A1">
              <w:rPr>
                <w:rStyle w:val="Hyperlink"/>
                <w:noProof/>
              </w:rPr>
              <w:t>Network Info</w:t>
            </w:r>
            <w:r w:rsidR="00153052">
              <w:rPr>
                <w:noProof/>
                <w:webHidden/>
              </w:rPr>
              <w:tab/>
            </w:r>
            <w:r>
              <w:rPr>
                <w:noProof/>
                <w:webHidden/>
              </w:rPr>
              <w:fldChar w:fldCharType="begin"/>
            </w:r>
            <w:r w:rsidR="00153052">
              <w:rPr>
                <w:noProof/>
                <w:webHidden/>
              </w:rPr>
              <w:instrText xml:space="preserve"> PAGEREF _Toc376606612 \h </w:instrText>
            </w:r>
            <w:r>
              <w:rPr>
                <w:noProof/>
                <w:webHidden/>
              </w:rPr>
            </w:r>
            <w:r>
              <w:rPr>
                <w:noProof/>
                <w:webHidden/>
              </w:rPr>
              <w:fldChar w:fldCharType="separate"/>
            </w:r>
            <w:r w:rsidR="00153052">
              <w:rPr>
                <w:noProof/>
                <w:webHidden/>
              </w:rPr>
              <w:t>10</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3" w:history="1">
            <w:r w:rsidR="00153052" w:rsidRPr="007735A1">
              <w:rPr>
                <w:rStyle w:val="Hyperlink"/>
                <w:noProof/>
              </w:rPr>
              <w:t>4.1.6</w:t>
            </w:r>
            <w:r w:rsidR="00153052">
              <w:rPr>
                <w:rFonts w:asciiTheme="minorHAnsi" w:eastAsiaTheme="minorEastAsia" w:hAnsiTheme="minorHAnsi" w:cstheme="minorBidi"/>
                <w:noProof/>
                <w:sz w:val="22"/>
                <w:szCs w:val="22"/>
              </w:rPr>
              <w:tab/>
            </w:r>
            <w:r w:rsidR="00153052" w:rsidRPr="007735A1">
              <w:rPr>
                <w:rStyle w:val="Hyperlink"/>
                <w:noProof/>
              </w:rPr>
              <w:t>Node Internet Access</w:t>
            </w:r>
            <w:r w:rsidR="00153052">
              <w:rPr>
                <w:noProof/>
                <w:webHidden/>
              </w:rPr>
              <w:tab/>
            </w:r>
            <w:r>
              <w:rPr>
                <w:noProof/>
                <w:webHidden/>
              </w:rPr>
              <w:fldChar w:fldCharType="begin"/>
            </w:r>
            <w:r w:rsidR="00153052">
              <w:rPr>
                <w:noProof/>
                <w:webHidden/>
              </w:rPr>
              <w:instrText xml:space="preserve"> PAGEREF _Toc376606613 \h </w:instrText>
            </w:r>
            <w:r>
              <w:rPr>
                <w:noProof/>
                <w:webHidden/>
              </w:rPr>
            </w:r>
            <w:r>
              <w:rPr>
                <w:noProof/>
                <w:webHidden/>
              </w:rPr>
              <w:fldChar w:fldCharType="separate"/>
            </w:r>
            <w:r w:rsidR="00153052">
              <w:rPr>
                <w:noProof/>
                <w:webHidden/>
              </w:rPr>
              <w:t>11</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4" w:history="1">
            <w:r w:rsidR="00153052" w:rsidRPr="007735A1">
              <w:rPr>
                <w:rStyle w:val="Hyperlink"/>
                <w:noProof/>
              </w:rPr>
              <w:t>4.1.7</w:t>
            </w:r>
            <w:r w:rsidR="00153052">
              <w:rPr>
                <w:rFonts w:asciiTheme="minorHAnsi" w:eastAsiaTheme="minorEastAsia" w:hAnsiTheme="minorHAnsi" w:cstheme="minorBidi"/>
                <w:noProof/>
                <w:sz w:val="22"/>
                <w:szCs w:val="22"/>
              </w:rPr>
              <w:tab/>
            </w:r>
            <w:r w:rsidR="00153052" w:rsidRPr="007735A1">
              <w:rPr>
                <w:rStyle w:val="Hyperlink"/>
                <w:noProof/>
              </w:rPr>
              <w:t>RemoteSessionAccess</w:t>
            </w:r>
            <w:r w:rsidR="00153052">
              <w:rPr>
                <w:noProof/>
                <w:webHidden/>
              </w:rPr>
              <w:tab/>
            </w:r>
            <w:r>
              <w:rPr>
                <w:noProof/>
                <w:webHidden/>
              </w:rPr>
              <w:fldChar w:fldCharType="begin"/>
            </w:r>
            <w:r w:rsidR="00153052">
              <w:rPr>
                <w:noProof/>
                <w:webHidden/>
              </w:rPr>
              <w:instrText xml:space="preserve"> PAGEREF _Toc376606614 \h </w:instrText>
            </w:r>
            <w:r>
              <w:rPr>
                <w:noProof/>
                <w:webHidden/>
              </w:rPr>
            </w:r>
            <w:r>
              <w:rPr>
                <w:noProof/>
                <w:webHidden/>
              </w:rPr>
              <w:fldChar w:fldCharType="separate"/>
            </w:r>
            <w:r w:rsidR="00153052">
              <w:rPr>
                <w:noProof/>
                <w:webHidden/>
              </w:rPr>
              <w:t>11</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5" w:history="1">
            <w:r w:rsidR="00153052" w:rsidRPr="007735A1">
              <w:rPr>
                <w:rStyle w:val="Hyperlink"/>
                <w:noProof/>
              </w:rPr>
              <w:t>4.1.8</w:t>
            </w:r>
            <w:r w:rsidR="00153052">
              <w:rPr>
                <w:rFonts w:asciiTheme="minorHAnsi" w:eastAsiaTheme="minorEastAsia" w:hAnsiTheme="minorHAnsi" w:cstheme="minorBidi"/>
                <w:noProof/>
                <w:sz w:val="22"/>
                <w:szCs w:val="22"/>
              </w:rPr>
              <w:tab/>
            </w:r>
            <w:r w:rsidR="00153052" w:rsidRPr="007735A1">
              <w:rPr>
                <w:rStyle w:val="Hyperlink"/>
                <w:noProof/>
              </w:rPr>
              <w:t>SlotRequirement</w:t>
            </w:r>
            <w:r w:rsidR="00153052">
              <w:rPr>
                <w:noProof/>
                <w:webHidden/>
              </w:rPr>
              <w:tab/>
            </w:r>
            <w:r>
              <w:rPr>
                <w:noProof/>
                <w:webHidden/>
              </w:rPr>
              <w:fldChar w:fldCharType="begin"/>
            </w:r>
            <w:r w:rsidR="00153052">
              <w:rPr>
                <w:noProof/>
                <w:webHidden/>
              </w:rPr>
              <w:instrText xml:space="preserve"> PAGEREF _Toc376606615 \h </w:instrText>
            </w:r>
            <w:r>
              <w:rPr>
                <w:noProof/>
                <w:webHidden/>
              </w:rPr>
            </w:r>
            <w:r>
              <w:rPr>
                <w:noProof/>
                <w:webHidden/>
              </w:rPr>
              <w:fldChar w:fldCharType="separate"/>
            </w:r>
            <w:r w:rsidR="00153052">
              <w:rPr>
                <w:noProof/>
                <w:webHidden/>
              </w:rPr>
              <w:t>11</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16" w:history="1">
            <w:r w:rsidR="00153052" w:rsidRPr="007735A1">
              <w:rPr>
                <w:rStyle w:val="Hyperlink"/>
                <w:noProof/>
              </w:rPr>
              <w:t>4.1.9</w:t>
            </w:r>
            <w:r w:rsidR="00153052">
              <w:rPr>
                <w:rFonts w:asciiTheme="minorHAnsi" w:eastAsiaTheme="minorEastAsia" w:hAnsiTheme="minorHAnsi" w:cstheme="minorBidi"/>
                <w:noProof/>
                <w:sz w:val="22"/>
                <w:szCs w:val="22"/>
              </w:rPr>
              <w:tab/>
            </w:r>
            <w:r w:rsidR="00153052" w:rsidRPr="007735A1">
              <w:rPr>
                <w:rStyle w:val="Hyperlink"/>
                <w:noProof/>
              </w:rPr>
              <w:t>SlotsPerHost</w:t>
            </w:r>
            <w:r w:rsidR="00153052">
              <w:rPr>
                <w:noProof/>
                <w:webHidden/>
              </w:rPr>
              <w:tab/>
            </w:r>
            <w:r>
              <w:rPr>
                <w:noProof/>
                <w:webHidden/>
              </w:rPr>
              <w:fldChar w:fldCharType="begin"/>
            </w:r>
            <w:r w:rsidR="00153052">
              <w:rPr>
                <w:noProof/>
                <w:webHidden/>
              </w:rPr>
              <w:instrText xml:space="preserve"> PAGEREF _Toc376606616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17" w:history="1">
            <w:r w:rsidR="00153052" w:rsidRPr="007735A1">
              <w:rPr>
                <w:rStyle w:val="Hyperlink"/>
                <w:noProof/>
              </w:rPr>
              <w:t>4.1.10</w:t>
            </w:r>
            <w:r w:rsidR="00153052">
              <w:rPr>
                <w:rFonts w:asciiTheme="minorHAnsi" w:eastAsiaTheme="minorEastAsia" w:hAnsiTheme="minorHAnsi" w:cstheme="minorBidi"/>
                <w:noProof/>
                <w:sz w:val="22"/>
                <w:szCs w:val="22"/>
              </w:rPr>
              <w:tab/>
            </w:r>
            <w:r w:rsidR="00153052" w:rsidRPr="007735A1">
              <w:rPr>
                <w:rStyle w:val="Hyperlink"/>
                <w:noProof/>
              </w:rPr>
              <w:t>ExclusiveExecution</w:t>
            </w:r>
            <w:r w:rsidR="00153052">
              <w:rPr>
                <w:noProof/>
                <w:webHidden/>
              </w:rPr>
              <w:tab/>
            </w:r>
            <w:r>
              <w:rPr>
                <w:noProof/>
                <w:webHidden/>
              </w:rPr>
              <w:fldChar w:fldCharType="begin"/>
            </w:r>
            <w:r w:rsidR="00153052">
              <w:rPr>
                <w:noProof/>
                <w:webHidden/>
              </w:rPr>
              <w:instrText xml:space="preserve"> PAGEREF _Toc376606617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18" w:history="1">
            <w:r w:rsidR="00153052" w:rsidRPr="007735A1">
              <w:rPr>
                <w:rStyle w:val="Hyperlink"/>
                <w:noProof/>
              </w:rPr>
              <w:t>4.1.11</w:t>
            </w:r>
            <w:r w:rsidR="00153052">
              <w:rPr>
                <w:rFonts w:asciiTheme="minorHAnsi" w:eastAsiaTheme="minorEastAsia" w:hAnsiTheme="minorHAnsi" w:cstheme="minorBidi"/>
                <w:noProof/>
                <w:sz w:val="22"/>
                <w:szCs w:val="22"/>
              </w:rPr>
              <w:tab/>
            </w:r>
            <w:r w:rsidR="00153052" w:rsidRPr="007735A1">
              <w:rPr>
                <w:rStyle w:val="Hyperlink"/>
                <w:noProof/>
              </w:rPr>
              <w:t>QueueName</w:t>
            </w:r>
            <w:r w:rsidR="00153052">
              <w:rPr>
                <w:noProof/>
                <w:webHidden/>
              </w:rPr>
              <w:tab/>
            </w:r>
            <w:r>
              <w:rPr>
                <w:noProof/>
                <w:webHidden/>
              </w:rPr>
              <w:fldChar w:fldCharType="begin"/>
            </w:r>
            <w:r w:rsidR="00153052">
              <w:rPr>
                <w:noProof/>
                <w:webHidden/>
              </w:rPr>
              <w:instrText xml:space="preserve"> PAGEREF _Toc376606618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19" w:history="1">
            <w:r w:rsidR="00153052" w:rsidRPr="007735A1">
              <w:rPr>
                <w:rStyle w:val="Hyperlink"/>
                <w:noProof/>
              </w:rPr>
              <w:t>4.1.12</w:t>
            </w:r>
            <w:r w:rsidR="00153052">
              <w:rPr>
                <w:rFonts w:asciiTheme="minorHAnsi" w:eastAsiaTheme="minorEastAsia" w:hAnsiTheme="minorHAnsi" w:cstheme="minorBidi"/>
                <w:noProof/>
                <w:sz w:val="22"/>
                <w:szCs w:val="22"/>
              </w:rPr>
              <w:tab/>
            </w:r>
            <w:r w:rsidR="00153052" w:rsidRPr="007735A1">
              <w:rPr>
                <w:rStyle w:val="Hyperlink"/>
                <w:noProof/>
              </w:rPr>
              <w:t>Walltime</w:t>
            </w:r>
            <w:r w:rsidR="00153052">
              <w:rPr>
                <w:noProof/>
                <w:webHidden/>
              </w:rPr>
              <w:tab/>
            </w:r>
            <w:r>
              <w:rPr>
                <w:noProof/>
                <w:webHidden/>
              </w:rPr>
              <w:fldChar w:fldCharType="begin"/>
            </w:r>
            <w:r w:rsidR="00153052">
              <w:rPr>
                <w:noProof/>
                <w:webHidden/>
              </w:rPr>
              <w:instrText xml:space="preserve"> PAGEREF _Toc376606619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20" w:history="1">
            <w:r w:rsidR="00153052" w:rsidRPr="007735A1">
              <w:rPr>
                <w:rStyle w:val="Hyperlink"/>
                <w:noProof/>
              </w:rPr>
              <w:t>4.1.13</w:t>
            </w:r>
            <w:r w:rsidR="00153052">
              <w:rPr>
                <w:rFonts w:asciiTheme="minorHAnsi" w:eastAsiaTheme="minorEastAsia" w:hAnsiTheme="minorHAnsi" w:cstheme="minorBidi"/>
                <w:noProof/>
                <w:sz w:val="22"/>
                <w:szCs w:val="22"/>
              </w:rPr>
              <w:tab/>
            </w:r>
            <w:r w:rsidR="00153052" w:rsidRPr="007735A1">
              <w:rPr>
                <w:rStyle w:val="Hyperlink"/>
                <w:noProof/>
              </w:rPr>
              <w:t>IndividualCPUTime</w:t>
            </w:r>
            <w:r w:rsidR="00153052">
              <w:rPr>
                <w:noProof/>
                <w:webHidden/>
              </w:rPr>
              <w:tab/>
            </w:r>
            <w:r>
              <w:rPr>
                <w:noProof/>
                <w:webHidden/>
              </w:rPr>
              <w:fldChar w:fldCharType="begin"/>
            </w:r>
            <w:r w:rsidR="00153052">
              <w:rPr>
                <w:noProof/>
                <w:webHidden/>
              </w:rPr>
              <w:instrText xml:space="preserve"> PAGEREF _Toc376606620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21" w:history="1">
            <w:r w:rsidR="00153052" w:rsidRPr="007735A1">
              <w:rPr>
                <w:rStyle w:val="Hyperlink"/>
                <w:noProof/>
              </w:rPr>
              <w:t>4.1.14</w:t>
            </w:r>
            <w:r w:rsidR="00153052">
              <w:rPr>
                <w:rFonts w:asciiTheme="minorHAnsi" w:eastAsiaTheme="minorEastAsia" w:hAnsiTheme="minorHAnsi" w:cstheme="minorBidi"/>
                <w:noProof/>
                <w:sz w:val="22"/>
                <w:szCs w:val="22"/>
              </w:rPr>
              <w:tab/>
            </w:r>
            <w:r w:rsidR="00153052" w:rsidRPr="007735A1">
              <w:rPr>
                <w:rStyle w:val="Hyperlink"/>
                <w:noProof/>
              </w:rPr>
              <w:t>ParallelEnvironment</w:t>
            </w:r>
            <w:r w:rsidR="00153052">
              <w:rPr>
                <w:noProof/>
                <w:webHidden/>
              </w:rPr>
              <w:tab/>
            </w:r>
            <w:r>
              <w:rPr>
                <w:noProof/>
                <w:webHidden/>
              </w:rPr>
              <w:fldChar w:fldCharType="begin"/>
            </w:r>
            <w:r w:rsidR="00153052">
              <w:rPr>
                <w:noProof/>
                <w:webHidden/>
              </w:rPr>
              <w:instrText xml:space="preserve"> PAGEREF _Toc376606621 \h </w:instrText>
            </w:r>
            <w:r>
              <w:rPr>
                <w:noProof/>
                <w:webHidden/>
              </w:rPr>
            </w:r>
            <w:r>
              <w:rPr>
                <w:noProof/>
                <w:webHidden/>
              </w:rPr>
              <w:fldChar w:fldCharType="separate"/>
            </w:r>
            <w:r w:rsidR="00153052">
              <w:rPr>
                <w:noProof/>
                <w:webHidden/>
              </w:rPr>
              <w:t>12</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22" w:history="1">
            <w:r w:rsidR="00153052" w:rsidRPr="007735A1">
              <w:rPr>
                <w:rStyle w:val="Hyperlink"/>
                <w:noProof/>
              </w:rPr>
              <w:t>4.1.15</w:t>
            </w:r>
            <w:r w:rsidR="00153052">
              <w:rPr>
                <w:rFonts w:asciiTheme="minorHAnsi" w:eastAsiaTheme="minorEastAsia" w:hAnsiTheme="minorHAnsi" w:cstheme="minorBidi"/>
                <w:noProof/>
                <w:sz w:val="22"/>
                <w:szCs w:val="22"/>
              </w:rPr>
              <w:tab/>
            </w:r>
            <w:r w:rsidR="00153052" w:rsidRPr="007735A1">
              <w:rPr>
                <w:rStyle w:val="Hyperlink"/>
                <w:noProof/>
              </w:rPr>
              <w:t>Discuss</w:t>
            </w:r>
            <w:r w:rsidR="00153052">
              <w:rPr>
                <w:noProof/>
                <w:webHidden/>
              </w:rPr>
              <w:tab/>
            </w:r>
            <w:r>
              <w:rPr>
                <w:noProof/>
                <w:webHidden/>
              </w:rPr>
              <w:fldChar w:fldCharType="begin"/>
            </w:r>
            <w:r w:rsidR="00153052">
              <w:rPr>
                <w:noProof/>
                <w:webHidden/>
              </w:rPr>
              <w:instrText xml:space="preserve"> PAGEREF _Toc376606622 \h </w:instrText>
            </w:r>
            <w:r>
              <w:rPr>
                <w:noProof/>
                <w:webHidden/>
              </w:rPr>
            </w:r>
            <w:r>
              <w:rPr>
                <w:noProof/>
                <w:webHidden/>
              </w:rPr>
              <w:fldChar w:fldCharType="separate"/>
            </w:r>
            <w:r w:rsidR="00153052">
              <w:rPr>
                <w:noProof/>
                <w:webHidden/>
              </w:rPr>
              <w:t>13</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23" w:history="1">
            <w:r w:rsidR="00153052" w:rsidRPr="007735A1">
              <w:rPr>
                <w:rStyle w:val="Hyperlink"/>
                <w:noProof/>
              </w:rPr>
              <w:t>4.1.16</w:t>
            </w:r>
            <w:r w:rsidR="00153052">
              <w:rPr>
                <w:rFonts w:asciiTheme="minorHAnsi" w:eastAsiaTheme="minorEastAsia" w:hAnsiTheme="minorHAnsi" w:cstheme="minorBidi"/>
                <w:noProof/>
                <w:sz w:val="22"/>
                <w:szCs w:val="22"/>
              </w:rPr>
              <w:tab/>
            </w:r>
            <w:r w:rsidR="00153052" w:rsidRPr="007735A1">
              <w:rPr>
                <w:rStyle w:val="Hyperlink"/>
                <w:noProof/>
              </w:rPr>
              <w:t>Run Time Environment – e.g. modules</w:t>
            </w:r>
            <w:r w:rsidR="00153052">
              <w:rPr>
                <w:noProof/>
                <w:webHidden/>
              </w:rPr>
              <w:tab/>
            </w:r>
            <w:r>
              <w:rPr>
                <w:noProof/>
                <w:webHidden/>
              </w:rPr>
              <w:fldChar w:fldCharType="begin"/>
            </w:r>
            <w:r w:rsidR="00153052">
              <w:rPr>
                <w:noProof/>
                <w:webHidden/>
              </w:rPr>
              <w:instrText xml:space="preserve"> PAGEREF _Toc376606623 \h </w:instrText>
            </w:r>
            <w:r>
              <w:rPr>
                <w:noProof/>
                <w:webHidden/>
              </w:rPr>
            </w:r>
            <w:r>
              <w:rPr>
                <w:noProof/>
                <w:webHidden/>
              </w:rPr>
              <w:fldChar w:fldCharType="separate"/>
            </w:r>
            <w:r w:rsidR="00153052">
              <w:rPr>
                <w:noProof/>
                <w:webHidden/>
              </w:rPr>
              <w:t>13</w:t>
            </w:r>
            <w:r>
              <w:rPr>
                <w:noProof/>
                <w:webHidden/>
              </w:rPr>
              <w:fldChar w:fldCharType="end"/>
            </w:r>
          </w:hyperlink>
        </w:p>
        <w:p w:rsidR="00153052" w:rsidRDefault="003203F4">
          <w:pPr>
            <w:pStyle w:val="TOC3"/>
            <w:tabs>
              <w:tab w:val="left" w:pos="1440"/>
              <w:tab w:val="right" w:leader="dot" w:pos="9350"/>
            </w:tabs>
            <w:rPr>
              <w:rFonts w:asciiTheme="minorHAnsi" w:eastAsiaTheme="minorEastAsia" w:hAnsiTheme="minorHAnsi" w:cstheme="minorBidi"/>
              <w:noProof/>
              <w:sz w:val="22"/>
              <w:szCs w:val="22"/>
            </w:rPr>
          </w:pPr>
          <w:hyperlink w:anchor="_Toc376606624" w:history="1">
            <w:r w:rsidR="00153052" w:rsidRPr="007735A1">
              <w:rPr>
                <w:rStyle w:val="Hyperlink"/>
                <w:noProof/>
              </w:rPr>
              <w:t>4.1.17</w:t>
            </w:r>
            <w:r w:rsidR="00153052">
              <w:rPr>
                <w:rFonts w:asciiTheme="minorHAnsi" w:eastAsiaTheme="minorEastAsia" w:hAnsiTheme="minorHAnsi" w:cstheme="minorBidi"/>
                <w:noProof/>
                <w:sz w:val="22"/>
                <w:szCs w:val="22"/>
              </w:rPr>
              <w:tab/>
            </w:r>
            <w:r w:rsidR="00153052" w:rsidRPr="007735A1">
              <w:rPr>
                <w:rStyle w:val="Hyperlink"/>
                <w:noProof/>
              </w:rPr>
              <w:t>Matching Options</w:t>
            </w:r>
            <w:r w:rsidR="00153052">
              <w:rPr>
                <w:noProof/>
                <w:webHidden/>
              </w:rPr>
              <w:tab/>
            </w:r>
            <w:r>
              <w:rPr>
                <w:noProof/>
                <w:webHidden/>
              </w:rPr>
              <w:fldChar w:fldCharType="begin"/>
            </w:r>
            <w:r w:rsidR="00153052">
              <w:rPr>
                <w:noProof/>
                <w:webHidden/>
              </w:rPr>
              <w:instrText xml:space="preserve"> PAGEREF _Toc376606624 \h </w:instrText>
            </w:r>
            <w:r>
              <w:rPr>
                <w:noProof/>
                <w:webHidden/>
              </w:rPr>
            </w:r>
            <w:r>
              <w:rPr>
                <w:noProof/>
                <w:webHidden/>
              </w:rPr>
              <w:fldChar w:fldCharType="separate"/>
            </w:r>
            <w:r w:rsidR="00153052">
              <w:rPr>
                <w:noProof/>
                <w:webHidden/>
              </w:rPr>
              <w:t>13</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25" w:history="1">
            <w:r w:rsidR="00153052" w:rsidRPr="007735A1">
              <w:rPr>
                <w:rStyle w:val="Hyperlink"/>
                <w:noProof/>
              </w:rPr>
              <w:t>4.2</w:t>
            </w:r>
            <w:r w:rsidR="00153052">
              <w:rPr>
                <w:rFonts w:asciiTheme="minorHAnsi" w:eastAsiaTheme="minorEastAsia" w:hAnsiTheme="minorHAnsi" w:cstheme="minorBidi"/>
                <w:noProof/>
                <w:sz w:val="22"/>
                <w:szCs w:val="22"/>
              </w:rPr>
              <w:tab/>
            </w:r>
            <w:r w:rsidR="00153052" w:rsidRPr="007735A1">
              <w:rPr>
                <w:rStyle w:val="Hyperlink"/>
                <w:noProof/>
              </w:rPr>
              <w:t>JobProcessing</w:t>
            </w:r>
            <w:r w:rsidR="00153052">
              <w:rPr>
                <w:noProof/>
                <w:webHidden/>
              </w:rPr>
              <w:tab/>
            </w:r>
            <w:r>
              <w:rPr>
                <w:noProof/>
                <w:webHidden/>
              </w:rPr>
              <w:fldChar w:fldCharType="begin"/>
            </w:r>
            <w:r w:rsidR="00153052">
              <w:rPr>
                <w:noProof/>
                <w:webHidden/>
              </w:rPr>
              <w:instrText xml:space="preserve"> PAGEREF _Toc376606625 \h </w:instrText>
            </w:r>
            <w:r>
              <w:rPr>
                <w:noProof/>
                <w:webHidden/>
              </w:rPr>
            </w:r>
            <w:r>
              <w:rPr>
                <w:noProof/>
                <w:webHidden/>
              </w:rPr>
              <w:fldChar w:fldCharType="separate"/>
            </w:r>
            <w:r w:rsidR="00153052">
              <w:rPr>
                <w:noProof/>
                <w:webHidden/>
              </w:rPr>
              <w:t>14</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26" w:history="1">
            <w:r w:rsidR="00153052" w:rsidRPr="007735A1">
              <w:rPr>
                <w:rStyle w:val="Hyperlink"/>
                <w:noProof/>
              </w:rPr>
              <w:t>4.2.1</w:t>
            </w:r>
            <w:r w:rsidR="00153052">
              <w:rPr>
                <w:rFonts w:asciiTheme="minorHAnsi" w:eastAsiaTheme="minorEastAsia" w:hAnsiTheme="minorHAnsi" w:cstheme="minorBidi"/>
                <w:noProof/>
                <w:sz w:val="22"/>
                <w:szCs w:val="22"/>
              </w:rPr>
              <w:tab/>
            </w:r>
            <w:r w:rsidR="00153052" w:rsidRPr="007735A1">
              <w:rPr>
                <w:rStyle w:val="Hyperlink"/>
                <w:noProof/>
              </w:rPr>
              <w:t>Hold</w:t>
            </w:r>
            <w:r w:rsidR="00153052">
              <w:rPr>
                <w:noProof/>
                <w:webHidden/>
              </w:rPr>
              <w:tab/>
            </w:r>
            <w:r>
              <w:rPr>
                <w:noProof/>
                <w:webHidden/>
              </w:rPr>
              <w:fldChar w:fldCharType="begin"/>
            </w:r>
            <w:r w:rsidR="00153052">
              <w:rPr>
                <w:noProof/>
                <w:webHidden/>
              </w:rPr>
              <w:instrText xml:space="preserve"> PAGEREF _Toc376606626 \h </w:instrText>
            </w:r>
            <w:r>
              <w:rPr>
                <w:noProof/>
                <w:webHidden/>
              </w:rPr>
            </w:r>
            <w:r>
              <w:rPr>
                <w:noProof/>
                <w:webHidden/>
              </w:rPr>
              <w:fldChar w:fldCharType="separate"/>
            </w:r>
            <w:r w:rsidR="00153052">
              <w:rPr>
                <w:noProof/>
                <w:webHidden/>
              </w:rPr>
              <w:t>15</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27" w:history="1">
            <w:r w:rsidR="00153052" w:rsidRPr="007735A1">
              <w:rPr>
                <w:rStyle w:val="Hyperlink"/>
                <w:noProof/>
              </w:rPr>
              <w:t>4.2.2</w:t>
            </w:r>
            <w:r w:rsidR="00153052">
              <w:rPr>
                <w:rFonts w:asciiTheme="minorHAnsi" w:eastAsiaTheme="minorEastAsia" w:hAnsiTheme="minorHAnsi" w:cstheme="minorBidi"/>
                <w:noProof/>
                <w:sz w:val="22"/>
                <w:szCs w:val="22"/>
              </w:rPr>
              <w:tab/>
            </w:r>
            <w:r w:rsidR="00153052" w:rsidRPr="007735A1">
              <w:rPr>
                <w:rStyle w:val="Hyperlink"/>
                <w:noProof/>
              </w:rPr>
              <w:t>Pre and Post Processing</w:t>
            </w:r>
            <w:r w:rsidR="00153052">
              <w:rPr>
                <w:noProof/>
                <w:webHidden/>
              </w:rPr>
              <w:tab/>
            </w:r>
            <w:r>
              <w:rPr>
                <w:noProof/>
                <w:webHidden/>
              </w:rPr>
              <w:fldChar w:fldCharType="begin"/>
            </w:r>
            <w:r w:rsidR="00153052">
              <w:rPr>
                <w:noProof/>
                <w:webHidden/>
              </w:rPr>
              <w:instrText xml:space="preserve"> PAGEREF _Toc376606627 \h </w:instrText>
            </w:r>
            <w:r>
              <w:rPr>
                <w:noProof/>
                <w:webHidden/>
              </w:rPr>
            </w:r>
            <w:r>
              <w:rPr>
                <w:noProof/>
                <w:webHidden/>
              </w:rPr>
              <w:fldChar w:fldCharType="separate"/>
            </w:r>
            <w:r w:rsidR="00153052">
              <w:rPr>
                <w:noProof/>
                <w:webHidden/>
              </w:rPr>
              <w:t>15</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28" w:history="1">
            <w:r w:rsidR="00153052" w:rsidRPr="007735A1">
              <w:rPr>
                <w:rStyle w:val="Hyperlink"/>
                <w:noProof/>
              </w:rPr>
              <w:t>4.2.3</w:t>
            </w:r>
            <w:r w:rsidR="00153052">
              <w:rPr>
                <w:rFonts w:asciiTheme="minorHAnsi" w:eastAsiaTheme="minorEastAsia" w:hAnsiTheme="minorHAnsi" w:cstheme="minorBidi"/>
                <w:noProof/>
                <w:sz w:val="22"/>
                <w:szCs w:val="22"/>
              </w:rPr>
              <w:tab/>
            </w:r>
            <w:r w:rsidR="00153052" w:rsidRPr="007735A1">
              <w:rPr>
                <w:rStyle w:val="Hyperlink"/>
                <w:noProof/>
              </w:rPr>
              <w:t>Pre-cache path for GFFS</w:t>
            </w:r>
            <w:r w:rsidR="00153052">
              <w:rPr>
                <w:noProof/>
                <w:webHidden/>
              </w:rPr>
              <w:tab/>
            </w:r>
            <w:r>
              <w:rPr>
                <w:noProof/>
                <w:webHidden/>
              </w:rPr>
              <w:fldChar w:fldCharType="begin"/>
            </w:r>
            <w:r w:rsidR="00153052">
              <w:rPr>
                <w:noProof/>
                <w:webHidden/>
              </w:rPr>
              <w:instrText xml:space="preserve"> PAGEREF _Toc376606628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29" w:history="1">
            <w:r w:rsidR="00153052" w:rsidRPr="007735A1">
              <w:rPr>
                <w:rStyle w:val="Hyperlink"/>
                <w:noProof/>
              </w:rPr>
              <w:t>4.3</w:t>
            </w:r>
            <w:r w:rsidR="00153052">
              <w:rPr>
                <w:rFonts w:asciiTheme="minorHAnsi" w:eastAsiaTheme="minorEastAsia" w:hAnsiTheme="minorHAnsi" w:cstheme="minorBidi"/>
                <w:noProof/>
                <w:sz w:val="22"/>
                <w:szCs w:val="22"/>
              </w:rPr>
              <w:tab/>
            </w:r>
            <w:r w:rsidR="00153052" w:rsidRPr="007735A1">
              <w:rPr>
                <w:rStyle w:val="Hyperlink"/>
                <w:noProof/>
              </w:rPr>
              <w:t>File Staging</w:t>
            </w:r>
            <w:r w:rsidR="00153052">
              <w:rPr>
                <w:noProof/>
                <w:webHidden/>
              </w:rPr>
              <w:tab/>
            </w:r>
            <w:r>
              <w:rPr>
                <w:noProof/>
                <w:webHidden/>
              </w:rPr>
              <w:fldChar w:fldCharType="begin"/>
            </w:r>
            <w:r w:rsidR="00153052">
              <w:rPr>
                <w:noProof/>
                <w:webHidden/>
              </w:rPr>
              <w:instrText xml:space="preserve"> PAGEREF _Toc376606629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0" w:history="1">
            <w:r w:rsidR="00153052" w:rsidRPr="007735A1">
              <w:rPr>
                <w:rStyle w:val="Hyperlink"/>
                <w:noProof/>
              </w:rPr>
              <w:t>4.3.1</w:t>
            </w:r>
            <w:r w:rsidR="00153052">
              <w:rPr>
                <w:rFonts w:asciiTheme="minorHAnsi" w:eastAsiaTheme="minorEastAsia" w:hAnsiTheme="minorHAnsi" w:cstheme="minorBidi"/>
                <w:noProof/>
                <w:sz w:val="22"/>
                <w:szCs w:val="22"/>
              </w:rPr>
              <w:tab/>
            </w:r>
            <w:r w:rsidR="00153052" w:rsidRPr="007735A1">
              <w:rPr>
                <w:rStyle w:val="Hyperlink"/>
                <w:noProof/>
              </w:rPr>
              <w:t>Creation Enumeration – extension</w:t>
            </w:r>
            <w:r w:rsidR="00153052">
              <w:rPr>
                <w:noProof/>
                <w:webHidden/>
              </w:rPr>
              <w:tab/>
            </w:r>
            <w:r>
              <w:rPr>
                <w:noProof/>
                <w:webHidden/>
              </w:rPr>
              <w:fldChar w:fldCharType="begin"/>
            </w:r>
            <w:r w:rsidR="00153052">
              <w:rPr>
                <w:noProof/>
                <w:webHidden/>
              </w:rPr>
              <w:instrText xml:space="preserve"> PAGEREF _Toc376606630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1" w:history="1">
            <w:r w:rsidR="00153052" w:rsidRPr="007735A1">
              <w:rPr>
                <w:rStyle w:val="Hyperlink"/>
                <w:noProof/>
              </w:rPr>
              <w:t>4.3.2</w:t>
            </w:r>
            <w:r w:rsidR="00153052">
              <w:rPr>
                <w:rFonts w:asciiTheme="minorHAnsi" w:eastAsiaTheme="minorEastAsia" w:hAnsiTheme="minorHAnsi" w:cstheme="minorBidi"/>
                <w:noProof/>
                <w:sz w:val="22"/>
                <w:szCs w:val="22"/>
              </w:rPr>
              <w:tab/>
            </w:r>
            <w:r w:rsidR="00153052" w:rsidRPr="007735A1">
              <w:rPr>
                <w:rStyle w:val="Hyperlink"/>
                <w:noProof/>
              </w:rPr>
              <w:t>Recursion</w:t>
            </w:r>
            <w:r w:rsidR="00153052">
              <w:rPr>
                <w:noProof/>
                <w:webHidden/>
              </w:rPr>
              <w:tab/>
            </w:r>
            <w:r>
              <w:rPr>
                <w:noProof/>
                <w:webHidden/>
              </w:rPr>
              <w:fldChar w:fldCharType="begin"/>
            </w:r>
            <w:r w:rsidR="00153052">
              <w:rPr>
                <w:noProof/>
                <w:webHidden/>
              </w:rPr>
              <w:instrText xml:space="preserve"> PAGEREF _Toc376606631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2" w:history="1">
            <w:r w:rsidR="00153052" w:rsidRPr="007735A1">
              <w:rPr>
                <w:rStyle w:val="Hyperlink"/>
                <w:noProof/>
              </w:rPr>
              <w:t>4.3.3</w:t>
            </w:r>
            <w:r w:rsidR="00153052">
              <w:rPr>
                <w:rFonts w:asciiTheme="minorHAnsi" w:eastAsiaTheme="minorEastAsia" w:hAnsiTheme="minorHAnsi" w:cstheme="minorBidi"/>
                <w:noProof/>
                <w:sz w:val="22"/>
                <w:szCs w:val="22"/>
              </w:rPr>
              <w:tab/>
            </w:r>
            <w:r w:rsidR="00153052" w:rsidRPr="007735A1">
              <w:rPr>
                <w:rStyle w:val="Hyperlink"/>
                <w:noProof/>
              </w:rPr>
              <w:t>Wild Cards</w:t>
            </w:r>
            <w:r w:rsidR="00153052">
              <w:rPr>
                <w:noProof/>
                <w:webHidden/>
              </w:rPr>
              <w:tab/>
            </w:r>
            <w:r>
              <w:rPr>
                <w:noProof/>
                <w:webHidden/>
              </w:rPr>
              <w:fldChar w:fldCharType="begin"/>
            </w:r>
            <w:r w:rsidR="00153052">
              <w:rPr>
                <w:noProof/>
                <w:webHidden/>
              </w:rPr>
              <w:instrText xml:space="preserve"> PAGEREF _Toc376606632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33" w:history="1">
            <w:r w:rsidR="00153052" w:rsidRPr="007735A1">
              <w:rPr>
                <w:rStyle w:val="Hyperlink"/>
                <w:noProof/>
              </w:rPr>
              <w:t>5</w:t>
            </w:r>
            <w:r w:rsidR="00153052">
              <w:rPr>
                <w:rFonts w:asciiTheme="minorHAnsi" w:eastAsiaTheme="minorEastAsia" w:hAnsiTheme="minorHAnsi" w:cstheme="minorBidi"/>
                <w:noProof/>
                <w:sz w:val="22"/>
                <w:szCs w:val="22"/>
              </w:rPr>
              <w:tab/>
            </w:r>
            <w:r w:rsidR="00153052" w:rsidRPr="007735A1">
              <w:rPr>
                <w:rStyle w:val="Hyperlink"/>
                <w:noProof/>
              </w:rPr>
              <w:t>Extensions and Profiles</w:t>
            </w:r>
            <w:r w:rsidR="00153052">
              <w:rPr>
                <w:noProof/>
                <w:webHidden/>
              </w:rPr>
              <w:tab/>
            </w:r>
            <w:r>
              <w:rPr>
                <w:noProof/>
                <w:webHidden/>
              </w:rPr>
              <w:fldChar w:fldCharType="begin"/>
            </w:r>
            <w:r w:rsidR="00153052">
              <w:rPr>
                <w:noProof/>
                <w:webHidden/>
              </w:rPr>
              <w:instrText xml:space="preserve"> PAGEREF _Toc376606633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34" w:history="1">
            <w:r w:rsidR="00153052" w:rsidRPr="007735A1">
              <w:rPr>
                <w:rStyle w:val="Hyperlink"/>
                <w:noProof/>
              </w:rPr>
              <w:t>5.1</w:t>
            </w:r>
            <w:r w:rsidR="00153052">
              <w:rPr>
                <w:rFonts w:asciiTheme="minorHAnsi" w:eastAsiaTheme="minorEastAsia" w:hAnsiTheme="minorHAnsi" w:cstheme="minorBidi"/>
                <w:noProof/>
                <w:sz w:val="22"/>
                <w:szCs w:val="22"/>
              </w:rPr>
              <w:tab/>
            </w:r>
            <w:r w:rsidR="00153052" w:rsidRPr="007735A1">
              <w:rPr>
                <w:rStyle w:val="Hyperlink"/>
                <w:noProof/>
              </w:rPr>
              <w:t>Profiled BES Factory Attributes</w:t>
            </w:r>
            <w:r w:rsidR="00153052">
              <w:rPr>
                <w:noProof/>
                <w:webHidden/>
              </w:rPr>
              <w:tab/>
            </w:r>
            <w:r>
              <w:rPr>
                <w:noProof/>
                <w:webHidden/>
              </w:rPr>
              <w:fldChar w:fldCharType="begin"/>
            </w:r>
            <w:r w:rsidR="00153052">
              <w:rPr>
                <w:noProof/>
                <w:webHidden/>
              </w:rPr>
              <w:instrText xml:space="preserve"> PAGEREF _Toc376606634 \h </w:instrText>
            </w:r>
            <w:r>
              <w:rPr>
                <w:noProof/>
                <w:webHidden/>
              </w:rPr>
            </w:r>
            <w:r>
              <w:rPr>
                <w:noProof/>
                <w:webHidden/>
              </w:rPr>
              <w:fldChar w:fldCharType="separate"/>
            </w:r>
            <w:r w:rsidR="00153052">
              <w:rPr>
                <w:noProof/>
                <w:webHidden/>
              </w:rPr>
              <w:t>16</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35" w:history="1">
            <w:r w:rsidR="00153052" w:rsidRPr="007735A1">
              <w:rPr>
                <w:rStyle w:val="Hyperlink"/>
                <w:noProof/>
              </w:rPr>
              <w:t>Supported file staging protocols – in factory attributes</w:t>
            </w:r>
            <w:r w:rsidR="00153052">
              <w:rPr>
                <w:noProof/>
                <w:webHidden/>
              </w:rPr>
              <w:tab/>
            </w:r>
            <w:r>
              <w:rPr>
                <w:noProof/>
                <w:webHidden/>
              </w:rPr>
              <w:fldChar w:fldCharType="begin"/>
            </w:r>
            <w:r w:rsidR="00153052">
              <w:rPr>
                <w:noProof/>
                <w:webHidden/>
              </w:rPr>
              <w:instrText xml:space="preserve"> PAGEREF _Toc376606635 \h </w:instrText>
            </w:r>
            <w:r>
              <w:rPr>
                <w:noProof/>
                <w:webHidden/>
              </w:rPr>
            </w:r>
            <w:r>
              <w:rPr>
                <w:noProof/>
                <w:webHidden/>
              </w:rPr>
              <w:fldChar w:fldCharType="separate"/>
            </w:r>
            <w:r w:rsidR="00153052">
              <w:rPr>
                <w:noProof/>
                <w:webHidden/>
              </w:rPr>
              <w:t>17</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36" w:history="1">
            <w:r w:rsidR="00153052" w:rsidRPr="007735A1">
              <w:rPr>
                <w:rStyle w:val="Hyperlink"/>
                <w:noProof/>
              </w:rPr>
              <w:t>6</w:t>
            </w:r>
            <w:r w:rsidR="00153052">
              <w:rPr>
                <w:rFonts w:asciiTheme="minorHAnsi" w:eastAsiaTheme="minorEastAsia" w:hAnsiTheme="minorHAnsi" w:cstheme="minorBidi"/>
                <w:noProof/>
                <w:sz w:val="22"/>
                <w:szCs w:val="22"/>
              </w:rPr>
              <w:tab/>
            </w:r>
            <w:r w:rsidR="00153052" w:rsidRPr="007735A1">
              <w:rPr>
                <w:rStyle w:val="Hyperlink"/>
                <w:noProof/>
              </w:rPr>
              <w:t>BES porttype extensions</w:t>
            </w:r>
            <w:r w:rsidR="00153052">
              <w:rPr>
                <w:noProof/>
                <w:webHidden/>
              </w:rPr>
              <w:tab/>
            </w:r>
            <w:r>
              <w:rPr>
                <w:noProof/>
                <w:webHidden/>
              </w:rPr>
              <w:fldChar w:fldCharType="begin"/>
            </w:r>
            <w:r w:rsidR="00153052">
              <w:rPr>
                <w:noProof/>
                <w:webHidden/>
              </w:rPr>
              <w:instrText xml:space="preserve"> PAGEREF _Toc376606636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7" w:history="1">
            <w:r w:rsidR="00153052" w:rsidRPr="007735A1">
              <w:rPr>
                <w:rStyle w:val="Hyperlink"/>
                <w:noProof/>
              </w:rPr>
              <w:t>6.1.1</w:t>
            </w:r>
            <w:r w:rsidR="00153052">
              <w:rPr>
                <w:rFonts w:asciiTheme="minorHAnsi" w:eastAsiaTheme="minorEastAsia" w:hAnsiTheme="minorHAnsi" w:cstheme="minorBidi"/>
                <w:noProof/>
                <w:sz w:val="22"/>
                <w:szCs w:val="22"/>
              </w:rPr>
              <w:tab/>
            </w:r>
            <w:r w:rsidR="00153052" w:rsidRPr="007735A1">
              <w:rPr>
                <w:rStyle w:val="Hyperlink"/>
                <w:rFonts w:cs="Arial"/>
                <w:noProof/>
              </w:rPr>
              <w:t>SupportBESMatching1.1</w:t>
            </w:r>
            <w:r w:rsidR="00153052">
              <w:rPr>
                <w:noProof/>
                <w:webHidden/>
              </w:rPr>
              <w:tab/>
            </w:r>
            <w:r>
              <w:rPr>
                <w:noProof/>
                <w:webHidden/>
              </w:rPr>
              <w:fldChar w:fldCharType="begin"/>
            </w:r>
            <w:r w:rsidR="00153052">
              <w:rPr>
                <w:noProof/>
                <w:webHidden/>
              </w:rPr>
              <w:instrText xml:space="preserve"> PAGEREF _Toc376606637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8" w:history="1">
            <w:r w:rsidR="00153052" w:rsidRPr="007735A1">
              <w:rPr>
                <w:rStyle w:val="Hyperlink"/>
                <w:noProof/>
              </w:rPr>
              <w:t>6.1.2</w:t>
            </w:r>
            <w:r w:rsidR="00153052">
              <w:rPr>
                <w:rFonts w:asciiTheme="minorHAnsi" w:eastAsiaTheme="minorEastAsia" w:hAnsiTheme="minorHAnsi" w:cstheme="minorBidi"/>
                <w:noProof/>
                <w:sz w:val="22"/>
                <w:szCs w:val="22"/>
              </w:rPr>
              <w:tab/>
            </w:r>
            <w:r w:rsidR="00153052" w:rsidRPr="007735A1">
              <w:rPr>
                <w:rStyle w:val="Hyperlink"/>
                <w:noProof/>
              </w:rPr>
              <w:t>SupportBES1States1.1</w:t>
            </w:r>
            <w:r w:rsidR="00153052">
              <w:rPr>
                <w:noProof/>
                <w:webHidden/>
              </w:rPr>
              <w:tab/>
            </w:r>
            <w:r>
              <w:rPr>
                <w:noProof/>
                <w:webHidden/>
              </w:rPr>
              <w:fldChar w:fldCharType="begin"/>
            </w:r>
            <w:r w:rsidR="00153052">
              <w:rPr>
                <w:noProof/>
                <w:webHidden/>
              </w:rPr>
              <w:instrText xml:space="preserve"> PAGEREF _Toc376606638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39" w:history="1">
            <w:r w:rsidR="00153052" w:rsidRPr="007735A1">
              <w:rPr>
                <w:rStyle w:val="Hyperlink"/>
                <w:noProof/>
              </w:rPr>
              <w:t>6.1.3</w:t>
            </w:r>
            <w:r w:rsidR="00153052">
              <w:rPr>
                <w:rFonts w:asciiTheme="minorHAnsi" w:eastAsiaTheme="minorEastAsia" w:hAnsiTheme="minorHAnsi" w:cstheme="minorBidi"/>
                <w:noProof/>
                <w:sz w:val="22"/>
                <w:szCs w:val="22"/>
              </w:rPr>
              <w:tab/>
            </w:r>
            <w:r w:rsidR="00153052" w:rsidRPr="007735A1">
              <w:rPr>
                <w:rStyle w:val="Hyperlink"/>
                <w:noProof/>
              </w:rPr>
              <w:t>SupportBESGLUE2.0</w:t>
            </w:r>
            <w:r w:rsidR="00153052">
              <w:rPr>
                <w:noProof/>
                <w:webHidden/>
              </w:rPr>
              <w:tab/>
            </w:r>
            <w:r>
              <w:rPr>
                <w:noProof/>
                <w:webHidden/>
              </w:rPr>
              <w:fldChar w:fldCharType="begin"/>
            </w:r>
            <w:r w:rsidR="00153052">
              <w:rPr>
                <w:noProof/>
                <w:webHidden/>
              </w:rPr>
              <w:instrText xml:space="preserve"> PAGEREF _Toc376606639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2"/>
            <w:rPr>
              <w:rFonts w:asciiTheme="minorHAnsi" w:eastAsiaTheme="minorEastAsia" w:hAnsiTheme="minorHAnsi" w:cstheme="minorBidi"/>
              <w:noProof/>
              <w:sz w:val="22"/>
              <w:szCs w:val="22"/>
            </w:rPr>
          </w:pPr>
          <w:hyperlink w:anchor="_Toc376606640" w:history="1">
            <w:r w:rsidR="00153052" w:rsidRPr="007735A1">
              <w:rPr>
                <w:rStyle w:val="Hyperlink"/>
                <w:noProof/>
              </w:rPr>
              <w:t>6.2</w:t>
            </w:r>
            <w:r w:rsidR="00153052">
              <w:rPr>
                <w:rFonts w:asciiTheme="minorHAnsi" w:eastAsiaTheme="minorEastAsia" w:hAnsiTheme="minorHAnsi" w:cstheme="minorBidi"/>
                <w:noProof/>
                <w:sz w:val="22"/>
                <w:szCs w:val="22"/>
              </w:rPr>
              <w:tab/>
            </w:r>
            <w:r w:rsidR="00153052" w:rsidRPr="007735A1">
              <w:rPr>
                <w:rStyle w:val="Hyperlink"/>
                <w:noProof/>
              </w:rPr>
              <w:t>PortTypes</w:t>
            </w:r>
            <w:r w:rsidR="00153052">
              <w:rPr>
                <w:noProof/>
                <w:webHidden/>
              </w:rPr>
              <w:tab/>
            </w:r>
            <w:r>
              <w:rPr>
                <w:noProof/>
                <w:webHidden/>
              </w:rPr>
              <w:fldChar w:fldCharType="begin"/>
            </w:r>
            <w:r w:rsidR="00153052">
              <w:rPr>
                <w:noProof/>
                <w:webHidden/>
              </w:rPr>
              <w:instrText xml:space="preserve"> PAGEREF _Toc376606640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3"/>
            <w:tabs>
              <w:tab w:val="right" w:leader="dot" w:pos="9350"/>
            </w:tabs>
            <w:rPr>
              <w:rFonts w:asciiTheme="minorHAnsi" w:eastAsiaTheme="minorEastAsia" w:hAnsiTheme="minorHAnsi" w:cstheme="minorBidi"/>
              <w:noProof/>
              <w:sz w:val="22"/>
              <w:szCs w:val="22"/>
            </w:rPr>
          </w:pPr>
          <w:hyperlink w:anchor="_Toc376606641" w:history="1">
            <w:r w:rsidR="00153052" w:rsidRPr="007735A1">
              <w:rPr>
                <w:rStyle w:val="Hyperlink"/>
                <w:noProof/>
              </w:rPr>
              <w:t>TODO: Add optional WS-Notification subscription in create activity,</w:t>
            </w:r>
            <w:r w:rsidR="00153052">
              <w:rPr>
                <w:noProof/>
                <w:webHidden/>
              </w:rPr>
              <w:tab/>
            </w:r>
            <w:r>
              <w:rPr>
                <w:noProof/>
                <w:webHidden/>
              </w:rPr>
              <w:fldChar w:fldCharType="begin"/>
            </w:r>
            <w:r w:rsidR="00153052">
              <w:rPr>
                <w:noProof/>
                <w:webHidden/>
              </w:rPr>
              <w:instrText xml:space="preserve"> PAGEREF _Toc376606641 \h </w:instrText>
            </w:r>
            <w:r>
              <w:rPr>
                <w:noProof/>
                <w:webHidden/>
              </w:rPr>
            </w:r>
            <w:r>
              <w:rPr>
                <w:noProof/>
                <w:webHidden/>
              </w:rPr>
              <w:fldChar w:fldCharType="separate"/>
            </w:r>
            <w:r w:rsidR="00153052">
              <w:rPr>
                <w:noProof/>
                <w:webHidden/>
              </w:rPr>
              <w:t>18</w:t>
            </w:r>
            <w:r>
              <w:rPr>
                <w:noProof/>
                <w:webHidden/>
              </w:rPr>
              <w:fldChar w:fldCharType="end"/>
            </w:r>
          </w:hyperlink>
        </w:p>
        <w:p w:rsidR="00153052" w:rsidRDefault="003203F4">
          <w:pPr>
            <w:pStyle w:val="TOC3"/>
            <w:tabs>
              <w:tab w:val="left" w:pos="1200"/>
              <w:tab w:val="right" w:leader="dot" w:pos="9350"/>
            </w:tabs>
            <w:rPr>
              <w:rFonts w:asciiTheme="minorHAnsi" w:eastAsiaTheme="minorEastAsia" w:hAnsiTheme="minorHAnsi" w:cstheme="minorBidi"/>
              <w:noProof/>
              <w:sz w:val="22"/>
              <w:szCs w:val="22"/>
            </w:rPr>
          </w:pPr>
          <w:hyperlink w:anchor="_Toc376606642" w:history="1">
            <w:r w:rsidR="00153052" w:rsidRPr="007735A1">
              <w:rPr>
                <w:rStyle w:val="Hyperlink"/>
                <w:noProof/>
              </w:rPr>
              <w:t>6.2.1</w:t>
            </w:r>
            <w:r w:rsidR="00153052">
              <w:rPr>
                <w:rFonts w:asciiTheme="minorHAnsi" w:eastAsiaTheme="minorEastAsia" w:hAnsiTheme="minorHAnsi" w:cstheme="minorBidi"/>
                <w:noProof/>
                <w:sz w:val="22"/>
                <w:szCs w:val="22"/>
              </w:rPr>
              <w:tab/>
            </w:r>
            <w:r w:rsidR="00153052" w:rsidRPr="007735A1">
              <w:rPr>
                <w:rStyle w:val="Hyperlink"/>
                <w:noProof/>
              </w:rPr>
              <w:t>ResumeActivities</w:t>
            </w:r>
            <w:r w:rsidR="00153052">
              <w:rPr>
                <w:noProof/>
                <w:webHidden/>
              </w:rPr>
              <w:tab/>
            </w:r>
            <w:r>
              <w:rPr>
                <w:noProof/>
                <w:webHidden/>
              </w:rPr>
              <w:fldChar w:fldCharType="begin"/>
            </w:r>
            <w:r w:rsidR="00153052">
              <w:rPr>
                <w:noProof/>
                <w:webHidden/>
              </w:rPr>
              <w:instrText xml:space="preserve"> PAGEREF _Toc376606642 \h </w:instrText>
            </w:r>
            <w:r>
              <w:rPr>
                <w:noProof/>
                <w:webHidden/>
              </w:rPr>
            </w:r>
            <w:r>
              <w:rPr>
                <w:noProof/>
                <w:webHidden/>
              </w:rPr>
              <w:fldChar w:fldCharType="separate"/>
            </w:r>
            <w:r w:rsidR="00153052">
              <w:rPr>
                <w:noProof/>
                <w:webHidden/>
              </w:rPr>
              <w:t>19</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43" w:history="1">
            <w:r w:rsidR="00153052" w:rsidRPr="007735A1">
              <w:rPr>
                <w:rStyle w:val="Hyperlink"/>
                <w:noProof/>
              </w:rPr>
              <w:t>7</w:t>
            </w:r>
            <w:r w:rsidR="00153052">
              <w:rPr>
                <w:rFonts w:asciiTheme="minorHAnsi" w:eastAsiaTheme="minorEastAsia" w:hAnsiTheme="minorHAnsi" w:cstheme="minorBidi"/>
                <w:noProof/>
                <w:sz w:val="22"/>
                <w:szCs w:val="22"/>
              </w:rPr>
              <w:tab/>
            </w:r>
            <w:r w:rsidR="00153052" w:rsidRPr="007735A1">
              <w:rPr>
                <w:rStyle w:val="Hyperlink"/>
                <w:noProof/>
              </w:rPr>
              <w:t>Compliance Targets</w:t>
            </w:r>
            <w:r w:rsidR="00153052">
              <w:rPr>
                <w:noProof/>
                <w:webHidden/>
              </w:rPr>
              <w:tab/>
            </w:r>
            <w:r>
              <w:rPr>
                <w:noProof/>
                <w:webHidden/>
              </w:rPr>
              <w:fldChar w:fldCharType="begin"/>
            </w:r>
            <w:r w:rsidR="00153052">
              <w:rPr>
                <w:noProof/>
                <w:webHidden/>
              </w:rPr>
              <w:instrText xml:space="preserve"> PAGEREF _Toc376606643 \h </w:instrText>
            </w:r>
            <w:r>
              <w:rPr>
                <w:noProof/>
                <w:webHidden/>
              </w:rPr>
            </w:r>
            <w:r>
              <w:rPr>
                <w:noProof/>
                <w:webHidden/>
              </w:rPr>
              <w:fldChar w:fldCharType="separate"/>
            </w:r>
            <w:r w:rsidR="00153052">
              <w:rPr>
                <w:noProof/>
                <w:webHidden/>
              </w:rPr>
              <w:t>19</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44" w:history="1">
            <w:r w:rsidR="00153052" w:rsidRPr="007735A1">
              <w:rPr>
                <w:rStyle w:val="Hyperlink"/>
                <w:noProof/>
              </w:rPr>
              <w:t>8</w:t>
            </w:r>
            <w:r w:rsidR="00153052">
              <w:rPr>
                <w:rFonts w:asciiTheme="minorHAnsi" w:eastAsiaTheme="minorEastAsia" w:hAnsiTheme="minorHAnsi" w:cstheme="minorBidi"/>
                <w:noProof/>
                <w:sz w:val="22"/>
                <w:szCs w:val="22"/>
              </w:rPr>
              <w:tab/>
            </w:r>
            <w:r w:rsidR="00153052" w:rsidRPr="007735A1">
              <w:rPr>
                <w:rStyle w:val="Hyperlink"/>
                <w:noProof/>
              </w:rPr>
              <w:t>Security Considerations</w:t>
            </w:r>
            <w:r w:rsidR="00153052">
              <w:rPr>
                <w:noProof/>
                <w:webHidden/>
              </w:rPr>
              <w:tab/>
            </w:r>
            <w:r>
              <w:rPr>
                <w:noProof/>
                <w:webHidden/>
              </w:rPr>
              <w:fldChar w:fldCharType="begin"/>
            </w:r>
            <w:r w:rsidR="00153052">
              <w:rPr>
                <w:noProof/>
                <w:webHidden/>
              </w:rPr>
              <w:instrText xml:space="preserve"> PAGEREF _Toc376606644 \h </w:instrText>
            </w:r>
            <w:r>
              <w:rPr>
                <w:noProof/>
                <w:webHidden/>
              </w:rPr>
            </w:r>
            <w:r>
              <w:rPr>
                <w:noProof/>
                <w:webHidden/>
              </w:rPr>
              <w:fldChar w:fldCharType="separate"/>
            </w:r>
            <w:r w:rsidR="00153052">
              <w:rPr>
                <w:noProof/>
                <w:webHidden/>
              </w:rPr>
              <w:t>19</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45" w:history="1">
            <w:r w:rsidR="00153052" w:rsidRPr="007735A1">
              <w:rPr>
                <w:rStyle w:val="Hyperlink"/>
                <w:noProof/>
                <w:lang w:eastAsia="ja-JP"/>
              </w:rPr>
              <w:t>9</w:t>
            </w:r>
            <w:r w:rsidR="00153052">
              <w:rPr>
                <w:rFonts w:asciiTheme="minorHAnsi" w:eastAsiaTheme="minorEastAsia" w:hAnsiTheme="minorHAnsi" w:cstheme="minorBidi"/>
                <w:noProof/>
                <w:sz w:val="22"/>
                <w:szCs w:val="22"/>
              </w:rPr>
              <w:tab/>
            </w:r>
            <w:r w:rsidR="00153052" w:rsidRPr="007735A1">
              <w:rPr>
                <w:rStyle w:val="Hyperlink"/>
                <w:noProof/>
              </w:rPr>
              <w:t>Author Information</w:t>
            </w:r>
            <w:r w:rsidR="00153052">
              <w:rPr>
                <w:noProof/>
                <w:webHidden/>
              </w:rPr>
              <w:tab/>
            </w:r>
            <w:r>
              <w:rPr>
                <w:noProof/>
                <w:webHidden/>
              </w:rPr>
              <w:fldChar w:fldCharType="begin"/>
            </w:r>
            <w:r w:rsidR="00153052">
              <w:rPr>
                <w:noProof/>
                <w:webHidden/>
              </w:rPr>
              <w:instrText xml:space="preserve"> PAGEREF _Toc376606645 \h </w:instrText>
            </w:r>
            <w:r>
              <w:rPr>
                <w:noProof/>
                <w:webHidden/>
              </w:rPr>
            </w:r>
            <w:r>
              <w:rPr>
                <w:noProof/>
                <w:webHidden/>
              </w:rPr>
              <w:fldChar w:fldCharType="separate"/>
            </w:r>
            <w:r w:rsidR="00153052">
              <w:rPr>
                <w:noProof/>
                <w:webHidden/>
              </w:rPr>
              <w:t>19</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46" w:history="1">
            <w:r w:rsidR="00153052" w:rsidRPr="007735A1">
              <w:rPr>
                <w:rStyle w:val="Hyperlink"/>
                <w:noProof/>
              </w:rPr>
              <w:t>10</w:t>
            </w:r>
            <w:r w:rsidR="00153052">
              <w:rPr>
                <w:rFonts w:asciiTheme="minorHAnsi" w:eastAsiaTheme="minorEastAsia" w:hAnsiTheme="minorHAnsi" w:cstheme="minorBidi"/>
                <w:noProof/>
                <w:sz w:val="22"/>
                <w:szCs w:val="22"/>
              </w:rPr>
              <w:tab/>
            </w:r>
            <w:r w:rsidR="00153052" w:rsidRPr="007735A1">
              <w:rPr>
                <w:rStyle w:val="Hyperlink"/>
                <w:noProof/>
              </w:rPr>
              <w:t>Contributors</w:t>
            </w:r>
            <w:r w:rsidR="00153052">
              <w:rPr>
                <w:noProof/>
                <w:webHidden/>
              </w:rPr>
              <w:tab/>
            </w:r>
            <w:r>
              <w:rPr>
                <w:noProof/>
                <w:webHidden/>
              </w:rPr>
              <w:fldChar w:fldCharType="begin"/>
            </w:r>
            <w:r w:rsidR="00153052">
              <w:rPr>
                <w:noProof/>
                <w:webHidden/>
              </w:rPr>
              <w:instrText xml:space="preserve"> PAGEREF _Toc376606646 \h </w:instrText>
            </w:r>
            <w:r>
              <w:rPr>
                <w:noProof/>
                <w:webHidden/>
              </w:rPr>
            </w:r>
            <w:r>
              <w:rPr>
                <w:noProof/>
                <w:webHidden/>
              </w:rPr>
              <w:fldChar w:fldCharType="separate"/>
            </w:r>
            <w:r w:rsidR="00153052">
              <w:rPr>
                <w:noProof/>
                <w:webHidden/>
              </w:rPr>
              <w:t>20</w:t>
            </w:r>
            <w:r>
              <w:rPr>
                <w:noProof/>
                <w:webHidden/>
              </w:rPr>
              <w:fldChar w:fldCharType="end"/>
            </w:r>
          </w:hyperlink>
        </w:p>
        <w:p w:rsidR="00153052" w:rsidRDefault="003203F4">
          <w:pPr>
            <w:pStyle w:val="TOC1"/>
            <w:tabs>
              <w:tab w:val="left" w:pos="475"/>
              <w:tab w:val="right" w:leader="dot" w:pos="9350"/>
            </w:tabs>
            <w:rPr>
              <w:rFonts w:asciiTheme="minorHAnsi" w:eastAsiaTheme="minorEastAsia" w:hAnsiTheme="minorHAnsi" w:cstheme="minorBidi"/>
              <w:noProof/>
              <w:sz w:val="22"/>
              <w:szCs w:val="22"/>
            </w:rPr>
          </w:pPr>
          <w:hyperlink w:anchor="_Toc376606647" w:history="1">
            <w:r w:rsidR="00153052" w:rsidRPr="007735A1">
              <w:rPr>
                <w:rStyle w:val="Hyperlink"/>
                <w:noProof/>
              </w:rPr>
              <w:t>11</w:t>
            </w:r>
            <w:r w:rsidR="00153052">
              <w:rPr>
                <w:rFonts w:asciiTheme="minorHAnsi" w:eastAsiaTheme="minorEastAsia" w:hAnsiTheme="minorHAnsi" w:cstheme="minorBidi"/>
                <w:noProof/>
                <w:sz w:val="22"/>
                <w:szCs w:val="22"/>
              </w:rPr>
              <w:tab/>
            </w:r>
            <w:r w:rsidR="00153052" w:rsidRPr="007735A1">
              <w:rPr>
                <w:rStyle w:val="Hyperlink"/>
                <w:noProof/>
              </w:rPr>
              <w:t>Acknowledgements</w:t>
            </w:r>
            <w:r w:rsidR="00153052">
              <w:rPr>
                <w:noProof/>
                <w:webHidden/>
              </w:rPr>
              <w:tab/>
            </w:r>
            <w:r>
              <w:rPr>
                <w:noProof/>
                <w:webHidden/>
              </w:rPr>
              <w:fldChar w:fldCharType="begin"/>
            </w:r>
            <w:r w:rsidR="00153052">
              <w:rPr>
                <w:noProof/>
                <w:webHidden/>
              </w:rPr>
              <w:instrText xml:space="preserve"> PAGEREF _Toc376606647 \h </w:instrText>
            </w:r>
            <w:r>
              <w:rPr>
                <w:noProof/>
                <w:webHidden/>
              </w:rPr>
            </w:r>
            <w:r>
              <w:rPr>
                <w:noProof/>
                <w:webHidden/>
              </w:rPr>
              <w:fldChar w:fldCharType="separate"/>
            </w:r>
            <w:r w:rsidR="00153052">
              <w:rPr>
                <w:noProof/>
                <w:webHidden/>
              </w:rPr>
              <w:t>20</w:t>
            </w:r>
            <w:r>
              <w:rPr>
                <w:noProof/>
                <w:webHidden/>
              </w:rPr>
              <w:fldChar w:fldCharType="end"/>
            </w:r>
          </w:hyperlink>
        </w:p>
        <w:p w:rsidR="00153052" w:rsidRDefault="003203F4">
          <w:pPr>
            <w:pStyle w:val="TOC1"/>
            <w:tabs>
              <w:tab w:val="right" w:leader="dot" w:pos="9350"/>
            </w:tabs>
            <w:rPr>
              <w:rFonts w:asciiTheme="minorHAnsi" w:eastAsiaTheme="minorEastAsia" w:hAnsiTheme="minorHAnsi" w:cstheme="minorBidi"/>
              <w:noProof/>
              <w:sz w:val="22"/>
              <w:szCs w:val="22"/>
            </w:rPr>
          </w:pPr>
          <w:hyperlink w:anchor="_Toc376606648" w:history="1">
            <w:r w:rsidR="00153052" w:rsidRPr="007735A1">
              <w:rPr>
                <w:rStyle w:val="Hyperlink"/>
                <w:noProof/>
              </w:rPr>
              <w:t>Full Copyright Notice</w:t>
            </w:r>
            <w:r w:rsidR="00153052">
              <w:rPr>
                <w:noProof/>
                <w:webHidden/>
              </w:rPr>
              <w:tab/>
            </w:r>
            <w:r>
              <w:rPr>
                <w:noProof/>
                <w:webHidden/>
              </w:rPr>
              <w:fldChar w:fldCharType="begin"/>
            </w:r>
            <w:r w:rsidR="00153052">
              <w:rPr>
                <w:noProof/>
                <w:webHidden/>
              </w:rPr>
              <w:instrText xml:space="preserve"> PAGEREF _Toc376606648 \h </w:instrText>
            </w:r>
            <w:r>
              <w:rPr>
                <w:noProof/>
                <w:webHidden/>
              </w:rPr>
            </w:r>
            <w:r>
              <w:rPr>
                <w:noProof/>
                <w:webHidden/>
              </w:rPr>
              <w:fldChar w:fldCharType="separate"/>
            </w:r>
            <w:r w:rsidR="00153052">
              <w:rPr>
                <w:noProof/>
                <w:webHidden/>
              </w:rPr>
              <w:t>20</w:t>
            </w:r>
            <w:r>
              <w:rPr>
                <w:noProof/>
                <w:webHidden/>
              </w:rPr>
              <w:fldChar w:fldCharType="end"/>
            </w:r>
          </w:hyperlink>
        </w:p>
        <w:p w:rsidR="00153052" w:rsidRDefault="003203F4">
          <w:pPr>
            <w:pStyle w:val="TOC1"/>
            <w:tabs>
              <w:tab w:val="right" w:leader="dot" w:pos="9350"/>
            </w:tabs>
            <w:rPr>
              <w:rFonts w:asciiTheme="minorHAnsi" w:eastAsiaTheme="minorEastAsia" w:hAnsiTheme="minorHAnsi" w:cstheme="minorBidi"/>
              <w:noProof/>
              <w:sz w:val="22"/>
              <w:szCs w:val="22"/>
            </w:rPr>
          </w:pPr>
          <w:hyperlink w:anchor="_Toc376606649" w:history="1">
            <w:r w:rsidR="00153052" w:rsidRPr="007735A1">
              <w:rPr>
                <w:rStyle w:val="Hyperlink"/>
                <w:noProof/>
              </w:rPr>
              <w:t>Intellectual Property Statement</w:t>
            </w:r>
            <w:r w:rsidR="00153052">
              <w:rPr>
                <w:noProof/>
                <w:webHidden/>
              </w:rPr>
              <w:tab/>
            </w:r>
            <w:r>
              <w:rPr>
                <w:noProof/>
                <w:webHidden/>
              </w:rPr>
              <w:fldChar w:fldCharType="begin"/>
            </w:r>
            <w:r w:rsidR="00153052">
              <w:rPr>
                <w:noProof/>
                <w:webHidden/>
              </w:rPr>
              <w:instrText xml:space="preserve"> PAGEREF _Toc376606649 \h </w:instrText>
            </w:r>
            <w:r>
              <w:rPr>
                <w:noProof/>
                <w:webHidden/>
              </w:rPr>
            </w:r>
            <w:r>
              <w:rPr>
                <w:noProof/>
                <w:webHidden/>
              </w:rPr>
              <w:fldChar w:fldCharType="separate"/>
            </w:r>
            <w:r w:rsidR="00153052">
              <w:rPr>
                <w:noProof/>
                <w:webHidden/>
              </w:rPr>
              <w:t>20</w:t>
            </w:r>
            <w:r>
              <w:rPr>
                <w:noProof/>
                <w:webHidden/>
              </w:rPr>
              <w:fldChar w:fldCharType="end"/>
            </w:r>
          </w:hyperlink>
        </w:p>
        <w:p w:rsidR="00153052" w:rsidRDefault="003203F4">
          <w:pPr>
            <w:pStyle w:val="TOC1"/>
            <w:tabs>
              <w:tab w:val="right" w:leader="dot" w:pos="9350"/>
            </w:tabs>
            <w:rPr>
              <w:rFonts w:asciiTheme="minorHAnsi" w:eastAsiaTheme="minorEastAsia" w:hAnsiTheme="minorHAnsi" w:cstheme="minorBidi"/>
              <w:noProof/>
              <w:sz w:val="22"/>
              <w:szCs w:val="22"/>
            </w:rPr>
          </w:pPr>
          <w:hyperlink w:anchor="_Toc376606650" w:history="1">
            <w:r w:rsidR="00153052" w:rsidRPr="007735A1">
              <w:rPr>
                <w:rStyle w:val="Hyperlink"/>
                <w:noProof/>
              </w:rPr>
              <w:t>Normative References</w:t>
            </w:r>
            <w:r w:rsidR="00153052">
              <w:rPr>
                <w:noProof/>
                <w:webHidden/>
              </w:rPr>
              <w:tab/>
            </w:r>
            <w:r>
              <w:rPr>
                <w:noProof/>
                <w:webHidden/>
              </w:rPr>
              <w:fldChar w:fldCharType="begin"/>
            </w:r>
            <w:r w:rsidR="00153052">
              <w:rPr>
                <w:noProof/>
                <w:webHidden/>
              </w:rPr>
              <w:instrText xml:space="preserve"> PAGEREF _Toc376606650 \h </w:instrText>
            </w:r>
            <w:r>
              <w:rPr>
                <w:noProof/>
                <w:webHidden/>
              </w:rPr>
            </w:r>
            <w:r>
              <w:rPr>
                <w:noProof/>
                <w:webHidden/>
              </w:rPr>
              <w:fldChar w:fldCharType="separate"/>
            </w:r>
            <w:r w:rsidR="00153052">
              <w:rPr>
                <w:noProof/>
                <w:webHidden/>
              </w:rPr>
              <w:t>21</w:t>
            </w:r>
            <w:r>
              <w:rPr>
                <w:noProof/>
                <w:webHidden/>
              </w:rPr>
              <w:fldChar w:fldCharType="end"/>
            </w:r>
          </w:hyperlink>
        </w:p>
        <w:p w:rsidR="00432A50" w:rsidRDefault="003203F4">
          <w:pPr>
            <w:rPr>
              <w:lang w:val="de-DE"/>
            </w:rPr>
          </w:pPr>
          <w:r>
            <w:rPr>
              <w:lang w:val="de-DE"/>
            </w:rPr>
            <w:fldChar w:fldCharType="end"/>
          </w:r>
        </w:p>
      </w:sdtContent>
    </w:sdt>
    <w:p w:rsidR="00097416" w:rsidRPr="00D3579D" w:rsidRDefault="00097416" w:rsidP="00097416">
      <w:pPr>
        <w:pStyle w:val="Heading1"/>
        <w:rPr>
          <w:lang w:eastAsia="ja-JP"/>
        </w:rPr>
      </w:pPr>
      <w:r w:rsidRPr="00D3579D">
        <w:br w:type="page"/>
      </w:r>
      <w:bookmarkStart w:id="17" w:name="_Toc376606603"/>
      <w:r w:rsidRPr="00D3579D">
        <w:lastRenderedPageBreak/>
        <w:t>Introduction</w:t>
      </w:r>
      <w:bookmarkEnd w:id="16"/>
      <w:bookmarkEnd w:id="15"/>
      <w:bookmarkEnd w:id="14"/>
      <w:bookmarkEnd w:id="13"/>
      <w:bookmarkEnd w:id="12"/>
      <w:bookmarkEnd w:id="11"/>
      <w:bookmarkEnd w:id="10"/>
      <w:bookmarkEnd w:id="9"/>
      <w:bookmarkEnd w:id="17"/>
    </w:p>
    <w:p w:rsidR="00097416" w:rsidRDefault="00097416" w:rsidP="00097416">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097416" w:rsidRDefault="00097416" w:rsidP="00097416">
      <w:r>
        <w:t>The BDP is a part of the second approach, profiling and extending existing specifications to meet the r</w:t>
      </w:r>
      <w:r>
        <w:t>e</w:t>
      </w:r>
      <w:r>
        <w:t>quirement. It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B94999" w:rsidRDefault="00B94999" w:rsidP="00B94999">
      <w:r>
        <w:t>Profiled JSDL extensions and their corresponding additions to BES factory attributes include: incorpor</w:t>
      </w:r>
      <w:r>
        <w:t>a</w:t>
      </w:r>
      <w:r>
        <w:t>tion of GLUE2 [] compute resource properties, arbitrary name/value pair matching parameters, additional file system types, and richer file staging options. The profiled BES extensions include a substate model with a set of “Held” substates and pre-and-post-processing substates, a “ResumeActivities” porttype, and clarified JSDL mechanism to subscribe to notifications.</w:t>
      </w:r>
    </w:p>
    <w:p w:rsidR="00097416" w:rsidRDefault="00B94999" w:rsidP="00097416">
      <w:r>
        <w:t>The document is organized as follows, section 2 discusses notational conventions, section 3 describes the BES state model profile, section 4 details the JSDL extensions, section 5 details the BES factory attributes extensions and the single additional “ResumeActivities” porttype.</w:t>
      </w:r>
    </w:p>
    <w:p w:rsidR="00097416" w:rsidRPr="00D3579D" w:rsidRDefault="00097416">
      <w:pPr>
        <w:pStyle w:val="Heading1"/>
      </w:pPr>
      <w:bookmarkStart w:id="18" w:name="_Toc89666096"/>
      <w:bookmarkStart w:id="19" w:name="_Toc26947260"/>
      <w:bookmarkStart w:id="20" w:name="_Toc27210587"/>
      <w:bookmarkStart w:id="21" w:name="_Toc37261119"/>
      <w:bookmarkStart w:id="22" w:name="_Ref84258036"/>
      <w:bookmarkStart w:id="23" w:name="_Ref84258059"/>
      <w:bookmarkStart w:id="24" w:name="_Ref104639059"/>
      <w:bookmarkStart w:id="25" w:name="_Ref116909616"/>
      <w:bookmarkStart w:id="26" w:name="_Toc376606604"/>
      <w:bookmarkEnd w:id="18"/>
      <w:r w:rsidRPr="00D3579D">
        <w:t>Notational Conventions</w:t>
      </w:r>
      <w:bookmarkEnd w:id="19"/>
      <w:bookmarkEnd w:id="20"/>
      <w:bookmarkEnd w:id="21"/>
      <w:bookmarkEnd w:id="22"/>
      <w:bookmarkEnd w:id="23"/>
      <w:bookmarkEnd w:id="24"/>
      <w:bookmarkEnd w:id="25"/>
      <w:bookmarkEnd w:id="26"/>
    </w:p>
    <w:p w:rsidR="00097416" w:rsidRPr="00D3579D" w:rsidRDefault="00097416" w:rsidP="00097416">
      <w:r w:rsidRPr="00D3579D">
        <w:t xml:space="preserve">The key words “MUST,” “MUST NOT,” “REQUIRED,” “SHALL,” “SHALL NOT,” “SHOULD,” “SHOULD NOT,” “RECOMMENDED,” “MAY,” and “OPTIONAL” are to be interpreted as described in RFC-2119 </w:t>
      </w:r>
      <w:r w:rsidR="003203F4" w:rsidRPr="00D3579D">
        <w:fldChar w:fldCharType="begin"/>
      </w:r>
      <w:r w:rsidRPr="00D3579D">
        <w:instrText xml:space="preserve"> REF rfc2119 \h </w:instrText>
      </w:r>
      <w:r w:rsidR="003203F4" w:rsidRPr="00D3579D">
        <w:fldChar w:fldCharType="separate"/>
      </w:r>
      <w:r w:rsidR="00B86C2E" w:rsidRPr="00D3579D">
        <w:t>[RFC 2119]</w:t>
      </w:r>
      <w:r w:rsidR="003203F4" w:rsidRPr="00D3579D">
        <w:fldChar w:fldCharType="end"/>
      </w:r>
      <w:r w:rsidRPr="00D3579D">
        <w:t>.</w:t>
      </w:r>
    </w:p>
    <w:p w:rsidR="00097416" w:rsidRDefault="00097416" w:rsidP="00097416">
      <w:r>
        <w:t>The document refers to a</w:t>
      </w:r>
      <w:r w:rsidRPr="00D3579D">
        <w:t xml:space="preserve"> “</w:t>
      </w:r>
      <w:r>
        <w:t>BES</w:t>
      </w:r>
      <w:r w:rsidR="00091820">
        <w:t>/JSL</w:t>
      </w:r>
      <w:r>
        <w:t xml:space="preserve"> Directory</w:t>
      </w:r>
      <w:r w:rsidRPr="00D3579D">
        <w:t xml:space="preserve"> Profile compliant system” as a “Compliant system”. </w:t>
      </w:r>
    </w:p>
    <w:p w:rsidR="00097416" w:rsidRPr="00D3579D" w:rsidRDefault="00097416" w:rsidP="00097416">
      <w:r w:rsidRPr="00D3579D">
        <w:t xml:space="preserve">This specification uses namespace prefixes throughout; they are listed in </w:t>
      </w:r>
      <w:r w:rsidR="003203F4" w:rsidRPr="00D3579D">
        <w:fldChar w:fldCharType="begin"/>
      </w:r>
      <w:r w:rsidRPr="00D3579D">
        <w:instrText xml:space="preserve"> REF _Ref89682211 \h </w:instrText>
      </w:r>
      <w:r w:rsidR="003203F4" w:rsidRPr="00D3579D">
        <w:fldChar w:fldCharType="separate"/>
      </w:r>
      <w:r w:rsidR="00B86C2E" w:rsidRPr="00D3579D">
        <w:t xml:space="preserve">Table </w:t>
      </w:r>
      <w:r w:rsidR="00B86C2E">
        <w:rPr>
          <w:noProof/>
        </w:rPr>
        <w:t>1</w:t>
      </w:r>
      <w:r w:rsidR="003203F4" w:rsidRPr="00D3579D">
        <w:fldChar w:fldCharType="end"/>
      </w:r>
      <w:r w:rsidRPr="00D3579D">
        <w:t>. Note that the choice of any namespace prefix is arbitrary and not semantically significant.</w:t>
      </w:r>
    </w:p>
    <w:p w:rsidR="00097416" w:rsidRPr="00D3579D" w:rsidRDefault="00097416">
      <w:pPr>
        <w:pStyle w:val="Caption"/>
        <w:jc w:val="center"/>
      </w:pPr>
      <w:bookmarkStart w:id="27" w:name="_Ref89682211"/>
      <w:r w:rsidRPr="00D3579D">
        <w:t xml:space="preserve">Table </w:t>
      </w:r>
      <w:fldSimple w:instr=" SEQ Table \* ARABIC \s 1 ">
        <w:r w:rsidR="00B86C2E">
          <w:rPr>
            <w:noProof/>
          </w:rPr>
          <w:t>1</w:t>
        </w:r>
      </w:fldSimple>
      <w:bookmarkEnd w:id="27"/>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1728"/>
        <w:gridCol w:w="7128"/>
      </w:tblGrid>
      <w:tr w:rsidR="00097416" w:rsidRPr="00D3579D" w:rsidTr="00320FAD">
        <w:tc>
          <w:tcPr>
            <w:tcW w:w="1728" w:type="dxa"/>
            <w:shd w:val="clear" w:color="auto" w:fill="8DB3E2" w:themeFill="text2" w:themeFillTint="66"/>
          </w:tcPr>
          <w:p w:rsidR="00097416" w:rsidRPr="00D3579D" w:rsidRDefault="00097416" w:rsidP="00097416">
            <w:r w:rsidRPr="00D3579D">
              <w:t>Prefix</w:t>
            </w:r>
          </w:p>
        </w:tc>
        <w:tc>
          <w:tcPr>
            <w:tcW w:w="7128" w:type="dxa"/>
            <w:shd w:val="clear" w:color="auto" w:fill="8DB3E2" w:themeFill="text2" w:themeFillTint="66"/>
          </w:tcPr>
          <w:p w:rsidR="00097416" w:rsidRPr="00D3579D" w:rsidRDefault="00097416" w:rsidP="00097416">
            <w:r w:rsidRPr="00D3579D">
              <w:t>Namespace</w:t>
            </w:r>
          </w:p>
        </w:tc>
      </w:tr>
      <w:tr w:rsidR="00097416" w:rsidRPr="00D3579D" w:rsidTr="00320FAD">
        <w:tc>
          <w:tcPr>
            <w:tcW w:w="1728" w:type="dxa"/>
          </w:tcPr>
          <w:p w:rsidR="00097416" w:rsidRPr="00D3579D" w:rsidRDefault="00097416" w:rsidP="00097416">
            <w:r w:rsidRPr="00D3579D">
              <w:t>xsd</w:t>
            </w:r>
          </w:p>
        </w:tc>
        <w:tc>
          <w:tcPr>
            <w:tcW w:w="7128" w:type="dxa"/>
          </w:tcPr>
          <w:p w:rsidR="00097416" w:rsidRPr="00D3579D" w:rsidRDefault="003203F4" w:rsidP="00097416">
            <w:hyperlink r:id="rId8" w:history="1">
              <w:r w:rsidR="00097416" w:rsidRPr="00BD0C5A">
                <w:rPr>
                  <w:rStyle w:val="Hyperlink"/>
                </w:rPr>
                <w:t>http://www.w3.org/2001/XMLSchema</w:t>
              </w:r>
            </w:hyperlink>
          </w:p>
        </w:tc>
      </w:tr>
      <w:tr w:rsidR="00097416" w:rsidRPr="00D3579D" w:rsidTr="00320FAD">
        <w:tc>
          <w:tcPr>
            <w:tcW w:w="1728" w:type="dxa"/>
          </w:tcPr>
          <w:p w:rsidR="00097416" w:rsidRPr="00B02405" w:rsidRDefault="00097416" w:rsidP="00097416">
            <w:r>
              <w:t>w</w:t>
            </w:r>
            <w:r w:rsidRPr="00B02405">
              <w:t>sa</w:t>
            </w:r>
          </w:p>
        </w:tc>
        <w:tc>
          <w:tcPr>
            <w:tcW w:w="7128" w:type="dxa"/>
          </w:tcPr>
          <w:p w:rsidR="00097416" w:rsidRPr="00B02405" w:rsidRDefault="003203F4" w:rsidP="00097416">
            <w:hyperlink r:id="rId9" w:history="1">
              <w:r w:rsidR="00097416" w:rsidRPr="00807AF2">
                <w:rPr>
                  <w:rStyle w:val="Hyperlink"/>
                </w:rPr>
                <w:t>http://www.w3.org/2005/03/addressing</w:t>
              </w:r>
            </w:hyperlink>
          </w:p>
        </w:tc>
      </w:tr>
      <w:tr w:rsidR="00097416" w:rsidRPr="00D3579D" w:rsidTr="00320FAD">
        <w:tc>
          <w:tcPr>
            <w:tcW w:w="1728" w:type="dxa"/>
          </w:tcPr>
          <w:p w:rsidR="00097416" w:rsidRPr="00D3579D" w:rsidRDefault="00097416" w:rsidP="00097416">
            <w:r>
              <w:t>Rns</w:t>
            </w:r>
          </w:p>
        </w:tc>
        <w:tc>
          <w:tcPr>
            <w:tcW w:w="7128" w:type="dxa"/>
          </w:tcPr>
          <w:p w:rsidR="00097416" w:rsidRPr="00D3579D" w:rsidRDefault="003203F4" w:rsidP="00097416">
            <w:hyperlink r:id="rId10" w:history="1">
              <w:r w:rsidR="00097416" w:rsidRPr="00BD0C5A">
                <w:rPr>
                  <w:rStyle w:val="Hyperlink"/>
                </w:rPr>
                <w:t>http://schemas.ogf.org/rns/2009/12/rns</w:t>
              </w:r>
            </w:hyperlink>
          </w:p>
        </w:tc>
      </w:tr>
      <w:tr w:rsidR="00097416" w:rsidRPr="00D3579D" w:rsidTr="00320FAD">
        <w:tc>
          <w:tcPr>
            <w:tcW w:w="1728" w:type="dxa"/>
          </w:tcPr>
          <w:p w:rsidR="00097416" w:rsidRDefault="00097416" w:rsidP="00097416">
            <w:r>
              <w:t>Byteio</w:t>
            </w:r>
          </w:p>
        </w:tc>
        <w:tc>
          <w:tcPr>
            <w:tcW w:w="7128" w:type="dxa"/>
          </w:tcPr>
          <w:p w:rsidR="00097416" w:rsidRDefault="003203F4" w:rsidP="00097416">
            <w:pPr>
              <w:rPr>
                <w:rFonts w:ascii="LiberationSerif" w:hAnsi="LiberationSerif" w:cs="LiberationSerif"/>
                <w:color w:val="000081"/>
                <w:sz w:val="24"/>
                <w:szCs w:val="24"/>
              </w:rPr>
            </w:pPr>
            <w:hyperlink r:id="rId11" w:history="1">
              <w:r w:rsidR="00097416" w:rsidRPr="0007097B">
                <w:rPr>
                  <w:rStyle w:val="Hyperlink"/>
                  <w:rFonts w:ascii="ArialMT" w:hAnsi="ArialMT" w:cs="ArialMT"/>
                </w:rPr>
                <w:t>http://schemas.ggf.org/byteio/2005/10/byte-io</w:t>
              </w:r>
            </w:hyperlink>
          </w:p>
        </w:tc>
      </w:tr>
      <w:tr w:rsidR="00097416" w:rsidRPr="00D3579D" w:rsidTr="00320FAD">
        <w:tc>
          <w:tcPr>
            <w:tcW w:w="1728" w:type="dxa"/>
          </w:tcPr>
          <w:p w:rsidR="00097416" w:rsidRDefault="00097416" w:rsidP="00097416">
            <w:r>
              <w:t>sbyteio</w:t>
            </w:r>
          </w:p>
        </w:tc>
        <w:tc>
          <w:tcPr>
            <w:tcW w:w="7128" w:type="dxa"/>
          </w:tcPr>
          <w:p w:rsidR="00097416" w:rsidRDefault="003203F4" w:rsidP="00097416">
            <w:pPr>
              <w:rPr>
                <w:rFonts w:ascii="ArialMT" w:hAnsi="ArialMT" w:cs="ArialMT"/>
                <w:color w:val="0000FF"/>
              </w:rPr>
            </w:pPr>
            <w:hyperlink r:id="rId12" w:history="1">
              <w:r w:rsidR="00097416" w:rsidRPr="0007097B">
                <w:rPr>
                  <w:rStyle w:val="Hyperlink"/>
                  <w:rFonts w:ascii="ArialMT" w:hAnsi="ArialMT" w:cs="ArialMT"/>
                </w:rPr>
                <w:t>http://schemas.ggf.org/byteio/2005/10/streamable-access</w:t>
              </w:r>
            </w:hyperlink>
          </w:p>
        </w:tc>
      </w:tr>
      <w:tr w:rsidR="00097416" w:rsidRPr="00D3579D" w:rsidTr="00320FAD">
        <w:tc>
          <w:tcPr>
            <w:tcW w:w="1728" w:type="dxa"/>
          </w:tcPr>
          <w:p w:rsidR="00097416" w:rsidRDefault="00097416" w:rsidP="00097416">
            <w:r>
              <w:t>rbyteio</w:t>
            </w:r>
          </w:p>
        </w:tc>
        <w:tc>
          <w:tcPr>
            <w:tcW w:w="7128" w:type="dxa"/>
          </w:tcPr>
          <w:p w:rsidR="00097416" w:rsidRDefault="003203F4" w:rsidP="00097416">
            <w:pPr>
              <w:rPr>
                <w:rFonts w:ascii="ArialMT" w:hAnsi="ArialMT" w:cs="ArialMT"/>
                <w:color w:val="0000FF"/>
              </w:rPr>
            </w:pPr>
            <w:hyperlink r:id="rId13" w:history="1">
              <w:r w:rsidR="00097416" w:rsidRPr="0007097B">
                <w:rPr>
                  <w:rStyle w:val="Hyperlink"/>
                  <w:rFonts w:ascii="ArialMT" w:hAnsi="ArialMT" w:cs="ArialMT"/>
                </w:rPr>
                <w:t>http://schemas.ggf.org/byteio/2005/10/random-access</w:t>
              </w:r>
            </w:hyperlink>
          </w:p>
        </w:tc>
      </w:tr>
      <w:tr w:rsidR="00097416" w:rsidRPr="00D3579D" w:rsidTr="00320FAD">
        <w:tc>
          <w:tcPr>
            <w:tcW w:w="1728" w:type="dxa"/>
          </w:tcPr>
          <w:p w:rsidR="00097416" w:rsidRDefault="00097416" w:rsidP="00097416">
            <w:r>
              <w:t>Bdp</w:t>
            </w:r>
          </w:p>
        </w:tc>
        <w:tc>
          <w:tcPr>
            <w:tcW w:w="7128" w:type="dxa"/>
          </w:tcPr>
          <w:p w:rsidR="00097416" w:rsidRDefault="003203F4" w:rsidP="00097416">
            <w:pPr>
              <w:rPr>
                <w:rFonts w:ascii="ArialMT" w:hAnsi="ArialMT" w:cs="ArialMT"/>
                <w:color w:val="0000FF"/>
              </w:rPr>
            </w:pPr>
            <w:hyperlink r:id="rId14" w:history="1">
              <w:r w:rsidR="00097416" w:rsidRPr="0007097B">
                <w:rPr>
                  <w:rStyle w:val="Hyperlink"/>
                  <w:rFonts w:ascii="ArialMT" w:hAnsi="ArialMT" w:cs="ArialMT"/>
                </w:rPr>
                <w:t>http://schemas.ogf.org/bdp/2012/03/bdp</w:t>
              </w:r>
            </w:hyperlink>
          </w:p>
        </w:tc>
      </w:tr>
      <w:tr w:rsidR="00091820" w:rsidRPr="00D3579D" w:rsidTr="00320FAD">
        <w:tc>
          <w:tcPr>
            <w:tcW w:w="1728" w:type="dxa"/>
          </w:tcPr>
          <w:p w:rsidR="00091820" w:rsidRDefault="00091820" w:rsidP="00097416">
            <w:bookmarkStart w:id="28" w:name="_Toc31958258"/>
            <w:bookmarkStart w:id="29" w:name="_Toc32069822"/>
            <w:bookmarkStart w:id="30" w:name="_Toc89666104"/>
            <w:bookmarkStart w:id="31" w:name="_Toc89666105"/>
            <w:bookmarkStart w:id="32" w:name="_Toc89666106"/>
            <w:bookmarkStart w:id="33" w:name="_Toc89666108"/>
            <w:bookmarkStart w:id="34" w:name="_Toc89666109"/>
            <w:bookmarkStart w:id="35" w:name="_Toc102295476"/>
            <w:bookmarkStart w:id="36" w:name="_Toc102810242"/>
            <w:bookmarkStart w:id="37" w:name="_Toc102813782"/>
            <w:bookmarkStart w:id="38" w:name="_Toc103498847"/>
            <w:bookmarkStart w:id="39" w:name="_Toc101243733"/>
            <w:bookmarkStart w:id="40" w:name="_Toc101243841"/>
            <w:bookmarkStart w:id="41" w:name="_Toc101249631"/>
            <w:bookmarkStart w:id="42" w:name="_Toc101860396"/>
            <w:bookmarkStart w:id="43" w:name="_Toc101860505"/>
            <w:bookmarkStart w:id="44" w:name="_Toc101860613"/>
            <w:bookmarkStart w:id="45" w:name="_Toc89666161"/>
            <w:bookmarkStart w:id="46" w:name="_Toc89666162"/>
            <w:bookmarkStart w:id="47" w:name="_Toc89666163"/>
            <w:bookmarkStart w:id="48" w:name="_Toc89666164"/>
            <w:bookmarkStart w:id="49" w:name="_Toc89666166"/>
            <w:bookmarkStart w:id="50" w:name="_Toc89666168"/>
            <w:bookmarkStart w:id="51" w:name="_Toc89666175"/>
            <w:bookmarkStart w:id="52" w:name="_Toc89666177"/>
            <w:bookmarkStart w:id="53" w:name="_Toc89666178"/>
            <w:bookmarkStart w:id="54" w:name="_Toc89666184"/>
            <w:bookmarkStart w:id="55" w:name="_Toc89666185"/>
            <w:bookmarkStart w:id="56" w:name="_Toc89666187"/>
            <w:bookmarkStart w:id="57" w:name="_Toc89666189"/>
            <w:bookmarkStart w:id="58" w:name="_Toc89666191"/>
            <w:bookmarkStart w:id="59" w:name="_Toc89666192"/>
            <w:bookmarkStart w:id="60" w:name="_Toc89666193"/>
            <w:bookmarkStart w:id="61" w:name="_Toc89666194"/>
            <w:bookmarkStart w:id="62" w:name="_Toc89666195"/>
            <w:bookmarkStart w:id="63" w:name="_Toc89666197"/>
            <w:bookmarkStart w:id="64" w:name="_Toc89666201"/>
            <w:bookmarkStart w:id="65" w:name="_Toc89666204"/>
            <w:bookmarkStart w:id="66" w:name="_Toc89666205"/>
            <w:bookmarkStart w:id="67" w:name="_Toc89666207"/>
            <w:bookmarkStart w:id="68" w:name="_Toc89666208"/>
            <w:bookmarkStart w:id="69" w:name="_Toc89666210"/>
            <w:bookmarkStart w:id="70" w:name="_Toc98243739"/>
            <w:bookmarkStart w:id="71" w:name="_Toc98648167"/>
            <w:bookmarkStart w:id="72" w:name="_Toc98243749"/>
            <w:bookmarkStart w:id="73" w:name="_Toc98648177"/>
            <w:bookmarkStart w:id="74" w:name="_Toc98243754"/>
            <w:bookmarkStart w:id="75" w:name="_Toc98648182"/>
            <w:bookmarkStart w:id="76" w:name="_Toc98243767"/>
            <w:bookmarkStart w:id="77" w:name="_Toc98648195"/>
            <w:bookmarkStart w:id="78" w:name="_Toc534741383"/>
            <w:bookmarkStart w:id="79" w:name="_Ref1488326"/>
            <w:bookmarkStart w:id="80" w:name="_Ref11143442"/>
            <w:bookmarkStart w:id="81" w:name="_Toc26947332"/>
            <w:bookmarkStart w:id="82" w:name="_Toc27210659"/>
            <w:bookmarkStart w:id="83" w:name="_Toc3726119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jsdl</w:t>
            </w:r>
          </w:p>
        </w:tc>
        <w:tc>
          <w:tcPr>
            <w:tcW w:w="7128" w:type="dxa"/>
          </w:tcPr>
          <w:p w:rsidR="00091820" w:rsidRDefault="00091820" w:rsidP="00097416">
            <w:r w:rsidRPr="00A346A6">
              <w:t>http://schemas.ggf.org/jsdl/2005/11/jsdl</w:t>
            </w:r>
          </w:p>
        </w:tc>
      </w:tr>
      <w:tr w:rsidR="00091820" w:rsidRPr="00D3579D" w:rsidTr="00320FAD">
        <w:tc>
          <w:tcPr>
            <w:tcW w:w="1728" w:type="dxa"/>
          </w:tcPr>
          <w:p w:rsidR="00091820" w:rsidRDefault="00091820" w:rsidP="00091820">
            <w:r>
              <w:t>BESExtensions</w:t>
            </w:r>
          </w:p>
        </w:tc>
        <w:tc>
          <w:tcPr>
            <w:tcW w:w="7128" w:type="dxa"/>
          </w:tcPr>
          <w:p w:rsidR="00091820" w:rsidRDefault="00091820" w:rsidP="00097416">
            <w:r>
              <w:t>http://schemas.ggf.org/BES/2014/BESExtensions</w:t>
            </w:r>
          </w:p>
        </w:tc>
      </w:tr>
    </w:tbl>
    <w:p w:rsidR="00CC466B" w:rsidRDefault="00CC466B" w:rsidP="00CC466B">
      <w:bookmarkStart w:id="84" w:name="_Ref376524251"/>
      <w:bookmarkStart w:id="85" w:name="_Ref376524357"/>
      <w:bookmarkStart w:id="86" w:name="_Ref376524369"/>
      <w:r>
        <w:lastRenderedPageBreak/>
        <w:t>One of the goals of this document is to bring JSDL and BES into conformance with GLUE2 [cite] nome</w:t>
      </w:r>
      <w:r>
        <w:t>n</w:t>
      </w:r>
      <w:r>
        <w:t>clature and syntax. Rather than copying (and possibly miss-copying) GLUE2 types and enumerations we copy them as graphics directly from GFD.147. We include the section number in the cop</w:t>
      </w:r>
      <w:r w:rsidR="0042433A">
        <w:t>y so that it is clear exactly what is being copied. For example, for the OSFamily_t, defined in appendix B, part 23 on page 72 of GFD.147,</w:t>
      </w:r>
    </w:p>
    <w:p w:rsidR="0042433A" w:rsidRDefault="0042433A" w:rsidP="00CC466B">
      <w:r>
        <w:rPr>
          <w:noProof/>
        </w:rPr>
        <w:drawing>
          <wp:inline distT="0" distB="0" distL="0" distR="0">
            <wp:extent cx="5943600" cy="11672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943600" cy="1167210"/>
                    </a:xfrm>
                    <a:prstGeom prst="rect">
                      <a:avLst/>
                    </a:prstGeom>
                    <a:noFill/>
                    <a:ln w="9525">
                      <a:noFill/>
                      <a:miter lim="800000"/>
                      <a:headEnd/>
                      <a:tailEnd/>
                    </a:ln>
                  </pic:spPr>
                </pic:pic>
              </a:graphicData>
            </a:graphic>
          </wp:inline>
        </w:drawing>
      </w:r>
    </w:p>
    <w:p w:rsidR="00097416" w:rsidRDefault="00097416" w:rsidP="00097416">
      <w:pPr>
        <w:pStyle w:val="Heading1"/>
      </w:pPr>
      <w:bookmarkStart w:id="87" w:name="_Toc376606605"/>
      <w:bookmarkStart w:id="88" w:name="_Ref376767741"/>
      <w:r>
        <w:t>BES State Model Changes</w:t>
      </w:r>
      <w:bookmarkEnd w:id="84"/>
      <w:bookmarkEnd w:id="85"/>
      <w:bookmarkEnd w:id="86"/>
      <w:bookmarkEnd w:id="87"/>
      <w:bookmarkEnd w:id="88"/>
    </w:p>
    <w:p w:rsidR="00097416" w:rsidRDefault="00097416" w:rsidP="00097416">
      <w:r>
        <w:t>The BES state model from the original specification contains five states. The BES specification allows the profiling of substates within the five states as long as the state transitions at the top level are not modified.</w:t>
      </w:r>
    </w:p>
    <w:p w:rsidR="00097416" w:rsidRPr="00CF2F9B" w:rsidRDefault="003203F4" w:rsidP="00097416">
      <w:r w:rsidRPr="003203F4">
        <w:rPr>
          <w:b/>
        </w:rPr>
      </w:r>
      <w:r w:rsidRPr="003203F4">
        <w:rPr>
          <w:b/>
        </w:rPr>
        <w:pict>
          <v:group id="_x0000_s1026"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6421;width:8640;height:4140" o:preferrelative="f">
              <v:fill o:detectmouseclick="t"/>
              <v:path o:extrusionok="t" o:connecttype="none"/>
              <o:lock v:ext="edit" text="t"/>
            </v:shape>
            <v:roundrect id="_x0000_s1028" style="position:absolute;left:3060;top:8040;width:1620;height:901" arcsize="10923f">
              <v:textbox style="mso-next-textbox:#_x0000_s1028">
                <w:txbxContent>
                  <w:p w:rsidR="00655C64" w:rsidRDefault="00655C64" w:rsidP="00097416">
                    <w:pPr>
                      <w:jc w:val="center"/>
                    </w:pPr>
                    <w:r>
                      <w:t>Pending</w:t>
                    </w:r>
                  </w:p>
                </w:txbxContent>
              </v:textbox>
            </v:roundrect>
            <v:roundrect id="_x0000_s1029" style="position:absolute;left:5400;top:8040;width:1620;height:899" arcsize="10923f">
              <v:textbox style="mso-next-textbox:#_x0000_s1029">
                <w:txbxContent>
                  <w:p w:rsidR="00655C64" w:rsidRDefault="00655C64" w:rsidP="00097416">
                    <w:pPr>
                      <w:jc w:val="center"/>
                    </w:pPr>
                    <w:r>
                      <w:t>Running</w:t>
                    </w:r>
                  </w:p>
                </w:txbxContent>
              </v:textbox>
            </v:roundrect>
            <v:roundrect id="_x0000_s1030" style="position:absolute;left:8460;top:8041;width:1620;height:899" arcsize="10923f">
              <v:textbox style="mso-next-textbox:#_x0000_s1030">
                <w:txbxContent>
                  <w:p w:rsidR="00655C64" w:rsidRDefault="00655C64" w:rsidP="00097416">
                    <w:pPr>
                      <w:jc w:val="center"/>
                    </w:pPr>
                    <w:r>
                      <w:t>Finished</w:t>
                    </w:r>
                  </w:p>
                </w:txbxContent>
              </v:textbox>
            </v:roundrect>
            <v:roundrect id="_x0000_s1031" style="position:absolute;left:5400;top:6421;width:1620;height:897" arcsize="10923f">
              <v:textbox style="mso-next-textbox:#_x0000_s1031">
                <w:txbxContent>
                  <w:p w:rsidR="00655C64" w:rsidRDefault="00655C64" w:rsidP="00097416">
                    <w:pPr>
                      <w:jc w:val="center"/>
                    </w:pPr>
                    <w:r>
                      <w:t>Terminated</w:t>
                    </w:r>
                  </w:p>
                </w:txbxContent>
              </v:textbox>
            </v:roundrect>
            <v:roundrect id="_x0000_s1032" style="position:absolute;left:5400;top:9660;width:1620;height:898" arcsize="10923f">
              <v:textbox style="mso-next-textbox:#_x0000_s1032">
                <w:txbxContent>
                  <w:p w:rsidR="00655C64" w:rsidRDefault="00655C64" w:rsidP="00097416">
                    <w:pPr>
                      <w:jc w:val="center"/>
                    </w:pPr>
                    <w:r>
                      <w:t>Failed</w:t>
                    </w:r>
                  </w:p>
                </w:txbxContent>
              </v:textbox>
            </v:roundrect>
            <v:line id="_x0000_s1033" style="position:absolute" from="4680,8580" to="5400,8581">
              <v:stroke endarrow="block"/>
            </v:line>
            <v:line id="_x0000_s1034" style="position:absolute;flip:y" from="6120,7320" to="6121,8040">
              <v:stroke endarrow="block"/>
            </v:line>
            <v:line id="_x0000_s1035"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3780;top:6780;width:1620;height:1260;flip:x">
              <v:stroke startarrow="block"/>
            </v:shape>
            <v:line id="_x0000_s1037" style="position:absolute" from="7020,8581" to="8460,8582">
              <v:stroke endarrow="block"/>
            </v:line>
            <v:shapetype id="_x0000_t202" coordsize="21600,21600" o:spt="202" path="m,l,21600r21600,l21600,xe">
              <v:stroke joinstyle="miter"/>
              <v:path gradientshapeok="t" o:connecttype="rect"/>
            </v:shapetype>
            <v:shape id="_x0000_s1038" type="#_x0000_t202" style="position:absolute;left:6120;top:7321;width:2160;height:540" filled="f" fillcolor="silver" stroked="f">
              <v:textbox style="mso-next-textbox:#_x0000_s1038">
                <w:txbxContent>
                  <w:p w:rsidR="00655C64" w:rsidRPr="00644671" w:rsidRDefault="00655C64" w:rsidP="00097416">
                    <w:pPr>
                      <w:rPr>
                        <w:sz w:val="16"/>
                        <w:szCs w:val="16"/>
                      </w:rPr>
                    </w:pPr>
                    <w:r>
                      <w:rPr>
                        <w:sz w:val="16"/>
                        <w:szCs w:val="16"/>
                      </w:rPr>
                      <w:t>TerminateActivity request</w:t>
                    </w:r>
                  </w:p>
                </w:txbxContent>
              </v:textbox>
            </v:shape>
            <v:shape id="_x0000_s1039" type="#_x0000_t202" style="position:absolute;left:6120;top:9121;width:2340;height:540" filled="f" fillcolor="silver" stroked="f">
              <v:textbox style="mso-next-textbox:#_x0000_s1039">
                <w:txbxContent>
                  <w:p w:rsidR="00655C64" w:rsidRPr="00644671" w:rsidRDefault="00655C64" w:rsidP="00097416">
                    <w:pPr>
                      <w:rPr>
                        <w:sz w:val="16"/>
                        <w:szCs w:val="16"/>
                      </w:rPr>
                    </w:pPr>
                    <w:r>
                      <w:rPr>
                        <w:sz w:val="16"/>
                        <w:szCs w:val="16"/>
                      </w:rPr>
                      <w:t>System error/failure event</w:t>
                    </w:r>
                  </w:p>
                </w:txbxContent>
              </v:textbox>
            </v:shape>
            <v:shape id="_x0000_s1040" type="#_x0000_t202" style="position:absolute;left:7200;top:7861;width:1440;height:900" filled="f" fillcolor="silver" stroked="f">
              <v:textbox style="mso-next-textbox:#_x0000_s1040">
                <w:txbxContent>
                  <w:p w:rsidR="00655C64" w:rsidRPr="00644671" w:rsidRDefault="00655C64" w:rsidP="00097416">
                    <w:pPr>
                      <w:rPr>
                        <w:sz w:val="16"/>
                        <w:szCs w:val="16"/>
                      </w:rPr>
                    </w:pPr>
                    <w:r>
                      <w:rPr>
                        <w:sz w:val="16"/>
                        <w:szCs w:val="16"/>
                      </w:rPr>
                      <w:t>Successful termination of activity</w:t>
                    </w:r>
                  </w:p>
                </w:txbxContent>
              </v:textbox>
            </v:shape>
            <w10:wrap type="none"/>
            <w10:anchorlock/>
          </v:group>
        </w:pict>
      </w:r>
    </w:p>
    <w:p w:rsidR="00097416" w:rsidRDefault="00097416" w:rsidP="00097416">
      <w:r>
        <w:rPr>
          <w:b/>
        </w:rPr>
        <w:t>Figure 1</w:t>
      </w:r>
      <w:r>
        <w:t>. Basic state model from GFD 108.</w:t>
      </w:r>
    </w:p>
    <w:p w:rsidR="00320FAD" w:rsidRDefault="00097416" w:rsidP="00097416">
      <w:r>
        <w:t>During a series of meetings within the PGI working group additional requirements were determined, in particular the ability to suspend an activity before and after execution in order to allow external client-driven interaction with the session directory of the job. This was codified in the European Middleware I</w:t>
      </w:r>
      <w:r>
        <w:t>n</w:t>
      </w:r>
      <w:r>
        <w:t>itiative interfaces [</w:t>
      </w:r>
      <w:r w:rsidR="00320FAD">
        <w:t>GFD.210</w:t>
      </w:r>
      <w:r>
        <w:t>].  In addition, there has been significant feedback from developers on t</w:t>
      </w:r>
      <w:r w:rsidR="00B94999">
        <w:t>he need to explicitly model pre-and-post-</w:t>
      </w:r>
      <w:r>
        <w:t xml:space="preserve">processing steps. This profile </w:t>
      </w:r>
      <w:r w:rsidR="00320FAD">
        <w:t>defines sub</w:t>
      </w:r>
      <w:r>
        <w:t>states for the Pending and Running states.</w:t>
      </w:r>
      <w:r w:rsidR="00320FAD">
        <w:t xml:space="preserve"> The profiled substates for Pending and Running are shown in Figures 2 and 3 below. </w:t>
      </w:r>
    </w:p>
    <w:p w:rsidR="00320FAD" w:rsidRDefault="00320FAD" w:rsidP="00097416">
      <w:r>
        <w:t xml:space="preserve">The “Held” substate of both Pending and Running is a special substate in that it corresponds to a set of substates, e.g., Pending:Created-Held, Pending:Meta-scheduling-Held, etc., where there is a </w:t>
      </w:r>
      <w:r w:rsidR="00BD2ABF">
        <w:t>*-Held substate for each Pending and Running substate</w:t>
      </w:r>
      <w:r w:rsidR="00B94999">
        <w:t xml:space="preserve"> shown</w:t>
      </w:r>
      <w:r w:rsidR="00BD2ABF">
        <w:t xml:space="preserve"> </w:t>
      </w:r>
      <w:r w:rsidR="00BD2ABF" w:rsidRPr="00BD2ABF">
        <w:rPr>
          <w:i/>
          <w:u w:val="single"/>
        </w:rPr>
        <w:t>except</w:t>
      </w:r>
      <w:r w:rsidR="00BD2ABF">
        <w:t xml:space="preserve"> Running:Queued.</w:t>
      </w:r>
      <w:r w:rsidR="00B94999">
        <w:t xml:space="preserve"> The substates of both Pending and Running are listed in order in </w:t>
      </w:r>
      <w:r w:rsidR="003203F4">
        <w:fldChar w:fldCharType="begin"/>
      </w:r>
      <w:r w:rsidR="00B94999">
        <w:instrText xml:space="preserve"> REF _Ref376509720 \h </w:instrText>
      </w:r>
      <w:r w:rsidR="003203F4">
        <w:fldChar w:fldCharType="separate"/>
      </w:r>
      <w:r w:rsidR="00B86C2E">
        <w:t xml:space="preserve">Table </w:t>
      </w:r>
      <w:r w:rsidR="00B86C2E">
        <w:rPr>
          <w:noProof/>
        </w:rPr>
        <w:t>2</w:t>
      </w:r>
      <w:r w:rsidR="003203F4">
        <w:fldChar w:fldCharType="end"/>
      </w:r>
      <w:r w:rsidR="00B94999">
        <w:t xml:space="preserve">. Not all substates are necessarily entered. </w:t>
      </w:r>
    </w:p>
    <w:p w:rsidR="00BD2ABF" w:rsidRDefault="00BD2ABF" w:rsidP="00097416">
      <w:r>
        <w:t>Held substates are only entered if t</w:t>
      </w:r>
      <w:r w:rsidR="008767CF">
        <w:t>h</w:t>
      </w:r>
      <w:r>
        <w:t xml:space="preserve">e activity JSDL contains a “Hold” element as specified in </w:t>
      </w:r>
      <w:r w:rsidR="006922E2">
        <w:t>Figure 2</w:t>
      </w:r>
      <w:r>
        <w:t xml:space="preserve"> of this document. Upon entering a Held state processing of the activity by a compliant BES will stop until a ResumeActivites (Section </w:t>
      </w:r>
      <w:r w:rsidR="003203F4">
        <w:fldChar w:fldCharType="begin"/>
      </w:r>
      <w:r>
        <w:instrText xml:space="preserve"> REF _Ref376433156 \r \h </w:instrText>
      </w:r>
      <w:r w:rsidR="003203F4">
        <w:fldChar w:fldCharType="separate"/>
      </w:r>
      <w:r w:rsidR="00B86C2E">
        <w:t>6.2.1</w:t>
      </w:r>
      <w:r w:rsidR="003203F4">
        <w:fldChar w:fldCharType="end"/>
      </w:r>
      <w:r>
        <w:t>)</w:t>
      </w:r>
      <w:r w:rsidR="009A19A6">
        <w:t xml:space="preserve"> is received by the BES or the ResumeActivity porttype is called on the corresponding Activity Endpoint as defined in the AEP. Upon receipt of a resume, the compliant BES will move the activity to the next corresponding state, e.g., Pending:Staging-in from Pending:Scheduled-Held, and resume processing the activity.</w:t>
      </w:r>
    </w:p>
    <w:p w:rsidR="00097416" w:rsidRDefault="00320FAD" w:rsidP="00097416">
      <w:r>
        <w:lastRenderedPageBreak/>
        <w:t>Finally, t</w:t>
      </w:r>
      <w:r w:rsidR="00097416">
        <w:t xml:space="preserve">he initial BES state model </w:t>
      </w:r>
      <w:r w:rsidR="00B94999">
        <w:t xml:space="preserve">from GFD.108 </w:t>
      </w:r>
      <w:r w:rsidR="00097416">
        <w:t>has no transition from Pending to Failed. Experience has shown that such a transition is needed. Therefore, compliant implementations MAY transition from Pending to Failed.</w:t>
      </w:r>
      <w:r>
        <w:t xml:space="preserve"> Note that such a transition is consistent with the BES state model. An external obser</w:t>
      </w:r>
      <w:r>
        <w:t>v</w:t>
      </w:r>
      <w:r>
        <w:t>er may never see the Running state of an activity: the activity might appear to transition directly from Pending to Failed.</w:t>
      </w:r>
    </w:p>
    <w:p w:rsidR="0042433A" w:rsidRDefault="003203F4" w:rsidP="00097416">
      <w:r>
        <w:pict>
          <v:shape id="_x0000_s1054" type="#_x0000_t202" style="width:420.3pt;height:294.25pt;mso-position-horizontal-relative:char;mso-position-vertical-relative:line">
            <v:textbox>
              <w:txbxContent>
                <w:p w:rsidR="00655C64" w:rsidRDefault="00655C64" w:rsidP="0042433A">
                  <w:pPr>
                    <w:jc w:val="center"/>
                  </w:pPr>
                  <w:r w:rsidRPr="0042433A">
                    <w:rPr>
                      <w:noProof/>
                    </w:rPr>
                    <w:drawing>
                      <wp:inline distT="0" distB="0" distL="0" distR="0">
                        <wp:extent cx="3158836" cy="3051958"/>
                        <wp:effectExtent l="0" t="0" r="3464"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356350"/>
                                  <a:chOff x="381000" y="349250"/>
                                  <a:chExt cx="6400800" cy="6356350"/>
                                </a:xfrm>
                              </a:grpSpPr>
                              <a:sp>
                                <a:nvSpPr>
                                  <a:cNvPr id="2" name="Title 1"/>
                                  <a:cNvSpPr>
                                    <a:spLocks noGrp="1"/>
                                  </a:cNvSpPr>
                                </a:nvSpPr>
                                <a:spPr>
                                  <a:xfrm>
                                    <a:off x="381000" y="349250"/>
                                    <a:ext cx="3008313" cy="412750"/>
                                  </a:xfrm>
                                  <a:prstGeom prst="rect">
                                    <a:avLst/>
                                  </a:prstGeom>
                                </a:spPr>
                                <a:txSp>
                                  <a:txBody>
                                    <a:bodyPr vert="horz" lIns="91440" tIns="45720" rIns="91440" bIns="45720" rtlCol="0" anchor="b">
                                      <a:normAutofit/>
                                    </a:bodyPr>
                                    <a:lstStyle>
                                      <a:lvl1pPr algn="l" defTabSz="914400" rtl="0" eaLnBrk="1" latinLnBrk="0" hangingPunct="1">
                                        <a:spcBef>
                                          <a:spcPct val="0"/>
                                        </a:spcBef>
                                        <a:buNone/>
                                        <a:defRPr sz="2000" b="1" kern="1200">
                                          <a:solidFill>
                                            <a:schemeClr val="tx1"/>
                                          </a:solidFill>
                                          <a:latin typeface="+mj-lt"/>
                                          <a:ea typeface="+mj-ea"/>
                                          <a:cs typeface="+mj-cs"/>
                                        </a:defRPr>
                                      </a:lvl1pPr>
                                    </a:lstStyle>
                                    <a:p>
                                      <a:r>
                                        <a:rPr lang="en-US" dirty="0" smtClean="0"/>
                                        <a:t>Pending sub-states</a:t>
                                      </a:r>
                                      <a:endParaRPr lang="en-US" dirty="0"/>
                                    </a:p>
                                  </a:txBody>
                                  <a:useSpRect/>
                                </a:txSp>
                              </a:sp>
                              <a:sp>
                                <a:nvSpPr>
                                  <a:cNvPr id="3" name="Rounded Rectangle 2"/>
                                  <a:cNvSpPr/>
                                </a:nvSpPr>
                                <a:spPr>
                                  <a:xfrm>
                                    <a:off x="1066800" y="9144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Created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066800" y="1828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Meta-scheduling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2286000" y="3505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066800" y="4267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Staging-in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1066800" y="6096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Queued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066800" y="5181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5400000">
                                    <a:off x="1524794" y="16756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1524794" y="25900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524794" y="50284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1524794" y="5942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1066800" y="2743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Scheduled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5400000">
                                    <a:off x="1219994" y="3809206"/>
                                    <a:ext cx="914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12" idx="0"/>
                                  </a:cNvCxnSpPr>
                                </a:nvCxnSpPr>
                                <a:spPr>
                                  <a:xfrm rot="10800000" flipV="1">
                                    <a:off x="1714500" y="4114800"/>
                                    <a:ext cx="1258888"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endCxn id="11" idx="0"/>
                                  </a:cNvCxnSpPr>
                                </a:nvCxnSpPr>
                                <a:spPr>
                                  <a:xfrm>
                                    <a:off x="1677988" y="33528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581400" y="381000"/>
                                    <a:ext cx="3200400" cy="4114800"/>
                                    <a:chOff x="4572000" y="228600"/>
                                    <a:chExt cx="3200400" cy="4114800"/>
                                  </a:xfrm>
                                </a:grpSpPr>
                                <a:sp>
                                  <a:nvSpPr>
                                    <a:cNvPr id="19" name="Title 1"/>
                                    <a:cNvSpPr txBox="1">
                                      <a:spLocks/>
                                    </a:cNvSpPr>
                                  </a:nvSpPr>
                                  <a:spPr>
                                    <a:xfrm>
                                      <a:off x="4572000" y="228600"/>
                                      <a:ext cx="3008313" cy="381000"/>
                                    </a:xfrm>
                                    <a:prstGeom prst="rect">
                                      <a:avLst/>
                                    </a:prstGeom>
                                  </a:spPr>
                                  <a:txSp>
                                    <a:txBody>
                                      <a:bodyPr vert="horz" lIns="91440" tIns="45720" rIns="91440" bIns="45720" rtlCol="0" anchor="b">
                                        <a:normAutofit lnSpcReduction="10000"/>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2000" b="1" i="0" u="none" strike="noStrike" kern="1200" cap="none" spc="0" normalizeH="0" baseline="0" noProof="0" dirty="0" smtClean="0">
                                            <a:ln>
                                              <a:noFill/>
                                            </a:ln>
                                            <a:solidFill>
                                              <a:schemeClr val="tx1"/>
                                            </a:solidFill>
                                            <a:effectLst/>
                                            <a:uLnTx/>
                                            <a:uFillTx/>
                                            <a:latin typeface="+mj-lt"/>
                                            <a:ea typeface="+mj-ea"/>
                                            <a:cs typeface="+mj-cs"/>
                                          </a:rPr>
                                          <a:t>Running sub-states</a:t>
                                        </a:r>
                                        <a:endParaRPr kumimoji="0" lang="en-US" sz="2000" b="1" i="0" u="none" strike="noStrike" kern="1200" cap="none" spc="0" normalizeH="0" baseline="0" noProof="0" dirty="0">
                                          <a:ln>
                                            <a:noFill/>
                                          </a:ln>
                                          <a:solidFill>
                                            <a:schemeClr val="tx1"/>
                                          </a:solidFill>
                                          <a:effectLst/>
                                          <a:uLnTx/>
                                          <a:uFillTx/>
                                          <a:latin typeface="+mj-lt"/>
                                          <a:ea typeface="+mj-ea"/>
                                          <a:cs typeface="+mj-cs"/>
                                        </a:endParaRPr>
                                      </a:p>
                                    </a:txBody>
                                    <a:useSpRect/>
                                  </a:txSp>
                                </a:sp>
                                <a:sp>
                                  <a:nvSpPr>
                                    <a:cNvPr id="20" name="Rounded Rectangle 19"/>
                                    <a:cNvSpPr/>
                                  </a:nvSpPr>
                                  <a:spPr>
                                    <a:xfrm>
                                      <a:off x="5257800" y="990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Executing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257800" y="1905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Post-processing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6477000" y="2667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rot="5400000">
                                      <a:off x="5715794" y="1751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ounded Rectangle 23"/>
                                    <a:cNvSpPr/>
                                  </a:nvSpPr>
                                  <a:spPr>
                                    <a:xfrm>
                                      <a:off x="5257800" y="3733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 out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rot="10800000" flipV="1">
                                      <a:off x="5905500" y="3276600"/>
                                      <a:ext cx="1220788"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22" idx="0"/>
                                    </a:cNvCxnSpPr>
                                  </a:nvCxnSpPr>
                                  <a:spPr>
                                    <a:xfrm>
                                      <a:off x="5868988" y="25146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2"/>
                                      <a:endCxn id="24" idx="0"/>
                                    </a:cNvCxnSpPr>
                                  </a:nvCxnSpPr>
                                  <a:spPr>
                                    <a:xfrm rot="5400000">
                                      <a:off x="5295900" y="31242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55C64" w:rsidRDefault="00655C64" w:rsidP="0042433A">
                  <w:r>
                    <w:t xml:space="preserve">Figure 2. BES/JSLD 1.1 substates of Pending and Running. Note that there are many “Held” substates. Only one is being show for each. In Pending it illustrates a Held substate between Scheduled and Staging-in. </w:t>
                  </w:r>
                </w:p>
                <w:p w:rsidR="00655C64" w:rsidRDefault="00655C64"/>
              </w:txbxContent>
            </v:textbox>
            <w10:wrap type="none"/>
            <w10:anchorlock/>
          </v:shape>
        </w:pict>
      </w:r>
    </w:p>
    <w:p w:rsidR="00097416" w:rsidRDefault="00097416" w:rsidP="00097416"/>
    <w:p w:rsidR="008767CF" w:rsidRDefault="008767CF" w:rsidP="00097416"/>
    <w:p w:rsidR="008767CF" w:rsidRDefault="008767CF" w:rsidP="00097416"/>
    <w:p w:rsidR="004F15F1" w:rsidRDefault="004F15F1" w:rsidP="00B94999">
      <w:pPr>
        <w:pStyle w:val="Caption"/>
        <w:keepNext/>
        <w:ind w:left="1872" w:right="1872"/>
      </w:pPr>
      <w:bookmarkStart w:id="89" w:name="_Ref376509720"/>
      <w:r>
        <w:lastRenderedPageBreak/>
        <w:t xml:space="preserve">Table </w:t>
      </w:r>
      <w:fldSimple w:instr=" SEQ Table \* ARABIC ">
        <w:r w:rsidR="00B86C2E">
          <w:rPr>
            <w:noProof/>
          </w:rPr>
          <w:t>2</w:t>
        </w:r>
      </w:fldSimple>
      <w:bookmarkEnd w:id="89"/>
      <w:r>
        <w:t>. Substates for Pending and Running in order that they are observed. Not all substates will be observed.</w:t>
      </w:r>
    </w:p>
    <w:tbl>
      <w:tblPr>
        <w:tblStyle w:val="TableGrid"/>
        <w:tblW w:w="0" w:type="auto"/>
        <w:jc w:val="center"/>
        <w:tblLayout w:type="fixed"/>
        <w:tblCellMar>
          <w:left w:w="115" w:type="dxa"/>
          <w:right w:w="115" w:type="dxa"/>
        </w:tblCellMar>
        <w:tblLook w:val="04A0"/>
      </w:tblPr>
      <w:tblGrid>
        <w:gridCol w:w="2698"/>
        <w:gridCol w:w="2525"/>
      </w:tblGrid>
      <w:tr w:rsidR="00186FEC" w:rsidTr="004F15F1">
        <w:trPr>
          <w:cantSplit/>
          <w:jc w:val="center"/>
        </w:trPr>
        <w:tc>
          <w:tcPr>
            <w:tcW w:w="2698" w:type="dxa"/>
            <w:shd w:val="clear" w:color="auto" w:fill="8DB3E2" w:themeFill="text2" w:themeFillTint="66"/>
          </w:tcPr>
          <w:p w:rsidR="00186FEC" w:rsidRDefault="00186FEC" w:rsidP="004F15F1">
            <w:pPr>
              <w:keepNext/>
              <w:keepLines/>
            </w:pPr>
            <w:r>
              <w:t>Pending</w:t>
            </w:r>
          </w:p>
        </w:tc>
        <w:tc>
          <w:tcPr>
            <w:tcW w:w="2525" w:type="dxa"/>
            <w:shd w:val="clear" w:color="auto" w:fill="8DB3E2" w:themeFill="text2" w:themeFillTint="66"/>
          </w:tcPr>
          <w:p w:rsidR="00186FEC" w:rsidRDefault="00186FEC" w:rsidP="004F15F1">
            <w:pPr>
              <w:keepNext/>
              <w:keepLines/>
            </w:pPr>
            <w:r>
              <w:t>Running</w:t>
            </w:r>
          </w:p>
        </w:tc>
      </w:tr>
      <w:tr w:rsidR="00186FEC" w:rsidTr="004F15F1">
        <w:trPr>
          <w:cantSplit/>
          <w:jc w:val="center"/>
        </w:trPr>
        <w:tc>
          <w:tcPr>
            <w:tcW w:w="2698" w:type="dxa"/>
          </w:tcPr>
          <w:p w:rsidR="00186FEC" w:rsidRDefault="00186FEC" w:rsidP="004F15F1">
            <w:pPr>
              <w:keepNext/>
              <w:keepLines/>
            </w:pPr>
            <w:r>
              <w:t>Created</w:t>
            </w:r>
          </w:p>
        </w:tc>
        <w:tc>
          <w:tcPr>
            <w:tcW w:w="2525" w:type="dxa"/>
          </w:tcPr>
          <w:p w:rsidR="00186FEC" w:rsidRDefault="00186FEC" w:rsidP="004F15F1">
            <w:pPr>
              <w:keepNext/>
              <w:keepLines/>
            </w:pPr>
            <w:r>
              <w:t>Executing</w:t>
            </w:r>
          </w:p>
        </w:tc>
      </w:tr>
      <w:tr w:rsidR="00186FEC" w:rsidTr="004F15F1">
        <w:trPr>
          <w:cantSplit/>
          <w:jc w:val="center"/>
        </w:trPr>
        <w:tc>
          <w:tcPr>
            <w:tcW w:w="2698" w:type="dxa"/>
          </w:tcPr>
          <w:p w:rsidR="00186FEC" w:rsidRDefault="00186FEC" w:rsidP="004F15F1">
            <w:pPr>
              <w:keepNext/>
              <w:keepLines/>
            </w:pPr>
            <w:r>
              <w:t>Created-Held</w:t>
            </w:r>
          </w:p>
        </w:tc>
        <w:tc>
          <w:tcPr>
            <w:tcW w:w="2525" w:type="dxa"/>
          </w:tcPr>
          <w:p w:rsidR="00186FEC" w:rsidRDefault="00186FEC" w:rsidP="004F15F1">
            <w:pPr>
              <w:keepNext/>
              <w:keepLines/>
            </w:pPr>
            <w:r>
              <w:t>Executing-Held</w:t>
            </w:r>
          </w:p>
        </w:tc>
      </w:tr>
      <w:tr w:rsidR="00186FEC" w:rsidTr="004F15F1">
        <w:trPr>
          <w:cantSplit/>
          <w:jc w:val="center"/>
        </w:trPr>
        <w:tc>
          <w:tcPr>
            <w:tcW w:w="2698" w:type="dxa"/>
          </w:tcPr>
          <w:p w:rsidR="00186FEC" w:rsidRDefault="00186FEC" w:rsidP="004F15F1">
            <w:pPr>
              <w:keepNext/>
              <w:keepLines/>
            </w:pPr>
            <w:r>
              <w:t>Meta-scheduling</w:t>
            </w:r>
          </w:p>
        </w:tc>
        <w:tc>
          <w:tcPr>
            <w:tcW w:w="2525" w:type="dxa"/>
          </w:tcPr>
          <w:p w:rsidR="00186FEC" w:rsidRDefault="00186FEC" w:rsidP="004F15F1">
            <w:pPr>
              <w:keepNext/>
              <w:keepLines/>
            </w:pPr>
            <w:r>
              <w:t>Post-processing</w:t>
            </w:r>
          </w:p>
        </w:tc>
      </w:tr>
      <w:tr w:rsidR="00186FEC" w:rsidTr="004F15F1">
        <w:trPr>
          <w:cantSplit/>
          <w:jc w:val="center"/>
        </w:trPr>
        <w:tc>
          <w:tcPr>
            <w:tcW w:w="2698" w:type="dxa"/>
          </w:tcPr>
          <w:p w:rsidR="00186FEC" w:rsidRDefault="00186FEC" w:rsidP="004F15F1">
            <w:pPr>
              <w:keepNext/>
              <w:keepLines/>
            </w:pPr>
            <w:r>
              <w:t>Meta-scheduling-Held</w:t>
            </w:r>
          </w:p>
        </w:tc>
        <w:tc>
          <w:tcPr>
            <w:tcW w:w="2525" w:type="dxa"/>
          </w:tcPr>
          <w:p w:rsidR="00186FEC" w:rsidRDefault="00186FEC" w:rsidP="004F15F1">
            <w:pPr>
              <w:keepNext/>
              <w:keepLines/>
            </w:pPr>
            <w:r>
              <w:t>Post-processing-Held</w:t>
            </w:r>
          </w:p>
        </w:tc>
      </w:tr>
      <w:tr w:rsidR="00186FEC" w:rsidTr="004F15F1">
        <w:trPr>
          <w:cantSplit/>
          <w:jc w:val="center"/>
        </w:trPr>
        <w:tc>
          <w:tcPr>
            <w:tcW w:w="2698" w:type="dxa"/>
          </w:tcPr>
          <w:p w:rsidR="00186FEC" w:rsidRDefault="00186FEC" w:rsidP="004F15F1">
            <w:pPr>
              <w:keepNext/>
              <w:keepLines/>
            </w:pPr>
            <w:r>
              <w:t>Scheduled</w:t>
            </w:r>
          </w:p>
        </w:tc>
        <w:tc>
          <w:tcPr>
            <w:tcW w:w="2525" w:type="dxa"/>
          </w:tcPr>
          <w:p w:rsidR="00186FEC" w:rsidRDefault="00186FEC" w:rsidP="004F15F1">
            <w:pPr>
              <w:keepNext/>
              <w:keepLines/>
            </w:pPr>
            <w:r>
              <w:t>Staging-out</w:t>
            </w:r>
          </w:p>
        </w:tc>
      </w:tr>
      <w:tr w:rsidR="00186FEC" w:rsidTr="004F15F1">
        <w:trPr>
          <w:cantSplit/>
          <w:jc w:val="center"/>
        </w:trPr>
        <w:tc>
          <w:tcPr>
            <w:tcW w:w="2698" w:type="dxa"/>
          </w:tcPr>
          <w:p w:rsidR="00186FEC" w:rsidRDefault="00186FEC" w:rsidP="004F15F1">
            <w:pPr>
              <w:keepNext/>
              <w:keepLines/>
            </w:pPr>
            <w:r>
              <w:t>Scheduled-Held</w:t>
            </w:r>
          </w:p>
        </w:tc>
        <w:tc>
          <w:tcPr>
            <w:tcW w:w="2525" w:type="dxa"/>
          </w:tcPr>
          <w:p w:rsidR="00186FEC" w:rsidRDefault="00186FEC" w:rsidP="004F15F1">
            <w:pPr>
              <w:keepNext/>
              <w:keepLines/>
            </w:pPr>
            <w:r>
              <w:t>Staging-out-Held</w:t>
            </w:r>
          </w:p>
        </w:tc>
      </w:tr>
      <w:tr w:rsidR="00186FEC" w:rsidTr="004F15F1">
        <w:trPr>
          <w:cantSplit/>
          <w:jc w:val="center"/>
        </w:trPr>
        <w:tc>
          <w:tcPr>
            <w:tcW w:w="2698" w:type="dxa"/>
          </w:tcPr>
          <w:p w:rsidR="00186FEC" w:rsidRDefault="00186FEC" w:rsidP="004F15F1">
            <w:pPr>
              <w:keepNext/>
              <w:keepLines/>
            </w:pPr>
            <w:r>
              <w:t>Staging-in</w:t>
            </w:r>
          </w:p>
        </w:tc>
        <w:tc>
          <w:tcPr>
            <w:tcW w:w="2525" w:type="dxa"/>
          </w:tcPr>
          <w:p w:rsidR="00186FEC" w:rsidRDefault="00186FEC" w:rsidP="004F15F1">
            <w:pPr>
              <w:keepNext/>
              <w:keepLines/>
            </w:pPr>
          </w:p>
        </w:tc>
      </w:tr>
      <w:tr w:rsidR="00186FEC" w:rsidTr="004F15F1">
        <w:trPr>
          <w:cantSplit/>
          <w:jc w:val="center"/>
        </w:trPr>
        <w:tc>
          <w:tcPr>
            <w:tcW w:w="2698" w:type="dxa"/>
          </w:tcPr>
          <w:p w:rsidR="00186FEC" w:rsidRDefault="00186FEC" w:rsidP="004F15F1">
            <w:pPr>
              <w:keepNext/>
              <w:keepLines/>
            </w:pPr>
            <w:r>
              <w:t>Staging-in-Held</w:t>
            </w:r>
          </w:p>
        </w:tc>
        <w:tc>
          <w:tcPr>
            <w:tcW w:w="2525" w:type="dxa"/>
          </w:tcPr>
          <w:p w:rsidR="00186FEC" w:rsidRDefault="00186FEC" w:rsidP="004F15F1">
            <w:pPr>
              <w:keepNext/>
              <w:keepLines/>
            </w:pPr>
          </w:p>
        </w:tc>
      </w:tr>
      <w:tr w:rsidR="00186FEC" w:rsidTr="004F15F1">
        <w:trPr>
          <w:cantSplit/>
          <w:jc w:val="center"/>
        </w:trPr>
        <w:tc>
          <w:tcPr>
            <w:tcW w:w="2698" w:type="dxa"/>
          </w:tcPr>
          <w:p w:rsidR="00186FEC" w:rsidRDefault="00186FEC" w:rsidP="004F15F1">
            <w:pPr>
              <w:keepNext/>
              <w:keepLines/>
            </w:pPr>
            <w:r>
              <w:t>Pre-processing</w:t>
            </w:r>
          </w:p>
        </w:tc>
        <w:tc>
          <w:tcPr>
            <w:tcW w:w="2525" w:type="dxa"/>
          </w:tcPr>
          <w:p w:rsidR="00186FEC" w:rsidRDefault="00186FEC" w:rsidP="004F15F1">
            <w:pPr>
              <w:keepNext/>
              <w:keepLines/>
            </w:pPr>
          </w:p>
        </w:tc>
      </w:tr>
      <w:tr w:rsidR="00186FEC" w:rsidTr="004F15F1">
        <w:trPr>
          <w:cantSplit/>
          <w:jc w:val="center"/>
        </w:trPr>
        <w:tc>
          <w:tcPr>
            <w:tcW w:w="2698" w:type="dxa"/>
          </w:tcPr>
          <w:p w:rsidR="00186FEC" w:rsidRDefault="00186FEC" w:rsidP="004F15F1">
            <w:pPr>
              <w:keepNext/>
              <w:keepLines/>
            </w:pPr>
            <w:r>
              <w:t>Pre-processing-Held</w:t>
            </w:r>
          </w:p>
        </w:tc>
        <w:tc>
          <w:tcPr>
            <w:tcW w:w="2525" w:type="dxa"/>
          </w:tcPr>
          <w:p w:rsidR="00186FEC" w:rsidRDefault="00186FEC" w:rsidP="004F15F1">
            <w:pPr>
              <w:keepNext/>
              <w:keepLines/>
            </w:pPr>
          </w:p>
        </w:tc>
      </w:tr>
      <w:tr w:rsidR="00186FEC" w:rsidTr="004F15F1">
        <w:trPr>
          <w:cantSplit/>
          <w:jc w:val="center"/>
        </w:trPr>
        <w:tc>
          <w:tcPr>
            <w:tcW w:w="2698" w:type="dxa"/>
          </w:tcPr>
          <w:p w:rsidR="00186FEC" w:rsidRDefault="00186FEC" w:rsidP="004F15F1">
            <w:pPr>
              <w:keepNext/>
              <w:keepLines/>
            </w:pPr>
            <w:r>
              <w:t>Queued</w:t>
            </w:r>
          </w:p>
        </w:tc>
        <w:tc>
          <w:tcPr>
            <w:tcW w:w="2525" w:type="dxa"/>
          </w:tcPr>
          <w:p w:rsidR="00186FEC" w:rsidRDefault="00186FEC" w:rsidP="004F15F1">
            <w:pPr>
              <w:keepNext/>
              <w:keepLines/>
            </w:pPr>
          </w:p>
        </w:tc>
      </w:tr>
    </w:tbl>
    <w:p w:rsidR="008767CF" w:rsidRDefault="008767CF" w:rsidP="00097416"/>
    <w:p w:rsidR="00097416" w:rsidRDefault="00097416" w:rsidP="00097416">
      <w:pPr>
        <w:pStyle w:val="Heading1"/>
      </w:pPr>
      <w:bookmarkStart w:id="90" w:name="_Toc376606606"/>
      <w:r>
        <w:t>JSDL Profiled Elements</w:t>
      </w:r>
      <w:bookmarkEnd w:id="90"/>
    </w:p>
    <w:p w:rsidR="008A47FB" w:rsidRDefault="008A47FB" w:rsidP="008A47FB">
      <w:r>
        <w:t xml:space="preserve">JSDL is a very successful standard. When first written it was envisioned that profiles and updates would be developed over time. In particular congruence with GLUE when it stabilized was planned. BES/JSDL standardizes and documents changes and extensions that have been developed over time by the BES and JSDL communities. Many of these changes are borrowed </w:t>
      </w:r>
      <w:r w:rsidRPr="008A47FB">
        <w:rPr>
          <w:i/>
        </w:rPr>
        <w:t>in toto</w:t>
      </w:r>
      <w:r>
        <w:t xml:space="preserve"> from the EMI Execution Service [GFD.210]. </w:t>
      </w:r>
    </w:p>
    <w:p w:rsidR="0010026D" w:rsidRPr="008A47FB" w:rsidRDefault="0010026D" w:rsidP="008A47FB">
      <w:r>
        <w:t>The JSDL extensions fall into four broad categories: additional Resources elements or extensions to e</w:t>
      </w:r>
      <w:r>
        <w:t>x</w:t>
      </w:r>
      <w:r>
        <w:t>isting Resource elements, extensions to Data Staging elements, a notion of execution environments for application execution, and a new JobDescription element called JobProcessing.</w:t>
      </w:r>
    </w:p>
    <w:p w:rsidR="00097416" w:rsidRPr="00E76724" w:rsidRDefault="0010026D" w:rsidP="00097416">
      <w:pPr>
        <w:pStyle w:val="Heading2"/>
      </w:pPr>
      <w:bookmarkStart w:id="91" w:name="_Toc376516178"/>
      <w:bookmarkStart w:id="92" w:name="_Toc376606607"/>
      <w:bookmarkStart w:id="93" w:name="_Ref376701299"/>
      <w:r>
        <w:t>Resource Elements</w:t>
      </w:r>
      <w:bookmarkEnd w:id="91"/>
      <w:bookmarkEnd w:id="92"/>
      <w:bookmarkEnd w:id="93"/>
    </w:p>
    <w:p w:rsidR="00097416" w:rsidRDefault="002D563D" w:rsidP="00097416">
      <w:pPr>
        <w:pStyle w:val="Heading3"/>
      </w:pPr>
      <w:bookmarkStart w:id="94" w:name="_Toc376516179"/>
      <w:bookmarkStart w:id="95" w:name="_Toc376606608"/>
      <w:r>
        <w:t>Operating</w:t>
      </w:r>
      <w:r w:rsidR="00097416">
        <w:t>System</w:t>
      </w:r>
      <w:r>
        <w:t>_t</w:t>
      </w:r>
      <w:bookmarkEnd w:id="94"/>
      <w:bookmarkEnd w:id="95"/>
    </w:p>
    <w:p w:rsidR="0089177F" w:rsidRDefault="0089177F" w:rsidP="0089177F">
      <w:r>
        <w:t>JSDL currently has a non GLUE2-compliant OperatingSystem element that can be included in the R</w:t>
      </w:r>
      <w:r>
        <w:t>e</w:t>
      </w:r>
      <w:r>
        <w:t>sources element. The OperatingSystem element is a complex type that includes OperatingSystemType, OperatingSystemVersion, and Description.  Both OperatingSystemType and OperatingSystemVersion have their own respective, non GLUE12-compliant enumerations.</w:t>
      </w:r>
    </w:p>
    <w:p w:rsidR="00626F43" w:rsidRDefault="0089177F" w:rsidP="00626F43">
      <w:r>
        <w:t>To bring JSDL and BES into GLUE2 compliance we profile a new Resources element OperatingSy</w:t>
      </w:r>
      <w:r>
        <w:t>s</w:t>
      </w:r>
      <w:r>
        <w:t xml:space="preserve">tem_t. </w:t>
      </w:r>
      <w:r w:rsidR="00626F43">
        <w:t>This optional complex element specifies the operating system required for the user job. Its type is SoftwareRequirement. Multiplicity is zero or more, where multiple values are interpreted as giving altern</w:t>
      </w:r>
      <w:r w:rsidR="00626F43">
        <w:t>a</w:t>
      </w:r>
      <w:r w:rsidR="00626F43">
        <w:lastRenderedPageBreak/>
        <w:t>tives (i.e. OR</w:t>
      </w:r>
      <w:r w:rsidR="00626F43">
        <w:rPr>
          <w:rFonts w:cs="Arial"/>
        </w:rPr>
        <w:t xml:space="preserve"> semantics are implied).</w:t>
      </w:r>
      <w:r w:rsidR="00262EA2">
        <w:rPr>
          <w:rFonts w:cs="Arial"/>
        </w:rPr>
        <w:t xml:space="preserve"> </w:t>
      </w:r>
      <w:r w:rsidR="00262EA2" w:rsidRPr="00262EA2">
        <w:rPr>
          <w:rFonts w:cs="Arial"/>
          <w:highlight w:val="yellow"/>
        </w:rPr>
        <w:t>[ALL: We could also not nest, and have OSFamily and OSName as direct children of Resources. What do you want?]</w:t>
      </w:r>
      <w:r w:rsidR="00262EA2">
        <w:rPr>
          <w:rFonts w:cs="Arial"/>
        </w:rPr>
        <w:t xml:space="preserve"> </w:t>
      </w:r>
      <w:r w:rsidR="00626F43">
        <w:rPr>
          <w:rFonts w:cs="Arial"/>
        </w:rPr>
        <w:t xml:space="preserve"> There is no default value of this element. </w:t>
      </w:r>
      <w:r w:rsidR="00626F43">
        <w:t xml:space="preserve">In case of OperatingSystem the Family element of the Software structure embedded in the SoftwareRequirement is open enumeration with values of the GLUE2 OSFamily_t type: </w:t>
      </w:r>
    </w:p>
    <w:p w:rsidR="00CC466B" w:rsidRDefault="00CC466B" w:rsidP="00626F43">
      <w:r>
        <w:rPr>
          <w:noProof/>
        </w:rPr>
        <w:drawing>
          <wp:inline distT="0" distB="0" distL="0" distR="0">
            <wp:extent cx="5943600" cy="11945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194585"/>
                    </a:xfrm>
                    <a:prstGeom prst="rect">
                      <a:avLst/>
                    </a:prstGeom>
                    <a:noFill/>
                    <a:ln w="9525">
                      <a:noFill/>
                      <a:miter lim="800000"/>
                      <a:headEnd/>
                      <a:tailEnd/>
                    </a:ln>
                  </pic:spPr>
                </pic:pic>
              </a:graphicData>
            </a:graphic>
          </wp:inline>
        </w:drawing>
      </w:r>
    </w:p>
    <w:p w:rsidR="00262EA2" w:rsidRDefault="00262EA2" w:rsidP="00626F43">
      <w:r w:rsidRPr="00262EA2">
        <w:rPr>
          <w:highlight w:val="yellow"/>
        </w:rPr>
        <w:t>ALL: Should we use the above or the snippets from GFD.209</w:t>
      </w:r>
      <w:r>
        <w:rPr>
          <w:highlight w:val="yellow"/>
        </w:rPr>
        <w:t xml:space="preserve"> as below</w:t>
      </w:r>
      <w:r w:rsidRPr="00262EA2">
        <w:rPr>
          <w:highlight w:val="yellow"/>
        </w:rPr>
        <w:t>?</w:t>
      </w:r>
      <w:r>
        <w:t xml:space="preserve"> </w:t>
      </w:r>
    </w:p>
    <w:p w:rsidR="00262EA2" w:rsidRDefault="00262EA2" w:rsidP="00626F43">
      <w:r>
        <w:rPr>
          <w:noProof/>
        </w:rPr>
        <w:drawing>
          <wp:inline distT="0" distB="0" distL="0" distR="0">
            <wp:extent cx="2961656" cy="140880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2962640" cy="1409276"/>
                    </a:xfrm>
                    <a:prstGeom prst="rect">
                      <a:avLst/>
                    </a:prstGeom>
                    <a:noFill/>
                    <a:ln w="9525">
                      <a:noFill/>
                      <a:miter lim="800000"/>
                      <a:headEnd/>
                      <a:tailEnd/>
                    </a:ln>
                  </pic:spPr>
                </pic:pic>
              </a:graphicData>
            </a:graphic>
          </wp:inline>
        </w:drawing>
      </w:r>
    </w:p>
    <w:p w:rsidR="00CC466B" w:rsidRDefault="00CC466B" w:rsidP="00626F43">
      <w:r>
        <w:t>We add two additional OS families to the open enumeration.</w:t>
      </w:r>
    </w:p>
    <w:tbl>
      <w:tblPr>
        <w:tblStyle w:val="TableGrid"/>
        <w:tblW w:w="0" w:type="auto"/>
        <w:tblLook w:val="04A0"/>
      </w:tblPr>
      <w:tblGrid>
        <w:gridCol w:w="2268"/>
        <w:gridCol w:w="7308"/>
      </w:tblGrid>
      <w:tr w:rsidR="0089177F" w:rsidTr="00CC466B">
        <w:tc>
          <w:tcPr>
            <w:tcW w:w="2268" w:type="dxa"/>
            <w:shd w:val="clear" w:color="auto" w:fill="8DB3E2" w:themeFill="text2" w:themeFillTint="66"/>
          </w:tcPr>
          <w:p w:rsidR="0089177F" w:rsidRDefault="0089177F" w:rsidP="00626F43">
            <w:r>
              <w:t>Normative JSDL</w:t>
            </w:r>
          </w:p>
        </w:tc>
        <w:tc>
          <w:tcPr>
            <w:tcW w:w="7308" w:type="dxa"/>
            <w:tcBorders>
              <w:bottom w:val="single" w:sz="4" w:space="0" w:color="auto"/>
            </w:tcBorders>
            <w:shd w:val="clear" w:color="auto" w:fill="8DB3E2" w:themeFill="text2" w:themeFillTint="66"/>
          </w:tcPr>
          <w:p w:rsidR="0089177F" w:rsidRDefault="0089177F" w:rsidP="00626F43">
            <w:r>
              <w:t>Meaning</w:t>
            </w:r>
          </w:p>
        </w:tc>
      </w:tr>
      <w:tr w:rsidR="002D563D" w:rsidTr="00CC466B">
        <w:tc>
          <w:tcPr>
            <w:tcW w:w="2268" w:type="dxa"/>
          </w:tcPr>
          <w:p w:rsidR="002D563D" w:rsidRDefault="002D563D" w:rsidP="00757AA2">
            <w:r>
              <w:t>Android</w:t>
            </w:r>
          </w:p>
        </w:tc>
        <w:tc>
          <w:tcPr>
            <w:tcW w:w="7308" w:type="dxa"/>
            <w:shd w:val="clear" w:color="auto" w:fill="auto"/>
          </w:tcPr>
          <w:p w:rsidR="002D563D" w:rsidRDefault="00CC466B" w:rsidP="00757AA2">
            <w:r>
              <w:t>Family of Android systems</w:t>
            </w:r>
          </w:p>
        </w:tc>
      </w:tr>
      <w:tr w:rsidR="002D563D" w:rsidTr="00CC466B">
        <w:tc>
          <w:tcPr>
            <w:tcW w:w="2268" w:type="dxa"/>
          </w:tcPr>
          <w:p w:rsidR="002D563D" w:rsidRDefault="002D563D" w:rsidP="00757AA2">
            <w:r>
              <w:t>iOS</w:t>
            </w:r>
          </w:p>
        </w:tc>
        <w:tc>
          <w:tcPr>
            <w:tcW w:w="7308" w:type="dxa"/>
            <w:shd w:val="clear" w:color="auto" w:fill="auto"/>
          </w:tcPr>
          <w:p w:rsidR="002D563D" w:rsidRDefault="00CC466B" w:rsidP="00757AA2">
            <w:r>
              <w:t>Family of Apple iOS based systems</w:t>
            </w:r>
          </w:p>
        </w:tc>
      </w:tr>
    </w:tbl>
    <w:p w:rsidR="002D563D" w:rsidRDefault="002D563D">
      <w:r>
        <w:t>The corresponding GLUE2 OSName_t</w:t>
      </w:r>
    </w:p>
    <w:p w:rsidR="00CC466B" w:rsidRDefault="00CC466B">
      <w:r>
        <w:rPr>
          <w:noProof/>
        </w:rPr>
        <w:drawing>
          <wp:inline distT="0" distB="0" distL="0" distR="0">
            <wp:extent cx="5943600" cy="263402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5943600" cy="2634026"/>
                    </a:xfrm>
                    <a:prstGeom prst="rect">
                      <a:avLst/>
                    </a:prstGeom>
                    <a:noFill/>
                    <a:ln w="9525">
                      <a:noFill/>
                      <a:miter lim="800000"/>
                      <a:headEnd/>
                      <a:tailEnd/>
                    </a:ln>
                  </pic:spPr>
                </pic:pic>
              </a:graphicData>
            </a:graphic>
          </wp:inline>
        </w:drawing>
      </w:r>
    </w:p>
    <w:p w:rsidR="00CC466B" w:rsidRDefault="00CC466B">
      <w:r>
        <w:t>We add one additional OS name to the open enumeration.</w:t>
      </w:r>
    </w:p>
    <w:tbl>
      <w:tblPr>
        <w:tblStyle w:val="TableGrid"/>
        <w:tblW w:w="0" w:type="auto"/>
        <w:tblLook w:val="04A0"/>
      </w:tblPr>
      <w:tblGrid>
        <w:gridCol w:w="2268"/>
        <w:gridCol w:w="7308"/>
      </w:tblGrid>
      <w:tr w:rsidR="002D563D" w:rsidTr="00CC466B">
        <w:tc>
          <w:tcPr>
            <w:tcW w:w="2268" w:type="dxa"/>
            <w:shd w:val="clear" w:color="auto" w:fill="8DB3E2" w:themeFill="text2" w:themeFillTint="66"/>
          </w:tcPr>
          <w:p w:rsidR="002D563D" w:rsidRDefault="002D563D" w:rsidP="00757AA2">
            <w:r>
              <w:lastRenderedPageBreak/>
              <w:t>Normative JSDL</w:t>
            </w:r>
          </w:p>
        </w:tc>
        <w:tc>
          <w:tcPr>
            <w:tcW w:w="7308" w:type="dxa"/>
            <w:tcBorders>
              <w:bottom w:val="single" w:sz="4" w:space="0" w:color="auto"/>
            </w:tcBorders>
            <w:shd w:val="clear" w:color="auto" w:fill="8DB3E2" w:themeFill="text2" w:themeFillTint="66"/>
          </w:tcPr>
          <w:p w:rsidR="002D563D" w:rsidRDefault="002D563D" w:rsidP="00757AA2">
            <w:r>
              <w:t>Meaning</w:t>
            </w:r>
          </w:p>
        </w:tc>
      </w:tr>
      <w:tr w:rsidR="00425C21" w:rsidTr="00CC466B">
        <w:tc>
          <w:tcPr>
            <w:tcW w:w="2268" w:type="dxa"/>
          </w:tcPr>
          <w:p w:rsidR="00425C21" w:rsidRDefault="002D563D" w:rsidP="00425C21">
            <w:r>
              <w:t>Windows 8</w:t>
            </w:r>
          </w:p>
        </w:tc>
        <w:tc>
          <w:tcPr>
            <w:tcW w:w="7308" w:type="dxa"/>
            <w:shd w:val="clear" w:color="auto" w:fill="auto"/>
          </w:tcPr>
          <w:p w:rsidR="00425C21" w:rsidRDefault="00CC466B" w:rsidP="00CC466B">
            <w:pPr>
              <w:tabs>
                <w:tab w:val="left" w:pos="3497"/>
              </w:tabs>
            </w:pPr>
            <w:r>
              <w:t>As of this writing, the most recent Windows.</w:t>
            </w:r>
          </w:p>
        </w:tc>
      </w:tr>
    </w:tbl>
    <w:p w:rsidR="0089177F" w:rsidRDefault="00AC6DE0" w:rsidP="00AC6DE0">
      <w:pPr>
        <w:pStyle w:val="Heading4"/>
      </w:pPr>
      <w:r>
        <w:t>Pseudo Schema</w:t>
      </w:r>
    </w:p>
    <w:p w:rsidR="00CC466B" w:rsidRDefault="00CC466B" w:rsidP="00CC466B"/>
    <w:p w:rsidR="00CC466B" w:rsidRPr="00CC466B" w:rsidRDefault="003203F4" w:rsidP="00CC466B">
      <w:r>
        <w:pict>
          <v:shape id="_x0000_s1053" type="#_x0000_t202" style="width:472.25pt;height:59.7pt;mso-position-horizontal-relative:char;mso-position-vertical-relative:line" fillcolor="#bfbfbf [2412]" stroked="f">
            <v:textbox>
              <w:txbxContent>
                <w:p w:rsidR="00655C64" w:rsidRPr="00860630" w:rsidRDefault="00655C64" w:rsidP="00CC466B">
                  <w:pPr>
                    <w:spacing w:before="0" w:after="0"/>
                    <w:rPr>
                      <w:rFonts w:cs="Arial"/>
                    </w:rPr>
                  </w:pPr>
                  <w:r w:rsidRPr="00860630">
                    <w:rPr>
                      <w:rFonts w:cs="Arial"/>
                    </w:rPr>
                    <w:t>&lt;</w:t>
                  </w:r>
                  <w:r>
                    <w:rPr>
                      <w:rFonts w:cs="Arial"/>
                    </w:rPr>
                    <w:t>Operatingsystem_t&gt;</w:t>
                  </w:r>
                </w:p>
                <w:p w:rsidR="00655C64" w:rsidRDefault="00655C64" w:rsidP="00CC466B">
                  <w:pPr>
                    <w:spacing w:before="0" w:after="0"/>
                    <w:ind w:firstLine="720"/>
                    <w:rPr>
                      <w:rFonts w:cs="Arial"/>
                    </w:rPr>
                  </w:pPr>
                  <w:r>
                    <w:rPr>
                      <w:rFonts w:cs="Arial"/>
                    </w:rPr>
                    <w:t>&lt;OSFamily_t&gt;?</w:t>
                  </w:r>
                </w:p>
                <w:p w:rsidR="00655C64" w:rsidRPr="00860630" w:rsidRDefault="00655C64" w:rsidP="00CC466B">
                  <w:pPr>
                    <w:spacing w:before="0" w:after="0"/>
                    <w:ind w:firstLine="720"/>
                    <w:rPr>
                      <w:rFonts w:cs="Arial"/>
                    </w:rPr>
                  </w:pPr>
                  <w:r>
                    <w:rPr>
                      <w:rFonts w:cs="Arial"/>
                    </w:rPr>
                    <w:t>&lt;OSName_t&gt;?</w:t>
                  </w:r>
                </w:p>
                <w:p w:rsidR="00655C64" w:rsidRPr="00860630" w:rsidRDefault="00655C64" w:rsidP="00CC466B">
                  <w:pPr>
                    <w:spacing w:before="0" w:after="0"/>
                    <w:rPr>
                      <w:rFonts w:cs="Arial"/>
                    </w:rPr>
                  </w:pPr>
                  <w:r w:rsidRPr="00860630">
                    <w:rPr>
                      <w:rFonts w:cs="Arial"/>
                    </w:rPr>
                    <w:t>&lt;/</w:t>
                  </w:r>
                  <w:r w:rsidRPr="00CC466B">
                    <w:rPr>
                      <w:rFonts w:cs="Arial"/>
                    </w:rPr>
                    <w:t xml:space="preserve"> </w:t>
                  </w:r>
                  <w:r>
                    <w:rPr>
                      <w:rFonts w:cs="Arial"/>
                    </w:rPr>
                    <w:t>Operatingsystem_t</w:t>
                  </w:r>
                  <w:r w:rsidRPr="00860630">
                    <w:rPr>
                      <w:rFonts w:cs="Arial"/>
                    </w:rPr>
                    <w:t xml:space="preserve"> &gt;</w:t>
                  </w:r>
                </w:p>
              </w:txbxContent>
            </v:textbox>
            <w10:wrap type="none"/>
            <w10:anchorlock/>
          </v:shape>
        </w:pict>
      </w:r>
    </w:p>
    <w:p w:rsidR="00097416" w:rsidRDefault="00097416" w:rsidP="00AC6DE0">
      <w:pPr>
        <w:pStyle w:val="Heading3"/>
      </w:pPr>
      <w:bookmarkStart w:id="96" w:name="_Toc376516180"/>
      <w:bookmarkStart w:id="97" w:name="_Toc376606609"/>
      <w:r>
        <w:t>CPU Type</w:t>
      </w:r>
      <w:bookmarkEnd w:id="96"/>
      <w:bookmarkEnd w:id="97"/>
    </w:p>
    <w:p w:rsidR="00757AA2" w:rsidRDefault="00757AA2" w:rsidP="0098662E">
      <w:r>
        <w:t xml:space="preserve">JSDL currently has a non GLUE2-compliant </w:t>
      </w:r>
      <w:r w:rsidRPr="00757AA2">
        <w:t>ProcessorArchitecture</w:t>
      </w:r>
      <w:r>
        <w:t xml:space="preserve"> element with a corresponding enum</w:t>
      </w:r>
      <w:r>
        <w:t>e</w:t>
      </w:r>
      <w:r>
        <w:t xml:space="preserve">ration. To bring JSDL and BES into GLUE2 compliance we profile a new optional Resources element Platform_t that </w:t>
      </w:r>
      <w:r w:rsidR="0098662E">
        <w:t>specifies the platform architecture required for the user job. Multiplicity is zero or one.  There is no default value of this element. Its is an open enumeration with a values of the GLUE2 Pla</w:t>
      </w:r>
      <w:r w:rsidR="0098662E">
        <w:t>t</w:t>
      </w:r>
      <w:r>
        <w:t xml:space="preserve">form_t type: </w:t>
      </w:r>
    </w:p>
    <w:p w:rsidR="00262EA2" w:rsidRDefault="00262EA2" w:rsidP="0098662E">
      <w:r>
        <w:rPr>
          <w:noProof/>
        </w:rPr>
        <w:drawing>
          <wp:inline distT="0" distB="0" distL="0" distR="0">
            <wp:extent cx="5943600" cy="133027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5943600" cy="1330277"/>
                    </a:xfrm>
                    <a:prstGeom prst="rect">
                      <a:avLst/>
                    </a:prstGeom>
                    <a:noFill/>
                    <a:ln w="9525">
                      <a:noFill/>
                      <a:miter lim="800000"/>
                      <a:headEnd/>
                      <a:tailEnd/>
                    </a:ln>
                  </pic:spPr>
                </pic:pic>
              </a:graphicData>
            </a:graphic>
          </wp:inline>
        </w:drawing>
      </w:r>
    </w:p>
    <w:p w:rsidR="00262EA2" w:rsidRDefault="00262EA2" w:rsidP="0098662E">
      <w:r>
        <w:t>We add one additional CPU name to the open enumeration.</w:t>
      </w:r>
    </w:p>
    <w:tbl>
      <w:tblPr>
        <w:tblStyle w:val="TableGrid"/>
        <w:tblW w:w="0" w:type="auto"/>
        <w:tblLook w:val="04A0"/>
      </w:tblPr>
      <w:tblGrid>
        <w:gridCol w:w="2268"/>
        <w:gridCol w:w="7308"/>
      </w:tblGrid>
      <w:tr w:rsidR="00757AA2" w:rsidTr="00262EA2">
        <w:tc>
          <w:tcPr>
            <w:tcW w:w="2268" w:type="dxa"/>
            <w:shd w:val="clear" w:color="auto" w:fill="8DB3E2" w:themeFill="text2" w:themeFillTint="66"/>
          </w:tcPr>
          <w:p w:rsidR="00757AA2" w:rsidRDefault="00757AA2" w:rsidP="00757AA2">
            <w:r>
              <w:t>Normative JSDL</w:t>
            </w:r>
          </w:p>
        </w:tc>
        <w:tc>
          <w:tcPr>
            <w:tcW w:w="7308" w:type="dxa"/>
            <w:tcBorders>
              <w:bottom w:val="single" w:sz="4" w:space="0" w:color="auto"/>
            </w:tcBorders>
            <w:shd w:val="clear" w:color="auto" w:fill="8DB3E2" w:themeFill="text2" w:themeFillTint="66"/>
          </w:tcPr>
          <w:p w:rsidR="00757AA2" w:rsidRDefault="00757AA2" w:rsidP="00757AA2">
            <w:r>
              <w:t>Meaning</w:t>
            </w:r>
          </w:p>
        </w:tc>
      </w:tr>
      <w:tr w:rsidR="00757AA2" w:rsidTr="00262EA2">
        <w:tc>
          <w:tcPr>
            <w:tcW w:w="2268" w:type="dxa"/>
          </w:tcPr>
          <w:p w:rsidR="00757AA2" w:rsidRDefault="00757AA2" w:rsidP="00757AA2">
            <w:r>
              <w:t>ARM</w:t>
            </w:r>
          </w:p>
        </w:tc>
        <w:tc>
          <w:tcPr>
            <w:tcW w:w="7308" w:type="dxa"/>
            <w:shd w:val="clear" w:color="auto" w:fill="auto"/>
          </w:tcPr>
          <w:p w:rsidR="00757AA2" w:rsidRDefault="00262EA2" w:rsidP="00757AA2">
            <w:r>
              <w:t>ARM family – most prevalent processor family in the world.</w:t>
            </w:r>
          </w:p>
        </w:tc>
      </w:tr>
    </w:tbl>
    <w:p w:rsidR="0098662E" w:rsidRDefault="00757AA2" w:rsidP="0098662E">
      <w:pPr>
        <w:pStyle w:val="Heading3"/>
      </w:pPr>
      <w:bookmarkStart w:id="98" w:name="_Toc376516181"/>
      <w:bookmarkStart w:id="99" w:name="_Toc376606610"/>
      <w:r>
        <w:t>Coprocessor</w:t>
      </w:r>
      <w:bookmarkEnd w:id="98"/>
      <w:bookmarkEnd w:id="99"/>
      <w:r>
        <w:t xml:space="preserve"> </w:t>
      </w:r>
    </w:p>
    <w:p w:rsidR="0098662E" w:rsidRDefault="00757AA2" w:rsidP="0098662E">
      <w:r>
        <w:t xml:space="preserve">Neither JSDL 1.0 nor GLUE2 addresses the co-processor issue. We define a CoProcessor element that </w:t>
      </w:r>
      <w:r w:rsidR="0098662E">
        <w:t>is an open enumeration that specifies the type of coproc</w:t>
      </w:r>
      <w:r w:rsidR="005C28F5">
        <w:t xml:space="preserve">essing unit that is available. </w:t>
      </w:r>
      <w:r>
        <w:t xml:space="preserve">Multiplicity is zero or more with an implied OR.  </w:t>
      </w:r>
      <w:r w:rsidR="005C28F5" w:rsidRPr="005C28F5">
        <w:rPr>
          <w:highlight w:val="yellow"/>
        </w:rPr>
        <w:t>How should we address the inevitable version issues?</w:t>
      </w:r>
    </w:p>
    <w:tbl>
      <w:tblPr>
        <w:tblStyle w:val="TableGrid"/>
        <w:tblW w:w="0" w:type="auto"/>
        <w:tblLook w:val="04A0"/>
      </w:tblPr>
      <w:tblGrid>
        <w:gridCol w:w="2268"/>
        <w:gridCol w:w="7308"/>
      </w:tblGrid>
      <w:tr w:rsidR="00757AA2" w:rsidTr="00757AA2">
        <w:tc>
          <w:tcPr>
            <w:tcW w:w="2268" w:type="dxa"/>
            <w:shd w:val="clear" w:color="auto" w:fill="8DB3E2" w:themeFill="text2" w:themeFillTint="66"/>
          </w:tcPr>
          <w:p w:rsidR="00757AA2" w:rsidRDefault="00757AA2" w:rsidP="00757AA2">
            <w:r>
              <w:t>Normative JSDL</w:t>
            </w:r>
          </w:p>
        </w:tc>
        <w:tc>
          <w:tcPr>
            <w:tcW w:w="7308" w:type="dxa"/>
            <w:shd w:val="clear" w:color="auto" w:fill="8DB3E2" w:themeFill="text2" w:themeFillTint="66"/>
          </w:tcPr>
          <w:p w:rsidR="00757AA2" w:rsidRDefault="00757AA2" w:rsidP="00757AA2">
            <w:r>
              <w:t>Meaning</w:t>
            </w:r>
          </w:p>
        </w:tc>
      </w:tr>
      <w:tr w:rsidR="00757AA2" w:rsidTr="00757AA2">
        <w:tc>
          <w:tcPr>
            <w:tcW w:w="2268" w:type="dxa"/>
          </w:tcPr>
          <w:p w:rsidR="00757AA2" w:rsidRPr="00757AA2" w:rsidRDefault="00757AA2" w:rsidP="00757AA2">
            <w:r w:rsidRPr="00757AA2">
              <w:t>CUDA</w:t>
            </w:r>
          </w:p>
        </w:tc>
        <w:tc>
          <w:tcPr>
            <w:tcW w:w="7308" w:type="dxa"/>
          </w:tcPr>
          <w:p w:rsidR="00757AA2" w:rsidRDefault="00757AA2" w:rsidP="00757AA2">
            <w:r>
              <w:t>Compute Unified Device Architecture, a parallel computing arch</w:t>
            </w:r>
            <w:r>
              <w:t>i</w:t>
            </w:r>
            <w:r>
              <w:t>tecture developed by NVIDIA</w:t>
            </w:r>
          </w:p>
        </w:tc>
      </w:tr>
      <w:tr w:rsidR="00757AA2" w:rsidTr="00757AA2">
        <w:tc>
          <w:tcPr>
            <w:tcW w:w="2268" w:type="dxa"/>
          </w:tcPr>
          <w:p w:rsidR="00757AA2" w:rsidRPr="0089177F" w:rsidRDefault="00757AA2" w:rsidP="00757AA2">
            <w:r>
              <w:t>Phi</w:t>
            </w:r>
          </w:p>
        </w:tc>
        <w:tc>
          <w:tcPr>
            <w:tcW w:w="7308" w:type="dxa"/>
          </w:tcPr>
          <w:p w:rsidR="00757AA2" w:rsidRPr="00757AA2" w:rsidRDefault="00757AA2" w:rsidP="00757AA2">
            <w:r>
              <w:t>Intel Phi</w:t>
            </w:r>
          </w:p>
        </w:tc>
      </w:tr>
      <w:tr w:rsidR="00757AA2" w:rsidTr="00757AA2">
        <w:tc>
          <w:tcPr>
            <w:tcW w:w="2268" w:type="dxa"/>
          </w:tcPr>
          <w:p w:rsidR="00757AA2" w:rsidRDefault="00757AA2" w:rsidP="00757AA2">
            <w:r>
              <w:t>FPGA</w:t>
            </w:r>
          </w:p>
        </w:tc>
        <w:tc>
          <w:tcPr>
            <w:tcW w:w="7308" w:type="dxa"/>
          </w:tcPr>
          <w:p w:rsidR="00757AA2" w:rsidRDefault="00757AA2" w:rsidP="00757AA2">
            <w:r>
              <w:t>Field programmable gate array</w:t>
            </w:r>
          </w:p>
        </w:tc>
      </w:tr>
    </w:tbl>
    <w:p w:rsidR="0098662E" w:rsidRDefault="0098662E" w:rsidP="00757AA2"/>
    <w:p w:rsidR="00097416" w:rsidRDefault="00097416" w:rsidP="00097416">
      <w:pPr>
        <w:pStyle w:val="Heading3"/>
      </w:pPr>
      <w:bookmarkStart w:id="100" w:name="_Toc376516182"/>
      <w:bookmarkStart w:id="101" w:name="_Toc376606611"/>
      <w:r>
        <w:lastRenderedPageBreak/>
        <w:t>FileSystem</w:t>
      </w:r>
      <w:r w:rsidR="0098662E">
        <w:t xml:space="preserve"> Extensions</w:t>
      </w:r>
      <w:bookmarkEnd w:id="100"/>
      <w:bookmarkEnd w:id="101"/>
    </w:p>
    <w:p w:rsidR="00A20CF4" w:rsidRPr="00A20CF4" w:rsidRDefault="00A20CF4" w:rsidP="00A20CF4">
      <w:r>
        <w:t>We define four additional well-known file system types extending jsdl:FileSystemTypeEnumeration.</w:t>
      </w:r>
    </w:p>
    <w:tbl>
      <w:tblPr>
        <w:tblStyle w:val="TableGrid"/>
        <w:tblW w:w="0" w:type="auto"/>
        <w:tblLook w:val="04A0"/>
      </w:tblPr>
      <w:tblGrid>
        <w:gridCol w:w="4788"/>
        <w:gridCol w:w="4788"/>
      </w:tblGrid>
      <w:tr w:rsidR="00327D81" w:rsidTr="00A20CF4">
        <w:tc>
          <w:tcPr>
            <w:tcW w:w="4788" w:type="dxa"/>
            <w:shd w:val="clear" w:color="auto" w:fill="8DB3E2" w:themeFill="text2" w:themeFillTint="66"/>
          </w:tcPr>
          <w:p w:rsidR="00327D81" w:rsidRDefault="00327D81" w:rsidP="00327D81">
            <w:r>
              <w:t>Normative JSDL Name</w:t>
            </w:r>
          </w:p>
        </w:tc>
        <w:tc>
          <w:tcPr>
            <w:tcW w:w="4788" w:type="dxa"/>
            <w:shd w:val="clear" w:color="auto" w:fill="8DB3E2" w:themeFill="text2" w:themeFillTint="66"/>
          </w:tcPr>
          <w:p w:rsidR="00327D81" w:rsidRDefault="00327D81" w:rsidP="00327D81">
            <w:r>
              <w:t>Definition</w:t>
            </w:r>
          </w:p>
        </w:tc>
      </w:tr>
      <w:tr w:rsidR="00327D81" w:rsidTr="00327D81">
        <w:tc>
          <w:tcPr>
            <w:tcW w:w="4788" w:type="dxa"/>
          </w:tcPr>
          <w:p w:rsidR="00327D81" w:rsidRDefault="00327D81" w:rsidP="00327D81">
            <w:r>
              <w:t>GFFS</w:t>
            </w:r>
          </w:p>
        </w:tc>
        <w:tc>
          <w:tcPr>
            <w:tcW w:w="4788" w:type="dxa"/>
            <w:tcBorders>
              <w:bottom w:val="single" w:sz="4" w:space="0" w:color="auto"/>
            </w:tcBorders>
          </w:tcPr>
          <w:p w:rsidR="00327D81" w:rsidRDefault="00327D81" w:rsidP="00327D81">
            <w:r>
              <w:t xml:space="preserve">Defines that a GFFS file system should be mounted. </w:t>
            </w:r>
          </w:p>
        </w:tc>
      </w:tr>
      <w:tr w:rsidR="00327D81" w:rsidTr="00327D81">
        <w:tc>
          <w:tcPr>
            <w:tcW w:w="4788" w:type="dxa"/>
          </w:tcPr>
          <w:p w:rsidR="00327D81" w:rsidRDefault="00327D81" w:rsidP="00327D81">
            <w:r>
              <w:t>iRODS</w:t>
            </w:r>
          </w:p>
        </w:tc>
        <w:tc>
          <w:tcPr>
            <w:tcW w:w="4788" w:type="dxa"/>
            <w:shd w:val="clear" w:color="auto" w:fill="FFFF00"/>
          </w:tcPr>
          <w:p w:rsidR="00327D81" w:rsidRPr="00327D81" w:rsidRDefault="00327D81" w:rsidP="00327D81"/>
        </w:tc>
      </w:tr>
      <w:tr w:rsidR="00327D81" w:rsidTr="00327D81">
        <w:tc>
          <w:tcPr>
            <w:tcW w:w="4788" w:type="dxa"/>
          </w:tcPr>
          <w:p w:rsidR="00327D81" w:rsidRDefault="00327D81" w:rsidP="00327D81">
            <w:r>
              <w:t>HDFS</w:t>
            </w:r>
          </w:p>
        </w:tc>
        <w:tc>
          <w:tcPr>
            <w:tcW w:w="4788" w:type="dxa"/>
            <w:shd w:val="clear" w:color="auto" w:fill="FFFF00"/>
          </w:tcPr>
          <w:p w:rsidR="00327D81" w:rsidRPr="00327D81" w:rsidRDefault="00327D81" w:rsidP="00327D81"/>
        </w:tc>
      </w:tr>
      <w:tr w:rsidR="00327D81" w:rsidTr="00327D81">
        <w:tc>
          <w:tcPr>
            <w:tcW w:w="4788" w:type="dxa"/>
          </w:tcPr>
          <w:p w:rsidR="00327D81" w:rsidRDefault="00327D81" w:rsidP="00327D81">
            <w:r>
              <w:t>S3</w:t>
            </w:r>
          </w:p>
        </w:tc>
        <w:tc>
          <w:tcPr>
            <w:tcW w:w="4788" w:type="dxa"/>
          </w:tcPr>
          <w:p w:rsidR="00327D81" w:rsidRDefault="00327D81" w:rsidP="00327D81">
            <w:r>
              <w:t>S3 Block Storage File System</w:t>
            </w:r>
          </w:p>
        </w:tc>
      </w:tr>
    </w:tbl>
    <w:p w:rsidR="00860630" w:rsidRPr="00ED07F9" w:rsidRDefault="00E47FDE" w:rsidP="00860630">
      <w:pPr>
        <w:rPr>
          <w:lang w:eastAsia="ko-KR"/>
        </w:rPr>
      </w:pPr>
      <w:r>
        <w:t>Further</w:t>
      </w:r>
      <w:r w:rsidR="00637364">
        <w:t xml:space="preserve"> we define an optional extension </w:t>
      </w:r>
      <w:r w:rsidR="00637364" w:rsidRPr="00637364">
        <w:rPr>
          <w:rFonts w:ascii="Courier New" w:hAnsi="Courier New" w:cs="Courier New"/>
        </w:rPr>
        <w:t>unique-id</w:t>
      </w:r>
      <w:r w:rsidR="00637364">
        <w:t xml:space="preserve"> for the SCRATCH file system. This attribute is used to give the BES container a unique name with which to batch the files that are downloaded as part of a job.  Because many different users may choose to stage in files of similar names (a.out, input.dat, etc.), into SCRATCH we have to keep those files from conflicting with each other.  Unfortunately, one cannot always assume that each user has a unique user id or local home directory. </w:t>
      </w:r>
      <w:r w:rsidR="00860630">
        <w:t>For example:</w:t>
      </w:r>
    </w:p>
    <w:p w:rsidR="00860630" w:rsidRDefault="003203F4" w:rsidP="00327D81">
      <w:r>
        <w:pict>
          <v:shape id="_x0000_s1052" type="#_x0000_t202" style="width:472.25pt;height:47pt;mso-position-horizontal-relative:char;mso-position-vertical-relative:line" fillcolor="#bfbfbf [2412]" stroked="f">
            <v:textbox>
              <w:txbxContent>
                <w:p w:rsidR="00655C64" w:rsidRPr="00860630" w:rsidRDefault="00655C64" w:rsidP="00860630">
                  <w:pPr>
                    <w:spacing w:before="0" w:after="0"/>
                    <w:rPr>
                      <w:rFonts w:cs="Arial"/>
                    </w:rPr>
                  </w:pPr>
                  <w:r w:rsidRPr="00860630">
                    <w:rPr>
                      <w:rFonts w:cs="Arial"/>
                    </w:rPr>
                    <w:t>&lt;FileSystem name="SCRATCH" BESExtensions:unique-id="unique-scratch-id"&gt;</w:t>
                  </w:r>
                </w:p>
                <w:p w:rsidR="00655C64" w:rsidRPr="00860630" w:rsidRDefault="00655C64" w:rsidP="00860630">
                  <w:pPr>
                    <w:spacing w:before="0" w:after="0"/>
                    <w:rPr>
                      <w:rFonts w:cs="Arial"/>
                    </w:rPr>
                  </w:pPr>
                  <w:r w:rsidRPr="00860630">
                    <w:rPr>
                      <w:rFonts w:cs="Arial"/>
                    </w:rPr>
                    <w:t>&lt;FileSystemType&gt;spool&lt;/FileSystemType&gt;</w:t>
                  </w:r>
                </w:p>
                <w:p w:rsidR="00655C64" w:rsidRPr="00860630" w:rsidRDefault="00655C64" w:rsidP="00860630">
                  <w:pPr>
                    <w:spacing w:before="0" w:after="0"/>
                    <w:rPr>
                      <w:rFonts w:cs="Arial"/>
                    </w:rPr>
                  </w:pPr>
                  <w:r w:rsidRPr="00860630">
                    <w:rPr>
                      <w:rFonts w:cs="Arial"/>
                    </w:rPr>
                    <w:t>&lt;/FileSystem&gt;</w:t>
                  </w:r>
                </w:p>
              </w:txbxContent>
            </v:textbox>
            <w10:wrap type="none"/>
            <w10:anchorlock/>
          </v:shape>
        </w:pict>
      </w:r>
    </w:p>
    <w:p w:rsidR="00097416" w:rsidRDefault="00097416" w:rsidP="0010026D">
      <w:pPr>
        <w:pStyle w:val="Heading3"/>
      </w:pPr>
      <w:bookmarkStart w:id="102" w:name="_Toc376516183"/>
      <w:bookmarkStart w:id="103" w:name="_Toc376606612"/>
      <w:r>
        <w:t>Network Info</w:t>
      </w:r>
      <w:bookmarkEnd w:id="102"/>
      <w:bookmarkEnd w:id="103"/>
    </w:p>
    <w:p w:rsidR="00C97E1E" w:rsidRDefault="00C97E1E" w:rsidP="00097416">
      <w:r>
        <w:t xml:space="preserve">JSDL currently has a non GLUE2-compliant </w:t>
      </w:r>
      <w:r w:rsidRPr="00C97E1E">
        <w:t>IndividualNetworkBandwidth</w:t>
      </w:r>
      <w:r>
        <w:t xml:space="preserve"> element that is defined as a jsdl:RangeValue_Type. To bring JSDL and BES into GLUE2 compliance we profile a new optional R</w:t>
      </w:r>
      <w:r>
        <w:t>e</w:t>
      </w:r>
      <w:r>
        <w:t>sources element NetworkInfo_t _t that specifies the network type required for the user job. Multiplicity is zero or one.  There is no default value of this element. Its is an open enumeration with a values of the GLUE2 NetworkInfo_t type:</w:t>
      </w:r>
    </w:p>
    <w:tbl>
      <w:tblPr>
        <w:tblStyle w:val="TableGrid"/>
        <w:tblW w:w="0" w:type="auto"/>
        <w:tblLook w:val="04A0"/>
      </w:tblPr>
      <w:tblGrid>
        <w:gridCol w:w="2351"/>
        <w:gridCol w:w="7225"/>
      </w:tblGrid>
      <w:tr w:rsidR="00C97E1E" w:rsidTr="00C97E1E">
        <w:tc>
          <w:tcPr>
            <w:tcW w:w="2268" w:type="dxa"/>
            <w:shd w:val="clear" w:color="auto" w:fill="8DB3E2" w:themeFill="text2" w:themeFillTint="66"/>
          </w:tcPr>
          <w:p w:rsidR="00C97E1E" w:rsidRDefault="00C97E1E" w:rsidP="00C97E1E">
            <w:r>
              <w:t>Normative JSDL</w:t>
            </w:r>
          </w:p>
        </w:tc>
        <w:tc>
          <w:tcPr>
            <w:tcW w:w="7308" w:type="dxa"/>
            <w:shd w:val="clear" w:color="auto" w:fill="8DB3E2" w:themeFill="text2" w:themeFillTint="66"/>
          </w:tcPr>
          <w:p w:rsidR="00C97E1E" w:rsidRDefault="00C97E1E" w:rsidP="00C97E1E">
            <w:r>
              <w:t>Meaning</w:t>
            </w:r>
          </w:p>
        </w:tc>
      </w:tr>
      <w:tr w:rsidR="00C97E1E" w:rsidTr="00C97E1E">
        <w:tc>
          <w:tcPr>
            <w:tcW w:w="2268" w:type="dxa"/>
          </w:tcPr>
          <w:p w:rsidR="00C97E1E" w:rsidRPr="00757AA2" w:rsidRDefault="00C97E1E" w:rsidP="00C97E1E">
            <w:r>
              <w:t>100megabitethernet</w:t>
            </w:r>
          </w:p>
        </w:tc>
        <w:tc>
          <w:tcPr>
            <w:tcW w:w="7308" w:type="dxa"/>
          </w:tcPr>
          <w:p w:rsidR="00C97E1E" w:rsidRDefault="00C97E1E" w:rsidP="00C97E1E">
            <w:r>
              <w:t>Network based on 100 MBit/s Ethernet technology</w:t>
            </w:r>
          </w:p>
        </w:tc>
      </w:tr>
      <w:tr w:rsidR="00C97E1E" w:rsidTr="00C97E1E">
        <w:tc>
          <w:tcPr>
            <w:tcW w:w="2268" w:type="dxa"/>
          </w:tcPr>
          <w:p w:rsidR="00C97E1E" w:rsidRPr="0089177F" w:rsidRDefault="00C97E1E" w:rsidP="00C97E1E">
            <w:r>
              <w:t>gigabitethernet</w:t>
            </w:r>
          </w:p>
        </w:tc>
        <w:tc>
          <w:tcPr>
            <w:tcW w:w="7308" w:type="dxa"/>
          </w:tcPr>
          <w:p w:rsidR="00C97E1E" w:rsidRPr="00757AA2" w:rsidRDefault="00C97E1E" w:rsidP="00C97E1E">
            <w:r>
              <w:t>Network based on 1 GBit/s Ethernet technology</w:t>
            </w:r>
          </w:p>
        </w:tc>
      </w:tr>
      <w:tr w:rsidR="00C97E1E" w:rsidTr="00C97E1E">
        <w:tc>
          <w:tcPr>
            <w:tcW w:w="2268" w:type="dxa"/>
          </w:tcPr>
          <w:p w:rsidR="00C97E1E" w:rsidRDefault="00C97E1E" w:rsidP="00C97E1E">
            <w:r>
              <w:t>10gigabitethernet</w:t>
            </w:r>
          </w:p>
        </w:tc>
        <w:tc>
          <w:tcPr>
            <w:tcW w:w="7308" w:type="dxa"/>
          </w:tcPr>
          <w:p w:rsidR="00C97E1E" w:rsidRDefault="00C97E1E" w:rsidP="00C97E1E">
            <w:r>
              <w:t>Network based on 10 GBit/s Ethernet technology</w:t>
            </w:r>
          </w:p>
        </w:tc>
      </w:tr>
      <w:tr w:rsidR="00C97E1E" w:rsidTr="00C97E1E">
        <w:tc>
          <w:tcPr>
            <w:tcW w:w="2268" w:type="dxa"/>
          </w:tcPr>
          <w:p w:rsidR="00C97E1E" w:rsidRDefault="00C97E1E" w:rsidP="00C97E1E">
            <w:r>
              <w:t>infiniband</w:t>
            </w:r>
          </w:p>
        </w:tc>
        <w:tc>
          <w:tcPr>
            <w:tcW w:w="7308" w:type="dxa"/>
          </w:tcPr>
          <w:p w:rsidR="00C97E1E" w:rsidRDefault="00C97E1E" w:rsidP="00C97E1E">
            <w:r>
              <w:t>Network based on Infiniband technology</w:t>
            </w:r>
          </w:p>
        </w:tc>
      </w:tr>
      <w:tr w:rsidR="00C97E1E" w:rsidTr="00C97E1E">
        <w:tc>
          <w:tcPr>
            <w:tcW w:w="2268" w:type="dxa"/>
            <w:tcBorders>
              <w:bottom w:val="single" w:sz="4" w:space="0" w:color="auto"/>
            </w:tcBorders>
          </w:tcPr>
          <w:p w:rsidR="00C97E1E" w:rsidRDefault="00C97E1E" w:rsidP="00C97E1E">
            <w:r>
              <w:t>myrinet</w:t>
            </w:r>
          </w:p>
        </w:tc>
        <w:tc>
          <w:tcPr>
            <w:tcW w:w="7308" w:type="dxa"/>
            <w:tcBorders>
              <w:bottom w:val="single" w:sz="4" w:space="0" w:color="auto"/>
            </w:tcBorders>
          </w:tcPr>
          <w:p w:rsidR="00C97E1E" w:rsidRDefault="00C97E1E" w:rsidP="00C97E1E">
            <w:r>
              <w:t>Network based Myrinet technology</w:t>
            </w:r>
          </w:p>
        </w:tc>
      </w:tr>
      <w:tr w:rsidR="00C97E1E" w:rsidTr="00C97E1E">
        <w:tc>
          <w:tcPr>
            <w:tcW w:w="2268" w:type="dxa"/>
            <w:shd w:val="clear" w:color="auto" w:fill="FFFF00"/>
          </w:tcPr>
          <w:p w:rsidR="00C97E1E" w:rsidRDefault="00C97E1E" w:rsidP="00C97E1E">
            <w:r>
              <w:t>seastar</w:t>
            </w:r>
          </w:p>
        </w:tc>
        <w:tc>
          <w:tcPr>
            <w:tcW w:w="7308" w:type="dxa"/>
            <w:shd w:val="clear" w:color="auto" w:fill="FFFF00"/>
          </w:tcPr>
          <w:p w:rsidR="00C97E1E" w:rsidRDefault="00C97E1E" w:rsidP="00C97E1E">
            <w:r>
              <w:t>Network based on 3D Torus, e.g. SeaStar</w:t>
            </w:r>
          </w:p>
        </w:tc>
      </w:tr>
    </w:tbl>
    <w:p w:rsidR="00C97E1E" w:rsidRDefault="00262EA2" w:rsidP="00097416">
      <w:r>
        <w:t>Note that we have based this set on the GFD.210 extension of GLUE2.</w:t>
      </w:r>
    </w:p>
    <w:p w:rsidR="00327D81" w:rsidRDefault="00327D81" w:rsidP="00327D81">
      <w:pPr>
        <w:pStyle w:val="Heading3"/>
      </w:pPr>
      <w:bookmarkStart w:id="104" w:name="_Toc376516184"/>
      <w:bookmarkStart w:id="105" w:name="_Toc376606613"/>
      <w:r>
        <w:lastRenderedPageBreak/>
        <w:t>Node Internet Access</w:t>
      </w:r>
      <w:bookmarkEnd w:id="104"/>
      <w:bookmarkEnd w:id="105"/>
    </w:p>
    <w:p w:rsidR="00327D81" w:rsidRDefault="00C97E1E" w:rsidP="000611B1">
      <w:r>
        <w:t xml:space="preserve">JSDL has no notion of whether compute nodes can access the internet. </w:t>
      </w:r>
      <w:r w:rsidR="000611B1">
        <w:t>We define a new Resource el</w:t>
      </w:r>
      <w:r w:rsidR="000611B1">
        <w:t>e</w:t>
      </w:r>
      <w:r w:rsidR="000611B1">
        <w:t xml:space="preserve">ment </w:t>
      </w:r>
      <w:r w:rsidR="000611B1" w:rsidRPr="009F40F1">
        <w:rPr>
          <w:rFonts w:ascii="Courier New" w:hAnsi="Courier New" w:cs="Courier New"/>
        </w:rPr>
        <w:t>NodeInternetAcess</w:t>
      </w:r>
      <w:r w:rsidR="000611B1">
        <w:t xml:space="preserve"> of </w:t>
      </w:r>
      <w:r w:rsidR="000611B1" w:rsidRPr="009F40F1">
        <w:rPr>
          <w:rFonts w:ascii="Courier New" w:hAnsi="Courier New" w:cs="Courier New"/>
        </w:rPr>
        <w:t>NodeInternetAccessEnumeration</w:t>
      </w:r>
      <w:r w:rsidR="000611B1">
        <w:t xml:space="preserve">. </w:t>
      </w:r>
      <w:r w:rsidR="00327D81">
        <w:t xml:space="preserve">The optional element defines the required connectivity of the executation node. Multiplicity is zero or one. If it is not defined, then network connection is not required for the user job. </w:t>
      </w:r>
      <w:r w:rsidR="000611B1" w:rsidRPr="009F40F1">
        <w:rPr>
          <w:rFonts w:ascii="Courier New" w:hAnsi="Courier New" w:cs="Courier New"/>
        </w:rPr>
        <w:t>NodeInternetAccessEnumeration</w:t>
      </w:r>
      <w:r w:rsidR="000611B1">
        <w:t xml:space="preserve"> contains the following values</w:t>
      </w:r>
    </w:p>
    <w:tbl>
      <w:tblPr>
        <w:tblStyle w:val="TableGrid"/>
        <w:tblW w:w="0" w:type="auto"/>
        <w:tblLook w:val="04A0"/>
      </w:tblPr>
      <w:tblGrid>
        <w:gridCol w:w="2268"/>
        <w:gridCol w:w="7308"/>
      </w:tblGrid>
      <w:tr w:rsidR="000611B1" w:rsidTr="000611B1">
        <w:tc>
          <w:tcPr>
            <w:tcW w:w="2268" w:type="dxa"/>
            <w:shd w:val="clear" w:color="auto" w:fill="8DB3E2" w:themeFill="text2" w:themeFillTint="66"/>
          </w:tcPr>
          <w:p w:rsidR="000611B1" w:rsidRDefault="000611B1" w:rsidP="000611B1">
            <w:r>
              <w:t>Normative JSDL</w:t>
            </w:r>
          </w:p>
        </w:tc>
        <w:tc>
          <w:tcPr>
            <w:tcW w:w="7308" w:type="dxa"/>
            <w:shd w:val="clear" w:color="auto" w:fill="8DB3E2" w:themeFill="text2" w:themeFillTint="66"/>
          </w:tcPr>
          <w:p w:rsidR="000611B1" w:rsidRDefault="000611B1" w:rsidP="000611B1">
            <w:r>
              <w:t>Meaning</w:t>
            </w:r>
          </w:p>
        </w:tc>
      </w:tr>
      <w:tr w:rsidR="000611B1" w:rsidTr="000611B1">
        <w:tc>
          <w:tcPr>
            <w:tcW w:w="2268" w:type="dxa"/>
          </w:tcPr>
          <w:p w:rsidR="000611B1" w:rsidRPr="00757AA2" w:rsidRDefault="000611B1" w:rsidP="000611B1">
            <w:r>
              <w:t>inbound</w:t>
            </w:r>
          </w:p>
        </w:tc>
        <w:tc>
          <w:tcPr>
            <w:tcW w:w="7308" w:type="dxa"/>
          </w:tcPr>
          <w:p w:rsidR="000611B1" w:rsidRDefault="000611B1" w:rsidP="000611B1">
            <w:r>
              <w:t>Inbound network is required for the user job, i.e., the node has a pubic IP address AND a connection can be established from ou</w:t>
            </w:r>
            <w:r>
              <w:t>t</w:t>
            </w:r>
            <w:r>
              <w:t xml:space="preserve">side the site to a compute node. </w:t>
            </w:r>
          </w:p>
        </w:tc>
      </w:tr>
      <w:tr w:rsidR="000611B1" w:rsidTr="000611B1">
        <w:tc>
          <w:tcPr>
            <w:tcW w:w="2268" w:type="dxa"/>
          </w:tcPr>
          <w:p w:rsidR="000611B1" w:rsidRPr="0089177F" w:rsidRDefault="000611B1" w:rsidP="000611B1">
            <w:r>
              <w:t>outbound</w:t>
            </w:r>
          </w:p>
        </w:tc>
        <w:tc>
          <w:tcPr>
            <w:tcW w:w="7308" w:type="dxa"/>
          </w:tcPr>
          <w:p w:rsidR="000611B1" w:rsidRPr="00757AA2" w:rsidRDefault="000611B1" w:rsidP="000611B1">
            <w:r>
              <w:t>Outbound network connectivity is required for the user job, i.e., programs running on compute nodes can send packets to external public IP addresses.</w:t>
            </w:r>
          </w:p>
        </w:tc>
      </w:tr>
      <w:tr w:rsidR="000611B1" w:rsidTr="000611B1">
        <w:tc>
          <w:tcPr>
            <w:tcW w:w="2268" w:type="dxa"/>
          </w:tcPr>
          <w:p w:rsidR="000611B1" w:rsidRDefault="000611B1" w:rsidP="000611B1">
            <w:r>
              <w:t>inoutbound</w:t>
            </w:r>
          </w:p>
        </w:tc>
        <w:tc>
          <w:tcPr>
            <w:tcW w:w="7308" w:type="dxa"/>
          </w:tcPr>
          <w:p w:rsidR="000611B1" w:rsidRDefault="000611B1" w:rsidP="000611B1">
            <w:r>
              <w:t>Both directions are required for the user job</w:t>
            </w:r>
          </w:p>
        </w:tc>
      </w:tr>
    </w:tbl>
    <w:p w:rsidR="00097416" w:rsidRDefault="00097416" w:rsidP="0010026D">
      <w:pPr>
        <w:pStyle w:val="Heading3"/>
      </w:pPr>
      <w:bookmarkStart w:id="106" w:name="_Toc376516185"/>
      <w:bookmarkStart w:id="107" w:name="_Toc376606614"/>
      <w:r>
        <w:t>RemoteSessionAccess</w:t>
      </w:r>
      <w:bookmarkEnd w:id="106"/>
      <w:bookmarkEnd w:id="107"/>
    </w:p>
    <w:p w:rsidR="00765B4F" w:rsidRDefault="00765B4F" w:rsidP="00097416">
      <w:r>
        <w:t xml:space="preserve">JSDL has no notion of whether clients can access the working directory of running activities. We define a new Resource element </w:t>
      </w:r>
      <w:r>
        <w:rPr>
          <w:rFonts w:ascii="Courier New" w:hAnsi="Courier New" w:cs="Courier New"/>
        </w:rPr>
        <w:t>RemoteSessionAccess</w:t>
      </w:r>
      <w:r>
        <w:t xml:space="preserve"> of </w:t>
      </w:r>
      <w:r>
        <w:rPr>
          <w:rFonts w:ascii="Courier New" w:hAnsi="Courier New" w:cs="Courier New"/>
        </w:rPr>
        <w:t>xsd:boolean</w:t>
      </w:r>
      <w:r>
        <w:t xml:space="preserve">. The optional element specifies whether the client needs to access the activity working directory (sometimes called the session directory). Multiplicity is zero or one. </w:t>
      </w:r>
    </w:p>
    <w:p w:rsidR="009F40F1" w:rsidRDefault="003203F4" w:rsidP="00097416">
      <w:r>
        <w:pict>
          <v:shape id="_x0000_s1051" type="#_x0000_t202" style="width:472.25pt;height:41.95pt;mso-position-horizontal-relative:char;mso-position-vertical-relative:line" fillcolor="#bfbfbf [2412]" stroked="f">
            <v:textbox style="mso-next-textbox:#_x0000_s1051">
              <w:txbxContent>
                <w:p w:rsidR="00655C64" w:rsidRDefault="00655C64" w:rsidP="00703866">
                  <w:pPr>
                    <w:spacing w:before="0" w:after="0"/>
                  </w:pPr>
                  <w:r>
                    <w:t>&lt;RemoteSessionAccess&gt;</w:t>
                  </w:r>
                </w:p>
                <w:p w:rsidR="00655C64" w:rsidRDefault="00655C64" w:rsidP="00703866">
                  <w:pPr>
                    <w:spacing w:before="0" w:after="0"/>
                  </w:pPr>
                  <w:r>
                    <w:tab/>
                    <w:t>&lt;xsd:Boolean&gt;</w:t>
                  </w:r>
                </w:p>
                <w:p w:rsidR="00655C64" w:rsidRPr="00703866" w:rsidRDefault="00655C64" w:rsidP="00703866">
                  <w:pPr>
                    <w:spacing w:before="0" w:after="0"/>
                  </w:pPr>
                  <w:r>
                    <w:t>&lt;/RemoteSessionAccess&gt;</w:t>
                  </w:r>
                </w:p>
              </w:txbxContent>
            </v:textbox>
            <w10:wrap type="none"/>
            <w10:anchorlock/>
          </v:shape>
        </w:pict>
      </w:r>
    </w:p>
    <w:p w:rsidR="00327D81" w:rsidRDefault="00327D81" w:rsidP="00327D81">
      <w:r>
        <w:t xml:space="preserve">If </w:t>
      </w:r>
      <w:r w:rsidR="00765B4F">
        <w:rPr>
          <w:rFonts w:ascii="Courier New" w:hAnsi="Courier New" w:cs="Courier New"/>
        </w:rPr>
        <w:t>RemoteSessionAccess</w:t>
      </w:r>
      <w:r w:rsidR="00765B4F">
        <w:t xml:space="preserve"> </w:t>
      </w:r>
      <w:r>
        <w:t>is not defined that</w:t>
      </w:r>
      <w:r w:rsidR="006E1FB6">
        <w:t xml:space="preserve"> </w:t>
      </w:r>
      <w:r>
        <w:t>the user not interested to access session directory remot</w:t>
      </w:r>
      <w:r>
        <w:t>e</w:t>
      </w:r>
      <w:r>
        <w:t>ly</w:t>
      </w:r>
      <w:r w:rsidR="006E1FB6">
        <w:t xml:space="preserve"> (default is false). </w:t>
      </w:r>
    </w:p>
    <w:p w:rsidR="00097416" w:rsidRDefault="00B41A11" w:rsidP="0010026D">
      <w:pPr>
        <w:pStyle w:val="Heading3"/>
      </w:pPr>
      <w:bookmarkStart w:id="108" w:name="_Toc376516186"/>
      <w:bookmarkStart w:id="109" w:name="_Toc376606615"/>
      <w:r>
        <w:t>Slot</w:t>
      </w:r>
      <w:r w:rsidR="00097416">
        <w:t>Requirement</w:t>
      </w:r>
      <w:bookmarkEnd w:id="108"/>
      <w:bookmarkEnd w:id="109"/>
    </w:p>
    <w:p w:rsidR="00703866" w:rsidRDefault="00703866" w:rsidP="00097416">
      <w:pPr>
        <w:rPr>
          <w:rFonts w:cs="Arial"/>
        </w:rPr>
      </w:pPr>
      <w:r>
        <w:t xml:space="preserve">GLUE2 introduces a notion of </w:t>
      </w:r>
      <w:r w:rsidRPr="00703866">
        <w:rPr>
          <w:rFonts w:ascii="Courier New" w:hAnsi="Courier New" w:cs="Courier New"/>
        </w:rPr>
        <w:t>Slots</w:t>
      </w:r>
      <w:r>
        <w:t xml:space="preserve"> in addition to the usual notion of sockets, CPUs, cores per CPU, and cores per node. The term </w:t>
      </w:r>
      <w:r w:rsidRPr="00703866">
        <w:rPr>
          <w:rFonts w:ascii="Courier New" w:hAnsi="Courier New" w:cs="Courier New"/>
        </w:rPr>
        <w:t>Slot</w:t>
      </w:r>
      <w:r>
        <w:t xml:space="preserve"> </w:t>
      </w:r>
      <w:r>
        <w:rPr>
          <w:rFonts w:cs="Arial"/>
        </w:rPr>
        <w:t>is used to denote a logical CPU visible to and allocable by the r</w:t>
      </w:r>
      <w:r>
        <w:rPr>
          <w:rFonts w:cs="Arial"/>
        </w:rPr>
        <w:t>e</w:t>
      </w:r>
      <w:r>
        <w:rPr>
          <w:rFonts w:cs="Arial"/>
        </w:rPr>
        <w:t>source management system. They differentiate this from a core insofar as one may not be guaranteed exclusive access to the entire core</w:t>
      </w:r>
      <w:r>
        <w:rPr>
          <w:rStyle w:val="FootnoteReference"/>
        </w:rPr>
        <w:footnoteReference w:id="2"/>
      </w:r>
      <w:r>
        <w:rPr>
          <w:rFonts w:cs="Arial"/>
        </w:rPr>
        <w:t>.</w:t>
      </w:r>
    </w:p>
    <w:p w:rsidR="00B41A11" w:rsidRDefault="003203F4" w:rsidP="00097416">
      <w:r>
        <w:pict>
          <v:shape id="_x0000_s1050" type="#_x0000_t202" style="width:472.25pt;height:41.95pt;mso-position-horizontal-relative:char;mso-position-vertical-relative:line" fillcolor="#bfbfbf [2412]" stroked="f">
            <v:textbox style="mso-next-textbox:#_x0000_s1050">
              <w:txbxContent>
                <w:p w:rsidR="00655C64" w:rsidRDefault="00655C64" w:rsidP="00B41A11">
                  <w:pPr>
                    <w:spacing w:before="0" w:after="0"/>
                  </w:pPr>
                  <w:r>
                    <w:t>&lt;SlotRequirement&gt;</w:t>
                  </w:r>
                </w:p>
                <w:p w:rsidR="00655C64" w:rsidRDefault="00655C64" w:rsidP="00B41A11">
                  <w:pPr>
                    <w:spacing w:before="0" w:after="0"/>
                  </w:pPr>
                  <w:r>
                    <w:tab/>
                    <w:t>&lt;xsd:UInt3&gt;</w:t>
                  </w:r>
                </w:p>
                <w:p w:rsidR="00655C64" w:rsidRPr="00703866" w:rsidRDefault="00655C64" w:rsidP="00B41A11">
                  <w:pPr>
                    <w:spacing w:before="0" w:after="0"/>
                  </w:pPr>
                  <w:r>
                    <w:t>&lt;/SlotRequirement&gt;</w:t>
                  </w:r>
                </w:p>
              </w:txbxContent>
            </v:textbox>
            <w10:wrap type="none"/>
            <w10:anchorlock/>
          </v:shape>
        </w:pict>
      </w:r>
    </w:p>
    <w:p w:rsidR="00327D81" w:rsidRDefault="00327D81" w:rsidP="00327D81">
      <w:r>
        <w:cr/>
        <w:t xml:space="preserve">This </w:t>
      </w:r>
      <w:r w:rsidR="00B41A11">
        <w:t>optional complex element specifies</w:t>
      </w:r>
      <w:r>
        <w:t xml:space="preserve"> the requested count of slots and its distribution for multi-slot jobs.</w:t>
      </w:r>
      <w:r w:rsidR="00B41A11">
        <w:t xml:space="preserve"> </w:t>
      </w:r>
      <w:r>
        <w:t xml:space="preserve">Multiplicity is zero or one. </w:t>
      </w:r>
      <w:r>
        <w:cr/>
      </w:r>
    </w:p>
    <w:p w:rsidR="00327D81" w:rsidRDefault="00327D81" w:rsidP="00B41A11">
      <w:pPr>
        <w:pStyle w:val="Heading3"/>
      </w:pPr>
      <w:bookmarkStart w:id="110" w:name="_Toc376606616"/>
      <w:r>
        <w:lastRenderedPageBreak/>
        <w:t>SlotsPerHost</w:t>
      </w:r>
      <w:bookmarkEnd w:id="110"/>
      <w:r>
        <w:t xml:space="preserve"> </w:t>
      </w:r>
    </w:p>
    <w:p w:rsidR="00327D81" w:rsidRDefault="00327D81" w:rsidP="00B41A11">
      <w:pPr>
        <w:spacing w:before="0"/>
      </w:pPr>
      <w:r>
        <w:t>This optional integer element specifies the number of slots to be allocated on each single host</w:t>
      </w:r>
      <w:r w:rsidR="00B41A11">
        <w:t xml:space="preserve"> (node)</w:t>
      </w:r>
      <w:r>
        <w:t xml:space="preserve">. </w:t>
      </w:r>
    </w:p>
    <w:p w:rsidR="00B41A11" w:rsidRDefault="003203F4" w:rsidP="00327D81">
      <w:r>
        <w:pict>
          <v:shape id="_x0000_s1049" type="#_x0000_t202" style="width:472.25pt;height:41.95pt;mso-position-horizontal-relative:char;mso-position-vertical-relative:line" fillcolor="#bfbfbf [2412]" stroked="f">
            <v:textbox style="mso-next-textbox:#_x0000_s1049">
              <w:txbxContent>
                <w:p w:rsidR="00655C64" w:rsidRDefault="00655C64" w:rsidP="00B41A11">
                  <w:pPr>
                    <w:spacing w:before="0" w:after="0"/>
                  </w:pPr>
                  <w:r>
                    <w:t>&lt;SlotsPerHost&gt;</w:t>
                  </w:r>
                </w:p>
                <w:p w:rsidR="00655C64" w:rsidRDefault="00655C64" w:rsidP="00B41A11">
                  <w:pPr>
                    <w:spacing w:before="0" w:after="0"/>
                  </w:pPr>
                  <w:r>
                    <w:tab/>
                    <w:t>&lt;xsd:UInt3&gt;</w:t>
                  </w:r>
                </w:p>
                <w:p w:rsidR="00655C64" w:rsidRPr="00703866" w:rsidRDefault="00655C64" w:rsidP="00B41A11">
                  <w:pPr>
                    <w:spacing w:before="0" w:after="0"/>
                  </w:pPr>
                  <w:r>
                    <w:t>&lt;/</w:t>
                  </w:r>
                  <w:r w:rsidRPr="00B41A11">
                    <w:t xml:space="preserve"> </w:t>
                  </w:r>
                  <w:r>
                    <w:t>SlotsPerHost &gt;</w:t>
                  </w:r>
                </w:p>
              </w:txbxContent>
            </v:textbox>
            <w10:wrap type="none"/>
            <w10:anchorlock/>
          </v:shape>
        </w:pict>
      </w:r>
    </w:p>
    <w:p w:rsidR="00B41A11" w:rsidRDefault="00B41A11" w:rsidP="00B41A11">
      <w:pPr>
        <w:pStyle w:val="Heading3"/>
      </w:pPr>
      <w:bookmarkStart w:id="111" w:name="_Toc376606617"/>
      <w:r>
        <w:t>ExclusiveExecution</w:t>
      </w:r>
      <w:bookmarkEnd w:id="111"/>
      <w:r>
        <w:t xml:space="preserve"> </w:t>
      </w:r>
    </w:p>
    <w:p w:rsidR="00327D81" w:rsidRDefault="00327D81" w:rsidP="00327D81">
      <w:r>
        <w:t xml:space="preserve">This optional boolean element specifies whether a host </w:t>
      </w:r>
      <w:r w:rsidR="00237EFC">
        <w:t xml:space="preserve">(node) </w:t>
      </w:r>
      <w:r>
        <w:t xml:space="preserve">should be allocated for exclusive use by the user job. </w:t>
      </w:r>
      <w:r>
        <w:cr/>
      </w:r>
      <w:r w:rsidR="003203F4">
        <w:pict>
          <v:shape id="_x0000_s1048" type="#_x0000_t202" style="width:472.25pt;height:41.95pt;mso-position-horizontal-relative:char;mso-position-vertical-relative:line" fillcolor="#bfbfbf [2412]" stroked="f">
            <v:textbox style="mso-next-textbox:#_x0000_s1048">
              <w:txbxContent>
                <w:p w:rsidR="00655C64" w:rsidRDefault="00655C64" w:rsidP="00237EFC">
                  <w:pPr>
                    <w:spacing w:before="0" w:after="0"/>
                  </w:pPr>
                  <w:r>
                    <w:t>&lt;ExclusiveExecution&gt;</w:t>
                  </w:r>
                </w:p>
                <w:p w:rsidR="00655C64" w:rsidRDefault="00655C64" w:rsidP="00237EFC">
                  <w:pPr>
                    <w:spacing w:before="0" w:after="0"/>
                  </w:pPr>
                  <w:r>
                    <w:tab/>
                    <w:t>&lt;xsd:Boolean&gt;</w:t>
                  </w:r>
                </w:p>
                <w:p w:rsidR="00655C64" w:rsidRPr="00703866" w:rsidRDefault="00655C64" w:rsidP="00237EFC">
                  <w:pPr>
                    <w:spacing w:before="0" w:after="0"/>
                  </w:pPr>
                  <w:r>
                    <w:t>&lt;/</w:t>
                  </w:r>
                  <w:r w:rsidRPr="00B41A11">
                    <w:t xml:space="preserve"> </w:t>
                  </w:r>
                  <w:r>
                    <w:t>ExclusiveExecution &gt;</w:t>
                  </w:r>
                </w:p>
              </w:txbxContent>
            </v:textbox>
            <w10:wrap type="none"/>
            <w10:anchorlock/>
          </v:shape>
        </w:pict>
      </w:r>
    </w:p>
    <w:p w:rsidR="00327D81" w:rsidRDefault="00327D81" w:rsidP="00327D81">
      <w:r>
        <w:t xml:space="preserve">Each site has a default value for this, which should be advertised through GLUE2. </w:t>
      </w:r>
    </w:p>
    <w:p w:rsidR="00097416" w:rsidRDefault="00097416" w:rsidP="0010026D">
      <w:pPr>
        <w:pStyle w:val="Heading3"/>
      </w:pPr>
      <w:bookmarkStart w:id="112" w:name="_Toc376516187"/>
      <w:bookmarkStart w:id="113" w:name="_Toc376606618"/>
      <w:r>
        <w:t>QueueName</w:t>
      </w:r>
      <w:bookmarkEnd w:id="112"/>
      <w:bookmarkEnd w:id="113"/>
    </w:p>
    <w:p w:rsidR="00327D81" w:rsidRDefault="00327D81" w:rsidP="00327D81">
      <w:r>
        <w:t>This optional string element defines the name of the preferred queue. Multiplici</w:t>
      </w:r>
      <w:r w:rsidR="00237EFC">
        <w:t xml:space="preserve">ty is zero or one. There is no </w:t>
      </w:r>
      <w:r>
        <w:t>default value of this element.</w:t>
      </w:r>
    </w:p>
    <w:p w:rsidR="00237EFC" w:rsidRDefault="003203F4" w:rsidP="00327D81">
      <w:r>
        <w:pict>
          <v:shape id="_x0000_s1047" type="#_x0000_t202" style="width:472.25pt;height:41.95pt;mso-position-horizontal-relative:char;mso-position-vertical-relative:line" fillcolor="#bfbfbf [2412]" stroked="f">
            <v:textbox style="mso-next-textbox:#_x0000_s1047">
              <w:txbxContent>
                <w:p w:rsidR="00655C64" w:rsidRDefault="00655C64" w:rsidP="00237EFC">
                  <w:pPr>
                    <w:spacing w:before="0" w:after="0"/>
                  </w:pPr>
                  <w:r>
                    <w:t>&lt;QueueName&gt;</w:t>
                  </w:r>
                </w:p>
                <w:p w:rsidR="00655C64" w:rsidRDefault="00655C64" w:rsidP="00237EFC">
                  <w:pPr>
                    <w:spacing w:before="0" w:after="0"/>
                  </w:pPr>
                  <w:r>
                    <w:tab/>
                    <w:t>&lt;xsd:String&gt;</w:t>
                  </w:r>
                </w:p>
                <w:p w:rsidR="00655C64" w:rsidRPr="00703866" w:rsidRDefault="00655C64" w:rsidP="00237EFC">
                  <w:pPr>
                    <w:spacing w:before="0" w:after="0"/>
                  </w:pPr>
                  <w:r>
                    <w:t>&lt;/</w:t>
                  </w:r>
                  <w:r w:rsidRPr="00237EFC">
                    <w:t xml:space="preserve"> </w:t>
                  </w:r>
                  <w:r>
                    <w:t>QueueName</w:t>
                  </w:r>
                  <w:r w:rsidRPr="00B41A11">
                    <w:t xml:space="preserve"> </w:t>
                  </w:r>
                  <w:r>
                    <w:t>&gt;</w:t>
                  </w:r>
                </w:p>
              </w:txbxContent>
            </v:textbox>
            <w10:wrap type="none"/>
            <w10:anchorlock/>
          </v:shape>
        </w:pict>
      </w:r>
    </w:p>
    <w:p w:rsidR="00097416" w:rsidRDefault="00097416" w:rsidP="0010026D">
      <w:pPr>
        <w:pStyle w:val="Heading3"/>
      </w:pPr>
      <w:bookmarkStart w:id="114" w:name="_Toc376516188"/>
      <w:bookmarkStart w:id="115" w:name="_Toc376606619"/>
      <w:r>
        <w:t>Walltime</w:t>
      </w:r>
      <w:bookmarkEnd w:id="114"/>
      <w:bookmarkEnd w:id="115"/>
    </w:p>
    <w:p w:rsidR="00327D81" w:rsidRPr="00E21501" w:rsidRDefault="00327D81" w:rsidP="00327D81">
      <w:r>
        <w:t>This optional element is the wall clock time requested for the user job, from the start of the fir</w:t>
      </w:r>
      <w:r w:rsidR="00237EFC">
        <w:t xml:space="preserve">st process until </w:t>
      </w:r>
      <w:r>
        <w:t xml:space="preserve">the completion of the last process. Multiplicity is zero or one. </w:t>
      </w:r>
      <w:r>
        <w:cr/>
      </w:r>
      <w:r w:rsidR="003203F4">
        <w:pict>
          <v:shape id="_x0000_s1046" type="#_x0000_t202" style="width:472.25pt;height:41.95pt;mso-position-horizontal-relative:char;mso-position-vertical-relative:line" fillcolor="#bfbfbf [2412]" stroked="f">
            <v:textbox style="mso-next-textbox:#_x0000_s1046">
              <w:txbxContent>
                <w:p w:rsidR="00655C64" w:rsidRDefault="00655C64" w:rsidP="00237EFC">
                  <w:pPr>
                    <w:spacing w:before="0" w:after="0"/>
                  </w:pPr>
                  <w:r>
                    <w:t>&lt;Walltime&gt;</w:t>
                  </w:r>
                </w:p>
                <w:p w:rsidR="00655C64" w:rsidRDefault="00655C64" w:rsidP="00237EFC">
                  <w:pPr>
                    <w:spacing w:before="0" w:after="0"/>
                  </w:pPr>
                  <w:r>
                    <w:tab/>
                    <w:t>&lt;xsd:UInt3&gt;</w:t>
                  </w:r>
                </w:p>
                <w:p w:rsidR="00655C64" w:rsidRPr="00703866" w:rsidRDefault="00655C64" w:rsidP="00237EFC">
                  <w:pPr>
                    <w:spacing w:before="0" w:after="0"/>
                  </w:pPr>
                  <w:r>
                    <w:t>&lt;/</w:t>
                  </w:r>
                  <w:r w:rsidRPr="00B41A11">
                    <w:t xml:space="preserve"> </w:t>
                  </w:r>
                  <w:r>
                    <w:t>Walltime &gt;</w:t>
                  </w:r>
                </w:p>
              </w:txbxContent>
            </v:textbox>
            <w10:wrap type="none"/>
            <w10:anchorlock/>
          </v:shape>
        </w:pict>
      </w:r>
    </w:p>
    <w:p w:rsidR="00097416" w:rsidRDefault="00097416" w:rsidP="0010026D">
      <w:pPr>
        <w:pStyle w:val="Heading3"/>
      </w:pPr>
      <w:bookmarkStart w:id="116" w:name="_Toc376516189"/>
      <w:bookmarkStart w:id="117" w:name="_Toc376606620"/>
      <w:r>
        <w:t>IndividualCPUTime</w:t>
      </w:r>
      <w:bookmarkEnd w:id="116"/>
      <w:bookmarkEnd w:id="117"/>
    </w:p>
    <w:p w:rsidR="00327D81" w:rsidRPr="00E21501" w:rsidRDefault="00327D81" w:rsidP="00327D81">
      <w:r>
        <w:t xml:space="preserve">This optional element specifies the number of CPU seconds requested for each </w:t>
      </w:r>
      <w:r w:rsidR="00237EFC">
        <w:t xml:space="preserve">slot of the user job. There is </w:t>
      </w:r>
      <w:r>
        <w:t xml:space="preserve">no default value of this element. Multiplicity is zero or one. </w:t>
      </w:r>
      <w:r>
        <w:cr/>
      </w:r>
      <w:r w:rsidR="003203F4">
        <w:pict>
          <v:shape id="_x0000_s1045" type="#_x0000_t202" style="width:472.25pt;height:41.95pt;mso-position-horizontal-relative:char;mso-position-vertical-relative:line" fillcolor="#bfbfbf [2412]" stroked="f">
            <v:textbox style="mso-next-textbox:#_x0000_s1045">
              <w:txbxContent>
                <w:p w:rsidR="00655C64" w:rsidRDefault="00655C64" w:rsidP="00237EFC">
                  <w:pPr>
                    <w:spacing w:before="0" w:after="0"/>
                  </w:pPr>
                  <w:r>
                    <w:t>&lt;IndividualCPUTime&gt;</w:t>
                  </w:r>
                </w:p>
                <w:p w:rsidR="00655C64" w:rsidRDefault="00655C64" w:rsidP="00237EFC">
                  <w:pPr>
                    <w:spacing w:before="0" w:after="0"/>
                  </w:pPr>
                  <w:r>
                    <w:tab/>
                    <w:t>&lt;xsd:UInt3&gt;</w:t>
                  </w:r>
                </w:p>
                <w:p w:rsidR="00655C64" w:rsidRPr="00703866" w:rsidRDefault="00655C64" w:rsidP="00237EFC">
                  <w:pPr>
                    <w:spacing w:before="0" w:after="0"/>
                  </w:pPr>
                  <w:r>
                    <w:t>&lt;/</w:t>
                  </w:r>
                  <w:r w:rsidRPr="00B41A11">
                    <w:t xml:space="preserve"> </w:t>
                  </w:r>
                  <w:r>
                    <w:t>IndividualCPUTime &gt;</w:t>
                  </w:r>
                </w:p>
              </w:txbxContent>
            </v:textbox>
            <w10:wrap type="none"/>
            <w10:anchorlock/>
          </v:shape>
        </w:pict>
      </w:r>
    </w:p>
    <w:p w:rsidR="00097416" w:rsidRDefault="00097416" w:rsidP="0010026D">
      <w:pPr>
        <w:pStyle w:val="Heading3"/>
      </w:pPr>
      <w:bookmarkStart w:id="118" w:name="_Toc376516190"/>
      <w:bookmarkStart w:id="119" w:name="_Toc376606621"/>
      <w:r>
        <w:t>ParallelEnvironment</w:t>
      </w:r>
      <w:bookmarkEnd w:id="118"/>
      <w:bookmarkEnd w:id="119"/>
    </w:p>
    <w:p w:rsidR="001E5757" w:rsidRDefault="00327D81" w:rsidP="00327D81">
      <w:r>
        <w:t>The parallel environment is used to specify the execution environment for parallel jobs. Multiplicity is zero or one. If a ParallelEnvironment element is present, the execution service MUST create the correct inv</w:t>
      </w:r>
      <w:r>
        <w:t>o</w:t>
      </w:r>
      <w:r>
        <w:t>cation for the requested parallel environment. The execution service MAY also add environment variables and path settings as appropriate. The parallel environments available at an execution service MUST be advertised through the</w:t>
      </w:r>
      <w:r w:rsidR="00143BB1">
        <w:t xml:space="preserve"> GLUE2 </w:t>
      </w:r>
      <w:r>
        <w:t>description of the execution service using ApplicationEnvironment el</w:t>
      </w:r>
      <w:r>
        <w:t>e</w:t>
      </w:r>
      <w:r>
        <w:t xml:space="preserve">ment. </w:t>
      </w:r>
      <w:r>
        <w:cr/>
      </w:r>
    </w:p>
    <w:p w:rsidR="001E5757" w:rsidRDefault="00327D81" w:rsidP="001E5757">
      <w:r>
        <w:t>This optional element defines the type of multi-slot application. There is no defaul</w:t>
      </w:r>
      <w:r w:rsidR="001E5757">
        <w:t xml:space="preserve">t value of this element. It is </w:t>
      </w:r>
      <w:r>
        <w:t>string valued, with the following initial set of values taken from the SPMD extension 61 for the JSDL</w:t>
      </w:r>
      <w:r w:rsidR="001E5757">
        <w:t>.</w:t>
      </w:r>
      <w:r>
        <w:t xml:space="preserve"> </w:t>
      </w:r>
      <w:bookmarkStart w:id="120" w:name="_Toc376516191"/>
    </w:p>
    <w:p w:rsidR="00DA45E3" w:rsidRPr="00312ED7" w:rsidRDefault="00DA45E3" w:rsidP="00DA45E3">
      <w:pPr>
        <w:pStyle w:val="Heading3"/>
        <w:rPr>
          <w:highlight w:val="yellow"/>
        </w:rPr>
      </w:pPr>
      <w:bookmarkStart w:id="121" w:name="_Toc376606622"/>
      <w:r w:rsidRPr="00312ED7">
        <w:rPr>
          <w:highlight w:val="yellow"/>
        </w:rPr>
        <w:lastRenderedPageBreak/>
        <w:t>Discuss</w:t>
      </w:r>
      <w:bookmarkEnd w:id="121"/>
    </w:p>
    <w:p w:rsidR="00DA45E3" w:rsidRPr="00312ED7" w:rsidRDefault="00DA45E3" w:rsidP="001E5757">
      <w:pPr>
        <w:rPr>
          <w:highlight w:val="yellow"/>
        </w:rPr>
      </w:pPr>
      <w:r w:rsidRPr="00312ED7">
        <w:rPr>
          <w:highlight w:val="yellow"/>
        </w:rPr>
        <w:t>The following seem redundant to Grimshaw. Should we include them?</w:t>
      </w:r>
    </w:p>
    <w:p w:rsidR="00327D81" w:rsidRPr="00312ED7" w:rsidRDefault="00327D81" w:rsidP="001E5757">
      <w:pPr>
        <w:rPr>
          <w:highlight w:val="yellow"/>
        </w:rPr>
      </w:pPr>
      <w:r w:rsidRPr="00312ED7">
        <w:rPr>
          <w:highlight w:val="yellow"/>
        </w:rPr>
        <w:t>9.3.5.16.3 ProcessesPerHost</w:t>
      </w:r>
      <w:bookmarkEnd w:id="120"/>
      <w:r w:rsidRPr="00312ED7">
        <w:rPr>
          <w:highlight w:val="yellow"/>
        </w:rPr>
        <w:t xml:space="preserve"> </w:t>
      </w:r>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instances of the executable that the consuming sy</w:t>
      </w:r>
      <w:r w:rsidRPr="00312ED7">
        <w:rPr>
          <w:highlight w:val="yellow"/>
        </w:rPr>
        <w:t>s</w:t>
      </w:r>
      <w:r w:rsidRPr="00312ED7">
        <w:rPr>
          <w:highlight w:val="yellow"/>
        </w:rPr>
        <w:t>tem MUST start on each allocated host. Multiplicity is z</w:t>
      </w:r>
      <w:r w:rsidR="00DA45E3" w:rsidRPr="00312ED7">
        <w:rPr>
          <w:highlight w:val="yellow"/>
        </w:rPr>
        <w:t>ero or one. Default value is 1</w:t>
      </w:r>
      <w:r w:rsidRPr="00312ED7">
        <w:rPr>
          <w:rFonts w:cs="Arial"/>
          <w:highlight w:val="yellow"/>
        </w:rPr>
        <w:t>.</w:t>
      </w:r>
      <w:r w:rsidRPr="00312ED7">
        <w:rPr>
          <w:highlight w:val="yellow"/>
        </w:rPr>
        <w:t xml:space="preserve"> An optional flag "useSlotsPerHost" allows to indicate that the value of "SlotsPerHost" should be used. </w:t>
      </w:r>
    </w:p>
    <w:p w:rsidR="00327D81" w:rsidRPr="00312ED7" w:rsidRDefault="00327D81" w:rsidP="00DA45E3">
      <w:pPr>
        <w:rPr>
          <w:highlight w:val="yellow"/>
        </w:rPr>
      </w:pPr>
      <w:r w:rsidRPr="00312ED7">
        <w:rPr>
          <w:highlight w:val="yellow"/>
        </w:rPr>
        <w:t xml:space="preserve"> </w:t>
      </w:r>
      <w:bookmarkStart w:id="122" w:name="_Toc376516192"/>
      <w:r w:rsidRPr="00312ED7">
        <w:rPr>
          <w:highlight w:val="yellow"/>
        </w:rPr>
        <w:t>9.3.5.16.4 ThreadsPerProcesses</w:t>
      </w:r>
      <w:bookmarkEnd w:id="122"/>
      <w:r w:rsidRPr="00312ED7">
        <w:rPr>
          <w:highlight w:val="yellow"/>
        </w:rPr>
        <w:t xml:space="preserve"> </w:t>
      </w:r>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threads per process (i.e., per instance of the e</w:t>
      </w:r>
      <w:r w:rsidRPr="00312ED7">
        <w:rPr>
          <w:highlight w:val="yellow"/>
        </w:rPr>
        <w:t>x</w:t>
      </w:r>
      <w:r w:rsidRPr="00312ED7">
        <w:rPr>
          <w:highlight w:val="yellow"/>
        </w:rPr>
        <w:t>ecutable). There is no default value of this element</w:t>
      </w:r>
      <w:r w:rsidR="00DA45E3" w:rsidRPr="00312ED7">
        <w:rPr>
          <w:highlight w:val="yellow"/>
        </w:rPr>
        <w:t xml:space="preserve">. Multiplicity is zero or one. </w:t>
      </w:r>
      <w:r w:rsidRPr="00312ED7">
        <w:rPr>
          <w:highlight w:val="yellow"/>
        </w:rPr>
        <w:t>An optional flag "useSlot</w:t>
      </w:r>
      <w:r w:rsidRPr="00312ED7">
        <w:rPr>
          <w:highlight w:val="yellow"/>
        </w:rPr>
        <w:t>s</w:t>
      </w:r>
      <w:r w:rsidRPr="00312ED7">
        <w:rPr>
          <w:highlight w:val="yellow"/>
        </w:rPr>
        <w:t xml:space="preserve">PerHost" allows to indicate that the value of "SlotsPerHost" should be used. </w:t>
      </w:r>
    </w:p>
    <w:p w:rsidR="00327D81" w:rsidRPr="00312ED7" w:rsidRDefault="00327D81" w:rsidP="00327D81">
      <w:pPr>
        <w:rPr>
          <w:highlight w:val="yellow"/>
        </w:rPr>
      </w:pPr>
      <w:r w:rsidRPr="00312ED7">
        <w:rPr>
          <w:highlight w:val="yellow"/>
        </w:rPr>
        <w:t xml:space="preserve"> 9.3.5.16.2 Version </w:t>
      </w:r>
      <w:r w:rsidRPr="00312ED7">
        <w:rPr>
          <w:highlight w:val="yellow"/>
        </w:rPr>
        <w:cr/>
      </w:r>
    </w:p>
    <w:p w:rsidR="00327D81" w:rsidRPr="00E21501" w:rsidRDefault="00327D81" w:rsidP="00327D81">
      <w:r w:rsidRPr="00312ED7">
        <w:rPr>
          <w:highlight w:val="yellow"/>
        </w:rPr>
        <w:t>The optional version of the parallel environment.</w:t>
      </w:r>
    </w:p>
    <w:p w:rsidR="00097416" w:rsidRDefault="00327D81" w:rsidP="00327D81">
      <w:pPr>
        <w:pStyle w:val="Heading3"/>
      </w:pPr>
      <w:bookmarkStart w:id="123" w:name="_Toc376516193"/>
      <w:bookmarkStart w:id="124" w:name="_Toc376606623"/>
      <w:r>
        <w:t>Run Time Environment – e.g. modules</w:t>
      </w:r>
      <w:bookmarkEnd w:id="123"/>
      <w:bookmarkEnd w:id="124"/>
    </w:p>
    <w:p w:rsidR="00327D81" w:rsidRDefault="00327D81" w:rsidP="00327D81">
      <w:r>
        <w:t xml:space="preserve">This optional </w:t>
      </w:r>
      <w:r w:rsidR="00DA45E3">
        <w:t>Resources</w:t>
      </w:r>
      <w:r>
        <w:t xml:space="preserve"> element defines the runtime environ</w:t>
      </w:r>
      <w:r w:rsidR="00DA45E3">
        <w:t xml:space="preserve">ment required by the user job. </w:t>
      </w:r>
      <w:r>
        <w:t xml:space="preserve">Multiplicity is zero or more. There is no default value of this element. </w:t>
      </w:r>
    </w:p>
    <w:p w:rsidR="00327D81" w:rsidRDefault="003203F4" w:rsidP="00DA45E3">
      <w:r>
        <w:pict>
          <v:shape id="_x0000_s1044" type="#_x0000_t202" style="width:472.25pt;height:41.95pt;mso-position-horizontal-relative:char;mso-position-vertical-relative:line" fillcolor="#bfbfbf [2412]" stroked="f">
            <v:textbox style="mso-next-textbox:#_x0000_s1044">
              <w:txbxContent>
                <w:p w:rsidR="00655C64" w:rsidRDefault="00655C64" w:rsidP="00DA45E3">
                  <w:pPr>
                    <w:spacing w:before="0" w:after="0"/>
                  </w:pPr>
                  <w:r>
                    <w:t>&lt;Module&gt;</w:t>
                  </w:r>
                </w:p>
                <w:p w:rsidR="00655C64" w:rsidRDefault="00655C64" w:rsidP="00DA45E3">
                  <w:pPr>
                    <w:spacing w:before="0" w:after="0"/>
                  </w:pPr>
                  <w:r>
                    <w:tab/>
                    <w:t>&lt;xsd:String&gt;</w:t>
                  </w:r>
                </w:p>
                <w:p w:rsidR="00655C64" w:rsidRPr="00703866" w:rsidRDefault="00655C64" w:rsidP="00DA45E3">
                  <w:pPr>
                    <w:spacing w:before="0" w:after="0"/>
                  </w:pPr>
                  <w:r>
                    <w:t>&lt;/</w:t>
                  </w:r>
                  <w:r w:rsidRPr="00237EFC">
                    <w:t xml:space="preserve"> </w:t>
                  </w:r>
                  <w:r>
                    <w:t>Module</w:t>
                  </w:r>
                  <w:r w:rsidRPr="00B41A11">
                    <w:t xml:space="preserve"> </w:t>
                  </w:r>
                  <w:r>
                    <w:t>&gt;</w:t>
                  </w:r>
                </w:p>
              </w:txbxContent>
            </v:textbox>
            <w10:wrap type="none"/>
            <w10:anchorlock/>
          </v:shape>
        </w:pict>
      </w:r>
    </w:p>
    <w:p w:rsidR="000611B1" w:rsidRDefault="00327D81" w:rsidP="000611B1">
      <w:bookmarkStart w:id="125" w:name="_Toc376516194"/>
      <w:r>
        <w:t xml:space="preserve">The available runtime environments MUST be advertised in the </w:t>
      </w:r>
      <w:r w:rsidR="000611B1">
        <w:t>services’</w:t>
      </w:r>
      <w:r w:rsidR="00DA45E3">
        <w:t xml:space="preserve"> description via GLUE2. A side effect is to cause the BES to “load” the specified modules before application execution – of both pre/post-processor steps and the main application.</w:t>
      </w:r>
    </w:p>
    <w:p w:rsidR="0010026D" w:rsidRDefault="0010026D" w:rsidP="000611B1">
      <w:pPr>
        <w:pStyle w:val="Heading3"/>
      </w:pPr>
      <w:bookmarkStart w:id="126" w:name="_Toc376606624"/>
      <w:bookmarkStart w:id="127" w:name="_Ref376767168"/>
      <w:r>
        <w:t>Matching Options</w:t>
      </w:r>
      <w:bookmarkEnd w:id="125"/>
      <w:bookmarkEnd w:id="126"/>
      <w:bookmarkEnd w:id="127"/>
    </w:p>
    <w:p w:rsidR="0010026D" w:rsidRDefault="0010026D" w:rsidP="0010026D">
      <w:r>
        <w:t xml:space="preserve">The ability to match jobs to resources is fundamental to Grids. This requirement goes both ways – jobs must be able to specify what they need in a BES, and the BES must be able to specify attributes the job must possess. This can be accomplished with </w:t>
      </w:r>
      <w:r w:rsidRPr="007A2710">
        <w:rPr>
          <w:i/>
        </w:rPr>
        <w:t xml:space="preserve">Matching </w:t>
      </w:r>
      <w:r>
        <w:rPr>
          <w:i/>
        </w:rPr>
        <w:t>Options</w:t>
      </w:r>
      <w:r>
        <w:t xml:space="preserve">.  A Matching Option is an arbitrary name/value pair that a job can use to indicate a property that it requires or supports (required properties have a value of </w:t>
      </w:r>
      <w:r>
        <w:rPr>
          <w:b/>
        </w:rPr>
        <w:t>requires:</w:t>
      </w:r>
      <w:r>
        <w:t xml:space="preserve">value and supported properties have a value of </w:t>
      </w:r>
      <w:r>
        <w:rPr>
          <w:b/>
        </w:rPr>
        <w:t>supports:</w:t>
      </w:r>
      <w:r>
        <w:t xml:space="preserve">value).  </w:t>
      </w:r>
      <w:r w:rsidR="000611B1">
        <w:t>It is a sub</w:t>
      </w:r>
      <w:r w:rsidR="00E47FDE">
        <w:t>-</w:t>
      </w:r>
      <w:r w:rsidR="000611B1">
        <w:t>element of JSDL:</w:t>
      </w:r>
      <w:r w:rsidR="00E47FDE">
        <w:t xml:space="preserve">Resources. </w:t>
      </w:r>
      <w:r>
        <w:t>Compliant BESs likewise can advertise the Matching Options that it su</w:t>
      </w:r>
      <w:r>
        <w:t>p</w:t>
      </w:r>
      <w:r>
        <w:t>ports or requires and they are matched to these JSDL matching parameters in the obvious way.  For this JSDL extension, the element is defined as</w:t>
      </w:r>
    </w:p>
    <w:p w:rsidR="0010026D" w:rsidRDefault="0010026D" w:rsidP="0010026D">
      <w:r>
        <w:t>&lt;</w:t>
      </w:r>
      <w:r w:rsidRPr="000675EC">
        <w:t xml:space="preserve"> </w:t>
      </w:r>
      <w:r>
        <w:t>BESExtensions:</w:t>
      </w:r>
      <w:r w:rsidR="00E47FDE">
        <w:t>Matching</w:t>
      </w:r>
      <w:r>
        <w:t xml:space="preserve"> name=” </w:t>
      </w:r>
      <w:r>
        <w:rPr>
          <w:i/>
        </w:rPr>
        <w:t>xsd:string</w:t>
      </w:r>
      <w:r>
        <w:t xml:space="preserve"> “ value=” </w:t>
      </w:r>
      <w:r>
        <w:rPr>
          <w:i/>
        </w:rPr>
        <w:t xml:space="preserve">xsd:string </w:t>
      </w:r>
      <w:r>
        <w:t xml:space="preserve">“/&gt; </w:t>
      </w:r>
      <w:r>
        <w:rPr>
          <w:b/>
        </w:rPr>
        <w:t>*</w:t>
      </w:r>
    </w:p>
    <w:p w:rsidR="0010026D" w:rsidRDefault="0010026D" w:rsidP="0010026D">
      <w:r>
        <w:t>and it occurs 0 or more times inside of</w:t>
      </w:r>
      <w:r w:rsidR="0093624F">
        <w:t xml:space="preserve"> </w:t>
      </w:r>
      <w:r w:rsidR="00E47FDE">
        <w:t>JSDL:</w:t>
      </w:r>
      <w:r>
        <w:t>Resources</w:t>
      </w:r>
      <w:r w:rsidR="0093624F">
        <w:t>.</w:t>
      </w:r>
    </w:p>
    <w:p w:rsidR="0010026D" w:rsidRDefault="0010026D" w:rsidP="0010026D">
      <w:r>
        <w:t>These matching options are different from the existing mechanisms built into the JSDL specification in that they allow for a user to make requests for scheduling or matching based on completely arbitrary scheduling parameters that are agreed on outside of the JSDL specification.  In theory, this could also have been done by adding new XML elements into the resources section of the JSDL, but by doing it this way, the code can be written to do the simple matching without knowing what the possible space of p</w:t>
      </w:r>
      <w:r>
        <w:t>a</w:t>
      </w:r>
      <w:r>
        <w:t>rameter types and values is ahead of time.</w:t>
      </w:r>
    </w:p>
    <w:p w:rsidR="0010026D" w:rsidRDefault="0010026D" w:rsidP="0010026D">
      <w:r>
        <w:t xml:space="preserve">Activities that </w:t>
      </w:r>
      <w:r>
        <w:rPr>
          <w:b/>
        </w:rPr>
        <w:t>require</w:t>
      </w:r>
      <w:r>
        <w:t xml:space="preserve"> a value get matched against BESs that </w:t>
      </w:r>
      <w:r>
        <w:rPr>
          <w:b/>
        </w:rPr>
        <w:t>support</w:t>
      </w:r>
      <w:r>
        <w:t xml:space="preserve"> or </w:t>
      </w:r>
      <w:r>
        <w:rPr>
          <w:b/>
        </w:rPr>
        <w:t>require</w:t>
      </w:r>
      <w:r>
        <w:t xml:space="preserve"> it, and jobs that </w:t>
      </w:r>
      <w:r>
        <w:rPr>
          <w:b/>
        </w:rPr>
        <w:t>su</w:t>
      </w:r>
      <w:r>
        <w:rPr>
          <w:b/>
        </w:rPr>
        <w:t>p</w:t>
      </w:r>
      <w:r>
        <w:rPr>
          <w:b/>
        </w:rPr>
        <w:t>port</w:t>
      </w:r>
      <w:r>
        <w:t xml:space="preserve"> a value are allowed to run on BESs that </w:t>
      </w:r>
      <w:r>
        <w:rPr>
          <w:b/>
        </w:rPr>
        <w:t>require</w:t>
      </w:r>
      <w:r>
        <w:t xml:space="preserve"> it.  The full table of matching is given below.  </w:t>
      </w:r>
    </w:p>
    <w:tbl>
      <w:tblPr>
        <w:tblStyle w:val="TableGrid"/>
        <w:tblW w:w="0" w:type="auto"/>
        <w:tblLook w:val="04A0"/>
      </w:tblPr>
      <w:tblGrid>
        <w:gridCol w:w="2214"/>
        <w:gridCol w:w="2214"/>
        <w:gridCol w:w="2214"/>
        <w:gridCol w:w="2214"/>
      </w:tblGrid>
      <w:tr w:rsidR="0010026D" w:rsidTr="00757AA2">
        <w:trPr>
          <w:cantSplit/>
        </w:trPr>
        <w:tc>
          <w:tcPr>
            <w:tcW w:w="2214" w:type="dxa"/>
          </w:tcPr>
          <w:p w:rsidR="0010026D" w:rsidRPr="000D1EB8" w:rsidRDefault="0010026D" w:rsidP="00757AA2">
            <w:pPr>
              <w:keepNext/>
              <w:keepLines/>
              <w:rPr>
                <w:sz w:val="20"/>
                <w:szCs w:val="20"/>
              </w:rPr>
            </w:pPr>
          </w:p>
        </w:tc>
        <w:tc>
          <w:tcPr>
            <w:tcW w:w="2214" w:type="dxa"/>
          </w:tcPr>
          <w:p w:rsidR="0010026D" w:rsidRPr="000D1EB8" w:rsidRDefault="0010026D" w:rsidP="00757AA2">
            <w:pPr>
              <w:keepNext/>
              <w:keepLines/>
              <w:rPr>
                <w:sz w:val="20"/>
                <w:szCs w:val="20"/>
              </w:rPr>
            </w:pPr>
            <w:r w:rsidRPr="000D1EB8">
              <w:rPr>
                <w:sz w:val="20"/>
                <w:szCs w:val="20"/>
              </w:rPr>
              <w:t>BES Supports Par</w:t>
            </w:r>
            <w:r w:rsidRPr="000D1EB8">
              <w:rPr>
                <w:sz w:val="20"/>
                <w:szCs w:val="20"/>
              </w:rPr>
              <w:t>a</w:t>
            </w:r>
            <w:r w:rsidRPr="000D1EB8">
              <w:rPr>
                <w:sz w:val="20"/>
                <w:szCs w:val="20"/>
              </w:rPr>
              <w:t>meter</w:t>
            </w:r>
          </w:p>
        </w:tc>
        <w:tc>
          <w:tcPr>
            <w:tcW w:w="2214" w:type="dxa"/>
          </w:tcPr>
          <w:p w:rsidR="0010026D" w:rsidRPr="000D1EB8" w:rsidRDefault="0010026D" w:rsidP="00757AA2">
            <w:pPr>
              <w:keepNext/>
              <w:keepLines/>
              <w:rPr>
                <w:sz w:val="20"/>
                <w:szCs w:val="20"/>
              </w:rPr>
            </w:pPr>
            <w:r w:rsidRPr="000D1EB8">
              <w:rPr>
                <w:sz w:val="20"/>
                <w:szCs w:val="20"/>
              </w:rPr>
              <w:t>BES Requires Par</w:t>
            </w:r>
            <w:r w:rsidRPr="000D1EB8">
              <w:rPr>
                <w:sz w:val="20"/>
                <w:szCs w:val="20"/>
              </w:rPr>
              <w:t>a</w:t>
            </w:r>
            <w:r w:rsidRPr="000D1EB8">
              <w:rPr>
                <w:sz w:val="20"/>
                <w:szCs w:val="20"/>
              </w:rPr>
              <w:t>meter</w:t>
            </w:r>
          </w:p>
        </w:tc>
        <w:tc>
          <w:tcPr>
            <w:tcW w:w="2214" w:type="dxa"/>
          </w:tcPr>
          <w:p w:rsidR="0010026D" w:rsidRPr="000D1EB8" w:rsidRDefault="0010026D" w:rsidP="00757AA2">
            <w:pPr>
              <w:keepNext/>
              <w:keepLines/>
              <w:rPr>
                <w:sz w:val="20"/>
                <w:szCs w:val="20"/>
              </w:rPr>
            </w:pPr>
            <w:r w:rsidRPr="000D1EB8">
              <w:rPr>
                <w:sz w:val="20"/>
                <w:szCs w:val="20"/>
              </w:rPr>
              <w:t>BES Does Not Adver</w:t>
            </w:r>
            <w:r w:rsidRPr="000D1EB8">
              <w:rPr>
                <w:sz w:val="20"/>
                <w:szCs w:val="20"/>
              </w:rPr>
              <w:t>t</w:t>
            </w:r>
            <w:r w:rsidRPr="000D1EB8">
              <w:rPr>
                <w:sz w:val="20"/>
                <w:szCs w:val="20"/>
              </w:rPr>
              <w:t>ize Parameter</w:t>
            </w:r>
          </w:p>
        </w:tc>
      </w:tr>
      <w:tr w:rsidR="0010026D" w:rsidTr="00757AA2">
        <w:trPr>
          <w:cantSplit/>
        </w:trPr>
        <w:tc>
          <w:tcPr>
            <w:tcW w:w="2214" w:type="dxa"/>
          </w:tcPr>
          <w:p w:rsidR="0010026D" w:rsidRPr="000D1EB8" w:rsidRDefault="0010026D" w:rsidP="00757AA2">
            <w:pPr>
              <w:keepNext/>
              <w:keepLines/>
              <w:rPr>
                <w:sz w:val="20"/>
                <w:szCs w:val="20"/>
              </w:rPr>
            </w:pPr>
            <w:r w:rsidRPr="000D1EB8">
              <w:rPr>
                <w:sz w:val="20"/>
                <w:szCs w:val="20"/>
              </w:rPr>
              <w:t>Activity Supports P</w:t>
            </w:r>
            <w:r w:rsidRPr="000D1EB8">
              <w:rPr>
                <w:sz w:val="20"/>
                <w:szCs w:val="20"/>
              </w:rPr>
              <w:t>a</w:t>
            </w:r>
            <w:r w:rsidRPr="000D1EB8">
              <w:rPr>
                <w:sz w:val="20"/>
                <w:szCs w:val="20"/>
              </w:rPr>
              <w:t>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r>
      <w:tr w:rsidR="0010026D" w:rsidTr="00757AA2">
        <w:trPr>
          <w:cantSplit/>
        </w:trPr>
        <w:tc>
          <w:tcPr>
            <w:tcW w:w="2214" w:type="dxa"/>
          </w:tcPr>
          <w:p w:rsidR="0010026D" w:rsidRPr="000D1EB8" w:rsidRDefault="0010026D" w:rsidP="00757AA2">
            <w:pPr>
              <w:keepNext/>
              <w:keepLines/>
              <w:rPr>
                <w:sz w:val="20"/>
                <w:szCs w:val="20"/>
              </w:rPr>
            </w:pPr>
            <w:r w:rsidRPr="000D1EB8">
              <w:rPr>
                <w:sz w:val="20"/>
                <w:szCs w:val="20"/>
              </w:rPr>
              <w:t>Activity Requires P</w:t>
            </w:r>
            <w:r w:rsidRPr="000D1EB8">
              <w:rPr>
                <w:sz w:val="20"/>
                <w:szCs w:val="20"/>
              </w:rPr>
              <w:t>a</w:t>
            </w:r>
            <w:r w:rsidRPr="000D1EB8">
              <w:rPr>
                <w:sz w:val="20"/>
                <w:szCs w:val="20"/>
              </w:rPr>
              <w:t>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r>
      <w:tr w:rsidR="0010026D" w:rsidTr="00757AA2">
        <w:trPr>
          <w:cantSplit/>
        </w:trPr>
        <w:tc>
          <w:tcPr>
            <w:tcW w:w="2214" w:type="dxa"/>
          </w:tcPr>
          <w:p w:rsidR="0010026D" w:rsidRPr="000D1EB8" w:rsidRDefault="0010026D" w:rsidP="00757AA2">
            <w:pPr>
              <w:keepNext/>
              <w:keepLines/>
              <w:rPr>
                <w:sz w:val="20"/>
                <w:szCs w:val="20"/>
              </w:rPr>
            </w:pPr>
            <w:r w:rsidRPr="000D1EB8">
              <w:rPr>
                <w:sz w:val="20"/>
                <w:szCs w:val="20"/>
              </w:rPr>
              <w:t>Activity JSDL Does Not Mention Param</w:t>
            </w:r>
            <w:r w:rsidRPr="000D1EB8">
              <w:rPr>
                <w:sz w:val="20"/>
                <w:szCs w:val="20"/>
              </w:rPr>
              <w:t>e</w:t>
            </w:r>
            <w:r w:rsidRPr="000D1EB8">
              <w:rPr>
                <w:sz w:val="20"/>
                <w:szCs w:val="20"/>
              </w:rPr>
              <w:t>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c>
          <w:tcPr>
            <w:tcW w:w="2214" w:type="dxa"/>
          </w:tcPr>
          <w:p w:rsidR="0010026D" w:rsidRPr="000D1EB8" w:rsidRDefault="0010026D" w:rsidP="00757AA2">
            <w:pPr>
              <w:keepNext/>
              <w:keepLines/>
              <w:rPr>
                <w:sz w:val="20"/>
                <w:szCs w:val="20"/>
              </w:rPr>
            </w:pPr>
            <w:r w:rsidRPr="000D1EB8">
              <w:rPr>
                <w:sz w:val="20"/>
                <w:szCs w:val="20"/>
              </w:rPr>
              <w:t>Allowed</w:t>
            </w:r>
          </w:p>
        </w:tc>
      </w:tr>
    </w:tbl>
    <w:p w:rsidR="0010026D" w:rsidRDefault="0093624F" w:rsidP="000D1EB8">
      <w:r>
        <w:t xml:space="preserve">Example </w:t>
      </w:r>
      <w:r w:rsidR="00E47FDE">
        <w:t>JSDL Pseudo Schema</w:t>
      </w:r>
    </w:p>
    <w:p w:rsidR="00E47FDE" w:rsidRPr="00E47FDE" w:rsidRDefault="00E47FDE" w:rsidP="00E47FDE">
      <w:pPr>
        <w:pStyle w:val="StyleMessageHeader10pt"/>
        <w:rPr>
          <w:lang w:eastAsia="ko-KR"/>
        </w:rPr>
      </w:pPr>
      <w:r>
        <w:rPr>
          <w:lang w:eastAsia="ko-KR"/>
        </w:rPr>
        <w:t>&lt;</w:t>
      </w:r>
      <w:r w:rsidRPr="000675EC">
        <w:t xml:space="preserve"> </w:t>
      </w:r>
      <w:r>
        <w:t>BESExtensions</w:t>
      </w:r>
      <w:r>
        <w:rPr>
          <w:lang w:eastAsia="ko-KR"/>
        </w:rPr>
        <w:t xml:space="preserve">:Matching </w:t>
      </w:r>
      <w:r w:rsidRPr="00E47FDE">
        <w:rPr>
          <w:szCs w:val="20"/>
        </w:rPr>
        <w:t>value="Some Value" name="requires:Matching Parameter 1"/&gt;</w:t>
      </w:r>
      <w:r w:rsidRPr="00E47FDE">
        <w:rPr>
          <w:lang w:eastAsia="ko-KR"/>
        </w:rPr>
        <w:t>&gt;</w:t>
      </w:r>
    </w:p>
    <w:p w:rsidR="00E47FDE" w:rsidRDefault="00E47FDE" w:rsidP="00E47FDE">
      <w:pPr>
        <w:pStyle w:val="StyleMessageHeader10pt"/>
        <w:rPr>
          <w:lang w:eastAsia="ko-KR"/>
        </w:rPr>
      </w:pPr>
      <w:r>
        <w:t>&lt;BESExtensions</w:t>
      </w:r>
      <w:r>
        <w:rPr>
          <w:lang w:eastAsia="ko-KR"/>
        </w:rPr>
        <w:t>:Matching value</w:t>
      </w:r>
      <w:r w:rsidRPr="00E47FDE">
        <w:rPr>
          <w:szCs w:val="20"/>
        </w:rPr>
        <w:t>="</w:t>
      </w:r>
      <w:r>
        <w:rPr>
          <w:szCs w:val="20"/>
        </w:rPr>
        <w:t>Another</w:t>
      </w:r>
      <w:r w:rsidRPr="00E47FDE">
        <w:rPr>
          <w:szCs w:val="20"/>
        </w:rPr>
        <w:t xml:space="preserve"> Value" name="requires:Matching Parameter 1"/&gt;</w:t>
      </w:r>
      <w:r w:rsidRPr="00E47FDE">
        <w:rPr>
          <w:lang w:eastAsia="ko-KR"/>
        </w:rPr>
        <w:t>&gt;</w:t>
      </w:r>
    </w:p>
    <w:p w:rsidR="00E47FDE" w:rsidRPr="00ED07F9" w:rsidRDefault="00E47FDE" w:rsidP="00E47FDE">
      <w:pPr>
        <w:pStyle w:val="StyleMessageHeader10pt"/>
        <w:ind w:left="0" w:firstLine="0"/>
        <w:rPr>
          <w:lang w:eastAsia="ko-KR"/>
        </w:rPr>
      </w:pPr>
    </w:p>
    <w:p w:rsidR="00E47FDE" w:rsidRDefault="00637364" w:rsidP="0010026D">
      <w:r>
        <w:t>Profiled Matching options</w:t>
      </w:r>
    </w:p>
    <w:tbl>
      <w:tblPr>
        <w:tblStyle w:val="TableGrid"/>
        <w:tblW w:w="0" w:type="auto"/>
        <w:tblLook w:val="04A0"/>
      </w:tblPr>
      <w:tblGrid>
        <w:gridCol w:w="2340"/>
        <w:gridCol w:w="7236"/>
      </w:tblGrid>
      <w:tr w:rsidR="00637364" w:rsidTr="00637364">
        <w:tc>
          <w:tcPr>
            <w:tcW w:w="226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value</w:t>
            </w:r>
          </w:p>
        </w:tc>
        <w:tc>
          <w:tcPr>
            <w:tcW w:w="730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Meaning</w:t>
            </w:r>
          </w:p>
        </w:tc>
      </w:tr>
      <w:tr w:rsidR="00637364" w:rsidTr="00637364">
        <w:tc>
          <w:tcPr>
            <w:tcW w:w="2268" w:type="dxa"/>
          </w:tcPr>
          <w:p w:rsidR="00637364" w:rsidRPr="00312ED7" w:rsidRDefault="00637364" w:rsidP="00312ED7">
            <w:pPr>
              <w:spacing w:before="0" w:after="0"/>
              <w:rPr>
                <w:sz w:val="20"/>
                <w:szCs w:val="20"/>
              </w:rPr>
            </w:pPr>
            <w:r w:rsidRPr="00312ED7">
              <w:rPr>
                <w:sz w:val="20"/>
                <w:szCs w:val="20"/>
              </w:rPr>
              <w:t>GFFSAvailable</w:t>
            </w:r>
          </w:p>
        </w:tc>
        <w:tc>
          <w:tcPr>
            <w:tcW w:w="7308" w:type="dxa"/>
          </w:tcPr>
          <w:p w:rsidR="00637364" w:rsidRPr="00312ED7" w:rsidRDefault="00637364" w:rsidP="00312ED7">
            <w:pPr>
              <w:spacing w:before="0" w:after="0"/>
              <w:rPr>
                <w:sz w:val="20"/>
                <w:szCs w:val="20"/>
              </w:rPr>
            </w:pPr>
            <w:r w:rsidRPr="00312ED7">
              <w:rPr>
                <w:sz w:val="20"/>
                <w:szCs w:val="20"/>
              </w:rPr>
              <w:t>A value of “true” means that the GFFS can be mounted on nodes where the job will be executed. A value of “false” means it cannot. If it is not specified it is assume that the GFFS cannot be mounted on the execution nodes.</w:t>
            </w:r>
          </w:p>
        </w:tc>
      </w:tr>
      <w:tr w:rsidR="00637364" w:rsidTr="00637364">
        <w:tc>
          <w:tcPr>
            <w:tcW w:w="2268" w:type="dxa"/>
          </w:tcPr>
          <w:p w:rsidR="00637364" w:rsidRPr="00312ED7" w:rsidRDefault="00F825D2" w:rsidP="00312ED7">
            <w:pPr>
              <w:spacing w:before="0" w:after="0"/>
              <w:rPr>
                <w:sz w:val="20"/>
                <w:szCs w:val="20"/>
              </w:rPr>
            </w:pPr>
            <w:r w:rsidRPr="00312ED7">
              <w:rPr>
                <w:sz w:val="20"/>
                <w:szCs w:val="20"/>
              </w:rPr>
              <w:t>SupportedFileSystems</w:t>
            </w:r>
          </w:p>
        </w:tc>
        <w:tc>
          <w:tcPr>
            <w:tcW w:w="7308" w:type="dxa"/>
          </w:tcPr>
          <w:p w:rsidR="00637364" w:rsidRPr="00312ED7" w:rsidRDefault="00F825D2" w:rsidP="00312ED7">
            <w:pPr>
              <w:spacing w:before="0" w:after="0"/>
              <w:rPr>
                <w:sz w:val="20"/>
                <w:szCs w:val="20"/>
              </w:rPr>
            </w:pPr>
            <w:r w:rsidRPr="00312ED7">
              <w:rPr>
                <w:sz w:val="20"/>
                <w:szCs w:val="20"/>
              </w:rPr>
              <w:t>The “value” indicates which file system types are supported, e.g., SCRATCH, GFFS, HOME, TMP.</w:t>
            </w:r>
          </w:p>
        </w:tc>
      </w:tr>
      <w:tr w:rsidR="00637364" w:rsidTr="00637364">
        <w:tc>
          <w:tcPr>
            <w:tcW w:w="2268" w:type="dxa"/>
          </w:tcPr>
          <w:p w:rsidR="00637364" w:rsidRPr="00312ED7" w:rsidRDefault="0009791C" w:rsidP="00312ED7">
            <w:pPr>
              <w:spacing w:before="0" w:after="0"/>
              <w:rPr>
                <w:sz w:val="20"/>
                <w:szCs w:val="20"/>
              </w:rPr>
            </w:pPr>
            <w:r w:rsidRPr="00312ED7">
              <w:rPr>
                <w:sz w:val="20"/>
                <w:szCs w:val="20"/>
              </w:rPr>
              <w:t>MPIVersions</w:t>
            </w:r>
          </w:p>
        </w:tc>
        <w:tc>
          <w:tcPr>
            <w:tcW w:w="7308" w:type="dxa"/>
          </w:tcPr>
          <w:p w:rsidR="00637364" w:rsidRPr="00312ED7" w:rsidRDefault="0009791C" w:rsidP="00312ED7">
            <w:pPr>
              <w:spacing w:before="0" w:after="0"/>
              <w:rPr>
                <w:sz w:val="20"/>
                <w:szCs w:val="20"/>
              </w:rPr>
            </w:pPr>
            <w:r w:rsidRPr="00312ED7">
              <w:rPr>
                <w:sz w:val="20"/>
                <w:szCs w:val="20"/>
              </w:rPr>
              <w:t xml:space="preserve">The “value” indicates the name and type of MPI supported. These can either </w:t>
            </w:r>
          </w:p>
        </w:tc>
      </w:tr>
      <w:tr w:rsidR="0009791C" w:rsidTr="00637364">
        <w:tc>
          <w:tcPr>
            <w:tcW w:w="2268" w:type="dxa"/>
          </w:tcPr>
          <w:p w:rsidR="0009791C" w:rsidRPr="00312ED7" w:rsidRDefault="00261BCB" w:rsidP="00312ED7">
            <w:pPr>
              <w:spacing w:before="0" w:after="0"/>
              <w:rPr>
                <w:sz w:val="20"/>
                <w:szCs w:val="20"/>
              </w:rPr>
            </w:pPr>
            <w:r w:rsidRPr="00312ED7">
              <w:rPr>
                <w:sz w:val="20"/>
                <w:szCs w:val="20"/>
              </w:rPr>
              <w:t>InstalledApplications</w:t>
            </w:r>
          </w:p>
        </w:tc>
        <w:tc>
          <w:tcPr>
            <w:tcW w:w="7308" w:type="dxa"/>
          </w:tcPr>
          <w:p w:rsidR="0009791C" w:rsidRPr="00312ED7" w:rsidRDefault="00261BCB" w:rsidP="00312ED7">
            <w:pPr>
              <w:spacing w:before="0" w:after="0"/>
              <w:rPr>
                <w:sz w:val="20"/>
                <w:szCs w:val="20"/>
              </w:rPr>
            </w:pPr>
            <w:r w:rsidRPr="00312ED7">
              <w:rPr>
                <w:sz w:val="20"/>
                <w:szCs w:val="20"/>
              </w:rPr>
              <w:t>The “value” indicates the</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ActivityEndpointSupport</w:t>
            </w:r>
          </w:p>
        </w:tc>
        <w:tc>
          <w:tcPr>
            <w:tcW w:w="7308" w:type="dxa"/>
          </w:tcPr>
          <w:p w:rsidR="00261BCB" w:rsidRPr="00312ED7" w:rsidRDefault="00312ED7" w:rsidP="00312ED7">
            <w:pPr>
              <w:spacing w:before="0" w:after="0"/>
              <w:rPr>
                <w:sz w:val="20"/>
                <w:szCs w:val="20"/>
              </w:rPr>
            </w:pPr>
            <w:r>
              <w:rPr>
                <w:sz w:val="20"/>
                <w:szCs w:val="20"/>
              </w:rPr>
              <w:t>The client requires EPRs returned from CreateActivity to be AEP compliant.</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HoldActivitiesSupported</w:t>
            </w:r>
          </w:p>
        </w:tc>
        <w:tc>
          <w:tcPr>
            <w:tcW w:w="7308" w:type="dxa"/>
          </w:tcPr>
          <w:p w:rsidR="00261BCB" w:rsidRPr="00312ED7" w:rsidRDefault="00312ED7" w:rsidP="00312ED7">
            <w:pPr>
              <w:spacing w:before="0" w:after="0"/>
              <w:rPr>
                <w:sz w:val="20"/>
                <w:szCs w:val="20"/>
              </w:rPr>
            </w:pPr>
            <w:r>
              <w:rPr>
                <w:sz w:val="20"/>
                <w:szCs w:val="20"/>
              </w:rPr>
              <w:t>The client requires the BES to support activity hold states.</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NodeInternetAccess</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type of internet access required.</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Allocation</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allocation name, e.g., Kracken, indicates a Kracken allocation.</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ModulesSupported</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 supported module, e.g., Blast</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PrePostProcessing</w:t>
            </w:r>
          </w:p>
        </w:tc>
        <w:tc>
          <w:tcPr>
            <w:tcW w:w="7308" w:type="dxa"/>
          </w:tcPr>
          <w:p w:rsidR="00261BCB" w:rsidRPr="00312ED7" w:rsidRDefault="00261BCB" w:rsidP="00312ED7">
            <w:pPr>
              <w:spacing w:before="0" w:after="0"/>
              <w:rPr>
                <w:sz w:val="20"/>
                <w:szCs w:val="20"/>
              </w:rPr>
            </w:pPr>
            <w:r w:rsidRPr="00312ED7">
              <w:rPr>
                <w:sz w:val="20"/>
                <w:szCs w:val="20"/>
              </w:rPr>
              <w:t>This can be “true” or “false”.</w:t>
            </w:r>
          </w:p>
        </w:tc>
      </w:tr>
      <w:tr w:rsidR="00261BCB" w:rsidTr="00637364">
        <w:tc>
          <w:tcPr>
            <w:tcW w:w="2268" w:type="dxa"/>
          </w:tcPr>
          <w:p w:rsidR="00261BCB" w:rsidRPr="00312ED7" w:rsidRDefault="00261BCB" w:rsidP="00312ED7">
            <w:pPr>
              <w:spacing w:before="0" w:after="0"/>
              <w:rPr>
                <w:sz w:val="20"/>
                <w:szCs w:val="20"/>
              </w:rPr>
            </w:pPr>
            <w:r w:rsidRPr="00312ED7">
              <w:rPr>
                <w:sz w:val="20"/>
                <w:szCs w:val="20"/>
              </w:rPr>
              <w:t>StagingProtocls</w:t>
            </w:r>
          </w:p>
        </w:tc>
        <w:tc>
          <w:tcPr>
            <w:tcW w:w="7308" w:type="dxa"/>
          </w:tcPr>
          <w:p w:rsidR="00261BCB" w:rsidRPr="00312ED7" w:rsidRDefault="00312ED7" w:rsidP="00312ED7">
            <w:pPr>
              <w:spacing w:before="0" w:after="0"/>
              <w:rPr>
                <w:sz w:val="20"/>
                <w:szCs w:val="20"/>
              </w:rPr>
            </w:pPr>
            <w:r>
              <w:rPr>
                <w:sz w:val="20"/>
                <w:szCs w:val="20"/>
              </w:rPr>
              <w:t>Indicates a staging protocol supported, e.g., http, GFFS, GridFTP</w:t>
            </w:r>
          </w:p>
        </w:tc>
      </w:tr>
      <w:tr w:rsidR="00261BCB" w:rsidTr="00637364">
        <w:tc>
          <w:tcPr>
            <w:tcW w:w="2268" w:type="dxa"/>
          </w:tcPr>
          <w:p w:rsidR="00261BCB" w:rsidRPr="00312ED7" w:rsidRDefault="00DA45E3" w:rsidP="00312ED7">
            <w:pPr>
              <w:spacing w:before="0" w:after="0"/>
              <w:rPr>
                <w:sz w:val="20"/>
                <w:szCs w:val="20"/>
              </w:rPr>
            </w:pPr>
            <w:r w:rsidRPr="00312ED7">
              <w:rPr>
                <w:sz w:val="20"/>
                <w:szCs w:val="20"/>
              </w:rPr>
              <w:t>GridPipesSupported</w:t>
            </w:r>
          </w:p>
        </w:tc>
        <w:tc>
          <w:tcPr>
            <w:tcW w:w="7308" w:type="dxa"/>
          </w:tcPr>
          <w:p w:rsidR="00261BCB" w:rsidRPr="00312ED7" w:rsidRDefault="00DA45E3" w:rsidP="00312ED7">
            <w:pPr>
              <w:spacing w:before="0" w:after="0"/>
              <w:rPr>
                <w:sz w:val="20"/>
                <w:szCs w:val="20"/>
              </w:rPr>
            </w:pPr>
            <w:r w:rsidRPr="00312ED7">
              <w:rPr>
                <w:sz w:val="20"/>
                <w:szCs w:val="20"/>
              </w:rPr>
              <w:t>Indicates that GFFS Grid pipes to standard input, output, and error are su</w:t>
            </w:r>
            <w:r w:rsidRPr="00312ED7">
              <w:rPr>
                <w:sz w:val="20"/>
                <w:szCs w:val="20"/>
              </w:rPr>
              <w:t>p</w:t>
            </w:r>
            <w:r w:rsidRPr="00312ED7">
              <w:rPr>
                <w:sz w:val="20"/>
                <w:szCs w:val="20"/>
              </w:rPr>
              <w:t>ported.</w:t>
            </w:r>
          </w:p>
        </w:tc>
      </w:tr>
      <w:tr w:rsidR="00261BCB" w:rsidTr="00637364">
        <w:tc>
          <w:tcPr>
            <w:tcW w:w="2268" w:type="dxa"/>
          </w:tcPr>
          <w:p w:rsidR="00261BCB" w:rsidRPr="00312ED7" w:rsidRDefault="00DA45E3" w:rsidP="00312ED7">
            <w:pPr>
              <w:spacing w:before="0" w:after="0"/>
              <w:rPr>
                <w:sz w:val="20"/>
                <w:szCs w:val="20"/>
              </w:rPr>
            </w:pPr>
            <w:r w:rsidRPr="00312ED7">
              <w:rPr>
                <w:sz w:val="20"/>
                <w:szCs w:val="20"/>
              </w:rPr>
              <w:t>GenesisIIAvailable</w:t>
            </w:r>
          </w:p>
        </w:tc>
        <w:tc>
          <w:tcPr>
            <w:tcW w:w="7308" w:type="dxa"/>
          </w:tcPr>
          <w:p w:rsidR="00261BCB" w:rsidRPr="00312ED7" w:rsidRDefault="00DA45E3" w:rsidP="00312ED7">
            <w:pPr>
              <w:spacing w:before="0" w:after="0"/>
              <w:rPr>
                <w:sz w:val="20"/>
                <w:szCs w:val="20"/>
              </w:rPr>
            </w:pPr>
            <w:r w:rsidRPr="00312ED7">
              <w:rPr>
                <w:sz w:val="20"/>
                <w:szCs w:val="20"/>
              </w:rPr>
              <w:t>Has GenesisII been installed and is it accessible from execution nodes?</w:t>
            </w:r>
          </w:p>
        </w:tc>
      </w:tr>
      <w:tr w:rsidR="00261BCB" w:rsidTr="00637364">
        <w:tc>
          <w:tcPr>
            <w:tcW w:w="2268" w:type="dxa"/>
          </w:tcPr>
          <w:p w:rsidR="00261BCB" w:rsidRPr="00312ED7" w:rsidRDefault="003207F1" w:rsidP="00312ED7">
            <w:pPr>
              <w:spacing w:before="0" w:after="0"/>
              <w:rPr>
                <w:sz w:val="20"/>
                <w:szCs w:val="20"/>
              </w:rPr>
            </w:pPr>
            <w:r>
              <w:rPr>
                <w:sz w:val="20"/>
                <w:szCs w:val="20"/>
              </w:rPr>
              <w:t>Linkage</w:t>
            </w:r>
          </w:p>
        </w:tc>
        <w:tc>
          <w:tcPr>
            <w:tcW w:w="7308" w:type="dxa"/>
          </w:tcPr>
          <w:p w:rsidR="00261BCB" w:rsidRPr="00312ED7" w:rsidRDefault="003207F1" w:rsidP="00312ED7">
            <w:pPr>
              <w:spacing w:before="0" w:after="0"/>
              <w:rPr>
                <w:sz w:val="20"/>
                <w:szCs w:val="20"/>
              </w:rPr>
            </w:pPr>
            <w:r>
              <w:rPr>
                <w:sz w:val="20"/>
                <w:szCs w:val="20"/>
              </w:rPr>
              <w:t xml:space="preserve">Indicates whether the binary or host requires or supports </w:t>
            </w:r>
            <w:r w:rsidRPr="003207F1">
              <w:rPr>
                <w:rFonts w:ascii="Courier New" w:hAnsi="Courier New" w:cs="Courier New"/>
                <w:sz w:val="20"/>
                <w:szCs w:val="20"/>
              </w:rPr>
              <w:t>static</w:t>
            </w:r>
            <w:r>
              <w:rPr>
                <w:sz w:val="20"/>
                <w:szCs w:val="20"/>
              </w:rPr>
              <w:t xml:space="preserve"> or </w:t>
            </w:r>
            <w:r w:rsidRPr="003207F1">
              <w:rPr>
                <w:rFonts w:ascii="Courier New" w:hAnsi="Courier New" w:cs="Courier New"/>
                <w:sz w:val="20"/>
                <w:szCs w:val="20"/>
              </w:rPr>
              <w:t>dynamic</w:t>
            </w:r>
            <w:r>
              <w:rPr>
                <w:sz w:val="20"/>
                <w:szCs w:val="20"/>
              </w:rPr>
              <w:t xml:space="preserve"> li</w:t>
            </w:r>
            <w:r>
              <w:rPr>
                <w:sz w:val="20"/>
                <w:szCs w:val="20"/>
              </w:rPr>
              <w:t>n</w:t>
            </w:r>
            <w:r>
              <w:rPr>
                <w:sz w:val="20"/>
                <w:szCs w:val="20"/>
              </w:rPr>
              <w:t>kage.</w:t>
            </w:r>
          </w:p>
        </w:tc>
      </w:tr>
    </w:tbl>
    <w:p w:rsidR="00097416" w:rsidRDefault="0010026D" w:rsidP="00312ED7">
      <w:pPr>
        <w:pStyle w:val="Heading2"/>
        <w:spacing w:before="0" w:after="0"/>
      </w:pPr>
      <w:bookmarkStart w:id="128" w:name="_Toc376516195"/>
      <w:bookmarkStart w:id="129" w:name="_Toc376606625"/>
      <w:r>
        <w:t>Job</w:t>
      </w:r>
      <w:r w:rsidR="00094BB9">
        <w:t>Processing</w:t>
      </w:r>
      <w:bookmarkEnd w:id="128"/>
      <w:bookmarkEnd w:id="129"/>
    </w:p>
    <w:p w:rsidR="00094BB9" w:rsidRDefault="00094BB9" w:rsidP="00097416">
      <w:r>
        <w:t xml:space="preserve">BES/JSDL 1.1 introduces a new sub element of </w:t>
      </w:r>
      <w:r w:rsidRPr="000D1EB8">
        <w:rPr>
          <w:rFonts w:ascii="Courier New" w:hAnsi="Courier New" w:cs="Courier New"/>
        </w:rPr>
        <w:t>JSDL:JobDescription</w:t>
      </w:r>
      <w:r w:rsidR="0033704B">
        <w:t xml:space="preserve">, </w:t>
      </w:r>
      <w:r w:rsidRPr="000D1EB8">
        <w:rPr>
          <w:rFonts w:ascii="Courier New" w:hAnsi="Courier New" w:cs="Courier New"/>
        </w:rPr>
        <w:t>JobProcessing</w:t>
      </w:r>
      <w:r>
        <w:t xml:space="preserve">. </w:t>
      </w:r>
      <w:r w:rsidR="0093624F">
        <w:t xml:space="preserve">Sub-elements of </w:t>
      </w:r>
      <w:r w:rsidR="0093624F" w:rsidRPr="000D1EB8">
        <w:rPr>
          <w:rFonts w:ascii="Courier New" w:hAnsi="Courier New" w:cs="Courier New"/>
        </w:rPr>
        <w:t>JobProcessing</w:t>
      </w:r>
      <w:r w:rsidR="0093624F">
        <w:t xml:space="preserve"> indicate additional steps that the BES MUST or MAY perform while processing the activity. There are </w:t>
      </w:r>
      <w:r w:rsidR="0033704B">
        <w:t>five</w:t>
      </w:r>
      <w:r w:rsidR="0093624F">
        <w:t xml:space="preserve"> sub-elements currently defined:</w:t>
      </w:r>
    </w:p>
    <w:p w:rsidR="0093624F" w:rsidRPr="005200B7" w:rsidRDefault="0093624F" w:rsidP="005200B7">
      <w:pPr>
        <w:pStyle w:val="ListParagraph"/>
        <w:numPr>
          <w:ilvl w:val="0"/>
          <w:numId w:val="11"/>
        </w:numPr>
        <w:rPr>
          <w:rFonts w:ascii="Courier New" w:hAnsi="Courier New" w:cs="Courier New"/>
        </w:rPr>
      </w:pPr>
      <w:r w:rsidRPr="005200B7">
        <w:rPr>
          <w:rFonts w:ascii="Courier New" w:hAnsi="Courier New" w:cs="Courier New"/>
        </w:rPr>
        <w:t>Hold</w:t>
      </w:r>
    </w:p>
    <w:p w:rsidR="0093624F" w:rsidRPr="005200B7" w:rsidRDefault="0093624F" w:rsidP="005200B7">
      <w:pPr>
        <w:pStyle w:val="ListParagraph"/>
        <w:numPr>
          <w:ilvl w:val="0"/>
          <w:numId w:val="11"/>
        </w:numPr>
        <w:rPr>
          <w:rFonts w:ascii="Courier New" w:hAnsi="Courier New" w:cs="Courier New"/>
        </w:rPr>
      </w:pPr>
      <w:r w:rsidRPr="005200B7">
        <w:rPr>
          <w:rFonts w:ascii="Courier New" w:hAnsi="Courier New" w:cs="Courier New"/>
        </w:rPr>
        <w:t>GFFSPreCache</w:t>
      </w:r>
    </w:p>
    <w:p w:rsidR="0093624F" w:rsidRPr="005200B7" w:rsidRDefault="0093624F" w:rsidP="005200B7">
      <w:pPr>
        <w:pStyle w:val="ListParagraph"/>
        <w:numPr>
          <w:ilvl w:val="0"/>
          <w:numId w:val="11"/>
        </w:numPr>
        <w:rPr>
          <w:rFonts w:ascii="Courier New" w:hAnsi="Courier New" w:cs="Courier New"/>
        </w:rPr>
      </w:pPr>
      <w:r w:rsidRPr="005200B7">
        <w:rPr>
          <w:rFonts w:ascii="Courier New" w:hAnsi="Courier New" w:cs="Courier New"/>
        </w:rPr>
        <w:t>PreProcesses</w:t>
      </w:r>
    </w:p>
    <w:p w:rsidR="0093624F" w:rsidRDefault="0093624F" w:rsidP="005200B7">
      <w:pPr>
        <w:pStyle w:val="ListParagraph"/>
        <w:numPr>
          <w:ilvl w:val="0"/>
          <w:numId w:val="11"/>
        </w:numPr>
        <w:rPr>
          <w:rFonts w:ascii="Courier New" w:hAnsi="Courier New" w:cs="Courier New"/>
        </w:rPr>
      </w:pPr>
      <w:r w:rsidRPr="005200B7">
        <w:rPr>
          <w:rFonts w:ascii="Courier New" w:hAnsi="Courier New" w:cs="Courier New"/>
        </w:rPr>
        <w:t>PostProcess</w:t>
      </w:r>
    </w:p>
    <w:p w:rsidR="0033704B" w:rsidRDefault="0033704B" w:rsidP="005200B7">
      <w:pPr>
        <w:pStyle w:val="ListParagraph"/>
        <w:numPr>
          <w:ilvl w:val="0"/>
          <w:numId w:val="11"/>
        </w:numPr>
        <w:rPr>
          <w:rFonts w:ascii="Courier New" w:hAnsi="Courier New" w:cs="Courier New"/>
        </w:rPr>
      </w:pPr>
      <w:r>
        <w:rPr>
          <w:rFonts w:ascii="Courier New" w:hAnsi="Courier New" w:cs="Courier New"/>
        </w:rPr>
        <w:t>Subscribe</w:t>
      </w:r>
    </w:p>
    <w:p w:rsidR="000D1EB8" w:rsidRDefault="000D1EB8" w:rsidP="000D1EB8">
      <w:r>
        <w:lastRenderedPageBreak/>
        <w:t>Note that the order that these appear in the application section is irrelevant.</w:t>
      </w:r>
    </w:p>
    <w:p w:rsidR="0093624F" w:rsidRDefault="0093624F" w:rsidP="0093624F">
      <w:pPr>
        <w:pStyle w:val="Heading3"/>
      </w:pPr>
      <w:bookmarkStart w:id="130" w:name="_Toc376606626"/>
      <w:bookmarkStart w:id="131" w:name="_Toc376516197"/>
      <w:r>
        <w:t>Hold</w:t>
      </w:r>
      <w:bookmarkEnd w:id="130"/>
    </w:p>
    <w:p w:rsidR="0093624F" w:rsidRDefault="0093624F" w:rsidP="0093624F">
      <w:r>
        <w:t xml:space="preserve">The </w:t>
      </w:r>
      <w:r w:rsidRPr="005200B7">
        <w:rPr>
          <w:rFonts w:ascii="Courier New" w:hAnsi="Courier New" w:cs="Courier New"/>
        </w:rPr>
        <w:t>Hold</w:t>
      </w:r>
      <w:r>
        <w:t xml:space="preserve"> sub-element of the </w:t>
      </w:r>
      <w:r w:rsidRPr="005200B7">
        <w:rPr>
          <w:rFonts w:ascii="Courier New" w:hAnsi="Courier New" w:cs="Courier New"/>
        </w:rPr>
        <w:t>JobProcessing</w:t>
      </w:r>
      <w:r>
        <w:t xml:space="preserve"> element indicates when the BES should stop processing the activity and wait for a </w:t>
      </w:r>
      <w:r w:rsidRPr="005200B7">
        <w:rPr>
          <w:rFonts w:ascii="Courier New" w:hAnsi="Courier New" w:cs="Courier New"/>
        </w:rPr>
        <w:t>R</w:t>
      </w:r>
      <w:r w:rsidR="00397BF9" w:rsidRPr="005200B7">
        <w:rPr>
          <w:rFonts w:ascii="Courier New" w:hAnsi="Courier New" w:cs="Courier New"/>
        </w:rPr>
        <w:t>esumeActivities</w:t>
      </w:r>
      <w:r w:rsidR="00397BF9">
        <w:t xml:space="preserve"> as described in </w:t>
      </w:r>
      <w:r w:rsidR="004636EF">
        <w:t>§</w:t>
      </w:r>
      <w:r w:rsidR="003203F4">
        <w:fldChar w:fldCharType="begin"/>
      </w:r>
      <w:r w:rsidR="004636EF">
        <w:instrText xml:space="preserve"> REF _Ref376524369 \r \h </w:instrText>
      </w:r>
      <w:r w:rsidR="003203F4">
        <w:fldChar w:fldCharType="separate"/>
      </w:r>
      <w:r w:rsidR="00B86C2E">
        <w:t>3</w:t>
      </w:r>
      <w:r w:rsidR="003203F4">
        <w:fldChar w:fldCharType="end"/>
      </w:r>
      <w:r>
        <w:t>. The multiplicity is zero or more.</w:t>
      </w:r>
    </w:p>
    <w:p w:rsidR="0093624F" w:rsidRPr="00B02405" w:rsidRDefault="0093624F" w:rsidP="004636EF">
      <w:pPr>
        <w:pStyle w:val="StyleMessageHeader10pt"/>
        <w:rPr>
          <w:lang w:eastAsia="ko-KR"/>
        </w:rPr>
      </w:pPr>
      <w:r>
        <w:rPr>
          <w:lang w:eastAsia="ko-KR"/>
        </w:rPr>
        <w:t>&lt;</w:t>
      </w:r>
      <w:r w:rsidRPr="000675EC">
        <w:t xml:space="preserve"> </w:t>
      </w:r>
      <w:r>
        <w:rPr>
          <w:lang w:eastAsia="ko-KR"/>
        </w:rPr>
        <w:t>Hold</w:t>
      </w:r>
      <w:r w:rsidR="004636EF">
        <w:rPr>
          <w:lang w:eastAsia="ko-KR"/>
        </w:rPr>
        <w:t xml:space="preserve"> HoldEnumeration</w:t>
      </w:r>
      <w:r w:rsidRPr="00B02405">
        <w:rPr>
          <w:lang w:eastAsia="ko-KR"/>
        </w:rPr>
        <w:t>&gt;</w:t>
      </w:r>
      <w:r>
        <w:rPr>
          <w:lang w:eastAsia="ko-KR"/>
        </w:rPr>
        <w:t>*</w:t>
      </w:r>
    </w:p>
    <w:p w:rsidR="0093624F" w:rsidRPr="000D1EB8" w:rsidRDefault="0093624F" w:rsidP="0093624F">
      <w:pPr>
        <w:rPr>
          <w:rFonts w:ascii="Courier New" w:hAnsi="Courier New" w:cs="Courier New"/>
        </w:rPr>
      </w:pPr>
      <w:r w:rsidRPr="000D1EB8">
        <w:rPr>
          <w:rFonts w:ascii="Courier New" w:hAnsi="Courier New" w:cs="Courier New"/>
        </w:rPr>
        <w:t>HoldEnumeration</w:t>
      </w:r>
    </w:p>
    <w:tbl>
      <w:tblPr>
        <w:tblStyle w:val="TableGrid"/>
        <w:tblW w:w="0" w:type="auto"/>
        <w:jc w:val="center"/>
        <w:tblInd w:w="-898" w:type="dxa"/>
        <w:tblLayout w:type="fixed"/>
        <w:tblCellMar>
          <w:left w:w="115" w:type="dxa"/>
          <w:right w:w="115" w:type="dxa"/>
        </w:tblCellMar>
        <w:tblLook w:val="04A0"/>
      </w:tblPr>
      <w:tblGrid>
        <w:gridCol w:w="3596"/>
        <w:gridCol w:w="3785"/>
      </w:tblGrid>
      <w:tr w:rsidR="004636EF" w:rsidTr="004636EF">
        <w:trPr>
          <w:cantSplit/>
          <w:jc w:val="center"/>
        </w:trPr>
        <w:tc>
          <w:tcPr>
            <w:tcW w:w="3596" w:type="dxa"/>
          </w:tcPr>
          <w:p w:rsidR="004636EF" w:rsidRDefault="004636EF" w:rsidP="005200B7">
            <w:pPr>
              <w:keepNext/>
              <w:keepLines/>
            </w:pPr>
            <w:r>
              <w:t>Pending:Created</w:t>
            </w:r>
          </w:p>
        </w:tc>
        <w:tc>
          <w:tcPr>
            <w:tcW w:w="3785" w:type="dxa"/>
          </w:tcPr>
          <w:p w:rsidR="004636EF" w:rsidRDefault="004636EF" w:rsidP="005200B7">
            <w:pPr>
              <w:keepNext/>
              <w:keepLines/>
            </w:pPr>
            <w:r>
              <w:t>Running:Executing</w:t>
            </w:r>
          </w:p>
        </w:tc>
      </w:tr>
      <w:tr w:rsidR="004636EF" w:rsidTr="004636EF">
        <w:trPr>
          <w:cantSplit/>
          <w:jc w:val="center"/>
        </w:trPr>
        <w:tc>
          <w:tcPr>
            <w:tcW w:w="3596" w:type="dxa"/>
          </w:tcPr>
          <w:p w:rsidR="004636EF" w:rsidRDefault="004636EF" w:rsidP="005200B7">
            <w:pPr>
              <w:keepNext/>
              <w:keepLines/>
            </w:pPr>
            <w:r>
              <w:t>Pending:Meta-scheduling</w:t>
            </w:r>
          </w:p>
        </w:tc>
        <w:tc>
          <w:tcPr>
            <w:tcW w:w="3785" w:type="dxa"/>
          </w:tcPr>
          <w:p w:rsidR="004636EF" w:rsidRDefault="004636EF" w:rsidP="005200B7">
            <w:pPr>
              <w:keepNext/>
              <w:keepLines/>
            </w:pPr>
            <w:r>
              <w:t>Running:Post-processing</w:t>
            </w:r>
          </w:p>
        </w:tc>
      </w:tr>
      <w:tr w:rsidR="004636EF" w:rsidTr="004636EF">
        <w:trPr>
          <w:cantSplit/>
          <w:jc w:val="center"/>
        </w:trPr>
        <w:tc>
          <w:tcPr>
            <w:tcW w:w="3596" w:type="dxa"/>
          </w:tcPr>
          <w:p w:rsidR="004636EF" w:rsidRDefault="004636EF" w:rsidP="005200B7">
            <w:pPr>
              <w:keepNext/>
              <w:keepLines/>
            </w:pPr>
            <w:r>
              <w:t>Pending:Scheduled</w:t>
            </w:r>
          </w:p>
        </w:tc>
        <w:tc>
          <w:tcPr>
            <w:tcW w:w="3785" w:type="dxa"/>
          </w:tcPr>
          <w:p w:rsidR="004636EF" w:rsidRDefault="004636EF" w:rsidP="005200B7">
            <w:pPr>
              <w:keepNext/>
              <w:keepLines/>
            </w:pPr>
            <w:r>
              <w:t>Running:Staging-out</w:t>
            </w:r>
          </w:p>
        </w:tc>
      </w:tr>
      <w:tr w:rsidR="004636EF" w:rsidTr="004636EF">
        <w:trPr>
          <w:cantSplit/>
          <w:jc w:val="center"/>
        </w:trPr>
        <w:tc>
          <w:tcPr>
            <w:tcW w:w="3596" w:type="dxa"/>
          </w:tcPr>
          <w:p w:rsidR="004636EF" w:rsidRDefault="004636EF" w:rsidP="005200B7">
            <w:pPr>
              <w:keepNext/>
              <w:keepLines/>
            </w:pPr>
            <w:r>
              <w:t>Pending:Staging-in</w:t>
            </w:r>
          </w:p>
        </w:tc>
        <w:tc>
          <w:tcPr>
            <w:tcW w:w="3785" w:type="dxa"/>
          </w:tcPr>
          <w:p w:rsidR="004636EF" w:rsidRDefault="004636EF" w:rsidP="005200B7">
            <w:pPr>
              <w:keepNext/>
              <w:keepLines/>
            </w:pPr>
          </w:p>
        </w:tc>
      </w:tr>
      <w:tr w:rsidR="004636EF" w:rsidTr="004636EF">
        <w:trPr>
          <w:cantSplit/>
          <w:jc w:val="center"/>
        </w:trPr>
        <w:tc>
          <w:tcPr>
            <w:tcW w:w="3596" w:type="dxa"/>
          </w:tcPr>
          <w:p w:rsidR="004636EF" w:rsidRDefault="004636EF" w:rsidP="005200B7">
            <w:pPr>
              <w:keepNext/>
              <w:keepLines/>
            </w:pPr>
            <w:r>
              <w:t>Pending:Pre-processing</w:t>
            </w:r>
          </w:p>
        </w:tc>
        <w:tc>
          <w:tcPr>
            <w:tcW w:w="3785" w:type="dxa"/>
          </w:tcPr>
          <w:p w:rsidR="004636EF" w:rsidRDefault="004636EF" w:rsidP="005200B7">
            <w:pPr>
              <w:keepNext/>
              <w:keepLines/>
            </w:pPr>
          </w:p>
        </w:tc>
      </w:tr>
    </w:tbl>
    <w:p w:rsidR="005200B7" w:rsidRDefault="005200B7" w:rsidP="005200B7">
      <w:r>
        <w:t xml:space="preserve">The semantics are that the activity will move into the appropriate </w:t>
      </w:r>
      <w:r w:rsidRPr="005200B7">
        <w:rPr>
          <w:rFonts w:ascii="Courier New" w:hAnsi="Courier New" w:cs="Courier New"/>
        </w:rPr>
        <w:t>Held</w:t>
      </w:r>
      <w:r>
        <w:t xml:space="preserve"> state AFTER exiting the specified state. Upon resumption the activity will move into the subsequent state in the state model.</w:t>
      </w:r>
    </w:p>
    <w:p w:rsidR="0093624F" w:rsidRDefault="0093624F" w:rsidP="0093624F">
      <w:pPr>
        <w:pStyle w:val="Heading3"/>
      </w:pPr>
      <w:bookmarkStart w:id="132" w:name="_Toc376606627"/>
      <w:r>
        <w:t>Pre and Post Processing</w:t>
      </w:r>
      <w:bookmarkEnd w:id="131"/>
      <w:bookmarkEnd w:id="132"/>
    </w:p>
    <w:p w:rsidR="0093624F" w:rsidRDefault="0093624F" w:rsidP="0093624F">
      <w:r>
        <w:t>Often it is desirable to run a script before or after executing an application. For a sequential application this does not represent a problem – a sequential combination of the preprocessing steps, the application, and the post-processing steps can be combined into a single script. When the application is to be run in a parallel environment, e.g., an MPI application, one cannot simply run the preprocessing on every node. Instead it is desired to run the preprocessing steps on the head or login node, execute the job on the p</w:t>
      </w:r>
      <w:r>
        <w:t>a</w:t>
      </w:r>
      <w:r>
        <w:t xml:space="preserve">rallel machine (usually through a batch scheduler) and then execute the post processing steps. </w:t>
      </w:r>
    </w:p>
    <w:p w:rsidR="0093624F" w:rsidRDefault="0093624F" w:rsidP="0093624F">
      <w:r>
        <w:t xml:space="preserve">To support this use case we profile the JSDL extension to add an optional element to the </w:t>
      </w:r>
      <w:r w:rsidR="005200B7" w:rsidRPr="005200B7">
        <w:rPr>
          <w:rFonts w:ascii="Courier New" w:hAnsi="Courier New" w:cs="Courier New"/>
        </w:rPr>
        <w:t>JobProces</w:t>
      </w:r>
      <w:r w:rsidR="005200B7" w:rsidRPr="005200B7">
        <w:rPr>
          <w:rFonts w:ascii="Courier New" w:hAnsi="Courier New" w:cs="Courier New"/>
        </w:rPr>
        <w:t>s</w:t>
      </w:r>
      <w:r w:rsidR="005200B7" w:rsidRPr="005200B7">
        <w:rPr>
          <w:rFonts w:ascii="Courier New" w:hAnsi="Courier New" w:cs="Courier New"/>
        </w:rPr>
        <w:t>ing</w:t>
      </w:r>
      <w:r>
        <w:t xml:space="preserve"> element. There may be AT MOST ONE of pre and post process.</w:t>
      </w:r>
      <w:r w:rsidR="00096A3A">
        <w:t xml:space="preserve"> </w:t>
      </w:r>
      <w:r w:rsidR="00096A3A" w:rsidRPr="005200B7">
        <w:rPr>
          <w:rFonts w:ascii="Courier New" w:hAnsi="Courier New" w:cs="Courier New"/>
        </w:rPr>
        <w:t>what-to-do-if-it-fails</w:t>
      </w:r>
      <w:r w:rsidR="00096A3A">
        <w:t xml:space="preserve"> may be either </w:t>
      </w:r>
      <w:r w:rsidR="00096A3A" w:rsidRPr="005200B7">
        <w:rPr>
          <w:rFonts w:ascii="Courier New" w:hAnsi="Courier New" w:cs="Courier New"/>
        </w:rPr>
        <w:t>Fail</w:t>
      </w:r>
      <w:r w:rsidR="00096A3A">
        <w:t xml:space="preserve"> or </w:t>
      </w:r>
      <w:r w:rsidR="00096A3A" w:rsidRPr="005200B7">
        <w:rPr>
          <w:rFonts w:ascii="Courier New" w:hAnsi="Courier New" w:cs="Courier New"/>
        </w:rPr>
        <w:t>Contin</w:t>
      </w:r>
      <w:r w:rsidR="00096A3A">
        <w:rPr>
          <w:rFonts w:ascii="Courier New" w:hAnsi="Courier New" w:cs="Courier New"/>
        </w:rPr>
        <w:t>u</w:t>
      </w:r>
      <w:r w:rsidR="00096A3A" w:rsidRPr="005200B7">
        <w:rPr>
          <w:rFonts w:ascii="Courier New" w:hAnsi="Courier New" w:cs="Courier New"/>
        </w:rPr>
        <w:t>e</w:t>
      </w:r>
    </w:p>
    <w:p w:rsidR="0093624F" w:rsidRPr="00ED07F9" w:rsidRDefault="005200B7" w:rsidP="0093624F">
      <w:pPr>
        <w:pStyle w:val="StyleMessageHeader10pt"/>
        <w:rPr>
          <w:lang w:eastAsia="ko-KR"/>
        </w:rPr>
      </w:pPr>
      <w:r>
        <w:rPr>
          <w:lang w:eastAsia="ko-KR"/>
        </w:rPr>
        <w:t>&lt;</w:t>
      </w:r>
      <w:r w:rsidR="0093624F">
        <w:rPr>
          <w:lang w:eastAsia="ko-KR"/>
        </w:rPr>
        <w:t>PreExecution</w:t>
      </w:r>
      <w:r w:rsidR="0093624F" w:rsidRPr="00ED07F9">
        <w:rPr>
          <w:lang w:eastAsia="ko-KR"/>
        </w:rPr>
        <w:t>&gt;</w:t>
      </w:r>
    </w:p>
    <w:p w:rsidR="0093624F" w:rsidRPr="00B02405" w:rsidRDefault="0093624F" w:rsidP="0093624F">
      <w:pPr>
        <w:pStyle w:val="StyleMessageHeader10pt"/>
      </w:pPr>
      <w:r>
        <w:t xml:space="preserve">    </w:t>
      </w:r>
      <w:r w:rsidR="00D62046">
        <w:t>path=”some path” arguments=”</w:t>
      </w:r>
      <w:r>
        <w:t>arguments</w:t>
      </w:r>
      <w:r w:rsidR="00D62046">
        <w:t>”</w:t>
      </w:r>
      <w:r>
        <w:t xml:space="preserve"> </w:t>
      </w:r>
      <w:r w:rsidR="00D62046">
        <w:t>failure-action=”what-to-do-if-it-fails”</w:t>
      </w:r>
    </w:p>
    <w:p w:rsidR="0093624F" w:rsidRPr="00B02405" w:rsidRDefault="0093624F" w:rsidP="0093624F">
      <w:pPr>
        <w:pStyle w:val="StyleMessageHeader10pt"/>
        <w:rPr>
          <w:lang w:eastAsia="ko-KR"/>
        </w:rPr>
      </w:pPr>
      <w:r w:rsidRPr="00B02405">
        <w:rPr>
          <w:lang w:eastAsia="ko-KR"/>
        </w:rPr>
        <w:t>&lt;/</w:t>
      </w:r>
      <w:r w:rsidRPr="000675EC">
        <w:rPr>
          <w:lang w:eastAsia="ko-KR"/>
        </w:rPr>
        <w:t xml:space="preserve"> </w:t>
      </w:r>
      <w:r w:rsidR="005200B7">
        <w:rPr>
          <w:lang w:eastAsia="ko-KR"/>
        </w:rPr>
        <w:t>P</w:t>
      </w:r>
      <w:r>
        <w:rPr>
          <w:lang w:eastAsia="ko-KR"/>
        </w:rPr>
        <w:t>reExecution</w:t>
      </w:r>
      <w:r w:rsidRPr="00B02405">
        <w:rPr>
          <w:lang w:eastAsia="ko-KR"/>
        </w:rPr>
        <w:t xml:space="preserve"> &gt;</w:t>
      </w:r>
      <w:r w:rsidR="005200B7">
        <w:rPr>
          <w:lang w:eastAsia="ko-KR"/>
        </w:rPr>
        <w:t>?</w:t>
      </w:r>
    </w:p>
    <w:p w:rsidR="00096A3A" w:rsidRDefault="00096A3A" w:rsidP="00096A3A">
      <w:r>
        <w:t xml:space="preserve">If the pre-processing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Pr>
          <w:rFonts w:ascii="Courier New" w:hAnsi="Courier New" w:cs="Courier New"/>
        </w:rPr>
        <w:t>Pending</w:t>
      </w:r>
      <w:r w:rsidRPr="00096A3A">
        <w:rPr>
          <w:rFonts w:ascii="Courier New" w:hAnsi="Courier New" w:cs="Courier New"/>
        </w:rPr>
        <w:t>:</w:t>
      </w:r>
      <w:r>
        <w:rPr>
          <w:rFonts w:ascii="Courier New" w:hAnsi="Courier New" w:cs="Courier New"/>
        </w:rPr>
        <w:t>Queued</w:t>
      </w:r>
      <w:r>
        <w:t xml:space="preserve"> state.</w:t>
      </w:r>
    </w:p>
    <w:p w:rsidR="0093624F" w:rsidRPr="00B02405" w:rsidRDefault="005200B7" w:rsidP="0093624F">
      <w:r>
        <w:t>For post-execution</w:t>
      </w:r>
    </w:p>
    <w:p w:rsidR="0093624F" w:rsidRPr="00ED07F9" w:rsidRDefault="0093624F" w:rsidP="0093624F">
      <w:pPr>
        <w:pStyle w:val="StyleMessageHeader10pt"/>
        <w:rPr>
          <w:lang w:eastAsia="ko-KR"/>
        </w:rPr>
      </w:pPr>
      <w:r>
        <w:rPr>
          <w:lang w:eastAsia="ko-KR"/>
        </w:rPr>
        <w:t>&lt;</w:t>
      </w:r>
      <w:r w:rsidR="005200B7">
        <w:rPr>
          <w:lang w:eastAsia="ko-KR"/>
        </w:rPr>
        <w:t xml:space="preserve"> </w:t>
      </w:r>
      <w:r>
        <w:rPr>
          <w:lang w:eastAsia="ko-KR"/>
        </w:rPr>
        <w:t>PostExecution</w:t>
      </w:r>
      <w:r w:rsidRPr="00ED07F9">
        <w:rPr>
          <w:lang w:eastAsia="ko-KR"/>
        </w:rPr>
        <w:t>&gt;</w:t>
      </w:r>
    </w:p>
    <w:p w:rsidR="0093624F" w:rsidRPr="00B02405" w:rsidRDefault="0093624F" w:rsidP="00D62046">
      <w:pPr>
        <w:pStyle w:val="StyleMessageHeader10pt"/>
      </w:pPr>
      <w:r>
        <w:t xml:space="preserve">    </w:t>
      </w:r>
      <w:r w:rsidR="00D62046">
        <w:t>path=”some path” arguments=”arguments” failure-action=”what-to-do-if-it-fails”</w:t>
      </w:r>
    </w:p>
    <w:p w:rsidR="0093624F" w:rsidRPr="00B02405" w:rsidRDefault="0093624F" w:rsidP="0093624F">
      <w:pPr>
        <w:pStyle w:val="StyleMessageHeader10pt"/>
        <w:rPr>
          <w:lang w:eastAsia="ko-KR"/>
        </w:rPr>
      </w:pPr>
      <w:r w:rsidRPr="00B02405">
        <w:rPr>
          <w:lang w:eastAsia="ko-KR"/>
        </w:rPr>
        <w:t>&lt;/</w:t>
      </w:r>
      <w:r w:rsidRPr="000675EC">
        <w:rPr>
          <w:lang w:eastAsia="ko-KR"/>
        </w:rPr>
        <w:t xml:space="preserve"> </w:t>
      </w:r>
      <w:r>
        <w:rPr>
          <w:lang w:eastAsia="ko-KR"/>
        </w:rPr>
        <w:t>PostExecution</w:t>
      </w:r>
      <w:r w:rsidRPr="00B02405">
        <w:rPr>
          <w:lang w:eastAsia="ko-KR"/>
        </w:rPr>
        <w:t xml:space="preserve"> &gt;</w:t>
      </w:r>
      <w:r w:rsidR="005200B7">
        <w:rPr>
          <w:lang w:eastAsia="ko-KR"/>
        </w:rPr>
        <w:t xml:space="preserve"> ?</w:t>
      </w:r>
    </w:p>
    <w:p w:rsidR="0093624F" w:rsidRDefault="00096A3A" w:rsidP="00097416">
      <w:r>
        <w:t xml:space="preserve">If the post-processing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sidRPr="00096A3A">
        <w:rPr>
          <w:rFonts w:ascii="Courier New" w:hAnsi="Courier New" w:cs="Courier New"/>
        </w:rPr>
        <w:t>Running:staging-out</w:t>
      </w:r>
      <w:r>
        <w:t xml:space="preserve"> state.</w:t>
      </w:r>
    </w:p>
    <w:p w:rsidR="0093624F" w:rsidRDefault="0093624F" w:rsidP="00097416">
      <w:r>
        <w:t>Example JSDL Pseudo Schema</w:t>
      </w:r>
      <w:r w:rsidR="00096A3A">
        <w:t xml:space="preserve"> for pre-</w:t>
      </w:r>
      <w:r w:rsidR="000D1EB8">
        <w:t>execution</w:t>
      </w:r>
      <w:r w:rsidR="00096A3A">
        <w:t>.</w:t>
      </w:r>
    </w:p>
    <w:p w:rsidR="00D62046" w:rsidRPr="00ED07F9" w:rsidRDefault="00D62046" w:rsidP="00D62046">
      <w:pPr>
        <w:pStyle w:val="StyleMessageHeader10pt"/>
        <w:rPr>
          <w:lang w:eastAsia="ko-KR"/>
        </w:rPr>
      </w:pPr>
      <w:r>
        <w:rPr>
          <w:lang w:eastAsia="ko-KR"/>
        </w:rPr>
        <w:t>&lt;PreExecution</w:t>
      </w:r>
      <w:r w:rsidRPr="00ED07F9">
        <w:rPr>
          <w:lang w:eastAsia="ko-KR"/>
        </w:rPr>
        <w:t>&gt;</w:t>
      </w:r>
    </w:p>
    <w:p w:rsidR="00D62046" w:rsidRPr="00B02405" w:rsidRDefault="00D62046" w:rsidP="00D62046">
      <w:pPr>
        <w:pStyle w:val="StyleMessageHeader10pt"/>
      </w:pPr>
      <w:r>
        <w:t xml:space="preserve">    path=”./setup.sh” arguments=”--all” failure-action=”Fail”</w:t>
      </w:r>
    </w:p>
    <w:p w:rsidR="00D62046" w:rsidRPr="00B02405" w:rsidRDefault="00D62046" w:rsidP="00D62046">
      <w:pPr>
        <w:pStyle w:val="StyleMessageHeader10pt"/>
        <w:rPr>
          <w:lang w:eastAsia="ko-KR"/>
        </w:rPr>
      </w:pPr>
      <w:r w:rsidRPr="00B02405">
        <w:rPr>
          <w:lang w:eastAsia="ko-KR"/>
        </w:rPr>
        <w:t>&lt;/</w:t>
      </w:r>
      <w:r w:rsidRPr="000675EC">
        <w:rPr>
          <w:lang w:eastAsia="ko-KR"/>
        </w:rPr>
        <w:t xml:space="preserve"> </w:t>
      </w:r>
      <w:r>
        <w:rPr>
          <w:lang w:eastAsia="ko-KR"/>
        </w:rPr>
        <w:t>PreExecution</w:t>
      </w:r>
      <w:r w:rsidRPr="00B02405">
        <w:rPr>
          <w:lang w:eastAsia="ko-KR"/>
        </w:rPr>
        <w:t xml:space="preserve"> &gt;</w:t>
      </w:r>
      <w:r>
        <w:rPr>
          <w:lang w:eastAsia="ko-KR"/>
        </w:rPr>
        <w:t>?</w:t>
      </w:r>
    </w:p>
    <w:p w:rsidR="00292954" w:rsidRDefault="00292954" w:rsidP="0010026D">
      <w:pPr>
        <w:pStyle w:val="Heading3"/>
      </w:pPr>
      <w:bookmarkStart w:id="133" w:name="_Toc376516196"/>
      <w:bookmarkStart w:id="134" w:name="_Toc376606628"/>
      <w:r>
        <w:lastRenderedPageBreak/>
        <w:t>Pre-cache path for GFFS</w:t>
      </w:r>
      <w:bookmarkEnd w:id="133"/>
      <w:bookmarkEnd w:id="134"/>
    </w:p>
    <w:p w:rsidR="00D62046" w:rsidRDefault="000D1EB8" w:rsidP="0010026D">
      <w:r>
        <w:t xml:space="preserve">If the GFFS is available and used by applications the user might want to alert the BES to tell the local GFFS environment to begin pre-fetching and caching portions of the GFFS name space. This is done using the optional </w:t>
      </w:r>
      <w:r w:rsidRPr="000D1EB8">
        <w:rPr>
          <w:rFonts w:ascii="Courier New" w:hAnsi="Courier New" w:cs="Courier New"/>
        </w:rPr>
        <w:t>GFFSPreCache</w:t>
      </w:r>
      <w:r>
        <w:t xml:space="preserve"> directive. The BES MAY at its own discretion interact with the local GFFS implementation to begin pre-fetching or ignore the directive. The semantics of execution are u</w:t>
      </w:r>
      <w:r>
        <w:t>n</w:t>
      </w:r>
      <w:r>
        <w:t>changed by pre-fetching.</w:t>
      </w:r>
    </w:p>
    <w:p w:rsidR="00312ED7" w:rsidRDefault="003203F4" w:rsidP="0010026D">
      <w:r>
        <w:pict>
          <v:shape id="_x0000_s1043" type="#_x0000_t202" style="width:472.25pt;height:51.75pt;mso-position-horizontal-relative:char;mso-position-vertical-relative:line" fillcolor="#bfbfbf [2412]" stroked="f">
            <v:textbox style="mso-next-textbox:#_x0000_s1043">
              <w:txbxContent>
                <w:p w:rsidR="00655C64" w:rsidRDefault="00655C64" w:rsidP="00312ED7">
                  <w:pPr>
                    <w:spacing w:before="0" w:after="0"/>
                  </w:pPr>
                  <w:r>
                    <w:t>&lt;GFFSPreCache&gt;</w:t>
                  </w:r>
                </w:p>
                <w:p w:rsidR="00655C64" w:rsidRDefault="00655C64" w:rsidP="00312ED7">
                  <w:pPr>
                    <w:spacing w:before="0" w:after="0"/>
                  </w:pPr>
                  <w:r>
                    <w:tab/>
                    <w:t>&lt;! The GFFS path to pre-cache /&gt;</w:t>
                  </w:r>
                </w:p>
                <w:p w:rsidR="00655C64" w:rsidRDefault="00655C64" w:rsidP="00312ED7">
                  <w:pPr>
                    <w:spacing w:before="0" w:after="0"/>
                    <w:ind w:firstLine="720"/>
                  </w:pPr>
                  <w:r>
                    <w:t>&lt;xsd:String&gt;</w:t>
                  </w:r>
                </w:p>
                <w:p w:rsidR="00655C64" w:rsidRPr="00703866" w:rsidRDefault="00655C64" w:rsidP="00312ED7">
                  <w:pPr>
                    <w:spacing w:before="0" w:after="0"/>
                  </w:pPr>
                  <w:r>
                    <w:t>&lt;/</w:t>
                  </w:r>
                  <w:r w:rsidRPr="00237EFC">
                    <w:t xml:space="preserve"> </w:t>
                  </w:r>
                  <w:r>
                    <w:t>GFFSPreCache &gt;</w:t>
                  </w:r>
                </w:p>
              </w:txbxContent>
            </v:textbox>
            <w10:wrap type="none"/>
            <w10:anchorlock/>
          </v:shape>
        </w:pict>
      </w:r>
    </w:p>
    <w:p w:rsidR="0033704B" w:rsidRDefault="0033704B" w:rsidP="0033704B">
      <w:pPr>
        <w:pStyle w:val="Heading3"/>
      </w:pPr>
      <w:bookmarkStart w:id="135" w:name="_Toc376516198"/>
      <w:bookmarkStart w:id="136" w:name="_Toc376606629"/>
      <w:r>
        <w:t>WS-Notification Subscription</w:t>
      </w:r>
    </w:p>
    <w:p w:rsidR="0033704B" w:rsidRPr="0033704B" w:rsidRDefault="0033704B" w:rsidP="0033704B"/>
    <w:p w:rsidR="00097416" w:rsidRDefault="00097416" w:rsidP="00097416">
      <w:pPr>
        <w:pStyle w:val="Heading2"/>
      </w:pPr>
      <w:r>
        <w:t>File Staging</w:t>
      </w:r>
      <w:bookmarkEnd w:id="135"/>
      <w:bookmarkEnd w:id="136"/>
      <w:r>
        <w:t xml:space="preserve"> </w:t>
      </w:r>
    </w:p>
    <w:p w:rsidR="00097416" w:rsidRDefault="00097416" w:rsidP="00097416">
      <w:pPr>
        <w:pStyle w:val="Heading3"/>
      </w:pPr>
      <w:bookmarkStart w:id="137" w:name="_Toc376516199"/>
      <w:bookmarkStart w:id="138" w:name="_Toc376606630"/>
      <w:r>
        <w:t>Creation Enumeration – extension</w:t>
      </w:r>
      <w:bookmarkEnd w:id="137"/>
      <w:bookmarkEnd w:id="138"/>
    </w:p>
    <w:p w:rsidR="00097416" w:rsidRDefault="00097416" w:rsidP="00097416">
      <w:r>
        <w:t xml:space="preserve">JSDL defines </w:t>
      </w:r>
      <w:r w:rsidRPr="00AC2499">
        <w:rPr>
          <w:i/>
        </w:rPr>
        <w:t>JSDL:CreationFlagEnumeration</w:t>
      </w:r>
      <w:r>
        <w:t xml:space="preserve"> flags of overwrite, dontOverwrite, and append. </w:t>
      </w:r>
      <w:r w:rsidR="001B370E">
        <w:t xml:space="preserve"> </w:t>
      </w:r>
      <w:r>
        <w:t xml:space="preserve">We define two additional members of the enumeration, </w:t>
      </w:r>
    </w:p>
    <w:p w:rsidR="001B370E" w:rsidRDefault="003203F4" w:rsidP="00097416">
      <w:r>
        <w:pict>
          <v:shape id="_x0000_s1042" type="#_x0000_t202" style="width:472.25pt;height:41.95pt;mso-position-horizontal-relative:char;mso-position-vertical-relative:line" fillcolor="#bfbfbf [2412]" stroked="f">
            <v:textbox style="mso-next-textbox:#_x0000_s1042">
              <w:txbxContent>
                <w:p w:rsidR="00655C64" w:rsidRDefault="00655C64" w:rsidP="001B370E">
                  <w:pPr>
                    <w:spacing w:before="0" w:after="0"/>
                  </w:pPr>
                  <w:r>
                    <w:t>&lt;setExecutable&gt;</w:t>
                  </w:r>
                </w:p>
                <w:p w:rsidR="00655C64" w:rsidRDefault="00655C64" w:rsidP="001B370E">
                  <w:pPr>
                    <w:spacing w:before="0" w:after="0"/>
                  </w:pPr>
                  <w:r>
                    <w:tab/>
                    <w:t>&lt;xsd:Boolean&gt;</w:t>
                  </w:r>
                </w:p>
                <w:p w:rsidR="00655C64" w:rsidRPr="00703866" w:rsidRDefault="00655C64" w:rsidP="001B370E">
                  <w:pPr>
                    <w:spacing w:before="0" w:after="0"/>
                  </w:pPr>
                  <w:r>
                    <w:t>&lt;/</w:t>
                  </w:r>
                  <w:r w:rsidRPr="00B41A11">
                    <w:t xml:space="preserve"> </w:t>
                  </w:r>
                  <w:r>
                    <w:t>setExecutable &gt;</w:t>
                  </w:r>
                </w:p>
              </w:txbxContent>
            </v:textbox>
            <w10:wrap type="none"/>
            <w10:anchorlock/>
          </v:shape>
        </w:pict>
      </w:r>
    </w:p>
    <w:p w:rsidR="001B370E" w:rsidRDefault="001B370E" w:rsidP="001B370E">
      <w:r>
        <w:t>And</w:t>
      </w:r>
    </w:p>
    <w:p w:rsidR="001B370E" w:rsidRDefault="003203F4" w:rsidP="001B370E">
      <w:r>
        <w:pict>
          <v:shape id="_x0000_s1041" type="#_x0000_t202" style="width:472.25pt;height:41.95pt;mso-position-horizontal-relative:char;mso-position-vertical-relative:line" fillcolor="#bfbfbf [2412]" stroked="f">
            <v:textbox style="mso-next-textbox:#_x0000_s1041">
              <w:txbxContent>
                <w:p w:rsidR="00655C64" w:rsidRDefault="00655C64" w:rsidP="001B370E">
                  <w:pPr>
                    <w:spacing w:before="0" w:after="0"/>
                  </w:pPr>
                  <w:r>
                    <w:t>&lt;setUMask&gt;</w:t>
                  </w:r>
                </w:p>
                <w:p w:rsidR="00655C64" w:rsidRDefault="00655C64" w:rsidP="001B370E">
                  <w:pPr>
                    <w:spacing w:before="0" w:after="0"/>
                  </w:pPr>
                  <w:r>
                    <w:tab/>
                    <w:t>&lt;xsd:String&gt;</w:t>
                  </w:r>
                </w:p>
                <w:p w:rsidR="00655C64" w:rsidRPr="00703866" w:rsidRDefault="00655C64" w:rsidP="001B370E">
                  <w:pPr>
                    <w:spacing w:before="0" w:after="0"/>
                  </w:pPr>
                  <w:r>
                    <w:t>&lt;/setUMask&gt;</w:t>
                  </w:r>
                </w:p>
              </w:txbxContent>
            </v:textbox>
            <w10:wrap type="none"/>
            <w10:anchorlock/>
          </v:shape>
        </w:pict>
      </w:r>
    </w:p>
    <w:p w:rsidR="00655C64" w:rsidRDefault="00655C64" w:rsidP="00655C64">
      <w:pPr>
        <w:pStyle w:val="Heading3"/>
      </w:pPr>
      <w:bookmarkStart w:id="139" w:name="_Toc376516200"/>
      <w:bookmarkStart w:id="140" w:name="_Toc376606631"/>
      <w:bookmarkStart w:id="141" w:name="_Toc376516201"/>
      <w:bookmarkStart w:id="142" w:name="_Toc376606632"/>
      <w:r>
        <w:t>Wild Cards</w:t>
      </w:r>
      <w:bookmarkEnd w:id="141"/>
      <w:bookmarkEnd w:id="142"/>
    </w:p>
    <w:p w:rsidR="00493B9F" w:rsidRDefault="00655C64" w:rsidP="00655C64">
      <w:r>
        <w:t>The use of wild cards in file staging is not discussed in the JSDL specification</w:t>
      </w:r>
      <w:r w:rsidR="004A5BDB">
        <w:t>,</w:t>
      </w:r>
      <w:r>
        <w:t xml:space="preserve"> yet it is an often expressed desire of end users. One issue is that not all file staging protocols support wild cards. Further, when and where the wild card expansion is performed can affect the set of staged. For example, if wild card expa</w:t>
      </w:r>
      <w:r>
        <w:t>n</w:t>
      </w:r>
      <w:r>
        <w:t>sion is performed for staging in is performed at client job submission time the set of files S</w:t>
      </w:r>
      <w:r w:rsidR="004A5BDB">
        <w:rPr>
          <w:vertAlign w:val="subscript"/>
        </w:rPr>
        <w:t>submit-time</w:t>
      </w:r>
      <w:r>
        <w:t xml:space="preserve"> tran</w:t>
      </w:r>
      <w:r>
        <w:t>s</w:t>
      </w:r>
      <w:r>
        <w:t xml:space="preserve">ferred may be different than </w:t>
      </w:r>
      <w:r w:rsidR="004A5BDB">
        <w:t>S</w:t>
      </w:r>
      <w:r w:rsidR="004A5BDB" w:rsidRPr="004A5BDB">
        <w:rPr>
          <w:vertAlign w:val="subscript"/>
        </w:rPr>
        <w:t>later</w:t>
      </w:r>
      <w:r w:rsidR="004A5BDB">
        <w:t xml:space="preserve"> when</w:t>
      </w:r>
      <w:r>
        <w:t xml:space="preserve"> the </w:t>
      </w:r>
      <w:r w:rsidR="004A5BDB">
        <w:t>wild card expansion is performed at some point in the future when the job is actually ready to run.</w:t>
      </w:r>
    </w:p>
    <w:p w:rsidR="004A5BDB" w:rsidRDefault="004A5BDB" w:rsidP="00655C64">
      <w:r>
        <w:t>We extend file staging to include the use of wild cards in Source elements.</w:t>
      </w:r>
    </w:p>
    <w:p w:rsidR="00655C64" w:rsidRDefault="00655C64" w:rsidP="00655C64">
      <w:pPr>
        <w:pStyle w:val="ListParagraph"/>
        <w:numPr>
          <w:ilvl w:val="0"/>
          <w:numId w:val="9"/>
        </w:numPr>
      </w:pPr>
      <w:r>
        <w:t>Wild card</w:t>
      </w:r>
      <w:r w:rsidR="004A5BDB">
        <w:t>s</w:t>
      </w:r>
      <w:r>
        <w:t xml:space="preserve"> will be expressed in the </w:t>
      </w:r>
      <w:r w:rsidR="004A5BDB">
        <w:t xml:space="preserve">Source </w:t>
      </w:r>
      <w:r>
        <w:t xml:space="preserve">URI element. </w:t>
      </w:r>
    </w:p>
    <w:p w:rsidR="004A5BDB" w:rsidRDefault="00655C64" w:rsidP="00655C64">
      <w:pPr>
        <w:pStyle w:val="ListParagraph"/>
        <w:numPr>
          <w:ilvl w:val="0"/>
          <w:numId w:val="9"/>
        </w:numPr>
      </w:pPr>
      <w:r>
        <w:t>Wild card expansion is the responsibility of the middleware (the BES)</w:t>
      </w:r>
      <w:r w:rsidR="004A5BDB">
        <w:t xml:space="preserve"> working with the transport protocol.</w:t>
      </w:r>
    </w:p>
    <w:p w:rsidR="00655C64" w:rsidRDefault="004A5BDB" w:rsidP="00655C64">
      <w:pPr>
        <w:pStyle w:val="ListParagraph"/>
        <w:numPr>
          <w:ilvl w:val="0"/>
          <w:numId w:val="9"/>
        </w:numPr>
      </w:pPr>
      <w:r>
        <w:t>I</w:t>
      </w:r>
      <w:r w:rsidR="00655C64">
        <w:t>f the protocol does not support wildcards, the middle</w:t>
      </w:r>
      <w:r>
        <w:t>ware MUST either perform the wild card e</w:t>
      </w:r>
      <w:r>
        <w:t>x</w:t>
      </w:r>
      <w:r>
        <w:t>pansion itself of Fault.</w:t>
      </w:r>
    </w:p>
    <w:p w:rsidR="00655C64" w:rsidRDefault="004A5BDB" w:rsidP="00655C64">
      <w:pPr>
        <w:pStyle w:val="ListParagraph"/>
        <w:numPr>
          <w:ilvl w:val="0"/>
          <w:numId w:val="9"/>
        </w:numPr>
      </w:pPr>
      <w:r>
        <w:t xml:space="preserve">Any required directories in the target will be created by the middleware or the transport protocol. </w:t>
      </w:r>
    </w:p>
    <w:p w:rsidR="00655C64" w:rsidRPr="00794DC0" w:rsidRDefault="00655C64" w:rsidP="00655C64">
      <w:pPr>
        <w:pStyle w:val="ListParagraph"/>
        <w:numPr>
          <w:ilvl w:val="0"/>
          <w:numId w:val="9"/>
        </w:numPr>
      </w:pPr>
      <w:r>
        <w:t>At a minimum the middleware should support “*” and “</w:t>
      </w:r>
      <w:r w:rsidR="004A5BDB">
        <w:t>?” If not specified by the transport protocol the escape character is “\”.</w:t>
      </w:r>
    </w:p>
    <w:p w:rsidR="00493B9F" w:rsidRDefault="00493B9F" w:rsidP="00655C64">
      <w:r>
        <w:t xml:space="preserve">Note that a JSDL staging operation includes a local </w:t>
      </w:r>
      <w:r w:rsidRPr="00493B9F">
        <w:rPr>
          <w:rFonts w:ascii="Courier New" w:hAnsi="Courier New" w:cs="Courier New"/>
        </w:rPr>
        <w:t>FileName</w:t>
      </w:r>
      <w:r>
        <w:t xml:space="preserve"> element as well as a </w:t>
      </w:r>
      <w:r w:rsidRPr="00493B9F">
        <w:rPr>
          <w:rFonts w:ascii="Courier New" w:hAnsi="Courier New" w:cs="Courier New"/>
        </w:rPr>
        <w:t>Source</w:t>
      </w:r>
      <w:r>
        <w:t xml:space="preserve"> or </w:t>
      </w:r>
      <w:r w:rsidRPr="004F20F1">
        <w:rPr>
          <w:rFonts w:ascii="Courier New" w:hAnsi="Courier New" w:cs="Courier New"/>
        </w:rPr>
        <w:t>Target</w:t>
      </w:r>
      <w:r>
        <w:t xml:space="preserve"> element depending on whether it is a stage-in or a stage-out. </w:t>
      </w:r>
      <w:r w:rsidR="004F20F1">
        <w:t xml:space="preserve"> The </w:t>
      </w:r>
      <w:r w:rsidR="004F20F1" w:rsidRPr="004F20F1">
        <w:rPr>
          <w:rFonts w:ascii="Courier New" w:hAnsi="Courier New" w:cs="Courier New"/>
        </w:rPr>
        <w:t>FileName</w:t>
      </w:r>
      <w:r w:rsidR="004F20F1">
        <w:t xml:space="preserve"> string does not have to be </w:t>
      </w:r>
      <w:r w:rsidR="004F20F1">
        <w:lastRenderedPageBreak/>
        <w:t xml:space="preserve">the same as the </w:t>
      </w:r>
      <w:r w:rsidR="004F20F1" w:rsidRPr="004F20F1">
        <w:rPr>
          <w:rFonts w:ascii="Courier New" w:hAnsi="Courier New" w:cs="Courier New"/>
        </w:rPr>
        <w:t>Source</w:t>
      </w:r>
      <w:r w:rsidR="004F20F1">
        <w:t xml:space="preserve"> or </w:t>
      </w:r>
      <w:r w:rsidR="004F20F1" w:rsidRPr="004F20F1">
        <w:rPr>
          <w:rFonts w:ascii="Courier New" w:hAnsi="Courier New" w:cs="Courier New"/>
        </w:rPr>
        <w:t>Target</w:t>
      </w:r>
      <w:r w:rsidR="004F20F1">
        <w:t xml:space="preserve">. In other words one can stage a file from </w:t>
      </w:r>
      <w:hyperlink r:id="rId20" w:history="1">
        <w:r w:rsidR="004F20F1" w:rsidRPr="004635CC">
          <w:rPr>
            <w:rStyle w:val="Hyperlink"/>
          </w:rPr>
          <w:t>http://www.A.com/fileA</w:t>
        </w:r>
      </w:hyperlink>
      <w:r w:rsidR="004F20F1">
        <w:t xml:space="preserve"> and call it </w:t>
      </w:r>
      <w:r w:rsidR="004F20F1" w:rsidRPr="004F20F1">
        <w:rPr>
          <w:rFonts w:ascii="Courier New" w:hAnsi="Courier New" w:cs="Courier New"/>
        </w:rPr>
        <w:t>fileB</w:t>
      </w:r>
      <w:r w:rsidR="004F20F1">
        <w:t xml:space="preserve"> when it is copied. This is a problem when, for example, a wild card stage-in can lead to many files being copied in, all to the same </w:t>
      </w:r>
      <w:r w:rsidR="004F20F1" w:rsidRPr="004F20F1">
        <w:rPr>
          <w:rFonts w:ascii="Courier New" w:hAnsi="Courier New" w:cs="Courier New"/>
        </w:rPr>
        <w:t>FileName</w:t>
      </w:r>
      <w:r w:rsidR="004F20F1">
        <w:t>.</w:t>
      </w:r>
    </w:p>
    <w:p w:rsidR="004F20F1" w:rsidRDefault="004F20F1" w:rsidP="00655C64">
      <w:r>
        <w:t xml:space="preserve">Therefore, when wild cards are used the </w:t>
      </w:r>
      <w:r w:rsidRPr="004F20F1">
        <w:rPr>
          <w:rFonts w:ascii="Courier New" w:hAnsi="Courier New" w:cs="Courier New"/>
        </w:rPr>
        <w:t>FileName</w:t>
      </w:r>
      <w:r>
        <w:t xml:space="preserve"> element either </w:t>
      </w:r>
      <w:r w:rsidRPr="004F20F1">
        <w:rPr>
          <w:b/>
        </w:rPr>
        <w:t>MUST NOT</w:t>
      </w:r>
      <w:r>
        <w:t xml:space="preserve"> be present </w:t>
      </w:r>
      <w:r w:rsidRPr="004F20F1">
        <w:rPr>
          <w:b/>
        </w:rPr>
        <w:t>OR</w:t>
      </w:r>
      <w:r>
        <w:t xml:space="preserve">, if it is present, the middleware </w:t>
      </w:r>
      <w:r w:rsidR="007B5630" w:rsidRPr="007B5630">
        <w:rPr>
          <w:b/>
        </w:rPr>
        <w:t>MUST</w:t>
      </w:r>
      <w:r>
        <w:t xml:space="preserve"> presume that it refers to a directory. If the </w:t>
      </w:r>
      <w:r w:rsidRPr="004F20F1">
        <w:rPr>
          <w:rFonts w:ascii="Courier New" w:hAnsi="Courier New" w:cs="Courier New"/>
        </w:rPr>
        <w:t>FileName</w:t>
      </w:r>
      <w:r>
        <w:t xml:space="preserve"> element is not present then the middleware </w:t>
      </w:r>
      <w:r w:rsidRPr="004F20F1">
        <w:rPr>
          <w:b/>
        </w:rPr>
        <w:t>MUST</w:t>
      </w:r>
      <w:r>
        <w:t xml:space="preserve"> assume that “.” </w:t>
      </w:r>
      <w:r w:rsidR="005B46D5">
        <w:t>i</w:t>
      </w:r>
      <w:r>
        <w:t>s the intended directory.</w:t>
      </w:r>
      <w:r w:rsidR="005B46D5">
        <w:t xml:space="preserve"> The middleware </w:t>
      </w:r>
      <w:r w:rsidR="005B46D5" w:rsidRPr="005B46D5">
        <w:rPr>
          <w:b/>
        </w:rPr>
        <w:t>MUST</w:t>
      </w:r>
      <w:r w:rsidR="005B46D5">
        <w:t xml:space="preserve"> create any n</w:t>
      </w:r>
      <w:r w:rsidR="005B46D5">
        <w:t>e</w:t>
      </w:r>
      <w:r w:rsidR="005B46D5">
        <w:t>cessary directories for a stage-in.</w:t>
      </w:r>
    </w:p>
    <w:p w:rsidR="00493B9F" w:rsidRDefault="00493B9F" w:rsidP="00493B9F">
      <w:r>
        <w:t>Example</w:t>
      </w:r>
    </w:p>
    <w:p w:rsidR="00493B9F" w:rsidRDefault="005B46D5" w:rsidP="00493B9F">
      <w:r>
        <w:pict>
          <v:shape id="_x0000_s1057" type="#_x0000_t202" style="width:472.25pt;height:99.4pt;mso-position-horizontal-relative:char;mso-position-vertical-relative:line" fillcolor="#bfbfbf [2412]" stroked="f">
            <v:textbox style="mso-next-textbox:#_x0000_s1057">
              <w:txbxContent>
                <w:p w:rsidR="00493B9F" w:rsidRDefault="00493B9F" w:rsidP="00493B9F">
                  <w:pPr>
                    <w:spacing w:before="0" w:after="0"/>
                  </w:pPr>
                  <w:r>
                    <w:t>&lt;jsdl:DataStaging&gt;</w:t>
                  </w:r>
                </w:p>
                <w:p w:rsidR="00493B9F" w:rsidRDefault="00493B9F" w:rsidP="00493B9F">
                  <w:pPr>
                    <w:spacing w:before="0" w:after="0"/>
                  </w:pPr>
                  <w:r>
                    <w:t xml:space="preserve">                        &lt;jsdl:FileName&gt;</w:t>
                  </w:r>
                  <w:r w:rsidR="005B46D5">
                    <w:t>inputs</w:t>
                  </w:r>
                  <w:r>
                    <w:t>&lt;/jsdl:FileName&gt;</w:t>
                  </w:r>
                </w:p>
                <w:p w:rsidR="00493B9F" w:rsidRDefault="00493B9F" w:rsidP="00493B9F">
                  <w:pPr>
                    <w:spacing w:before="0" w:after="0"/>
                  </w:pPr>
                  <w:r>
                    <w:t xml:space="preserve">                        &lt;jsdl:CreationFlag&gt;overwrite&lt;/jsdl:CreationFlag&gt;</w:t>
                  </w:r>
                </w:p>
                <w:p w:rsidR="00493B9F" w:rsidRDefault="00493B9F" w:rsidP="00493B9F">
                  <w:pPr>
                    <w:spacing w:before="0" w:after="0"/>
                  </w:pPr>
                  <w:r>
                    <w:t xml:space="preserve">                        &lt;jsdl:DeleteOnTermination&gt;true&lt;/jsdl:DeleteOnTermination&gt;</w:t>
                  </w:r>
                </w:p>
                <w:p w:rsidR="00493B9F" w:rsidRDefault="00493B9F" w:rsidP="00493B9F">
                  <w:pPr>
                    <w:spacing w:before="0" w:after="0"/>
                  </w:pPr>
                  <w:r>
                    <w:t xml:space="preserve">                        &lt;jsdl:Source&gt;</w:t>
                  </w:r>
                </w:p>
                <w:p w:rsidR="00493B9F" w:rsidRDefault="00493B9F" w:rsidP="00493B9F">
                  <w:pPr>
                    <w:spacing w:before="0" w:after="0"/>
                  </w:pPr>
                  <w:r>
                    <w:t xml:space="preserve">                                &lt;jsdl:URI&gt;GFFS:/home/fred/project1/data.*&lt;/jsdl:URI&gt;</w:t>
                  </w:r>
                </w:p>
                <w:p w:rsidR="00493B9F" w:rsidRDefault="00493B9F" w:rsidP="00493B9F">
                  <w:pPr>
                    <w:spacing w:before="0" w:after="0"/>
                  </w:pPr>
                  <w:r>
                    <w:t xml:space="preserve">                        &lt;/jsdl:Source&gt;</w:t>
                  </w:r>
                </w:p>
                <w:p w:rsidR="00493B9F" w:rsidRPr="00703866" w:rsidRDefault="005B46D5" w:rsidP="00493B9F">
                  <w:pPr>
                    <w:spacing w:before="0" w:after="0"/>
                  </w:pPr>
                  <w:r>
                    <w:t xml:space="preserve"> </w:t>
                  </w:r>
                  <w:r w:rsidR="00493B9F">
                    <w:t>&lt;/jsdl:DataStaging&gt;</w:t>
                  </w:r>
                </w:p>
              </w:txbxContent>
            </v:textbox>
            <w10:wrap type="none"/>
            <w10:anchorlock/>
          </v:shape>
        </w:pict>
      </w:r>
    </w:p>
    <w:p w:rsidR="005B46D5" w:rsidRDefault="005B46D5" w:rsidP="00655C64">
      <w:r>
        <w:t xml:space="preserve">This has the effect of copying all files in the GFFS directory </w:t>
      </w:r>
      <w:r w:rsidRPr="005B46D5">
        <w:rPr>
          <w:rFonts w:ascii="Courier New" w:hAnsi="Courier New" w:cs="Courier New"/>
        </w:rPr>
        <w:t>/home/fred/project1</w:t>
      </w:r>
      <w:r>
        <w:t xml:space="preserve"> that start with “d</w:t>
      </w:r>
      <w:r>
        <w:t>a</w:t>
      </w:r>
      <w:r>
        <w:t xml:space="preserve">ta.” Into the directory </w:t>
      </w:r>
      <w:r w:rsidRPr="007B5630">
        <w:rPr>
          <w:rFonts w:ascii="Courier New" w:hAnsi="Courier New" w:cs="Courier New"/>
        </w:rPr>
        <w:t>inputs</w:t>
      </w:r>
      <w:r>
        <w:t xml:space="preserve"> in the working directory of the activity.</w:t>
      </w:r>
    </w:p>
    <w:p w:rsidR="005B46D5" w:rsidRDefault="005B46D5" w:rsidP="00655C64">
      <w:r>
        <w:t>Faults: If the middleware is unable to complete all specified file transfers it MUST throw a fault with the fault string “Wild Card copy failed: $DETAIL” where the string $DETAIL is one of</w:t>
      </w:r>
    </w:p>
    <w:p w:rsidR="005B46D5" w:rsidRDefault="005B46D5" w:rsidP="00655C64">
      <w:r>
        <w:t xml:space="preserve">“SOURCE DIRECTORY DOES NOT EXIST OR IS NOT REACHABLE: $SOURCE” </w:t>
      </w:r>
    </w:p>
    <w:p w:rsidR="005B46D5" w:rsidRDefault="005B46D5" w:rsidP="00655C64">
      <w:r>
        <w:t>“TARGET DIRECTORY DOES NOT EXIST OR IS NOT REACHABLE: $TARGET”</w:t>
      </w:r>
    </w:p>
    <w:p w:rsidR="005B46D5" w:rsidRDefault="005B46D5" w:rsidP="00655C64">
      <w:r>
        <w:t>“LOCAL DIRECTORY $FILENAME DOES NOT EXIST”</w:t>
      </w:r>
    </w:p>
    <w:p w:rsidR="005B46D5" w:rsidRDefault="005B46D5" w:rsidP="00655C64">
      <w:r>
        <w:t>“</w:t>
      </w:r>
      <w:r w:rsidR="007B5630">
        <w:t>STAGING FAILED: $MORE”</w:t>
      </w:r>
    </w:p>
    <w:p w:rsidR="007B5630" w:rsidRDefault="007B5630" w:rsidP="00655C64">
      <w:r>
        <w:t>Where $SOURCE, $TARGET, and $FILENAME correspond to the JSDL elements, and $MORE is any detail the middleware wants to provide.</w:t>
      </w:r>
    </w:p>
    <w:p w:rsidR="00655C64" w:rsidRDefault="00655C64" w:rsidP="00655C64">
      <w:r>
        <w:t>The middleware is free to perform optimizations as possible, e.g., use tar and ssh i</w:t>
      </w:r>
      <w:r>
        <w:t>n</w:t>
      </w:r>
      <w:r>
        <w:t>stead of scp</w:t>
      </w:r>
      <w:r w:rsidR="00493B9F">
        <w:t>.</w:t>
      </w:r>
    </w:p>
    <w:p w:rsidR="00097416" w:rsidRDefault="00097416" w:rsidP="00097416">
      <w:pPr>
        <w:pStyle w:val="Heading3"/>
      </w:pPr>
      <w:r>
        <w:t>Recursion</w:t>
      </w:r>
      <w:bookmarkEnd w:id="139"/>
      <w:bookmarkEnd w:id="140"/>
    </w:p>
    <w:p w:rsidR="00655C64" w:rsidRDefault="00655C64" w:rsidP="00097416">
      <w:r>
        <w:t xml:space="preserve">The JSDL spec, GFD.56, specifies </w:t>
      </w:r>
      <w:r w:rsidR="00CE66CD">
        <w:t>in section</w:t>
      </w:r>
      <w:r>
        <w:t xml:space="preserve"> 6.5.1.1</w:t>
      </w:r>
      <w:r w:rsidR="00CE66CD">
        <w:t>on file staging</w:t>
      </w:r>
    </w:p>
    <w:p w:rsidR="00655C64" w:rsidRDefault="00655C64" w:rsidP="00655C64">
      <w:pPr>
        <w:ind w:left="720" w:right="1008"/>
      </w:pPr>
      <w:r>
        <w:t>“If a directory is specified in the FileName element or Source element then a recursive copy will be performed. If the execution environment does not support recursive cop</w:t>
      </w:r>
      <w:r>
        <w:t>y</w:t>
      </w:r>
      <w:r>
        <w:t>ing an error should be reported. The specification of this error, including how or when it is raised, is out of scope of the JSDL specification.”</w:t>
      </w:r>
    </w:p>
    <w:p w:rsidR="001D0595" w:rsidRDefault="001D0595" w:rsidP="00CE66CD">
      <w:r>
        <w:t>In practice we have found that often it is a source of confusion and hard to decipher errors. Further, co</w:t>
      </w:r>
      <w:r>
        <w:t>m</w:t>
      </w:r>
      <w:r>
        <w:t>bining wild cards and recursion cannot be expressed with impli</w:t>
      </w:r>
      <w:r w:rsidR="00E45F32">
        <w:t>ed recursion as above. We there</w:t>
      </w:r>
      <w:r>
        <w:t>for</w:t>
      </w:r>
      <w:r w:rsidR="00E45F32">
        <w:t>e</w:t>
      </w:r>
      <w:r>
        <w:t xml:space="preserve"> re</w:t>
      </w:r>
      <w:r>
        <w:t>c</w:t>
      </w:r>
      <w:r>
        <w:t xml:space="preserve">ommend that clients </w:t>
      </w:r>
      <w:r w:rsidRPr="00E45F32">
        <w:rPr>
          <w:b/>
        </w:rPr>
        <w:t>SHOULD</w:t>
      </w:r>
      <w:r>
        <w:t xml:space="preserve"> use an explicit </w:t>
      </w:r>
      <w:r w:rsidRPr="00E45F32">
        <w:rPr>
          <w:rFonts w:ascii="Courier New" w:hAnsi="Courier New" w:cs="Courier New"/>
        </w:rPr>
        <w:t>RecursiveCopy</w:t>
      </w:r>
      <w:r>
        <w:t xml:space="preserve"> element in data staging commands. </w:t>
      </w:r>
    </w:p>
    <w:p w:rsidR="001D0595" w:rsidRDefault="001D0595" w:rsidP="00CE66CD">
      <w:r>
        <w:pict>
          <v:shape id="_x0000_s1060" type="#_x0000_t202" style="width:472.25pt;height:41.95pt;mso-position-horizontal-relative:char;mso-position-vertical-relative:line" fillcolor="#bfbfbf [2412]" stroked="f">
            <v:textbox style="mso-next-textbox:#_x0000_s1060">
              <w:txbxContent>
                <w:p w:rsidR="001D0595" w:rsidRDefault="001D0595" w:rsidP="001D0595">
                  <w:pPr>
                    <w:spacing w:before="0" w:after="0"/>
                  </w:pPr>
                  <w:r>
                    <w:t>&lt;RecursiveCopy&gt;</w:t>
                  </w:r>
                </w:p>
                <w:p w:rsidR="001D0595" w:rsidRDefault="001D0595" w:rsidP="001D0595">
                  <w:pPr>
                    <w:spacing w:before="0" w:after="0"/>
                  </w:pPr>
                  <w:r>
                    <w:tab/>
                    <w:t>&lt;xsd:Boolean&gt;</w:t>
                  </w:r>
                </w:p>
                <w:p w:rsidR="001D0595" w:rsidRPr="00703866" w:rsidRDefault="001D0595" w:rsidP="001D0595">
                  <w:pPr>
                    <w:spacing w:before="0" w:after="0"/>
                  </w:pPr>
                  <w:r>
                    <w:t>&lt;/</w:t>
                  </w:r>
                  <w:r w:rsidRPr="00B41A11">
                    <w:t xml:space="preserve"> </w:t>
                  </w:r>
                  <w:r>
                    <w:t>RecursiveCopy &gt;</w:t>
                  </w:r>
                </w:p>
              </w:txbxContent>
            </v:textbox>
            <w10:wrap type="none"/>
            <w10:anchorlock/>
          </v:shape>
        </w:pict>
      </w:r>
    </w:p>
    <w:p w:rsidR="001D0595" w:rsidRDefault="001D0595" w:rsidP="00CE66CD">
      <w:r>
        <w:t xml:space="preserve">For example, </w:t>
      </w:r>
    </w:p>
    <w:p w:rsidR="001D0595" w:rsidRDefault="001D0595" w:rsidP="00CE66CD">
      <w:r>
        <w:pict>
          <v:shape id="_x0000_s1059" type="#_x0000_t202" style="width:472.25pt;height:111.75pt;mso-position-horizontal-relative:char;mso-position-vertical-relative:line" fillcolor="#bfbfbf [2412]" stroked="f">
            <v:textbox style="mso-next-textbox:#_x0000_s1059">
              <w:txbxContent>
                <w:p w:rsidR="001D0595" w:rsidRDefault="001D0595" w:rsidP="001D0595">
                  <w:pPr>
                    <w:spacing w:before="0" w:after="0"/>
                  </w:pPr>
                  <w:r>
                    <w:t>&lt;jsdl:DataStaging&gt;</w:t>
                  </w:r>
                </w:p>
                <w:p w:rsidR="001D0595" w:rsidRDefault="001D0595" w:rsidP="001D0595">
                  <w:pPr>
                    <w:spacing w:before="0" w:after="0"/>
                  </w:pPr>
                  <w:r>
                    <w:t xml:space="preserve">                        &lt;jsdl:FileName&gt;inputs&lt;/jsdl:FileName&gt;</w:t>
                  </w:r>
                </w:p>
                <w:p w:rsidR="001D0595" w:rsidRDefault="001D0595" w:rsidP="001D0595">
                  <w:pPr>
                    <w:spacing w:before="0" w:after="0"/>
                  </w:pPr>
                  <w:r>
                    <w:t xml:space="preserve">                        &lt;jsdl:CreationFlag&gt;overwrite&lt;/jsdl:CreationFlag&gt;</w:t>
                  </w:r>
                </w:p>
                <w:p w:rsidR="001D0595" w:rsidRDefault="001D0595" w:rsidP="001D0595">
                  <w:pPr>
                    <w:spacing w:before="0" w:after="0"/>
                  </w:pPr>
                  <w:r>
                    <w:t xml:space="preserve">                        &lt;jsdl:DeleteOnTermination&gt;true&lt;/jsdl:DeleteOnTermination&gt;</w:t>
                  </w:r>
                </w:p>
                <w:p w:rsidR="001D0595" w:rsidRDefault="001D0595" w:rsidP="001D0595">
                  <w:pPr>
                    <w:spacing w:before="0" w:after="0"/>
                    <w:ind w:left="720" w:firstLine="720"/>
                  </w:pPr>
                  <w:r>
                    <w:t>&lt;BESExtensions:RecursiveCopy&gt;true&lt;/BESExtensions:RecursiveCopy&gt;</w:t>
                  </w:r>
                </w:p>
                <w:p w:rsidR="001D0595" w:rsidRDefault="001D0595" w:rsidP="001D0595">
                  <w:pPr>
                    <w:spacing w:before="0" w:after="0"/>
                  </w:pPr>
                  <w:r>
                    <w:t xml:space="preserve">                        &lt;jsdl:Source&gt;</w:t>
                  </w:r>
                </w:p>
                <w:p w:rsidR="001D0595" w:rsidRDefault="001D0595" w:rsidP="001D0595">
                  <w:pPr>
                    <w:spacing w:before="0" w:after="0"/>
                  </w:pPr>
                  <w:r>
                    <w:t xml:space="preserve">                                &lt;jsdl:URI&gt;GFFS:/home/fred/project1/data.*&lt;/jsdl:URI&gt;</w:t>
                  </w:r>
                </w:p>
                <w:p w:rsidR="001D0595" w:rsidRDefault="001D0595" w:rsidP="001D0595">
                  <w:pPr>
                    <w:spacing w:before="0" w:after="0"/>
                  </w:pPr>
                  <w:r>
                    <w:t xml:space="preserve">                        &lt;/jsdl:Source&gt;</w:t>
                  </w:r>
                </w:p>
                <w:p w:rsidR="001D0595" w:rsidRPr="00703866" w:rsidRDefault="001D0595" w:rsidP="001D0595">
                  <w:pPr>
                    <w:spacing w:before="0" w:after="0"/>
                  </w:pPr>
                  <w:r>
                    <w:t xml:space="preserve"> &lt;/jsdl:DataStaging&gt;</w:t>
                  </w:r>
                </w:p>
              </w:txbxContent>
            </v:textbox>
            <w10:wrap type="none"/>
            <w10:anchorlock/>
          </v:shape>
        </w:pict>
      </w:r>
    </w:p>
    <w:p w:rsidR="001D0595" w:rsidRDefault="001D0595" w:rsidP="00CE66CD">
      <w:r>
        <w:t>As with the implied recursion the semantics are that recursive copying is only performed if the URI prot</w:t>
      </w:r>
      <w:r>
        <w:t>o</w:t>
      </w:r>
      <w:r>
        <w:t>col supports recursive operations OR the middleware is able to accurately implement the recursive copy. Otherwise the fault, RECURSIVE COPY NOT SUPPORTED, should be returned.</w:t>
      </w:r>
    </w:p>
    <w:p w:rsidR="00097416" w:rsidRDefault="0033704B" w:rsidP="00097416">
      <w:pPr>
        <w:pStyle w:val="Heading1"/>
      </w:pPr>
      <w:r>
        <w:t>OGSA-BES Extensions and Profiles</w:t>
      </w:r>
    </w:p>
    <w:p w:rsidR="00097416" w:rsidRDefault="00097416" w:rsidP="00097416">
      <w:pPr>
        <w:pStyle w:val="Heading2"/>
      </w:pPr>
      <w:bookmarkStart w:id="143" w:name="_Toc376516202"/>
      <w:bookmarkStart w:id="144" w:name="_Toc376606634"/>
      <w:r>
        <w:t>Profiled BES Factory Attributes</w:t>
      </w:r>
      <w:bookmarkEnd w:id="143"/>
      <w:bookmarkEnd w:id="144"/>
    </w:p>
    <w:p w:rsidR="0033704B" w:rsidRDefault="00097416" w:rsidP="00097416">
      <w:r>
        <w:t xml:space="preserve">For each of the JSDL </w:t>
      </w:r>
      <w:r w:rsidR="0033704B">
        <w:t xml:space="preserve">Resource elements described above in </w:t>
      </w:r>
      <w:r w:rsidR="0033704B">
        <w:fldChar w:fldCharType="begin"/>
      </w:r>
      <w:r w:rsidR="0033704B">
        <w:instrText xml:space="preserve"> REF _Ref376701299 \r \h </w:instrText>
      </w:r>
      <w:r w:rsidR="0033704B">
        <w:fldChar w:fldCharType="separate"/>
      </w:r>
      <w:r w:rsidR="0033704B">
        <w:t>4.1</w:t>
      </w:r>
      <w:r w:rsidR="0033704B">
        <w:fldChar w:fldCharType="end"/>
      </w:r>
      <w:r w:rsidR="0033704B">
        <w:t xml:space="preserve"> we define a corresponding BESFact</w:t>
      </w:r>
      <w:r w:rsidR="0033704B">
        <w:t>o</w:t>
      </w:r>
      <w:r w:rsidR="0033704B">
        <w:t>ryAttribute.</w:t>
      </w:r>
      <w:r w:rsidR="003207F1">
        <w:t xml:space="preserve"> We will not enumerate them in this document.</w:t>
      </w:r>
    </w:p>
    <w:p w:rsidR="00097416" w:rsidRDefault="001C01AD" w:rsidP="00097416">
      <w:r>
        <w:t>For example, to model coprocessors and outbound network access available at a BES, the names of two queues (testq, production) controlled by the BES, and that only statically linked binaries can execute on the nodes:</w:t>
      </w:r>
    </w:p>
    <w:p w:rsidR="00100F82" w:rsidRDefault="001C01AD" w:rsidP="00097416">
      <w:r>
        <w:pict>
          <v:shape id="_x0000_s1061" type="#_x0000_t202" style="width:472.25pt;height:64.05pt;mso-position-horizontal-relative:char;mso-position-vertical-relative:line" fillcolor="#bfbfbf [2412]" stroked="f">
            <v:textbox style="mso-next-textbox:#_x0000_s1061">
              <w:txbxContent>
                <w:p w:rsidR="001C01AD" w:rsidRDefault="001C01AD" w:rsidP="001C01AD">
                  <w:pPr>
                    <w:spacing w:before="0" w:after="0"/>
                  </w:pPr>
                  <w:r>
                    <w:t>&lt;CoProcessor&gt;CUDA&lt;/</w:t>
                  </w:r>
                  <w:r w:rsidRPr="00B41A11">
                    <w:t xml:space="preserve"> </w:t>
                  </w:r>
                  <w:r>
                    <w:t>CoProcessor &gt;</w:t>
                  </w:r>
                </w:p>
                <w:p w:rsidR="001C01AD" w:rsidRDefault="001C01AD" w:rsidP="001C01AD">
                  <w:pPr>
                    <w:spacing w:before="0" w:after="0"/>
                  </w:pPr>
                  <w:r>
                    <w:t>&lt;NodeInternetAcces&gt; outbound &lt;/</w:t>
                  </w:r>
                  <w:r w:rsidRPr="001C01AD">
                    <w:t xml:space="preserve"> </w:t>
                  </w:r>
                  <w:r>
                    <w:t>NodeInternetAcces &gt;</w:t>
                  </w:r>
                </w:p>
                <w:p w:rsidR="001C01AD" w:rsidRDefault="001C01AD" w:rsidP="001C01AD">
                  <w:pPr>
                    <w:spacing w:before="0" w:after="0"/>
                  </w:pPr>
                  <w:r>
                    <w:t>&lt;QueueName&gt;testq&lt;/</w:t>
                  </w:r>
                  <w:r w:rsidRPr="001C01AD">
                    <w:t xml:space="preserve"> </w:t>
                  </w:r>
                  <w:r>
                    <w:t>QueueName &gt;</w:t>
                  </w:r>
                </w:p>
                <w:p w:rsidR="001C01AD" w:rsidRDefault="001C01AD" w:rsidP="001C01AD">
                  <w:pPr>
                    <w:spacing w:before="0" w:after="0"/>
                  </w:pPr>
                  <w:r>
                    <w:t>&lt;QueueName&gt;production&lt;/</w:t>
                  </w:r>
                  <w:r w:rsidRPr="001C01AD">
                    <w:t xml:space="preserve"> </w:t>
                  </w:r>
                  <w:r>
                    <w:t>QueueName &gt;</w:t>
                  </w:r>
                </w:p>
                <w:p w:rsidR="001C01AD" w:rsidRPr="00703866" w:rsidRDefault="001C01AD" w:rsidP="001C01AD">
                  <w:pPr>
                    <w:spacing w:before="0" w:after="0"/>
                  </w:pPr>
                  <w:r>
                    <w:t>&lt;</w:t>
                  </w:r>
                  <w:r w:rsidRPr="000675EC">
                    <w:t xml:space="preserve"> </w:t>
                  </w:r>
                  <w:r>
                    <w:t>BESExtensions:Matching name=”Linkage“ value=”requires:static“/&gt;</w:t>
                  </w:r>
                </w:p>
                <w:p w:rsidR="001C01AD" w:rsidRPr="00703866" w:rsidRDefault="001C01AD" w:rsidP="001C01AD">
                  <w:pPr>
                    <w:spacing w:before="0" w:after="0"/>
                  </w:pPr>
                </w:p>
              </w:txbxContent>
            </v:textbox>
            <w10:wrap type="none"/>
            <w10:anchorlock/>
          </v:shape>
        </w:pict>
      </w:r>
    </w:p>
    <w:p w:rsidR="001C01AD" w:rsidRDefault="001C01AD" w:rsidP="00097416">
      <w:r w:rsidRPr="001C01AD">
        <w:rPr>
          <w:b/>
        </w:rPr>
        <w:t>SHOULD</w:t>
      </w:r>
      <w:r>
        <w:t xml:space="preserve"> appear in the BES factory attributes. We recommend that elements contained in factory attributes </w:t>
      </w:r>
      <w:r w:rsidRPr="001C01AD">
        <w:rPr>
          <w:b/>
        </w:rPr>
        <w:t>SHOULD</w:t>
      </w:r>
      <w:r>
        <w:t xml:space="preserve"> also be contained in </w:t>
      </w:r>
      <w:r w:rsidRPr="001C01AD">
        <w:rPr>
          <w:rFonts w:ascii="Courier New" w:hAnsi="Courier New" w:cs="Courier New"/>
        </w:rPr>
        <w:t>ResourceProperties</w:t>
      </w:r>
      <w:r>
        <w:t xml:space="preserve"> if supported by the BES.</w:t>
      </w:r>
    </w:p>
    <w:p w:rsidR="00F44246" w:rsidRDefault="00F44246" w:rsidP="00E46C64">
      <w:pPr>
        <w:pStyle w:val="Heading3"/>
      </w:pPr>
      <w:r>
        <w:t>Glue2 Element Support</w:t>
      </w:r>
    </w:p>
    <w:p w:rsidR="003207F1" w:rsidRDefault="00BF0F1B" w:rsidP="00097416">
      <w:r>
        <w:t>In addition compliant BESs SHOULD return a GLUE2 ComputingService element (GLUE2 section 6.1).</w:t>
      </w:r>
    </w:p>
    <w:p w:rsidR="00BF0F1B" w:rsidRDefault="00BF0F1B" w:rsidP="00097416">
      <w:r>
        <w:rPr>
          <w:noProof/>
        </w:rPr>
        <w:lastRenderedPageBreak/>
        <w:drawing>
          <wp:inline distT="0" distB="0" distL="0" distR="0">
            <wp:extent cx="5943600" cy="370890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3708906"/>
                    </a:xfrm>
                    <a:prstGeom prst="rect">
                      <a:avLst/>
                    </a:prstGeom>
                    <a:noFill/>
                    <a:ln w="9525">
                      <a:noFill/>
                      <a:miter lim="800000"/>
                      <a:headEnd/>
                      <a:tailEnd/>
                    </a:ln>
                  </pic:spPr>
                </pic:pic>
              </a:graphicData>
            </a:graphic>
          </wp:inline>
        </w:drawing>
      </w:r>
    </w:p>
    <w:p w:rsidR="003207F1" w:rsidRDefault="003207F1" w:rsidP="00097416">
      <w:r>
        <w:rPr>
          <w:noProof/>
        </w:rPr>
        <w:drawing>
          <wp:inline distT="0" distB="0" distL="0" distR="0">
            <wp:extent cx="5943600" cy="2794433"/>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5943600" cy="2794433"/>
                    </a:xfrm>
                    <a:prstGeom prst="rect">
                      <a:avLst/>
                    </a:prstGeom>
                    <a:noFill/>
                    <a:ln w="9525">
                      <a:noFill/>
                      <a:miter lim="800000"/>
                      <a:headEnd/>
                      <a:tailEnd/>
                    </a:ln>
                  </pic:spPr>
                </pic:pic>
              </a:graphicData>
            </a:graphic>
          </wp:inline>
        </w:drawing>
      </w:r>
    </w:p>
    <w:p w:rsidR="00E46C64" w:rsidRDefault="00E46C64" w:rsidP="00E46C64">
      <w:pPr>
        <w:pStyle w:val="Heading3"/>
      </w:pPr>
      <w:bookmarkStart w:id="145" w:name="_Toc376516203"/>
      <w:bookmarkStart w:id="146" w:name="_Toc376606637"/>
      <w:r>
        <w:t>Compliance Flags</w:t>
      </w:r>
    </w:p>
    <w:p w:rsidR="00E46C64" w:rsidRPr="00E46C64" w:rsidRDefault="00E46C64" w:rsidP="00E46C64">
      <w:r>
        <w:t xml:space="preserve">Compliance flags will be carried in BES factory attributes as </w:t>
      </w:r>
      <w:r w:rsidRPr="00E46C64">
        <w:rPr>
          <w:rFonts w:ascii="Courier New" w:hAnsi="Courier New" w:cs="Courier New"/>
        </w:rPr>
        <w:t>Matching</w:t>
      </w:r>
      <w:r>
        <w:t xml:space="preserve"> options with the </w:t>
      </w:r>
      <w:r w:rsidRPr="00E46C64">
        <w:rPr>
          <w:rFonts w:ascii="Courier New" w:hAnsi="Courier New" w:cs="Courier New"/>
        </w:rPr>
        <w:t>supports</w:t>
      </w:r>
      <w:r>
        <w:t xml:space="preserve"> prefix. These are covered in section </w:t>
      </w:r>
      <w:r>
        <w:fldChar w:fldCharType="begin"/>
      </w:r>
      <w:r>
        <w:instrText xml:space="preserve"> REF _Ref376767168 \r \h </w:instrText>
      </w:r>
      <w:r>
        <w:fldChar w:fldCharType="separate"/>
      </w:r>
      <w:r>
        <w:t>4.1.17</w:t>
      </w:r>
      <w:r>
        <w:fldChar w:fldCharType="end"/>
      </w:r>
      <w:r>
        <w:t xml:space="preserve">. </w:t>
      </w:r>
    </w:p>
    <w:p w:rsidR="0033704B" w:rsidRPr="00C978C3" w:rsidRDefault="0033704B" w:rsidP="00F44246">
      <w:pPr>
        <w:pStyle w:val="Heading2"/>
      </w:pPr>
      <w:r>
        <w:t>SupportBESMatching1.1</w:t>
      </w:r>
      <w:bookmarkEnd w:id="145"/>
      <w:bookmarkEnd w:id="146"/>
    </w:p>
    <w:p w:rsidR="0033704B" w:rsidRDefault="0033704B" w:rsidP="0033704B">
      <w:pPr>
        <w:autoSpaceDE w:val="0"/>
        <w:autoSpaceDN w:val="0"/>
        <w:adjustRightInd w:val="0"/>
        <w:spacing w:before="0" w:after="0"/>
      </w:pPr>
      <w:r>
        <w:t>This Metadata entry is OPTIONAL. If present in the Endpoint Reference for the BES it whether the en</w:t>
      </w:r>
      <w:r>
        <w:t>d</w:t>
      </w:r>
      <w:r>
        <w:t>point is compliant with the BES thi</w:t>
      </w:r>
      <w:r w:rsidR="00F44246">
        <w:t>s profile</w:t>
      </w:r>
      <w:r>
        <w:t xml:space="preserve">. The entry’s type is xsd:boolean, and it has a cardinality of </w:t>
      </w:r>
      <w:r w:rsidR="00E46C64">
        <w:t xml:space="preserve">zero </w:t>
      </w:r>
      <w:r w:rsidR="00E46C64">
        <w:lastRenderedPageBreak/>
        <w:t xml:space="preserve">or one. </w:t>
      </w:r>
      <w:r>
        <w:t xml:space="preserve"> A value of “true” indicates compliance, while a value of “false” or the absence of the entry ind</w:t>
      </w:r>
      <w:r>
        <w:t>i</w:t>
      </w:r>
      <w:r>
        <w:t>cates non-compliance.</w:t>
      </w:r>
    </w:p>
    <w:p w:rsidR="0033704B" w:rsidRDefault="00E46C64" w:rsidP="0033704B">
      <w:pPr>
        <w:autoSpaceDE w:val="0"/>
        <w:autoSpaceDN w:val="0"/>
        <w:adjustRightInd w:val="0"/>
        <w:spacing w:before="0" w:after="0"/>
      </w:pPr>
      <w:r>
        <w:pict>
          <v:shape id="_x0000_s1062" type="#_x0000_t202" style="width:472.25pt;height:102.75pt;mso-position-horizontal-relative:char;mso-position-vertical-relative:line" fillcolor="#bfbfbf [2412]" stroked="f">
            <v:textbox style="mso-next-textbox:#_x0000_s1062">
              <w:txbxContent>
                <w:p w:rsidR="00E46C64" w:rsidRDefault="00E46C64" w:rsidP="00E46C64">
                  <w:pPr>
                    <w:spacing w:before="0" w:after="0"/>
                  </w:pPr>
                  <w:r>
                    <w:t>&lt;wsa:EndpointReference&gt;</w:t>
                  </w:r>
                </w:p>
                <w:p w:rsidR="00E46C64" w:rsidRDefault="00E46C64" w:rsidP="00E46C64">
                  <w:pPr>
                    <w:spacing w:before="0" w:after="0"/>
                    <w:ind w:firstLine="720"/>
                  </w:pPr>
                  <w:r>
                    <w:t>…</w:t>
                  </w:r>
                </w:p>
                <w:p w:rsidR="00E46C64" w:rsidRDefault="00E46C64" w:rsidP="00E46C64">
                  <w:pPr>
                    <w:spacing w:before="0" w:after="0"/>
                    <w:ind w:firstLine="720"/>
                  </w:pPr>
                  <w:r>
                    <w:t>&lt;wsa:Metadata&gt;</w:t>
                  </w:r>
                </w:p>
                <w:p w:rsidR="00E46C64" w:rsidRDefault="00E46C64" w:rsidP="00E46C64">
                  <w:pPr>
                    <w:spacing w:before="0" w:after="0"/>
                    <w:ind w:left="720" w:firstLine="720"/>
                  </w:pPr>
                  <w:r>
                    <w:t>&lt;SupportsBESExtensions&gt;</w:t>
                  </w:r>
                </w:p>
                <w:p w:rsidR="00E46C64" w:rsidRDefault="00E46C64" w:rsidP="00E46C64">
                  <w:pPr>
                    <w:spacing w:before="0" w:after="0"/>
                    <w:ind w:left="1440" w:firstLine="720"/>
                  </w:pPr>
                  <w:r>
                    <w:t>&lt;xsd:Boolean&gt;</w:t>
                  </w:r>
                </w:p>
                <w:p w:rsidR="00E46C64" w:rsidRDefault="00E46C64" w:rsidP="00E46C64">
                  <w:pPr>
                    <w:spacing w:before="0" w:after="0"/>
                  </w:pPr>
                  <w:r>
                    <w:tab/>
                  </w:r>
                  <w:r>
                    <w:tab/>
                    <w:t>&lt;/</w:t>
                  </w:r>
                  <w:r w:rsidRPr="00E46C64">
                    <w:t xml:space="preserve"> </w:t>
                  </w:r>
                  <w:r>
                    <w:t>SupportsBESExtensions &gt;</w:t>
                  </w:r>
                </w:p>
                <w:p w:rsidR="00E46C64" w:rsidRDefault="00E46C64" w:rsidP="00E46C64">
                  <w:pPr>
                    <w:spacing w:before="0" w:after="0"/>
                  </w:pPr>
                  <w:r>
                    <w:tab/>
                    <w:t>&lt;/</w:t>
                  </w:r>
                  <w:r w:rsidRPr="00E46C64">
                    <w:t xml:space="preserve"> </w:t>
                  </w:r>
                  <w:r>
                    <w:t>Metadata &gt;</w:t>
                  </w:r>
                </w:p>
                <w:p w:rsidR="00E46C64" w:rsidRPr="00703866" w:rsidRDefault="00E46C64" w:rsidP="00E46C64">
                  <w:pPr>
                    <w:spacing w:before="0" w:after="0"/>
                  </w:pPr>
                  <w:r>
                    <w:t>&lt;/</w:t>
                  </w:r>
                  <w:r w:rsidR="00494652" w:rsidRPr="00494652">
                    <w:t xml:space="preserve"> </w:t>
                  </w:r>
                  <w:r w:rsidR="00494652">
                    <w:t xml:space="preserve">EndpointReference </w:t>
                  </w:r>
                  <w:r>
                    <w:t>&gt;</w:t>
                  </w:r>
                </w:p>
              </w:txbxContent>
            </v:textbox>
            <w10:wrap type="none"/>
            <w10:anchorlock/>
          </v:shape>
        </w:pict>
      </w:r>
    </w:p>
    <w:p w:rsidR="00097416" w:rsidRDefault="00097416" w:rsidP="00097416">
      <w:pPr>
        <w:pStyle w:val="Heading2"/>
      </w:pPr>
      <w:bookmarkStart w:id="147" w:name="_Toc147827502"/>
      <w:bookmarkStart w:id="148" w:name="_Toc376516206"/>
      <w:bookmarkStart w:id="149" w:name="_Toc376606640"/>
      <w:bookmarkStart w:id="150" w:name="_Toc143394777"/>
      <w:bookmarkStart w:id="151" w:name="_Toc31181818"/>
      <w:r>
        <w:t>PortTypes</w:t>
      </w:r>
      <w:bookmarkEnd w:id="148"/>
      <w:bookmarkEnd w:id="149"/>
    </w:p>
    <w:p w:rsidR="00097416" w:rsidRPr="00494652" w:rsidRDefault="00097416" w:rsidP="00097416">
      <w:pPr>
        <w:pStyle w:val="Heading3"/>
        <w:numPr>
          <w:ilvl w:val="0"/>
          <w:numId w:val="0"/>
        </w:numPr>
        <w:ind w:left="720" w:hanging="720"/>
        <w:rPr>
          <w:highlight w:val="yellow"/>
        </w:rPr>
      </w:pPr>
      <w:bookmarkStart w:id="152" w:name="_Toc376516207"/>
      <w:bookmarkStart w:id="153" w:name="_Toc376606641"/>
      <w:bookmarkEnd w:id="150"/>
      <w:bookmarkEnd w:id="151"/>
      <w:r w:rsidRPr="00494652">
        <w:rPr>
          <w:highlight w:val="yellow"/>
        </w:rPr>
        <w:t xml:space="preserve">TODO: </w:t>
      </w:r>
      <w:r w:rsidR="00DC0D9B" w:rsidRPr="00494652">
        <w:rPr>
          <w:highlight w:val="yellow"/>
        </w:rPr>
        <w:t>Move into 4.2.4 ws subscription when back from editor</w:t>
      </w:r>
      <w:r w:rsidRPr="00494652">
        <w:rPr>
          <w:highlight w:val="yellow"/>
        </w:rPr>
        <w:t>,</w:t>
      </w:r>
      <w:bookmarkEnd w:id="152"/>
      <w:bookmarkEnd w:id="153"/>
      <w:r w:rsidRPr="00494652">
        <w:rPr>
          <w:highlight w:val="yellow"/>
        </w:rPr>
        <w:t xml:space="preserve"> </w:t>
      </w:r>
    </w:p>
    <w:p w:rsidR="00097416" w:rsidRPr="00494652" w:rsidRDefault="00097416" w:rsidP="00097416">
      <w:pPr>
        <w:rPr>
          <w:highlight w:val="yellow"/>
        </w:rPr>
      </w:pPr>
      <w:r w:rsidRPr="00494652">
        <w:rPr>
          <w:highlight w:val="yellow"/>
        </w:rPr>
        <w:t xml:space="preserve">This section is applicable to implementations that implement the WSRF-BP. </w:t>
      </w:r>
    </w:p>
    <w:p w:rsidR="00097416" w:rsidRPr="00494652" w:rsidRDefault="00097416" w:rsidP="00097416">
      <w:pPr>
        <w:rPr>
          <w:highlight w:val="yellow"/>
        </w:rPr>
      </w:pPr>
      <w:r w:rsidRPr="00494652">
        <w:rPr>
          <w:highlight w:val="yellow"/>
        </w:rPr>
        <w:t>Users may want to subscribe to state change and resource exceeded events.</w:t>
      </w:r>
    </w:p>
    <w:p w:rsidR="00097416" w:rsidRPr="00494652" w:rsidRDefault="00097416" w:rsidP="00097416">
      <w:pPr>
        <w:rPr>
          <w:highlight w:val="yellow"/>
        </w:rPr>
      </w:pPr>
      <w:del w:id="154" w:author="m.memon" w:date="2013-03-08T16:25:00Z">
        <w:r w:rsidRPr="00494652" w:rsidDel="003F3033">
          <w:rPr>
            <w:highlight w:val="yellow"/>
          </w:rPr>
          <w:delText xml:space="preserve">How? </w:delText>
        </w:r>
      </w:del>
      <w:r w:rsidR="003203F4" w:rsidRPr="00494652">
        <w:rPr>
          <w:highlight w:val="yellow"/>
        </w:rPr>
        <w:t>WSRF-BP, section 6.1 mandates the use of WSNotification’s NotificationProducer port-type, which enables a consumer to subscribe to notification topics at any time via the Subscribe message exchange. The topics that are available from the port-type are not mandated, however, so the following topics are OPTIONAL.</w:t>
      </w:r>
    </w:p>
    <w:p w:rsidR="00097416" w:rsidRPr="00494652" w:rsidRDefault="00097416" w:rsidP="00097416">
      <w:pPr>
        <w:rPr>
          <w:highlight w:val="yellow"/>
        </w:rPr>
      </w:pPr>
      <w:r w:rsidRPr="00494652">
        <w:rPr>
          <w:highlight w:val="yellow"/>
        </w:rPr>
        <w:t xml:space="preserve">Comment2: How do we subscribe within the bes framework? May be through the createactivity method </w:t>
      </w:r>
      <w:bookmarkStart w:id="155" w:name="_GoBack"/>
      <w:bookmarkEnd w:id="155"/>
      <w:r w:rsidRPr="00494652">
        <w:rPr>
          <w:highlight w:val="yellow"/>
        </w:rPr>
        <w:t>similar to the way genesis does?</w:t>
      </w:r>
    </w:p>
    <w:p w:rsidR="00097416" w:rsidRPr="00494652" w:rsidRDefault="00097416" w:rsidP="00097416">
      <w:pPr>
        <w:rPr>
          <w:b/>
          <w:highlight w:val="yellow"/>
        </w:rPr>
      </w:pPr>
      <w:r w:rsidRPr="00494652">
        <w:rPr>
          <w:b/>
          <w:highlight w:val="yellow"/>
        </w:rPr>
        <w:t>Topic: State Change</w:t>
      </w:r>
    </w:p>
    <w:p w:rsidR="00097416" w:rsidRPr="00494652" w:rsidRDefault="00097416" w:rsidP="00097416">
      <w:pPr>
        <w:rPr>
          <w:highlight w:val="yellow"/>
        </w:rPr>
      </w:pPr>
      <w:r w:rsidRPr="00494652">
        <w:rPr>
          <w:highlight w:val="yellow"/>
        </w:rPr>
        <w:t>Notification returns EPR of the activity, old state and new state, and some (optional) description</w:t>
      </w:r>
    </w:p>
    <w:p w:rsidR="00097416" w:rsidRPr="00494652" w:rsidRDefault="00097416" w:rsidP="00097416">
      <w:pPr>
        <w:rPr>
          <w:highlight w:val="yellow"/>
        </w:rPr>
      </w:pPr>
      <w:r w:rsidRPr="00494652">
        <w:rPr>
          <w:highlight w:val="yellow"/>
        </w:rPr>
        <w:t>Topic:</w:t>
      </w:r>
    </w:p>
    <w:p w:rsidR="00097416" w:rsidRPr="00494652" w:rsidRDefault="00097416" w:rsidP="00097416">
      <w:pPr>
        <w:rPr>
          <w:highlight w:val="yellow"/>
        </w:rPr>
      </w:pPr>
      <w:r w:rsidRPr="00494652">
        <w:rPr>
          <w:highlight w:val="yellow"/>
        </w:rPr>
        <w:t>/aep:ActivityStateChanged</w:t>
      </w:r>
    </w:p>
    <w:p w:rsidR="00097416" w:rsidRPr="00494652" w:rsidRDefault="00097416" w:rsidP="00097416">
      <w:pPr>
        <w:rPr>
          <w:highlight w:val="yellow"/>
        </w:rPr>
      </w:pPr>
      <w:r w:rsidRPr="00494652">
        <w:rPr>
          <w:highlight w:val="yellow"/>
        </w:rPr>
        <w:t>/aep:ActivityStateChanged/</w:t>
      </w:r>
      <w:ins w:id="156" w:author="m.memon" w:date="2013-03-08T16:24:00Z">
        <w:r w:rsidRPr="00494652">
          <w:rPr>
            <w:highlight w:val="yellow"/>
          </w:rPr>
          <w:t>aep:</w:t>
        </w:r>
      </w:ins>
      <w:r w:rsidRPr="00494652">
        <w:rPr>
          <w:highlight w:val="yellow"/>
        </w:rPr>
        <w:t>ReachedFinalState</w:t>
      </w:r>
    </w:p>
    <w:p w:rsidR="00097416" w:rsidRPr="00494652" w:rsidRDefault="00097416" w:rsidP="00097416">
      <w:pPr>
        <w:rPr>
          <w:highlight w:val="yellow"/>
        </w:rPr>
      </w:pPr>
    </w:p>
    <w:p w:rsidR="00097416" w:rsidRPr="00494652" w:rsidRDefault="00097416" w:rsidP="00097416">
      <w:pPr>
        <w:rPr>
          <w:highlight w:val="yellow"/>
        </w:rPr>
      </w:pPr>
      <w:r w:rsidRPr="00494652">
        <w:rPr>
          <w:highlight w:val="yellow"/>
        </w:rPr>
        <w:t>Returns:</w:t>
      </w:r>
    </w:p>
    <w:p w:rsidR="00097416" w:rsidRPr="00494652" w:rsidRDefault="00097416" w:rsidP="00097416">
      <w:pPr>
        <w:spacing w:before="0" w:after="0"/>
        <w:rPr>
          <w:highlight w:val="yellow"/>
        </w:rPr>
      </w:pPr>
      <w:r w:rsidRPr="00494652">
        <w:rPr>
          <w:highlight w:val="yellow"/>
        </w:rPr>
        <w:t>&lt;aep:BESActivityStateChangedContents&gt;</w:t>
      </w:r>
    </w:p>
    <w:p w:rsidR="00097416" w:rsidRPr="00494652" w:rsidRDefault="00097416" w:rsidP="00097416">
      <w:pPr>
        <w:spacing w:before="0" w:after="0"/>
        <w:rPr>
          <w:highlight w:val="yellow"/>
        </w:rPr>
      </w:pPr>
      <w:r w:rsidRPr="00494652">
        <w:rPr>
          <w:highlight w:val="yellow"/>
        </w:rPr>
        <w:tab/>
      </w:r>
      <w:ins w:id="157" w:author="m.memon" w:date="2013-03-08T16:34:00Z">
        <w:r w:rsidRPr="00494652">
          <w:rPr>
            <w:highlight w:val="yellow"/>
          </w:rPr>
          <w:t>&lt;aep:ActivityEPR&gt;</w:t>
        </w:r>
      </w:ins>
      <w:r w:rsidRPr="00494652">
        <w:rPr>
          <w:highlight w:val="yellow"/>
        </w:rPr>
        <w:t>/wsa:EndpointReferenceType</w:t>
      </w:r>
      <w:ins w:id="158" w:author="m.memon" w:date="2013-03-08T16:34:00Z">
        <w:r w:rsidRPr="00494652">
          <w:rPr>
            <w:highlight w:val="yellow"/>
          </w:rPr>
          <w:t>&lt;/aep:ActivityEPR&gt;</w:t>
        </w:r>
      </w:ins>
    </w:p>
    <w:p w:rsidR="00097416" w:rsidRPr="00494652" w:rsidRDefault="00097416" w:rsidP="00097416">
      <w:pPr>
        <w:spacing w:before="0" w:after="0"/>
        <w:rPr>
          <w:highlight w:val="yellow"/>
        </w:rPr>
      </w:pPr>
      <w:r w:rsidRPr="00494652">
        <w:rPr>
          <w:highlight w:val="yellow"/>
        </w:rPr>
        <w:tab/>
        <w:t>&lt;aep:OldState&gt;</w:t>
      </w:r>
      <w:del w:id="159" w:author="m.memon" w:date="2013-03-08T16:22:00Z">
        <w:r w:rsidRPr="00494652" w:rsidDel="003B32F4">
          <w:rPr>
            <w:highlight w:val="yellow"/>
          </w:rPr>
          <w:delText xml:space="preserve"> /</w:delText>
        </w:r>
      </w:del>
      <w:r w:rsidRPr="00494652">
        <w:rPr>
          <w:highlight w:val="yellow"/>
        </w:rPr>
        <w:t>bes:ActivityStatus&lt;/aep:OldState&gt;</w:t>
      </w:r>
    </w:p>
    <w:p w:rsidR="00097416" w:rsidRPr="00494652" w:rsidRDefault="00097416" w:rsidP="00097416">
      <w:pPr>
        <w:spacing w:before="0" w:after="0"/>
        <w:rPr>
          <w:ins w:id="160" w:author="m.memon" w:date="2013-03-08T16:22:00Z"/>
          <w:highlight w:val="yellow"/>
        </w:rPr>
      </w:pPr>
      <w:r w:rsidRPr="00494652">
        <w:rPr>
          <w:highlight w:val="yellow"/>
        </w:rPr>
        <w:tab/>
        <w:t>&lt;aep:NewState&gt;</w:t>
      </w:r>
      <w:del w:id="161" w:author="m.memon" w:date="2013-03-08T16:22:00Z">
        <w:r w:rsidRPr="00494652" w:rsidDel="003B32F4">
          <w:rPr>
            <w:highlight w:val="yellow"/>
          </w:rPr>
          <w:delText>/</w:delText>
        </w:r>
      </w:del>
      <w:r w:rsidRPr="00494652">
        <w:rPr>
          <w:highlight w:val="yellow"/>
        </w:rPr>
        <w:t>bes:ActivityStatus&lt;/aep:NewState&gt;</w:t>
      </w:r>
    </w:p>
    <w:p w:rsidR="00097416" w:rsidRPr="00494652" w:rsidDel="00FE5796" w:rsidRDefault="00097416" w:rsidP="00097416">
      <w:pPr>
        <w:spacing w:before="0" w:after="0"/>
        <w:rPr>
          <w:del w:id="162" w:author="m.memon" w:date="2013-03-08T16:22:00Z"/>
          <w:highlight w:val="yellow"/>
        </w:rPr>
      </w:pPr>
    </w:p>
    <w:p w:rsidR="00097416" w:rsidRPr="00494652" w:rsidRDefault="00097416" w:rsidP="00097416">
      <w:pPr>
        <w:spacing w:before="0" w:after="0"/>
        <w:rPr>
          <w:highlight w:val="yellow"/>
        </w:rPr>
      </w:pPr>
      <w:r w:rsidRPr="00494652">
        <w:rPr>
          <w:highlight w:val="yellow"/>
        </w:rPr>
        <w:tab/>
        <w:t>&lt;aep:Description&gt;</w:t>
      </w:r>
      <w:del w:id="163" w:author="m.memon" w:date="2013-03-08T16:22:00Z">
        <w:r w:rsidRPr="00494652" w:rsidDel="003B32F4">
          <w:rPr>
            <w:highlight w:val="yellow"/>
          </w:rPr>
          <w:delText>/</w:delText>
        </w:r>
      </w:del>
      <w:r w:rsidRPr="00494652">
        <w:rPr>
          <w:highlight w:val="yellow"/>
        </w:rPr>
        <w:t>xsd:string&lt;/aep:Description&gt; ?</w:t>
      </w:r>
    </w:p>
    <w:p w:rsidR="00097416" w:rsidRPr="00494652" w:rsidRDefault="00097416" w:rsidP="00097416">
      <w:pPr>
        <w:spacing w:before="0" w:after="0"/>
        <w:rPr>
          <w:highlight w:val="yellow"/>
        </w:rPr>
      </w:pPr>
      <w:r w:rsidRPr="00494652">
        <w:rPr>
          <w:highlight w:val="yellow"/>
        </w:rPr>
        <w:t>&lt;/aep:BESActivityStateChangedContents&gt;</w:t>
      </w:r>
    </w:p>
    <w:p w:rsidR="00097416" w:rsidRPr="00494652" w:rsidDel="00A629DC" w:rsidRDefault="00097416" w:rsidP="00097416">
      <w:pPr>
        <w:rPr>
          <w:del w:id="164" w:author="m.memon" w:date="2013-01-28T17:46:00Z"/>
          <w:highlight w:val="yellow"/>
        </w:rPr>
      </w:pPr>
    </w:p>
    <w:p w:rsidR="00097416" w:rsidRPr="00DD795A" w:rsidRDefault="00097416" w:rsidP="00097416">
      <w:ins w:id="165" w:author="m.memon" w:date="2013-03-08T16:27:00Z">
        <w:r w:rsidRPr="00494652">
          <w:rPr>
            <w:highlight w:val="yellow"/>
          </w:rPr>
          <w:t xml:space="preserve">The notification response </w:t>
        </w:r>
      </w:ins>
      <w:ins w:id="166" w:author="m.memon" w:date="2013-03-08T16:28:00Z">
        <w:r w:rsidRPr="00494652">
          <w:rPr>
            <w:highlight w:val="yellow"/>
          </w:rPr>
          <w:t xml:space="preserve">message </w:t>
        </w:r>
      </w:ins>
      <w:ins w:id="167" w:author="m.memon" w:date="2013-03-08T16:27:00Z">
        <w:r w:rsidRPr="00494652">
          <w:rPr>
            <w:highlight w:val="yellow"/>
          </w:rPr>
          <w:t xml:space="preserve">is returned to WSNotification’s Consumer </w:t>
        </w:r>
      </w:ins>
      <w:ins w:id="168" w:author="m.memon" w:date="2013-03-08T16:28:00Z">
        <w:r w:rsidRPr="00494652">
          <w:rPr>
            <w:highlight w:val="yellow"/>
          </w:rPr>
          <w:t xml:space="preserve">service </w:t>
        </w:r>
      </w:ins>
      <w:ins w:id="169" w:author="m.memon" w:date="2013-03-08T16:29:00Z">
        <w:r w:rsidRPr="00494652">
          <w:rPr>
            <w:highlight w:val="yellow"/>
          </w:rPr>
          <w:t xml:space="preserve">for which </w:t>
        </w:r>
      </w:ins>
      <w:ins w:id="170" w:author="m.memon" w:date="2013-03-08T16:30:00Z">
        <w:r w:rsidRPr="00494652">
          <w:rPr>
            <w:highlight w:val="yellow"/>
          </w:rPr>
          <w:t xml:space="preserve">the </w:t>
        </w:r>
      </w:ins>
      <w:ins w:id="171" w:author="m.memon" w:date="2013-03-08T16:29:00Z">
        <w:r w:rsidRPr="00494652">
          <w:rPr>
            <w:highlight w:val="yellow"/>
          </w:rPr>
          <w:t>en</w:t>
        </w:r>
        <w:r w:rsidRPr="00494652">
          <w:rPr>
            <w:highlight w:val="yellow"/>
          </w:rPr>
          <w:t>d</w:t>
        </w:r>
        <w:r w:rsidRPr="00494652">
          <w:rPr>
            <w:highlight w:val="yellow"/>
          </w:rPr>
          <w:t xml:space="preserve">point address is given at the </w:t>
        </w:r>
      </w:ins>
      <w:ins w:id="172" w:author="m.memon" w:date="2013-03-08T16:30:00Z">
        <w:r w:rsidRPr="00494652">
          <w:rPr>
            <w:highlight w:val="yellow"/>
          </w:rPr>
          <w:t xml:space="preserve">time of </w:t>
        </w:r>
      </w:ins>
      <w:ins w:id="173" w:author="m.memon" w:date="2013-03-08T16:29:00Z">
        <w:r w:rsidRPr="00494652">
          <w:rPr>
            <w:highlight w:val="yellow"/>
          </w:rPr>
          <w:t>subscri</w:t>
        </w:r>
      </w:ins>
      <w:ins w:id="174" w:author="m.memon" w:date="2013-03-08T16:35:00Z">
        <w:r w:rsidRPr="00494652">
          <w:rPr>
            <w:highlight w:val="yellow"/>
          </w:rPr>
          <w:t>ption</w:t>
        </w:r>
      </w:ins>
      <w:ins w:id="175" w:author="m.memon" w:date="2013-03-08T16:29:00Z">
        <w:r w:rsidRPr="00494652">
          <w:rPr>
            <w:highlight w:val="yellow"/>
          </w:rPr>
          <w:t>. The Consumer service</w:t>
        </w:r>
      </w:ins>
      <w:ins w:id="176" w:author="m.memon" w:date="2013-03-08T16:31:00Z">
        <w:r w:rsidRPr="00494652">
          <w:rPr>
            <w:highlight w:val="yellow"/>
          </w:rPr>
          <w:t xml:space="preserve"> could be residing at </w:t>
        </w:r>
      </w:ins>
      <w:ins w:id="177" w:author="m.memon" w:date="2013-03-08T16:28:00Z">
        <w:r w:rsidRPr="00494652">
          <w:rPr>
            <w:highlight w:val="yellow"/>
          </w:rPr>
          <w:t>the user facing client side entity</w:t>
        </w:r>
      </w:ins>
      <w:ins w:id="178" w:author="m.memon" w:date="2013-03-08T16:31:00Z">
        <w:r w:rsidRPr="00494652">
          <w:rPr>
            <w:highlight w:val="yellow"/>
          </w:rPr>
          <w:t>, meta-scheduler,</w:t>
        </w:r>
      </w:ins>
      <w:ins w:id="179" w:author="m.memon" w:date="2013-03-08T16:28:00Z">
        <w:r w:rsidRPr="00494652">
          <w:rPr>
            <w:highlight w:val="yellow"/>
          </w:rPr>
          <w:t xml:space="preserve"> or portal</w:t>
        </w:r>
      </w:ins>
      <w:ins w:id="180" w:author="m.memon" w:date="2013-03-08T16:30:00Z">
        <w:r w:rsidRPr="00494652">
          <w:rPr>
            <w:highlight w:val="yellow"/>
          </w:rPr>
          <w:t xml:space="preserve"> application</w:t>
        </w:r>
      </w:ins>
      <w:ins w:id="181" w:author="m.memon" w:date="2013-03-08T16:27:00Z">
        <w:r w:rsidRPr="00494652">
          <w:rPr>
            <w:highlight w:val="yellow"/>
          </w:rPr>
          <w:t>.</w:t>
        </w:r>
        <w:r>
          <w:t xml:space="preserve"> </w:t>
        </w:r>
      </w:ins>
    </w:p>
    <w:p w:rsidR="00097416" w:rsidRPr="00B02405" w:rsidRDefault="00097416" w:rsidP="00097416">
      <w:pPr>
        <w:pStyle w:val="Heading3"/>
      </w:pPr>
      <w:bookmarkStart w:id="182" w:name="_Ref376433156"/>
      <w:bookmarkStart w:id="183" w:name="_Toc376516208"/>
      <w:bookmarkStart w:id="184" w:name="_Toc376606642"/>
      <w:r>
        <w:t>ResumeActivities</w:t>
      </w:r>
      <w:bookmarkEnd w:id="182"/>
      <w:bookmarkEnd w:id="183"/>
      <w:bookmarkEnd w:id="184"/>
    </w:p>
    <w:p w:rsidR="00097416" w:rsidRPr="00B02405" w:rsidRDefault="00097416" w:rsidP="00097416">
      <w:r w:rsidRPr="00B02405">
        <w:t xml:space="preserve">This operation requests </w:t>
      </w:r>
      <w:r>
        <w:t>that a specified set</w:t>
      </w:r>
      <w:r w:rsidRPr="00B02405">
        <w:t xml:space="preserve"> of activities </w:t>
      </w:r>
      <w:r>
        <w:t xml:space="preserve">be released from </w:t>
      </w:r>
      <w:r w:rsidR="00DC0D9B">
        <w:t xml:space="preserve">a </w:t>
      </w:r>
      <w:r w:rsidR="00DC0D9B" w:rsidRPr="00DC0D9B">
        <w:rPr>
          <w:rFonts w:ascii="Courier New" w:hAnsi="Courier New" w:cs="Courier New"/>
        </w:rPr>
        <w:t>Held</w:t>
      </w:r>
      <w:r w:rsidR="00DC0D9B">
        <w:t xml:space="preserve"> </w:t>
      </w:r>
      <w:r>
        <w:t>state</w:t>
      </w:r>
      <w:r w:rsidRPr="00B02405">
        <w:t>.</w:t>
      </w:r>
      <w:r>
        <w:t xml:space="preserve"> </w:t>
      </w:r>
      <w:r w:rsidR="00494652">
        <w:t>If a specified a</w:t>
      </w:r>
      <w:r w:rsidR="00494652">
        <w:t>c</w:t>
      </w:r>
      <w:r w:rsidR="00494652">
        <w:t xml:space="preserve">tivity is in a Held state it will eventually transitioned to the next appropriate state, see section </w:t>
      </w:r>
      <w:r w:rsidR="00494652">
        <w:fldChar w:fldCharType="begin"/>
      </w:r>
      <w:r w:rsidR="00494652">
        <w:instrText xml:space="preserve"> REF _Ref376767741 \r \h </w:instrText>
      </w:r>
      <w:r w:rsidR="00494652">
        <w:fldChar w:fldCharType="separate"/>
      </w:r>
      <w:r w:rsidR="00494652">
        <w:t>3</w:t>
      </w:r>
      <w:r w:rsidR="00494652">
        <w:fldChar w:fldCharType="end"/>
      </w:r>
      <w:r w:rsidR="00494652">
        <w:t>. If a spec</w:t>
      </w:r>
      <w:r w:rsidR="00494652">
        <w:t>i</w:t>
      </w:r>
      <w:r w:rsidR="00494652">
        <w:t xml:space="preserve">fied activity is not in a Held state it has no effect, i.e. it is treated as a no-op. </w:t>
      </w:r>
      <w:r>
        <w:t>If an activity cannot be r</w:t>
      </w:r>
      <w:r>
        <w:t>e</w:t>
      </w:r>
      <w:r>
        <w:t>leased immediately, t</w:t>
      </w:r>
      <w:r w:rsidRPr="00B02405">
        <w:t>he eventual success of this operation (i.e.</w:t>
      </w:r>
      <w:r>
        <w:t>,</w:t>
      </w:r>
      <w:r w:rsidRPr="00B02405">
        <w:t xml:space="preserve"> to move the </w:t>
      </w:r>
      <w:r>
        <w:t>activity</w:t>
      </w:r>
      <w:r w:rsidRPr="00B02405">
        <w:t xml:space="preserve"> into the </w:t>
      </w:r>
      <w:r w:rsidR="00494652" w:rsidRPr="00494652">
        <w:rPr>
          <w:rFonts w:ascii="Courier New" w:hAnsi="Courier New" w:cs="Courier New"/>
        </w:rPr>
        <w:t>Pen</w:t>
      </w:r>
      <w:r w:rsidR="00494652" w:rsidRPr="00494652">
        <w:rPr>
          <w:rFonts w:ascii="Courier New" w:hAnsi="Courier New" w:cs="Courier New"/>
        </w:rPr>
        <w:t>d</w:t>
      </w:r>
      <w:r w:rsidR="00494652" w:rsidRPr="00494652">
        <w:rPr>
          <w:rFonts w:ascii="Courier New" w:hAnsi="Courier New" w:cs="Courier New"/>
        </w:rPr>
        <w:t xml:space="preserve">ing:stage-in </w:t>
      </w:r>
      <w:r w:rsidR="00494652">
        <w:t xml:space="preserve">from </w:t>
      </w:r>
      <w:r w:rsidR="00494652" w:rsidRPr="00494652">
        <w:rPr>
          <w:rFonts w:ascii="Courier New" w:hAnsi="Courier New" w:cs="Courier New"/>
        </w:rPr>
        <w:t>Pending:scheduled-held</w:t>
      </w:r>
      <w:r w:rsidRPr="00B02405">
        <w:t>) must be determined through other operations (e.g.</w:t>
      </w:r>
      <w:r>
        <w:t>,</w:t>
      </w:r>
      <w:r w:rsidRPr="00B02405">
        <w:t xml:space="preserve"> </w:t>
      </w:r>
      <w:r w:rsidRPr="00494652">
        <w:rPr>
          <w:rFonts w:ascii="Courier New" w:hAnsi="Courier New" w:cs="Courier New"/>
        </w:rPr>
        <w:t>GetActivityState</w:t>
      </w:r>
      <w:r w:rsidRPr="00B02405">
        <w:t>) or by subscribing to any generated events</w:t>
      </w:r>
      <w:r>
        <w:t>, if a BES supports subscri</w:t>
      </w:r>
      <w:r>
        <w:t>p</w:t>
      </w:r>
      <w:r>
        <w:t>tion</w:t>
      </w:r>
      <w:r w:rsidRPr="00B02405">
        <w:t>.</w:t>
      </w:r>
    </w:p>
    <w:p w:rsidR="00097416" w:rsidRPr="00B02405" w:rsidRDefault="00097416" w:rsidP="00097416">
      <w:r w:rsidRPr="00B02405">
        <w:lastRenderedPageBreak/>
        <w:t xml:space="preserve">If </w:t>
      </w:r>
      <w:r>
        <w:t xml:space="preserve">a </w:t>
      </w:r>
      <w:r w:rsidRPr="00B02405">
        <w:t>request is successful</w:t>
      </w:r>
      <w:r>
        <w:t>,</w:t>
      </w:r>
      <w:r w:rsidRPr="00B02405">
        <w:t xml:space="preserve"> then </w:t>
      </w:r>
      <w:r>
        <w:t>each specified</w:t>
      </w:r>
      <w:r w:rsidRPr="00B02405">
        <w:t xml:space="preserve"> </w:t>
      </w:r>
      <w:r>
        <w:t>activity</w:t>
      </w:r>
      <w:r w:rsidRPr="00B02405">
        <w:t xml:space="preserve"> </w:t>
      </w:r>
      <w:r>
        <w:t xml:space="preserve">will eventually </w:t>
      </w:r>
      <w:r w:rsidRPr="00B02405">
        <w:t xml:space="preserve">enter </w:t>
      </w:r>
      <w:r>
        <w:t>the</w:t>
      </w:r>
      <w:r w:rsidRPr="00B02405">
        <w:t xml:space="preserve"> </w:t>
      </w:r>
      <w:r w:rsidRPr="00346A9E">
        <w:t>corresponding staging</w:t>
      </w:r>
      <w:r>
        <w:t xml:space="preserve"> </w:t>
      </w:r>
      <w:r w:rsidRPr="00B02405">
        <w:t>state</w:t>
      </w:r>
      <w:r>
        <w:t>.</w:t>
      </w:r>
      <w:r w:rsidRPr="00B02405">
        <w:t xml:space="preserve"> Invoking </w:t>
      </w:r>
      <w:r>
        <w:t>this operation on an activity not in a HELD state</w:t>
      </w:r>
      <w:r w:rsidRPr="00B02405">
        <w:t xml:space="preserve"> has no effect. </w:t>
      </w:r>
    </w:p>
    <w:p w:rsidR="00097416" w:rsidRPr="00B02405" w:rsidRDefault="00097416" w:rsidP="00097416">
      <w:pPr>
        <w:pStyle w:val="Heading4"/>
        <w:numPr>
          <w:ilvl w:val="3"/>
          <w:numId w:val="0"/>
        </w:numPr>
        <w:tabs>
          <w:tab w:val="num" w:pos="864"/>
        </w:tabs>
        <w:spacing w:after="0"/>
        <w:ind w:left="864" w:hanging="864"/>
      </w:pPr>
      <w:r w:rsidRPr="00B02405">
        <w:t>Input(s)</w:t>
      </w:r>
    </w:p>
    <w:p w:rsidR="00097416" w:rsidRPr="00B02405" w:rsidRDefault="00097416" w:rsidP="00097416">
      <w:pPr>
        <w:numPr>
          <w:ilvl w:val="0"/>
          <w:numId w:val="8"/>
        </w:numPr>
        <w:spacing w:after="0"/>
        <w:rPr>
          <w:b/>
          <w:bCs/>
        </w:rPr>
      </w:pPr>
      <w:r>
        <w:rPr>
          <w:b/>
          <w:bCs/>
        </w:rPr>
        <w:t>EPR</w:t>
      </w:r>
      <w:smartTag w:uri="isiresearchsoft-com/cwyw" w:element="citation">
        <w:r w:rsidRPr="00186AEC">
          <w:rPr>
            <w:b/>
            <w:bCs/>
          </w:rPr>
          <w:t>[]</w:t>
        </w:r>
      </w:smartTag>
      <w:r w:rsidRPr="00186AEC">
        <w:rPr>
          <w:b/>
          <w:bCs/>
        </w:rPr>
        <w:t xml:space="preserve"> activities</w:t>
      </w:r>
      <w:r>
        <w:t xml:space="preserve">: </w:t>
      </w:r>
      <w:r w:rsidRPr="00B02405">
        <w:t xml:space="preserve">A vector of </w:t>
      </w:r>
      <w:r>
        <w:t>zero or more EPRs</w:t>
      </w:r>
      <w:r w:rsidRPr="00B02405">
        <w:t xml:space="preserve"> identifying the </w:t>
      </w:r>
      <w:r>
        <w:t>activities that are to be resumed</w:t>
      </w:r>
      <w:r w:rsidRPr="00B02405">
        <w:t xml:space="preserve">. </w:t>
      </w:r>
    </w:p>
    <w:p w:rsidR="00097416" w:rsidRPr="00B02405" w:rsidRDefault="00097416" w:rsidP="00097416">
      <w:pPr>
        <w:pStyle w:val="Heading4"/>
        <w:numPr>
          <w:ilvl w:val="3"/>
          <w:numId w:val="0"/>
        </w:numPr>
        <w:tabs>
          <w:tab w:val="num" w:pos="864"/>
        </w:tabs>
        <w:spacing w:after="0"/>
        <w:ind w:left="864" w:hanging="864"/>
      </w:pPr>
      <w:r w:rsidRPr="00B02405">
        <w:t>Output(s)</w:t>
      </w:r>
    </w:p>
    <w:p w:rsidR="00097416" w:rsidRPr="00B02405" w:rsidRDefault="00097416" w:rsidP="00097416">
      <w:pPr>
        <w:numPr>
          <w:ilvl w:val="0"/>
          <w:numId w:val="8"/>
        </w:numPr>
      </w:pPr>
      <w:r>
        <w:rPr>
          <w:b/>
          <w:bCs/>
        </w:rPr>
        <w:t>ResumeActivity</w:t>
      </w:r>
      <w:r w:rsidRPr="00186AEC">
        <w:rPr>
          <w:b/>
          <w:bCs/>
        </w:rPr>
        <w:t>Response</w:t>
      </w:r>
      <w:r>
        <w:rPr>
          <w:b/>
          <w:bCs/>
        </w:rPr>
        <w:t>Type</w:t>
      </w:r>
      <w:smartTag w:uri="isiresearchsoft-com/cwyw" w:element="citation">
        <w:r w:rsidRPr="00186AEC">
          <w:rPr>
            <w:b/>
            <w:bCs/>
          </w:rPr>
          <w:t>[]</w:t>
        </w:r>
      </w:smartTag>
      <w:r w:rsidRPr="00186AEC">
        <w:rPr>
          <w:b/>
          <w:bCs/>
        </w:rPr>
        <w:t xml:space="preserve"> </w:t>
      </w:r>
      <w:r>
        <w:rPr>
          <w:b/>
          <w:bCs/>
        </w:rPr>
        <w:t>Response</w:t>
      </w:r>
      <w:r>
        <w:t xml:space="preserve">: </w:t>
      </w:r>
      <w:r w:rsidRPr="00B02405">
        <w:t>A vector detailing the response</w:t>
      </w:r>
      <w:r>
        <w:t>s</w:t>
      </w:r>
      <w:r w:rsidRPr="00B02405">
        <w:t xml:space="preserve"> of the BES to the </w:t>
      </w:r>
      <w:r>
        <w:t xml:space="preserve">Resume requests. The </w:t>
      </w:r>
      <w:r w:rsidRPr="005332C5">
        <w:rPr>
          <w:i/>
        </w:rPr>
        <w:t>Resume</w:t>
      </w:r>
      <w:r>
        <w:t xml:space="preserve"> element is a boolean value indicating whether the BES successfully (true) resumed the activity or not (false). If true is returned, then the associated activity has now e</w:t>
      </w:r>
      <w:r>
        <w:t>x</w:t>
      </w:r>
      <w:r>
        <w:t xml:space="preserve">ited the HELD state. </w:t>
      </w:r>
      <w:r w:rsidRPr="00EF1D7B">
        <w:t>If</w:t>
      </w:r>
      <w:r>
        <w:t xml:space="preserve"> false is returned then the activity MAY eventually transition out of the </w:t>
      </w:r>
      <w:r>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097416" w:rsidRPr="00ED07F9" w:rsidRDefault="00097416" w:rsidP="00097416">
      <w:pPr>
        <w:pStyle w:val="StyleMessageHeader10pt"/>
        <w:rPr>
          <w:lang w:eastAsia="ko-KR"/>
        </w:rPr>
      </w:pPr>
      <w:r>
        <w:rPr>
          <w:lang w:eastAsia="ko-KR"/>
        </w:rPr>
        <w:t>&lt;Resume</w:t>
      </w:r>
      <w:r w:rsidRPr="00ED07F9">
        <w:rPr>
          <w:lang w:eastAsia="ko-KR"/>
        </w:rPr>
        <w:t>ActivityResponse&gt;</w:t>
      </w:r>
    </w:p>
    <w:p w:rsidR="00097416" w:rsidRPr="00ED07F9" w:rsidRDefault="00097416" w:rsidP="00097416">
      <w:pPr>
        <w:pStyle w:val="StyleMessageHeader10pt"/>
      </w:pPr>
      <w:r w:rsidRPr="00ED07F9">
        <w:t xml:space="preserve">    &lt;ActivityIdentifier&gt;EPR&lt;/ActivityIdentifier&gt;</w:t>
      </w:r>
    </w:p>
    <w:p w:rsidR="00097416" w:rsidRDefault="00097416" w:rsidP="00097416">
      <w:pPr>
        <w:pStyle w:val="StyleMessageHeader10pt"/>
      </w:pPr>
      <w:r w:rsidRPr="00996740">
        <w:t xml:space="preserve">    </w:t>
      </w:r>
      <w:r w:rsidRPr="00B02405">
        <w:t>&lt;</w:t>
      </w:r>
      <w:r>
        <w:t>Resumed</w:t>
      </w:r>
      <w:r w:rsidRPr="00B02405">
        <w:t>&gt;</w:t>
      </w:r>
      <w:r>
        <w:t xml:space="preserve"> xsd:Boolean </w:t>
      </w:r>
      <w:r w:rsidRPr="00B02405">
        <w:t>&lt;/</w:t>
      </w:r>
      <w:r>
        <w:t>Resumed</w:t>
      </w:r>
      <w:r w:rsidRPr="00B02405">
        <w:t>&gt;</w:t>
      </w:r>
      <w:r>
        <w:t xml:space="preserve"> ?</w:t>
      </w:r>
    </w:p>
    <w:p w:rsidR="00097416" w:rsidRDefault="00097416" w:rsidP="00097416">
      <w:pPr>
        <w:pStyle w:val="StyleMessageHeader10pt"/>
      </w:pPr>
      <w:r>
        <w:t xml:space="preserve">    |</w:t>
      </w:r>
    </w:p>
    <w:p w:rsidR="00097416" w:rsidRPr="00B02405" w:rsidRDefault="00097416" w:rsidP="00097416">
      <w:pPr>
        <w:pStyle w:val="StyleMessageHeader10pt"/>
      </w:pPr>
      <w:r>
        <w:t xml:space="preserve">    &lt;SOAP-1.1:fault&gt; ... &lt;/SOAP-1.1:fault&gt; ?</w:t>
      </w:r>
    </w:p>
    <w:p w:rsidR="00097416" w:rsidRPr="00B02405" w:rsidRDefault="00097416" w:rsidP="00097416">
      <w:pPr>
        <w:pStyle w:val="StyleMessageHeader10pt"/>
        <w:rPr>
          <w:lang w:eastAsia="ko-KR"/>
        </w:rPr>
      </w:pPr>
      <w:r w:rsidRPr="00B02405">
        <w:rPr>
          <w:lang w:eastAsia="ko-KR"/>
        </w:rPr>
        <w:t>&lt;/</w:t>
      </w:r>
      <w:r>
        <w:rPr>
          <w:lang w:eastAsia="ko-KR"/>
        </w:rPr>
        <w:t>ResumeActivity</w:t>
      </w:r>
      <w:r w:rsidRPr="00B02405">
        <w:rPr>
          <w:lang w:eastAsia="ko-KR"/>
        </w:rPr>
        <w:t>Response&gt;</w:t>
      </w:r>
      <w:r>
        <w:rPr>
          <w:lang w:eastAsia="ko-KR"/>
        </w:rPr>
        <w:t xml:space="preserve"> *</w:t>
      </w:r>
    </w:p>
    <w:p w:rsidR="00097416" w:rsidRPr="00B02405" w:rsidRDefault="00097416" w:rsidP="00097416">
      <w:pPr>
        <w:pStyle w:val="Heading4"/>
        <w:numPr>
          <w:ilvl w:val="3"/>
          <w:numId w:val="0"/>
        </w:numPr>
        <w:tabs>
          <w:tab w:val="num" w:pos="864"/>
        </w:tabs>
        <w:spacing w:after="0"/>
        <w:ind w:left="864" w:hanging="864"/>
      </w:pPr>
      <w:r w:rsidRPr="00B02405">
        <w:t>Fault(s)</w:t>
      </w:r>
    </w:p>
    <w:p w:rsidR="00097416" w:rsidRPr="00CA7666" w:rsidRDefault="00097416" w:rsidP="00097416">
      <w:pPr>
        <w:numPr>
          <w:ilvl w:val="0"/>
          <w:numId w:val="8"/>
        </w:numPr>
        <w:spacing w:after="0"/>
        <w:rPr>
          <w:b/>
          <w:bCs/>
        </w:rPr>
      </w:pPr>
      <w:bookmarkStart w:id="185" w:name="OLE_LINK5"/>
      <w:bookmarkStart w:id="186" w:name="OLE_LINK6"/>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bookmarkEnd w:id="185"/>
      <w:bookmarkEnd w:id="186"/>
    </w:p>
    <w:p w:rsidR="00097416" w:rsidRDefault="00097416">
      <w:pPr>
        <w:pStyle w:val="Heading1"/>
      </w:pPr>
      <w:bookmarkStart w:id="187" w:name="_Toc376606644"/>
      <w:bookmarkEnd w:id="147"/>
      <w:r w:rsidRPr="00D3579D">
        <w:t>Security Considerations</w:t>
      </w:r>
      <w:bookmarkEnd w:id="187"/>
    </w:p>
    <w:p w:rsidR="00097416" w:rsidRPr="00C85B50" w:rsidRDefault="00097416" w:rsidP="00097416">
      <w:r>
        <w:t>Access control is out of scope.</w:t>
      </w:r>
      <w:r w:rsidR="00CA7666">
        <w:t xml:space="preserve"> </w:t>
      </w:r>
    </w:p>
    <w:p w:rsidR="00097416" w:rsidRPr="00D3579D" w:rsidRDefault="00097416" w:rsidP="00097416">
      <w:pPr>
        <w:pStyle w:val="Heading1"/>
        <w:rPr>
          <w:lang w:eastAsia="ja-JP"/>
        </w:rPr>
      </w:pPr>
      <w:bookmarkStart w:id="188" w:name="_Toc153780700"/>
      <w:bookmarkStart w:id="189" w:name="_Toc376606645"/>
      <w:bookmarkEnd w:id="188"/>
      <w:r w:rsidRPr="00D3579D">
        <w:t>Author Information</w:t>
      </w:r>
      <w:bookmarkStart w:id="190" w:name="_Toc37261200"/>
      <w:bookmarkStart w:id="191" w:name="_Ref531865174"/>
      <w:bookmarkStart w:id="192" w:name="_Ref531941499"/>
      <w:bookmarkStart w:id="193" w:name="_Toc534741385"/>
      <w:bookmarkStart w:id="194" w:name="_Toc26947333"/>
      <w:bookmarkStart w:id="195" w:name="_Toc27210660"/>
      <w:bookmarkEnd w:id="78"/>
      <w:bookmarkEnd w:id="79"/>
      <w:bookmarkEnd w:id="80"/>
      <w:bookmarkEnd w:id="81"/>
      <w:bookmarkEnd w:id="82"/>
      <w:bookmarkEnd w:id="83"/>
      <w:bookmarkEnd w:id="189"/>
    </w:p>
    <w:p w:rsidR="00097416" w:rsidRPr="00570D9C" w:rsidRDefault="00097416" w:rsidP="00097416">
      <w:pPr>
        <w:spacing w:after="0"/>
      </w:pPr>
      <w:r w:rsidRPr="00570D9C">
        <w:t>Daniel Dougherty</w:t>
      </w:r>
    </w:p>
    <w:p w:rsidR="00097416" w:rsidRPr="00570D9C" w:rsidRDefault="00097416" w:rsidP="00097416">
      <w:pPr>
        <w:spacing w:before="0"/>
      </w:pPr>
      <w:r w:rsidRPr="00570D9C">
        <w:t>University of Virginia</w:t>
      </w:r>
    </w:p>
    <w:p w:rsidR="00097416" w:rsidRDefault="00097416" w:rsidP="00097416">
      <w:r>
        <w:t>Andrew Grimshaw (editor)</w:t>
      </w:r>
      <w:r w:rsidRPr="00D3579D">
        <w:br/>
        <w:t>University of Virginia</w:t>
      </w:r>
    </w:p>
    <w:p w:rsidR="00097416" w:rsidRPr="00BD0C5A" w:rsidRDefault="00097416" w:rsidP="00097416">
      <w:pPr>
        <w:rPr>
          <w:lang w:val="de-DE"/>
        </w:rPr>
      </w:pPr>
      <w:r>
        <w:rPr>
          <w:lang w:val="de-DE"/>
        </w:rPr>
        <w:t>Shahbaz Memnon</w:t>
      </w:r>
      <w:r w:rsidRPr="00BD0C5A">
        <w:rPr>
          <w:lang w:val="de-DE"/>
        </w:rPr>
        <w:br/>
        <w:t>Forschungszentrum Juelich (FZJ)</w:t>
      </w:r>
    </w:p>
    <w:p w:rsidR="00097416" w:rsidRPr="00D3579D" w:rsidRDefault="00097416" w:rsidP="00097416">
      <w:pPr>
        <w:pStyle w:val="Heading1"/>
      </w:pPr>
      <w:bookmarkStart w:id="196" w:name="_Toc153780702"/>
      <w:bookmarkStart w:id="197" w:name="_Toc376606646"/>
      <w:bookmarkEnd w:id="196"/>
      <w:r w:rsidRPr="00D3579D">
        <w:t>Contributors</w:t>
      </w:r>
      <w:bookmarkEnd w:id="190"/>
      <w:bookmarkEnd w:id="197"/>
    </w:p>
    <w:p w:rsidR="00097416" w:rsidRDefault="00097416" w:rsidP="00097416">
      <w:r w:rsidRPr="00D3579D">
        <w:t xml:space="preserve">We gratefully acknowledge the contributions made to this specification by </w:t>
      </w:r>
      <w:r w:rsidR="00CA7666">
        <w:t>Andre Merzky and Chris Ko</w:t>
      </w:r>
      <w:r w:rsidR="00CA7666">
        <w:t>e</w:t>
      </w:r>
      <w:r w:rsidR="00CA7666">
        <w:t>ritz.</w:t>
      </w:r>
    </w:p>
    <w:p w:rsidR="00097416" w:rsidRPr="00D3579D" w:rsidRDefault="00097416" w:rsidP="00097416">
      <w:pPr>
        <w:pStyle w:val="Heading1"/>
      </w:pPr>
      <w:bookmarkStart w:id="198" w:name="_Toc153780704"/>
      <w:bookmarkStart w:id="199" w:name="_Toc37261201"/>
      <w:bookmarkStart w:id="200" w:name="_Toc376606647"/>
      <w:bookmarkEnd w:id="198"/>
      <w:r w:rsidRPr="00D3579D">
        <w:t>Acknowledgements</w:t>
      </w:r>
      <w:bookmarkEnd w:id="191"/>
      <w:bookmarkEnd w:id="192"/>
      <w:bookmarkEnd w:id="193"/>
      <w:bookmarkEnd w:id="194"/>
      <w:bookmarkEnd w:id="195"/>
      <w:bookmarkEnd w:id="199"/>
      <w:bookmarkEnd w:id="200"/>
    </w:p>
    <w:p w:rsidR="00097416" w:rsidRDefault="00097416" w:rsidP="00097416">
      <w:r w:rsidRPr="00D3579D">
        <w:t>We are grateful to numerous colleagues for discussions on the topics covered in this document, in parti</w:t>
      </w:r>
      <w:r w:rsidRPr="00D3579D">
        <w:t>c</w:t>
      </w:r>
      <w:r w:rsidRPr="00D3579D">
        <w:t>ular (in alphabetical order, with apologies to anybody we've missed)</w:t>
      </w:r>
      <w:r w:rsidR="00CA7666">
        <w:t xml:space="preserve"> Shantenu Ja, Mark Morgan,</w:t>
      </w:r>
    </w:p>
    <w:p w:rsidR="00097416" w:rsidRPr="00D3579D" w:rsidRDefault="00097416" w:rsidP="00097416">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w:t>
      </w:r>
      <w:r w:rsidR="00CA7666">
        <w:t xml:space="preserve"> </w:t>
      </w:r>
      <w:r>
        <w:t>readability</w:t>
      </w:r>
      <w:r w:rsidRPr="00533B18">
        <w:t xml:space="preserve"> and accuracy</w:t>
      </w:r>
      <w:r>
        <w:t xml:space="preserve"> of this document</w:t>
      </w:r>
      <w:r w:rsidRPr="00533B18">
        <w:t>.</w:t>
      </w:r>
    </w:p>
    <w:p w:rsidR="00097416" w:rsidRPr="00D3579D" w:rsidRDefault="00097416">
      <w:pPr>
        <w:pStyle w:val="StyleHeading1Left0cmFirstline0cm"/>
      </w:pPr>
      <w:bookmarkStart w:id="201" w:name="_Toc376516209"/>
      <w:bookmarkStart w:id="202" w:name="_Toc376606648"/>
      <w:r w:rsidRPr="00D3579D">
        <w:lastRenderedPageBreak/>
        <w:t>Full Copyright Notice</w:t>
      </w:r>
      <w:bookmarkEnd w:id="201"/>
      <w:bookmarkEnd w:id="202"/>
    </w:p>
    <w:p w:rsidR="00097416" w:rsidRPr="00D3579D" w:rsidRDefault="00097416" w:rsidP="00097416">
      <w:r w:rsidRPr="00D3579D">
        <w:t xml:space="preserve">Copyright © </w:t>
      </w:r>
      <w:r>
        <w:t>Open</w:t>
      </w:r>
      <w:r w:rsidRPr="00D3579D">
        <w:t xml:space="preserve"> Grid Forum (</w:t>
      </w:r>
      <w:r>
        <w:t>2014</w:t>
      </w:r>
      <w:r w:rsidRPr="00D3579D">
        <w:t>). All Rights Reserved.</w:t>
      </w:r>
    </w:p>
    <w:p w:rsidR="00097416" w:rsidRPr="00D3579D" w:rsidRDefault="00097416" w:rsidP="00097416">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case the procedures for copyrights defined in the </w:t>
      </w:r>
      <w:r>
        <w:t>O</w:t>
      </w:r>
      <w:r w:rsidRPr="00D3579D">
        <w:t>GF Document process must be followed, or as r</w:t>
      </w:r>
      <w:r w:rsidRPr="00D3579D">
        <w:t>e</w:t>
      </w:r>
      <w:r w:rsidRPr="00D3579D">
        <w:t>quired to translate it into languages other than English.</w:t>
      </w:r>
    </w:p>
    <w:p w:rsidR="00097416" w:rsidRPr="00D3579D" w:rsidRDefault="00097416" w:rsidP="00097416">
      <w:r w:rsidRPr="00D3579D">
        <w:t xml:space="preserve">The limited permissions granted above are perpetual and will not be revoked by the </w:t>
      </w:r>
      <w:r>
        <w:t>O</w:t>
      </w:r>
      <w:r w:rsidRPr="00D3579D">
        <w:t>GF or its succe</w:t>
      </w:r>
      <w:r w:rsidRPr="00D3579D">
        <w:t>s</w:t>
      </w:r>
      <w:r w:rsidRPr="00D3579D">
        <w:t>sors or assigns.</w:t>
      </w:r>
    </w:p>
    <w:p w:rsidR="00097416" w:rsidRPr="00D3579D" w:rsidRDefault="00097416" w:rsidP="00097416">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097416" w:rsidRPr="00D3579D" w:rsidRDefault="00097416">
      <w:pPr>
        <w:pStyle w:val="StyleHeading1Left0cmFirstline0cm"/>
      </w:pPr>
      <w:bookmarkStart w:id="203" w:name="_Toc376516210"/>
      <w:bookmarkStart w:id="204" w:name="_Toc376606649"/>
      <w:r w:rsidRPr="00D3579D">
        <w:t>Intellectual Property Statement</w:t>
      </w:r>
      <w:bookmarkEnd w:id="203"/>
      <w:bookmarkEnd w:id="204"/>
    </w:p>
    <w:p w:rsidR="00097416" w:rsidRPr="00D3579D" w:rsidRDefault="00097416" w:rsidP="00097416">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097416" w:rsidRPr="00D3579D" w:rsidRDefault="00097416" w:rsidP="00097416">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097416" w:rsidRPr="00D3579D" w:rsidRDefault="00097416">
      <w:pPr>
        <w:pStyle w:val="StyleHeading1Left0cmFirstline0cm"/>
      </w:pPr>
      <w:bookmarkStart w:id="205" w:name="_Toc26947336"/>
      <w:bookmarkStart w:id="206" w:name="_Toc27210663"/>
      <w:bookmarkStart w:id="207" w:name="_Toc37316659"/>
      <w:bookmarkStart w:id="208" w:name="_Toc376516211"/>
      <w:bookmarkStart w:id="209" w:name="_Toc376606650"/>
      <w:r w:rsidRPr="00D3579D">
        <w:t>Normative References</w:t>
      </w:r>
      <w:bookmarkEnd w:id="205"/>
      <w:bookmarkEnd w:id="206"/>
      <w:bookmarkEnd w:id="207"/>
      <w:bookmarkEnd w:id="208"/>
      <w:bookmarkEnd w:id="209"/>
    </w:p>
    <w:p w:rsidR="00097416" w:rsidRPr="00D3579D" w:rsidRDefault="00097416" w:rsidP="00097416">
      <w:pPr>
        <w:ind w:left="284" w:hanging="284"/>
        <w:rPr>
          <w:lang w:eastAsia="ja-JP"/>
        </w:rPr>
      </w:pPr>
      <w:bookmarkStart w:id="210" w:name="rfc2119"/>
      <w:r w:rsidRPr="00D3579D">
        <w:t>[RFC 2119]</w:t>
      </w:r>
      <w:bookmarkEnd w:id="210"/>
      <w:r w:rsidRPr="00D3579D">
        <w:t xml:space="preserve"> Bradner, S. </w:t>
      </w:r>
      <w:r w:rsidRPr="00D3579D">
        <w:rPr>
          <w:rStyle w:val="Emphasis"/>
        </w:rPr>
        <w:t>Key words for use in RFCs to Indicate Requirement Levels</w:t>
      </w:r>
      <w:r w:rsidRPr="00D3579D">
        <w:t xml:space="preserve">. Internet Engineering Task Force, RFC 2119, March 1997.Available at </w:t>
      </w:r>
      <w:hyperlink r:id="rId23" w:history="1">
        <w:r w:rsidRPr="00400DEF">
          <w:rPr>
            <w:rStyle w:val="Hyperlink"/>
            <w:lang w:eastAsia="ja-JP"/>
          </w:rPr>
          <w:t>http://www.ietf.org/rfc/rfc2119.txt</w:t>
        </w:r>
      </w:hyperlink>
    </w:p>
    <w:p w:rsidR="00025CDB" w:rsidRDefault="00025CDB" w:rsidP="00097416">
      <w:bookmarkStart w:id="211" w:name="cim"/>
      <w:r>
        <w:t>W3C  WS Addressing EndPoint References</w:t>
      </w:r>
    </w:p>
    <w:p w:rsidR="00025CDB" w:rsidRDefault="00025CDB" w:rsidP="00097416">
      <w:r>
        <w:t xml:space="preserve">Note: All GFDs are available at </w:t>
      </w:r>
      <w:r w:rsidRPr="00D3579D">
        <w:t xml:space="preserve"> </w:t>
      </w:r>
      <w:hyperlink r:id="rId24" w:history="1">
        <w:r w:rsidRPr="004635CC">
          <w:rPr>
            <w:rStyle w:val="Hyperlink"/>
          </w:rPr>
          <w:t>http://www.ggf.org/documents/GFD.XXX.pdf</w:t>
        </w:r>
      </w:hyperlink>
    </w:p>
    <w:p w:rsidR="00025CDB" w:rsidRDefault="00025CDB" w:rsidP="00097416">
      <w:r>
        <w:t xml:space="preserve">[GFD.136] </w:t>
      </w:r>
      <w:bookmarkEnd w:id="211"/>
      <w:r>
        <w:t>Job Submission Description Language (JSDL) Specification, Version 1.0</w:t>
      </w:r>
    </w:p>
    <w:p w:rsidR="00025CDB" w:rsidRDefault="00025CDB" w:rsidP="00097416">
      <w:r>
        <w:t>[GFD.180] OGF-Production Grid Infrastructure: Use Case Collection, Version 1.0</w:t>
      </w:r>
    </w:p>
    <w:p w:rsidR="00025CDB" w:rsidRDefault="00025CDB" w:rsidP="00097416">
      <w:r>
        <w:t>[GFD.147] GLUE Specification v. 2.0</w:t>
      </w:r>
    </w:p>
    <w:p w:rsidR="00097416" w:rsidRDefault="00CA7666" w:rsidP="00097416">
      <w:r>
        <w:t xml:space="preserve">[GFD.108] </w:t>
      </w:r>
      <w:r w:rsidR="00097416">
        <w:t xml:space="preserve">OGSA Basic Execution Services (OGSA_BES, or BES) </w:t>
      </w:r>
    </w:p>
    <w:p w:rsidR="00097416" w:rsidRDefault="00CA7666" w:rsidP="00097416">
      <w:r>
        <w:t xml:space="preserve">[GFD.172] </w:t>
      </w:r>
      <w:r w:rsidR="00097416">
        <w:t>RNS 1.1 OGSA-WSRF Basic Profile 1.0 [GFD.172]</w:t>
      </w:r>
    </w:p>
    <w:p w:rsidR="00097416" w:rsidRDefault="00CA7666" w:rsidP="00097416">
      <w:r>
        <w:t xml:space="preserve">[GFD.188] </w:t>
      </w:r>
      <w:r w:rsidR="00097416">
        <w:t xml:space="preserve">WS-Iterator 1.0 </w:t>
      </w:r>
    </w:p>
    <w:p w:rsidR="00025CDB" w:rsidRDefault="00025CDB" w:rsidP="00097416">
      <w:r>
        <w:t>[GFD.209] GLUE v. 2.0 – Reference Realization to XML Schema</w:t>
      </w:r>
    </w:p>
    <w:p w:rsidR="00097416" w:rsidRPr="00D3579D" w:rsidRDefault="00CA7666" w:rsidP="00097416">
      <w:r>
        <w:t xml:space="preserve">[GFD.210] </w:t>
      </w:r>
      <w:r w:rsidR="000A50BC" w:rsidRPr="000A50BC">
        <w:t>European Middleware I</w:t>
      </w:r>
      <w:r w:rsidR="000A50BC">
        <w:t xml:space="preserve">nitiative Execution Service </w:t>
      </w:r>
      <w:r w:rsidR="000A50BC" w:rsidRPr="000A50BC">
        <w:t>Version 2.0</w:t>
      </w:r>
    </w:p>
    <w:sectPr w:rsidR="00097416" w:rsidRPr="00D3579D" w:rsidSect="00CC466B">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8A6" w:rsidRDefault="000808A6">
      <w:r>
        <w:separator/>
      </w:r>
    </w:p>
  </w:endnote>
  <w:endnote w:type="continuationSeparator" w:id="1">
    <w:p w:rsidR="000808A6" w:rsidRDefault="000808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C64" w:rsidRPr="00033120" w:rsidRDefault="00655C64">
    <w:pPr>
      <w:pStyle w:val="Footer"/>
    </w:pPr>
    <w:r w:rsidRPr="00033120">
      <w:tab/>
    </w:r>
    <w:r w:rsidRPr="00033120">
      <w:tab/>
    </w:r>
    <w:fldSimple w:instr=" PAGE ">
      <w:r w:rsidR="00025CDB">
        <w:rPr>
          <w:noProof/>
        </w:rPr>
        <w:t>22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C64" w:rsidRDefault="00655C64">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sidR="00025CDB">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8A6" w:rsidRDefault="000808A6">
      <w:r>
        <w:separator/>
      </w:r>
    </w:p>
  </w:footnote>
  <w:footnote w:type="continuationSeparator" w:id="1">
    <w:p w:rsidR="000808A6" w:rsidRDefault="000808A6">
      <w:r>
        <w:continuationSeparator/>
      </w:r>
    </w:p>
  </w:footnote>
  <w:footnote w:id="2">
    <w:p w:rsidR="00655C64" w:rsidRDefault="00655C64">
      <w:pPr>
        <w:pStyle w:val="FootnoteText"/>
      </w:pPr>
      <w:r>
        <w:rPr>
          <w:rStyle w:val="FootnoteReference"/>
        </w:rPr>
        <w:footnoteRef/>
      </w:r>
      <w:r>
        <w:t xml:space="preserve"> GFD.147 pp. 22-23.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C64" w:rsidRPr="00BC10C9" w:rsidRDefault="00655C64" w:rsidP="00097416">
    <w:pPr>
      <w:pStyle w:val="Header"/>
      <w:jc w:val="right"/>
      <w:rPr>
        <w:i/>
      </w:rPr>
    </w:pPr>
    <w:r w:rsidRPr="00BC10C9">
      <w:t>GWD-R (-00)</w:t>
    </w:r>
    <w:r w:rsidRPr="00BC10C9">
      <w:tab/>
    </w:r>
    <w:r w:rsidRPr="00BC10C9">
      <w:tab/>
    </w:r>
    <w:fldSimple w:instr=" DATE ">
      <w:r w:rsidR="00494652">
        <w:rPr>
          <w:noProof/>
        </w:rPr>
        <w:t>1/6/2014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C64" w:rsidRPr="00033120" w:rsidRDefault="00655C64" w:rsidP="00097416">
    <w:pPr>
      <w:pStyle w:val="Header"/>
      <w:spacing w:before="0" w:after="0"/>
    </w:pPr>
    <w:r w:rsidRPr="00033120">
      <w:t>GWD-R(-</w:t>
    </w:r>
    <w:r>
      <w:t>00</w:t>
    </w:r>
    <w:r w:rsidRPr="00033120">
      <w:t>)</w:t>
    </w:r>
    <w:r w:rsidRPr="00033120">
      <w:tab/>
    </w:r>
    <w:r w:rsidRPr="00033120">
      <w:tab/>
    </w:r>
    <w:r w:rsidRPr="00033120">
      <w:rPr>
        <w:b/>
      </w:rPr>
      <w:t>Authors:</w:t>
    </w:r>
  </w:p>
  <w:p w:rsidR="00655C64" w:rsidRDefault="00655C64" w:rsidP="00097416">
    <w:pPr>
      <w:pStyle w:val="Header"/>
      <w:tabs>
        <w:tab w:val="clear" w:pos="4320"/>
      </w:tabs>
      <w:spacing w:before="0" w:after="0"/>
      <w:jc w:val="right"/>
    </w:pPr>
    <w:r w:rsidRPr="00033120">
      <w:tab/>
    </w:r>
  </w:p>
  <w:p w:rsidR="00655C64" w:rsidRDefault="00655C64" w:rsidP="00097416">
    <w:pPr>
      <w:pStyle w:val="Header"/>
      <w:tabs>
        <w:tab w:val="clear" w:pos="4320"/>
      </w:tabs>
      <w:spacing w:before="0" w:after="0"/>
      <w:jc w:val="right"/>
    </w:pPr>
    <w:r>
      <w:t>Daniel Dougherty, UVA</w:t>
    </w:r>
  </w:p>
  <w:p w:rsidR="00655C64" w:rsidRDefault="00655C64" w:rsidP="00097416">
    <w:pPr>
      <w:pStyle w:val="Header"/>
      <w:tabs>
        <w:tab w:val="clear" w:pos="4320"/>
      </w:tabs>
      <w:spacing w:before="0" w:after="0"/>
      <w:jc w:val="right"/>
    </w:pPr>
    <w:r>
      <w:t>Andrew Grimshaw</w:t>
    </w:r>
    <w:r w:rsidRPr="00033120">
      <w:t>, UVA</w:t>
    </w:r>
    <w:r>
      <w:t xml:space="preserve"> (</w:t>
    </w:r>
    <w:r w:rsidRPr="00A9291A">
      <w:t>Editor)</w:t>
    </w:r>
  </w:p>
  <w:p w:rsidR="00655C64" w:rsidRPr="00033120" w:rsidRDefault="00655C64" w:rsidP="00097416">
    <w:pPr>
      <w:pStyle w:val="Header"/>
      <w:tabs>
        <w:tab w:val="clear" w:pos="4320"/>
      </w:tabs>
      <w:spacing w:before="0" w:after="0"/>
      <w:jc w:val="right"/>
    </w:pPr>
    <w:r>
      <w:t>Shahbaz Memon, FZJ</w:t>
    </w:r>
  </w:p>
  <w:p w:rsidR="00655C64" w:rsidRPr="0042076F" w:rsidRDefault="00655C64" w:rsidP="00097416">
    <w:pPr>
      <w:pStyle w:val="Header"/>
      <w:spacing w:before="0" w:after="0"/>
      <w:jc w:val="right"/>
      <w:rPr>
        <w:lang w:val="fr-FR"/>
      </w:rPr>
    </w:pPr>
    <w:r w:rsidRPr="00060A43">
      <w:rPr>
        <w:lang w:val="pt-BR"/>
      </w:rPr>
      <w:t>http://forge.gridforum.org/</w:t>
    </w:r>
    <w:r>
      <w:rPr>
        <w:lang w:val="pt-BR"/>
      </w:rPr>
      <w:t>projects/ogsa-wg</w:t>
    </w:r>
    <w:r>
      <w:rPr>
        <w:lang w:val="pt-BR"/>
      </w:rPr>
      <w:tab/>
    </w:r>
    <w:r>
      <w:rPr>
        <w:lang w:val="pt-BR"/>
      </w:rPr>
      <w:tab/>
    </w:r>
    <w:r>
      <w:rPr>
        <w:lang w:val="fr-FR"/>
      </w:rPr>
      <w:t>Bernd Schuller, FZJ</w:t>
    </w:r>
  </w:p>
  <w:p w:rsidR="00655C64" w:rsidRPr="0042076F" w:rsidRDefault="00655C64" w:rsidP="00097416">
    <w:pPr>
      <w:pStyle w:val="Header"/>
      <w:spacing w:before="0" w:after="0"/>
      <w:rPr>
        <w:lang w:val="fr-FR"/>
      </w:rPr>
    </w:pPr>
    <w:r w:rsidRPr="0042076F">
      <w:rPr>
        <w:lang w:val="fr-FR"/>
      </w:rPr>
      <w:tab/>
    </w:r>
    <w:r w:rsidRPr="0042076F">
      <w:rPr>
        <w:lang w:val="fr-FR"/>
      </w:rPr>
      <w:tab/>
    </w:r>
  </w:p>
  <w:p w:rsidR="00655C64" w:rsidRPr="00033120" w:rsidRDefault="00655C64" w:rsidP="00097416">
    <w:pPr>
      <w:pStyle w:val="Header"/>
      <w:spacing w:before="0" w:after="0"/>
    </w:pPr>
    <w:r w:rsidRPr="0042076F">
      <w:rPr>
        <w:lang w:val="fr-FR"/>
      </w:rPr>
      <w:tab/>
    </w:r>
    <w:r w:rsidRPr="0042076F">
      <w:rPr>
        <w:lang w:val="fr-FR"/>
      </w:rPr>
      <w:tab/>
    </w:r>
    <w:fldSimple w:instr=" DATE ">
      <w:r w:rsidR="00494652">
        <w:rPr>
          <w:noProof/>
        </w:rPr>
        <w:t>1/6/2014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2">
    <w:nsid w:val="16421787"/>
    <w:multiLevelType w:val="hybridMultilevel"/>
    <w:tmpl w:val="9F0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57ADC"/>
    <w:multiLevelType w:val="hybridMultilevel"/>
    <w:tmpl w:val="60C2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6">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7">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456"/>
        </w:tabs>
        <w:ind w:left="3456" w:hanging="576"/>
      </w:pPr>
      <w:rPr>
        <w:rFonts w:cs="Times New Roman" w:hint="default"/>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9">
    <w:nsid w:val="65467F50"/>
    <w:multiLevelType w:val="hybridMultilevel"/>
    <w:tmpl w:val="BC4C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10"/>
  </w:num>
  <w:num w:numId="7">
    <w:abstractNumId w:val="6"/>
  </w:num>
  <w:num w:numId="8">
    <w:abstractNumId w:val="4"/>
  </w:num>
  <w:num w:numId="9">
    <w:abstractNumId w:val="9"/>
  </w:num>
  <w:num w:numId="10">
    <w:abstractNumId w:val="3"/>
  </w:num>
  <w:num w:numId="11">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rsids>
    <w:rsidRoot w:val="00BE68D1"/>
    <w:rsid w:val="00020AE0"/>
    <w:rsid w:val="00025CDB"/>
    <w:rsid w:val="000611B1"/>
    <w:rsid w:val="000808A6"/>
    <w:rsid w:val="00091820"/>
    <w:rsid w:val="00094BB9"/>
    <w:rsid w:val="00096A3A"/>
    <w:rsid w:val="00097416"/>
    <w:rsid w:val="0009791C"/>
    <w:rsid w:val="000A50BC"/>
    <w:rsid w:val="000D1EB8"/>
    <w:rsid w:val="0010026D"/>
    <w:rsid w:val="00100F82"/>
    <w:rsid w:val="00143BB1"/>
    <w:rsid w:val="00153052"/>
    <w:rsid w:val="00186FEC"/>
    <w:rsid w:val="001B370E"/>
    <w:rsid w:val="001C01AD"/>
    <w:rsid w:val="001D0595"/>
    <w:rsid w:val="001E5757"/>
    <w:rsid w:val="00237EFC"/>
    <w:rsid w:val="00261BCB"/>
    <w:rsid w:val="00262EA2"/>
    <w:rsid w:val="00292954"/>
    <w:rsid w:val="002B6DA6"/>
    <w:rsid w:val="002D563D"/>
    <w:rsid w:val="00312ED7"/>
    <w:rsid w:val="003203F4"/>
    <w:rsid w:val="003207F1"/>
    <w:rsid w:val="00320FAD"/>
    <w:rsid w:val="00327D81"/>
    <w:rsid w:val="0033704B"/>
    <w:rsid w:val="00397BF9"/>
    <w:rsid w:val="0042433A"/>
    <w:rsid w:val="00425C21"/>
    <w:rsid w:val="00432A50"/>
    <w:rsid w:val="004636EF"/>
    <w:rsid w:val="00493B9F"/>
    <w:rsid w:val="00494652"/>
    <w:rsid w:val="004A5BDB"/>
    <w:rsid w:val="004F15F1"/>
    <w:rsid w:val="004F20F1"/>
    <w:rsid w:val="005200B7"/>
    <w:rsid w:val="005B46D5"/>
    <w:rsid w:val="005C28F5"/>
    <w:rsid w:val="00626F43"/>
    <w:rsid w:val="00637364"/>
    <w:rsid w:val="00655C64"/>
    <w:rsid w:val="006922E2"/>
    <w:rsid w:val="006E1FB6"/>
    <w:rsid w:val="00703866"/>
    <w:rsid w:val="00757AA2"/>
    <w:rsid w:val="00765B4F"/>
    <w:rsid w:val="007B5630"/>
    <w:rsid w:val="00860630"/>
    <w:rsid w:val="00874D64"/>
    <w:rsid w:val="008767CF"/>
    <w:rsid w:val="0089177F"/>
    <w:rsid w:val="008A47FB"/>
    <w:rsid w:val="0093624F"/>
    <w:rsid w:val="00956892"/>
    <w:rsid w:val="0098662E"/>
    <w:rsid w:val="009A19A6"/>
    <w:rsid w:val="009F40F1"/>
    <w:rsid w:val="009F75DF"/>
    <w:rsid w:val="00A05C63"/>
    <w:rsid w:val="00A1180E"/>
    <w:rsid w:val="00A20CF4"/>
    <w:rsid w:val="00AC6DE0"/>
    <w:rsid w:val="00AE7683"/>
    <w:rsid w:val="00B41A11"/>
    <w:rsid w:val="00B86C2E"/>
    <w:rsid w:val="00B94999"/>
    <w:rsid w:val="00BD2ABF"/>
    <w:rsid w:val="00BE68D1"/>
    <w:rsid w:val="00BF0F1B"/>
    <w:rsid w:val="00C97E1E"/>
    <w:rsid w:val="00CA7666"/>
    <w:rsid w:val="00CC466B"/>
    <w:rsid w:val="00CE66CD"/>
    <w:rsid w:val="00D14BED"/>
    <w:rsid w:val="00D62046"/>
    <w:rsid w:val="00DA45E3"/>
    <w:rsid w:val="00DC0D9B"/>
    <w:rsid w:val="00DF78D3"/>
    <w:rsid w:val="00E45F32"/>
    <w:rsid w:val="00E46C64"/>
    <w:rsid w:val="00E47FDE"/>
    <w:rsid w:val="00F05A10"/>
    <w:rsid w:val="00F13B1B"/>
    <w:rsid w:val="00F44246"/>
    <w:rsid w:val="00F825D2"/>
    <w:rsid w:val="00FB501A"/>
    <w:rsid w:val="00FD6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4098"/>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2"/>
      </w:numPr>
      <w:spacing w:before="240"/>
      <w:outlineLvl w:val="0"/>
    </w:pPr>
    <w:rPr>
      <w:b/>
      <w:kern w:val="32"/>
      <w:sz w:val="28"/>
    </w:rPr>
  </w:style>
  <w:style w:type="paragraph" w:styleId="Heading2">
    <w:name w:val="heading 2"/>
    <w:basedOn w:val="Normal"/>
    <w:next w:val="Normal"/>
    <w:link w:val="Heading2Char"/>
    <w:uiPriority w:val="99"/>
    <w:qFormat/>
    <w:rsid w:val="00EB790A"/>
    <w:pPr>
      <w:keepNext/>
      <w:numPr>
        <w:ilvl w:val="1"/>
        <w:numId w:val="2"/>
      </w:numPr>
      <w:spacing w:before="240"/>
      <w:ind w:left="576"/>
      <w:outlineLvl w:val="1"/>
    </w:pPr>
    <w:rPr>
      <w:b/>
      <w:i/>
      <w:sz w:val="24"/>
    </w:rPr>
  </w:style>
  <w:style w:type="paragraph" w:styleId="Heading3">
    <w:name w:val="heading 3"/>
    <w:basedOn w:val="Normal"/>
    <w:next w:val="Normal"/>
    <w:link w:val="Heading3Char"/>
    <w:uiPriority w:val="99"/>
    <w:qFormat/>
    <w:rsid w:val="00D5440F"/>
    <w:pPr>
      <w:keepNext/>
      <w:numPr>
        <w:ilvl w:val="2"/>
        <w:numId w:val="2"/>
      </w:numPr>
      <w:tabs>
        <w:tab w:val="clear" w:pos="2250"/>
        <w:tab w:val="num" w:pos="720"/>
      </w:tabs>
      <w:spacing w:before="240"/>
      <w:ind w:left="720"/>
      <w:outlineLvl w:val="2"/>
    </w:pPr>
    <w:rPr>
      <w:b/>
      <w:sz w:val="22"/>
    </w:rPr>
  </w:style>
  <w:style w:type="paragraph" w:styleId="Heading4">
    <w:name w:val="heading 4"/>
    <w:basedOn w:val="Normal"/>
    <w:next w:val="Normal"/>
    <w:link w:val="Heading4Char"/>
    <w:uiPriority w:val="99"/>
    <w:qFormat/>
    <w:rsid w:val="008A7A94"/>
    <w:pPr>
      <w:keepNext/>
      <w:numPr>
        <w:ilvl w:val="3"/>
        <w:numId w:val="2"/>
      </w:numPr>
      <w:outlineLvl w:val="3"/>
    </w:pPr>
    <w:rPr>
      <w:b/>
      <w:i/>
      <w:szCs w:val="22"/>
    </w:rPr>
  </w:style>
  <w:style w:type="paragraph" w:styleId="Heading5">
    <w:name w:val="heading 5"/>
    <w:basedOn w:val="Normal"/>
    <w:next w:val="Normal"/>
    <w:link w:val="Heading5Char"/>
    <w:uiPriority w:val="99"/>
    <w:qFormat/>
    <w:rsid w:val="008A7A94"/>
    <w:pPr>
      <w:numPr>
        <w:ilvl w:val="4"/>
        <w:numId w:val="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2"/>
      </w:numPr>
      <w:spacing w:before="240" w:after="60"/>
      <w:outlineLvl w:val="6"/>
    </w:pPr>
  </w:style>
  <w:style w:type="paragraph" w:styleId="Heading8">
    <w:name w:val="heading 8"/>
    <w:basedOn w:val="Normal"/>
    <w:next w:val="Normal"/>
    <w:link w:val="Heading8Char"/>
    <w:uiPriority w:val="99"/>
    <w:qFormat/>
    <w:rsid w:val="00D5440F"/>
    <w:pPr>
      <w:numPr>
        <w:ilvl w:val="7"/>
        <w:numId w:val="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rPr>
  </w:style>
  <w:style w:type="character" w:customStyle="1" w:styleId="Heading2Char">
    <w:name w:val="Heading 2 Char"/>
    <w:basedOn w:val="DefaultParagraphFont"/>
    <w:link w:val="Heading2"/>
    <w:uiPriority w:val="99"/>
    <w:locked/>
    <w:rsid w:val="00EB790A"/>
    <w:rPr>
      <w:rFonts w:ascii="Arial" w:hAnsi="Arial"/>
      <w:b/>
      <w:i/>
      <w:sz w:val="24"/>
    </w:rPr>
  </w:style>
  <w:style w:type="character" w:customStyle="1" w:styleId="Heading3Char">
    <w:name w:val="Heading 3 Char"/>
    <w:basedOn w:val="DefaultParagraphFont"/>
    <w:link w:val="Heading3"/>
    <w:uiPriority w:val="99"/>
    <w:locked/>
    <w:rsid w:val="0087457A"/>
    <w:rPr>
      <w:rFonts w:ascii="Arial" w:hAnsi="Arial"/>
      <w:b/>
      <w:sz w:val="22"/>
    </w:rPr>
  </w:style>
  <w:style w:type="character" w:customStyle="1" w:styleId="Heading4Char">
    <w:name w:val="Heading 4 Char"/>
    <w:basedOn w:val="DefaultParagraphFont"/>
    <w:link w:val="Heading4"/>
    <w:uiPriority w:val="99"/>
    <w:locked/>
    <w:rsid w:val="0087457A"/>
    <w:rPr>
      <w:rFonts w:ascii="Arial" w:hAnsi="Arial"/>
      <w:b/>
      <w:i/>
      <w:szCs w:val="22"/>
    </w:rPr>
  </w:style>
  <w:style w:type="character" w:customStyle="1" w:styleId="Heading5Char">
    <w:name w:val="Heading 5 Char"/>
    <w:basedOn w:val="DefaultParagraphFont"/>
    <w:link w:val="Heading5"/>
    <w:uiPriority w:val="99"/>
    <w:locked/>
    <w:rsid w:val="0087457A"/>
    <w:rPr>
      <w:rFonts w:ascii="Arial" w:hAnsi="Arial"/>
      <w:sz w:val="22"/>
    </w:rPr>
  </w:style>
  <w:style w:type="character" w:customStyle="1" w:styleId="Heading6Char">
    <w:name w:val="Heading 6 Char"/>
    <w:basedOn w:val="DefaultParagraphFont"/>
    <w:link w:val="Heading6"/>
    <w:uiPriority w:val="99"/>
    <w:locked/>
    <w:rsid w:val="0087457A"/>
    <w:rPr>
      <w:rFonts w:ascii="Arial" w:hAnsi="Arial"/>
      <w:b/>
      <w:sz w:val="22"/>
    </w:rPr>
  </w:style>
  <w:style w:type="character" w:customStyle="1" w:styleId="Heading7Char">
    <w:name w:val="Heading 7 Char"/>
    <w:basedOn w:val="DefaultParagraphFont"/>
    <w:link w:val="Heading7"/>
    <w:uiPriority w:val="99"/>
    <w:locked/>
    <w:rsid w:val="0087457A"/>
    <w:rPr>
      <w:rFonts w:ascii="Arial" w:hAnsi="Arial"/>
    </w:rPr>
  </w:style>
  <w:style w:type="character" w:customStyle="1" w:styleId="Heading8Char">
    <w:name w:val="Heading 8 Char"/>
    <w:basedOn w:val="DefaultParagraphFont"/>
    <w:link w:val="Heading8"/>
    <w:uiPriority w:val="99"/>
    <w:locked/>
    <w:rsid w:val="0087457A"/>
    <w:rPr>
      <w:rFonts w:ascii="Arial" w:hAnsi="Arial"/>
      <w:i/>
    </w:rPr>
  </w:style>
  <w:style w:type="character" w:customStyle="1" w:styleId="Heading9Char">
    <w:name w:val="Heading 9 Char"/>
    <w:basedOn w:val="DefaultParagraphFont"/>
    <w:link w:val="Heading9"/>
    <w:uiPriority w:val="99"/>
    <w:locked/>
    <w:rsid w:val="0087457A"/>
    <w:rPr>
      <w:rFonts w:ascii="Arial" w:hAnsi="Arial"/>
      <w:sz w:val="22"/>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5"/>
      </w:numPr>
    </w:pPr>
  </w:style>
  <w:style w:type="paragraph" w:styleId="CommentText">
    <w:name w:val="annotation text"/>
    <w:basedOn w:val="Normal"/>
    <w:link w:val="CommentTextChar"/>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rsid w:val="00D5440F"/>
  </w:style>
  <w:style w:type="character" w:customStyle="1" w:styleId="FootnoteTextChar">
    <w:name w:val="Footnote Text Char"/>
    <w:basedOn w:val="DefaultParagraphFont"/>
    <w:link w:val="FootnoteText"/>
    <w:uiPriority w:val="99"/>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paragraph" w:customStyle="1" w:styleId="StyleMessageHeader10pt">
    <w:name w:val="Style Message Header + 10 pt"/>
    <w:basedOn w:val="MessageHeader"/>
    <w:rsid w:val="00346A9E"/>
    <w:pPr>
      <w:spacing w:before="0" w:after="0"/>
    </w:pPr>
    <w:rPr>
      <w:rFonts w:cs="Arial"/>
      <w:szCs w:val="24"/>
    </w:rPr>
  </w:style>
  <w:style w:type="table" w:customStyle="1" w:styleId="MediumShading1-Accent11">
    <w:name w:val="Medium Shading 1 - Accent 11"/>
    <w:basedOn w:val="TableNormal"/>
    <w:uiPriority w:val="63"/>
    <w:rsid w:val="003506BF"/>
    <w:rPr>
      <w:rFonts w:asciiTheme="minorHAnsi" w:eastAsiaTheme="minorEastAsia" w:hAnsiTheme="minorHAnsi" w:cstheme="minorBid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6D0D8C"/>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2A5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D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 w:id="6281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A.com/file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hyperlink" Target="http://www.ggf.org/documents/GFD.XXX.pdf"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www.ietf.org/rfc/rfc2119.txt" TargetMode="External"/><Relationship Id="rId28"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schemas.ogf.org/bdp/2012/03/bdp" TargetMode="External"/><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E8167-8491-493E-8909-6522E6BC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22</Pages>
  <Words>6347</Words>
  <Characters>36181</Characters>
  <Application>Microsoft Office Word</Application>
  <DocSecurity>0</DocSecurity>
  <Lines>301</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6</cp:revision>
  <cp:lastPrinted>2014-01-03T15:25:00Z</cp:lastPrinted>
  <dcterms:created xsi:type="dcterms:W3CDTF">2014-01-05T09:23:00Z</dcterms:created>
  <dcterms:modified xsi:type="dcterms:W3CDTF">2014-01-06T10:00:00Z</dcterms:modified>
</cp:coreProperties>
</file>