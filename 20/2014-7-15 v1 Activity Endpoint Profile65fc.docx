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E6C" w:rsidRPr="00D3579D" w:rsidRDefault="00202CF2">
      <w:pPr>
        <w:pStyle w:val="Title"/>
      </w:pPr>
      <w:bookmarkStart w:id="0" w:name="_Toc517689862"/>
      <w:bookmarkStart w:id="1" w:name="_Ref531585568"/>
      <w:bookmarkStart w:id="2" w:name="_Ref534532503"/>
      <w:bookmarkStart w:id="3" w:name="_Toc534741317"/>
      <w:bookmarkStart w:id="4" w:name="_Ref800873"/>
      <w:r>
        <w:t xml:space="preserve">Activity Endpoint Profile: </w:t>
      </w:r>
      <w:r w:rsidRPr="00D3579D">
        <w:t>V</w:t>
      </w:r>
      <w:r>
        <w:t>.0.1</w:t>
      </w:r>
    </w:p>
    <w:p w:rsidR="00F91E6C" w:rsidRPr="00D3579D" w:rsidRDefault="00F91E6C" w:rsidP="00F91E6C"/>
    <w:p w:rsidR="00F91E6C" w:rsidRPr="00D3579D" w:rsidRDefault="00202CF2" w:rsidP="00F91E6C">
      <w:pPr>
        <w:pStyle w:val="UnnumberedHeadingtimes"/>
      </w:pPr>
      <w:r w:rsidRPr="00D3579D">
        <w:t>Status of this Memo</w:t>
      </w:r>
    </w:p>
    <w:p w:rsidR="00E07C40" w:rsidRDefault="00202CF2">
      <w:r w:rsidRPr="00D3579D">
        <w:t>This memo provides information to the Grid community regarding the specif</w:t>
      </w:r>
      <w:r>
        <w:t xml:space="preserve">ication of the Activity Endpoint Profile: </w:t>
      </w:r>
    </w:p>
    <w:p w:rsidR="00F91E6C" w:rsidRPr="00D3579D" w:rsidRDefault="00202CF2">
      <w:pPr>
        <w:rPr>
          <w:szCs w:val="22"/>
        </w:rPr>
      </w:pPr>
      <w:r>
        <w:t>D</w:t>
      </w:r>
      <w:r w:rsidRPr="00D3579D">
        <w:t>istribution is unlimited.</w:t>
      </w:r>
    </w:p>
    <w:p w:rsidR="00F91E6C" w:rsidRPr="00D3579D" w:rsidRDefault="00F91E6C"/>
    <w:p w:rsidR="00F91E6C" w:rsidRPr="00D3579D" w:rsidRDefault="00202CF2" w:rsidP="00F91E6C">
      <w:pPr>
        <w:pStyle w:val="UnnumberedHeadingtimes"/>
      </w:pPr>
      <w:bookmarkStart w:id="5" w:name="_Toc94805679"/>
      <w:r w:rsidRPr="00D3579D">
        <w:t>Copyright Notice</w:t>
      </w:r>
      <w:bookmarkEnd w:id="5"/>
    </w:p>
    <w:p w:rsidR="00F91E6C" w:rsidRPr="00D3579D" w:rsidRDefault="00202CF2">
      <w:r w:rsidRPr="00D3579D">
        <w:t>Copyright ©</w:t>
      </w:r>
      <w:r w:rsidR="00E07C40">
        <w:t xml:space="preserve"> Open Grid Forum (2014</w:t>
      </w:r>
      <w:r w:rsidRPr="00D3579D">
        <w:t>). All Rights Reserved.</w:t>
      </w:r>
    </w:p>
    <w:p w:rsidR="00F91E6C" w:rsidRPr="00D3579D" w:rsidRDefault="00202CF2">
      <w:pPr>
        <w:pStyle w:val="StyleHeading1Left0cmFirstline0cm"/>
      </w:pPr>
      <w:bookmarkStart w:id="6" w:name="_Toc393200648"/>
      <w:r w:rsidRPr="00D3579D">
        <w:t>Abstract</w:t>
      </w:r>
      <w:bookmarkEnd w:id="0"/>
      <w:bookmarkEnd w:id="1"/>
      <w:bookmarkEnd w:id="2"/>
      <w:bookmarkEnd w:id="3"/>
      <w:bookmarkEnd w:id="4"/>
      <w:bookmarkEnd w:id="6"/>
    </w:p>
    <w:p w:rsidR="00F91E6C" w:rsidRPr="007B7F10" w:rsidRDefault="00202CF2" w:rsidP="00F91E6C">
      <w:pPr>
        <w:rPr>
          <w:rStyle w:val="UnnumberedHeadingtimesChar"/>
        </w:rPr>
      </w:pPr>
      <w:r>
        <w:t xml:space="preserve">The Activity Endpoint Profile is a profile on the EndPointReference returned by an OGSA Basic Execution Services CreateActivity call. It defines port-types that the endpoint must support, and values that MUST be returned from calls and values that MAY be returned. The goal is to provide a uniform mechanism to support requirements identified by the Production Grid Interoperability Working Group of the Open Grid Forum [cite]. </w:t>
      </w:r>
      <w:r w:rsidRPr="00D3579D">
        <w:br w:type="page"/>
      </w:r>
      <w:r w:rsidRPr="007B7F10">
        <w:rPr>
          <w:rStyle w:val="UnnumberedHeadingtimesChar"/>
        </w:rPr>
        <w:lastRenderedPageBreak/>
        <w:t>Contents</w:t>
      </w:r>
    </w:p>
    <w:p w:rsidR="0031095A" w:rsidRDefault="00EF3D5A">
      <w:pPr>
        <w:pStyle w:val="TOC1"/>
        <w:tabs>
          <w:tab w:val="right" w:leader="dot" w:pos="8630"/>
        </w:tabs>
        <w:rPr>
          <w:ins w:id="7" w:author="ag8t" w:date="2014-07-15T15:15:00Z"/>
          <w:rFonts w:asciiTheme="minorHAnsi" w:eastAsiaTheme="minorEastAsia" w:hAnsiTheme="minorHAnsi" w:cstheme="minorBidi"/>
          <w:noProof/>
          <w:sz w:val="22"/>
          <w:szCs w:val="22"/>
        </w:rPr>
      </w:pPr>
      <w:r>
        <w:fldChar w:fldCharType="begin"/>
      </w:r>
      <w:r w:rsidR="00202CF2">
        <w:instrText xml:space="preserve"> TOC \o "2-3" \h \z \t "Heading 1,1,Abstract Heading,1,Style Heading 1 + Left:  0 cm First line:  0 cm,1,JSDL Appendix,1" </w:instrText>
      </w:r>
      <w:r>
        <w:fldChar w:fldCharType="separate"/>
      </w:r>
      <w:ins w:id="8"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"_Toc393200648"</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noProof/>
          </w:rPr>
          <w:t>Abstract</w:t>
        </w:r>
        <w:r w:rsidR="0031095A">
          <w:rPr>
            <w:noProof/>
            <w:webHidden/>
          </w:rPr>
          <w:tab/>
        </w:r>
        <w:r>
          <w:rPr>
            <w:noProof/>
            <w:webHidden/>
          </w:rPr>
          <w:fldChar w:fldCharType="begin"/>
        </w:r>
        <w:r w:rsidR="0031095A">
          <w:rPr>
            <w:noProof/>
            <w:webHidden/>
          </w:rPr>
          <w:instrText xml:space="preserve"> PAGEREF _Toc393200648 \h </w:instrText>
        </w:r>
      </w:ins>
      <w:r>
        <w:rPr>
          <w:noProof/>
          <w:webHidden/>
        </w:rPr>
      </w:r>
      <w:r>
        <w:rPr>
          <w:noProof/>
          <w:webHidden/>
        </w:rPr>
        <w:fldChar w:fldCharType="separate"/>
      </w:r>
      <w:ins w:id="9" w:author="ag8t" w:date="2014-07-15T15:15:00Z">
        <w:r w:rsidR="0031095A">
          <w:rPr>
            <w:noProof/>
            <w:webHidden/>
          </w:rPr>
          <w:t>1</w:t>
        </w:r>
        <w:r>
          <w:rPr>
            <w:noProof/>
            <w:webHidden/>
          </w:rPr>
          <w:fldChar w:fldCharType="end"/>
        </w:r>
        <w:r w:rsidRPr="00AA257D">
          <w:rPr>
            <w:rStyle w:val="Hyperlink"/>
            <w:noProof/>
          </w:rPr>
          <w:fldChar w:fldCharType="end"/>
        </w:r>
      </w:ins>
    </w:p>
    <w:p w:rsidR="0031095A" w:rsidRDefault="00EF3D5A">
      <w:pPr>
        <w:pStyle w:val="TOC1"/>
        <w:tabs>
          <w:tab w:val="left" w:pos="475"/>
          <w:tab w:val="right" w:leader="dot" w:pos="8630"/>
        </w:tabs>
        <w:rPr>
          <w:ins w:id="10" w:author="ag8t" w:date="2014-07-15T15:15:00Z"/>
          <w:rFonts w:asciiTheme="minorHAnsi" w:eastAsiaTheme="minorEastAsia" w:hAnsiTheme="minorHAnsi" w:cstheme="minorBidi"/>
          <w:noProof/>
          <w:sz w:val="22"/>
          <w:szCs w:val="22"/>
        </w:rPr>
      </w:pPr>
      <w:ins w:id="11"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"_Toc393200649"</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noProof/>
            <w:lang w:eastAsia="ja-JP"/>
          </w:rPr>
          <w:t>1</w:t>
        </w:r>
        <w:r w:rsidR="0031095A">
          <w:rPr>
            <w:rFonts w:asciiTheme="minorHAnsi" w:eastAsiaTheme="minorEastAsia" w:hAnsiTheme="minorHAnsi" w:cstheme="minorBidi"/>
            <w:noProof/>
            <w:sz w:val="22"/>
            <w:szCs w:val="22"/>
          </w:rPr>
          <w:tab/>
        </w:r>
        <w:r w:rsidR="0031095A" w:rsidRPr="00AA257D">
          <w:rPr>
            <w:rStyle w:val="Hyperlink"/>
            <w:noProof/>
          </w:rPr>
          <w:t>Introduction</w:t>
        </w:r>
        <w:r w:rsidR="0031095A">
          <w:rPr>
            <w:noProof/>
            <w:webHidden/>
          </w:rPr>
          <w:tab/>
        </w:r>
        <w:r>
          <w:rPr>
            <w:noProof/>
            <w:webHidden/>
          </w:rPr>
          <w:fldChar w:fldCharType="begin"/>
        </w:r>
        <w:r w:rsidR="0031095A">
          <w:rPr>
            <w:noProof/>
            <w:webHidden/>
          </w:rPr>
          <w:instrText xml:space="preserve"> PAGEREF _Toc393200649 \h </w:instrText>
        </w:r>
      </w:ins>
      <w:r>
        <w:rPr>
          <w:noProof/>
          <w:webHidden/>
        </w:rPr>
      </w:r>
      <w:r>
        <w:rPr>
          <w:noProof/>
          <w:webHidden/>
        </w:rPr>
        <w:fldChar w:fldCharType="separate"/>
      </w:r>
      <w:ins w:id="12" w:author="ag8t" w:date="2014-07-15T15:15:00Z">
        <w:r w:rsidR="0031095A">
          <w:rPr>
            <w:noProof/>
            <w:webHidden/>
          </w:rPr>
          <w:t>4</w:t>
        </w:r>
        <w:r>
          <w:rPr>
            <w:noProof/>
            <w:webHidden/>
          </w:rPr>
          <w:fldChar w:fldCharType="end"/>
        </w:r>
        <w:r w:rsidRPr="00AA257D">
          <w:rPr>
            <w:rStyle w:val="Hyperlink"/>
            <w:noProof/>
          </w:rPr>
          <w:fldChar w:fldCharType="end"/>
        </w:r>
      </w:ins>
    </w:p>
    <w:p w:rsidR="0031095A" w:rsidRDefault="00EF3D5A">
      <w:pPr>
        <w:pStyle w:val="TOC1"/>
        <w:tabs>
          <w:tab w:val="left" w:pos="475"/>
          <w:tab w:val="right" w:leader="dot" w:pos="8630"/>
        </w:tabs>
        <w:rPr>
          <w:ins w:id="13" w:author="ag8t" w:date="2014-07-15T15:15:00Z"/>
          <w:rFonts w:asciiTheme="minorHAnsi" w:eastAsiaTheme="minorEastAsia" w:hAnsiTheme="minorHAnsi" w:cstheme="minorBidi"/>
          <w:noProof/>
          <w:sz w:val="22"/>
          <w:szCs w:val="22"/>
        </w:rPr>
      </w:pPr>
      <w:ins w:id="14"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"_Toc393200650"</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noProof/>
          </w:rPr>
          <w:t>2</w:t>
        </w:r>
        <w:r w:rsidR="0031095A">
          <w:rPr>
            <w:rFonts w:asciiTheme="minorHAnsi" w:eastAsiaTheme="minorEastAsia" w:hAnsiTheme="minorHAnsi" w:cstheme="minorBidi"/>
            <w:noProof/>
            <w:sz w:val="22"/>
            <w:szCs w:val="22"/>
          </w:rPr>
          <w:tab/>
        </w:r>
        <w:r w:rsidR="0031095A" w:rsidRPr="00AA257D">
          <w:rPr>
            <w:rStyle w:val="Hyperlink"/>
            <w:noProof/>
          </w:rPr>
          <w:t>Notational Conventions</w:t>
        </w:r>
        <w:r w:rsidR="0031095A">
          <w:rPr>
            <w:noProof/>
            <w:webHidden/>
          </w:rPr>
          <w:tab/>
        </w:r>
        <w:r>
          <w:rPr>
            <w:noProof/>
            <w:webHidden/>
          </w:rPr>
          <w:fldChar w:fldCharType="begin"/>
        </w:r>
        <w:r w:rsidR="0031095A">
          <w:rPr>
            <w:noProof/>
            <w:webHidden/>
          </w:rPr>
          <w:instrText xml:space="preserve"> PAGEREF _Toc393200650 \h </w:instrText>
        </w:r>
      </w:ins>
      <w:r>
        <w:rPr>
          <w:noProof/>
          <w:webHidden/>
        </w:rPr>
      </w:r>
      <w:r>
        <w:rPr>
          <w:noProof/>
          <w:webHidden/>
        </w:rPr>
        <w:fldChar w:fldCharType="separate"/>
      </w:r>
      <w:ins w:id="15" w:author="ag8t" w:date="2014-07-15T15:15:00Z">
        <w:r w:rsidR="0031095A">
          <w:rPr>
            <w:noProof/>
            <w:webHidden/>
          </w:rPr>
          <w:t>4</w:t>
        </w:r>
        <w:r>
          <w:rPr>
            <w:noProof/>
            <w:webHidden/>
          </w:rPr>
          <w:fldChar w:fldCharType="end"/>
        </w:r>
        <w:r w:rsidRPr="00AA257D">
          <w:rPr>
            <w:rStyle w:val="Hyperlink"/>
            <w:noProof/>
          </w:rPr>
          <w:fldChar w:fldCharType="end"/>
        </w:r>
      </w:ins>
    </w:p>
    <w:p w:rsidR="0031095A" w:rsidRDefault="00EF3D5A">
      <w:pPr>
        <w:pStyle w:val="TOC1"/>
        <w:tabs>
          <w:tab w:val="left" w:pos="475"/>
          <w:tab w:val="right" w:leader="dot" w:pos="8630"/>
        </w:tabs>
        <w:rPr>
          <w:ins w:id="16" w:author="ag8t" w:date="2014-07-15T15:15:00Z"/>
          <w:rFonts w:asciiTheme="minorHAnsi" w:eastAsiaTheme="minorEastAsia" w:hAnsiTheme="minorHAnsi" w:cstheme="minorBidi"/>
          <w:noProof/>
          <w:sz w:val="22"/>
          <w:szCs w:val="22"/>
        </w:rPr>
      </w:pPr>
      <w:ins w:id="17"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"_Toc393200651"</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noProof/>
          </w:rPr>
          <w:t>3</w:t>
        </w:r>
        <w:r w:rsidR="0031095A">
          <w:rPr>
            <w:rFonts w:asciiTheme="minorHAnsi" w:eastAsiaTheme="minorEastAsia" w:hAnsiTheme="minorHAnsi" w:cstheme="minorBidi"/>
            <w:noProof/>
            <w:sz w:val="22"/>
            <w:szCs w:val="22"/>
          </w:rPr>
          <w:tab/>
        </w:r>
        <w:r w:rsidR="0031095A" w:rsidRPr="00AA257D">
          <w:rPr>
            <w:rStyle w:val="Hyperlink"/>
            <w:noProof/>
          </w:rPr>
          <w:t>Activity Endpoint Compliance Requirements</w:t>
        </w:r>
        <w:r w:rsidR="0031095A">
          <w:rPr>
            <w:noProof/>
            <w:webHidden/>
          </w:rPr>
          <w:tab/>
        </w:r>
        <w:r>
          <w:rPr>
            <w:noProof/>
            <w:webHidden/>
          </w:rPr>
          <w:fldChar w:fldCharType="begin"/>
        </w:r>
        <w:r w:rsidR="0031095A">
          <w:rPr>
            <w:noProof/>
            <w:webHidden/>
          </w:rPr>
          <w:instrText xml:space="preserve"> PAGEREF _Toc393200651 \h </w:instrText>
        </w:r>
      </w:ins>
      <w:r>
        <w:rPr>
          <w:noProof/>
          <w:webHidden/>
        </w:rPr>
      </w:r>
      <w:r>
        <w:rPr>
          <w:noProof/>
          <w:webHidden/>
        </w:rPr>
        <w:fldChar w:fldCharType="separate"/>
      </w:r>
      <w:ins w:id="18" w:author="ag8t" w:date="2014-07-15T15:15:00Z">
        <w:r w:rsidR="0031095A">
          <w:rPr>
            <w:noProof/>
            <w:webHidden/>
          </w:rPr>
          <w:t>5</w:t>
        </w:r>
        <w:r>
          <w:rPr>
            <w:noProof/>
            <w:webHidden/>
          </w:rPr>
          <w:fldChar w:fldCharType="end"/>
        </w:r>
        <w:r w:rsidRPr="00AA257D">
          <w:rPr>
            <w:rStyle w:val="Hyperlink"/>
            <w:noProof/>
          </w:rPr>
          <w:fldChar w:fldCharType="end"/>
        </w:r>
      </w:ins>
    </w:p>
    <w:p w:rsidR="0031095A" w:rsidRDefault="00EF3D5A">
      <w:pPr>
        <w:pStyle w:val="TOC2"/>
        <w:rPr>
          <w:ins w:id="19" w:author="ag8t" w:date="2014-07-15T15:15:00Z"/>
          <w:rFonts w:asciiTheme="minorHAnsi" w:eastAsiaTheme="minorEastAsia" w:hAnsiTheme="minorHAnsi" w:cstheme="minorBidi"/>
          <w:noProof/>
          <w:sz w:val="22"/>
          <w:szCs w:val="22"/>
        </w:rPr>
      </w:pPr>
      <w:ins w:id="20"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"_Toc393200652"</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eastAsia="Times New Roman"/>
            <w:noProof/>
          </w:rPr>
          <w:t>3.1</w:t>
        </w:r>
        <w:r w:rsidR="0031095A">
          <w:rPr>
            <w:rFonts w:asciiTheme="minorHAnsi" w:eastAsiaTheme="minorEastAsia" w:hAnsiTheme="minorHAnsi" w:cstheme="minorBidi"/>
            <w:noProof/>
            <w:sz w:val="22"/>
            <w:szCs w:val="22"/>
          </w:rPr>
          <w:tab/>
        </w:r>
        <w:r w:rsidR="0031095A" w:rsidRPr="00AA257D">
          <w:rPr>
            <w:rStyle w:val="Hyperlink"/>
            <w:noProof/>
          </w:rPr>
          <w:t>RN</w:t>
        </w:r>
        <w:r w:rsidR="0031095A" w:rsidRPr="00AA257D">
          <w:rPr>
            <w:rStyle w:val="Hyperlink"/>
            <w:rFonts w:eastAsia="Times New Roman" w:cs="Arial"/>
            <w:noProof/>
          </w:rPr>
          <w:t>S 1.1 Compliance</w:t>
        </w:r>
        <w:r w:rsidR="0031095A">
          <w:rPr>
            <w:noProof/>
            <w:webHidden/>
          </w:rPr>
          <w:tab/>
        </w:r>
        <w:r>
          <w:rPr>
            <w:noProof/>
            <w:webHidden/>
          </w:rPr>
          <w:fldChar w:fldCharType="begin"/>
        </w:r>
        <w:r w:rsidR="0031095A">
          <w:rPr>
            <w:noProof/>
            <w:webHidden/>
          </w:rPr>
          <w:instrText xml:space="preserve"> PAGEREF _Toc393200652 \h </w:instrText>
        </w:r>
      </w:ins>
      <w:r>
        <w:rPr>
          <w:noProof/>
          <w:webHidden/>
        </w:rPr>
      </w:r>
      <w:r>
        <w:rPr>
          <w:noProof/>
          <w:webHidden/>
        </w:rPr>
        <w:fldChar w:fldCharType="separate"/>
      </w:r>
      <w:ins w:id="21" w:author="ag8t" w:date="2014-07-15T15:15:00Z">
        <w:r w:rsidR="0031095A">
          <w:rPr>
            <w:noProof/>
            <w:webHidden/>
          </w:rPr>
          <w:t>5</w:t>
        </w:r>
        <w:r>
          <w:rPr>
            <w:noProof/>
            <w:webHidden/>
          </w:rPr>
          <w:fldChar w:fldCharType="end"/>
        </w:r>
        <w:r w:rsidRPr="00AA257D">
          <w:rPr>
            <w:rStyle w:val="Hyperlink"/>
            <w:noProof/>
          </w:rPr>
          <w:fldChar w:fldCharType="end"/>
        </w:r>
      </w:ins>
    </w:p>
    <w:p w:rsidR="0031095A" w:rsidRDefault="00EF3D5A">
      <w:pPr>
        <w:pStyle w:val="TOC2"/>
        <w:rPr>
          <w:ins w:id="22" w:author="ag8t" w:date="2014-07-15T15:15:00Z"/>
          <w:rFonts w:asciiTheme="minorHAnsi" w:eastAsiaTheme="minorEastAsia" w:hAnsiTheme="minorHAnsi" w:cstheme="minorBidi"/>
          <w:noProof/>
          <w:sz w:val="22"/>
          <w:szCs w:val="22"/>
        </w:rPr>
      </w:pPr>
      <w:ins w:id="23"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"_Toc393200653"</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noProof/>
          </w:rPr>
          <w:t>3.2</w:t>
        </w:r>
        <w:r w:rsidR="0031095A">
          <w:rPr>
            <w:rFonts w:asciiTheme="minorHAnsi" w:eastAsiaTheme="minorEastAsia" w:hAnsiTheme="minorHAnsi" w:cstheme="minorBidi"/>
            <w:noProof/>
            <w:sz w:val="22"/>
            <w:szCs w:val="22"/>
          </w:rPr>
          <w:tab/>
        </w:r>
        <w:r w:rsidR="0031095A" w:rsidRPr="00AA257D">
          <w:rPr>
            <w:rStyle w:val="Hyperlink"/>
            <w:noProof/>
          </w:rPr>
          <w:t>EPR &amp; Resource Property Metadata fields</w:t>
        </w:r>
        <w:r w:rsidR="0031095A">
          <w:rPr>
            <w:noProof/>
            <w:webHidden/>
          </w:rPr>
          <w:tab/>
        </w:r>
        <w:r>
          <w:rPr>
            <w:noProof/>
            <w:webHidden/>
          </w:rPr>
          <w:fldChar w:fldCharType="begin"/>
        </w:r>
        <w:r w:rsidR="0031095A">
          <w:rPr>
            <w:noProof/>
            <w:webHidden/>
          </w:rPr>
          <w:instrText xml:space="preserve"> PAGEREF _Toc393200653 \h </w:instrText>
        </w:r>
      </w:ins>
      <w:r>
        <w:rPr>
          <w:noProof/>
          <w:webHidden/>
        </w:rPr>
      </w:r>
      <w:r>
        <w:rPr>
          <w:noProof/>
          <w:webHidden/>
        </w:rPr>
        <w:fldChar w:fldCharType="separate"/>
      </w:r>
      <w:ins w:id="24" w:author="ag8t" w:date="2014-07-15T15:15:00Z">
        <w:r w:rsidR="0031095A">
          <w:rPr>
            <w:noProof/>
            <w:webHidden/>
          </w:rPr>
          <w:t>5</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25" w:author="ag8t" w:date="2014-07-15T15:15:00Z"/>
          <w:rFonts w:asciiTheme="minorHAnsi" w:eastAsiaTheme="minorEastAsia" w:hAnsiTheme="minorHAnsi" w:cstheme="minorBidi"/>
          <w:noProof/>
          <w:sz w:val="22"/>
          <w:szCs w:val="22"/>
        </w:rPr>
      </w:pPr>
      <w:ins w:id="26"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"_Toc393200654"</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3.2.1</w:t>
        </w:r>
        <w:r w:rsidR="0031095A">
          <w:rPr>
            <w:rFonts w:asciiTheme="minorHAnsi" w:eastAsiaTheme="minorEastAsia" w:hAnsiTheme="minorHAnsi" w:cstheme="minorBidi"/>
            <w:noProof/>
            <w:sz w:val="22"/>
            <w:szCs w:val="22"/>
          </w:rPr>
          <w:tab/>
        </w:r>
        <w:r w:rsidR="0031095A" w:rsidRPr="00AA257D">
          <w:rPr>
            <w:rStyle w:val="Hyperlink"/>
            <w:noProof/>
          </w:rPr>
          <w:t>SupportsActivityEndpoint</w:t>
        </w:r>
        <w:r w:rsidR="0031095A">
          <w:rPr>
            <w:noProof/>
            <w:webHidden/>
          </w:rPr>
          <w:tab/>
        </w:r>
        <w:r>
          <w:rPr>
            <w:noProof/>
            <w:webHidden/>
          </w:rPr>
          <w:fldChar w:fldCharType="begin"/>
        </w:r>
        <w:r w:rsidR="0031095A">
          <w:rPr>
            <w:noProof/>
            <w:webHidden/>
          </w:rPr>
          <w:instrText xml:space="preserve"> PAGEREF _Toc393200654 \h </w:instrText>
        </w:r>
      </w:ins>
      <w:r>
        <w:rPr>
          <w:noProof/>
          <w:webHidden/>
        </w:rPr>
      </w:r>
      <w:r>
        <w:rPr>
          <w:noProof/>
          <w:webHidden/>
        </w:rPr>
        <w:fldChar w:fldCharType="separate"/>
      </w:r>
      <w:ins w:id="27" w:author="ag8t" w:date="2014-07-15T15:15:00Z">
        <w:r w:rsidR="0031095A">
          <w:rPr>
            <w:noProof/>
            <w:webHidden/>
          </w:rPr>
          <w:t>5</w:t>
        </w:r>
        <w:r>
          <w:rPr>
            <w:noProof/>
            <w:webHidden/>
          </w:rPr>
          <w:fldChar w:fldCharType="end"/>
        </w:r>
        <w:r w:rsidRPr="00AA257D">
          <w:rPr>
            <w:rStyle w:val="Hyperlink"/>
            <w:noProof/>
          </w:rPr>
          <w:fldChar w:fldCharType="end"/>
        </w:r>
      </w:ins>
    </w:p>
    <w:p w:rsidR="0031095A" w:rsidRDefault="00EF3D5A">
      <w:pPr>
        <w:pStyle w:val="TOC2"/>
        <w:rPr>
          <w:ins w:id="28" w:author="ag8t" w:date="2014-07-15T15:15:00Z"/>
          <w:rFonts w:asciiTheme="minorHAnsi" w:eastAsiaTheme="minorEastAsia" w:hAnsiTheme="minorHAnsi" w:cstheme="minorBidi"/>
          <w:noProof/>
          <w:sz w:val="22"/>
          <w:szCs w:val="22"/>
        </w:rPr>
      </w:pPr>
      <w:ins w:id="29"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"_Toc393200655"</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noProof/>
          </w:rPr>
          <w:t>3.3</w:t>
        </w:r>
        <w:r w:rsidR="0031095A">
          <w:rPr>
            <w:rFonts w:asciiTheme="minorHAnsi" w:eastAsiaTheme="minorEastAsia" w:hAnsiTheme="minorHAnsi" w:cstheme="minorBidi"/>
            <w:noProof/>
            <w:sz w:val="22"/>
            <w:szCs w:val="22"/>
          </w:rPr>
          <w:tab/>
        </w:r>
        <w:r w:rsidR="0031095A" w:rsidRPr="00AA257D">
          <w:rPr>
            <w:rStyle w:val="Hyperlink"/>
            <w:noProof/>
          </w:rPr>
          <w:t>Activity Properties</w:t>
        </w:r>
        <w:r w:rsidR="0031095A">
          <w:rPr>
            <w:noProof/>
            <w:webHidden/>
          </w:rPr>
          <w:tab/>
        </w:r>
        <w:r>
          <w:rPr>
            <w:noProof/>
            <w:webHidden/>
          </w:rPr>
          <w:fldChar w:fldCharType="begin"/>
        </w:r>
        <w:r w:rsidR="0031095A">
          <w:rPr>
            <w:noProof/>
            <w:webHidden/>
          </w:rPr>
          <w:instrText xml:space="preserve"> PAGEREF _Toc393200655 \h </w:instrText>
        </w:r>
      </w:ins>
      <w:r>
        <w:rPr>
          <w:noProof/>
          <w:webHidden/>
        </w:rPr>
      </w:r>
      <w:r>
        <w:rPr>
          <w:noProof/>
          <w:webHidden/>
        </w:rPr>
        <w:fldChar w:fldCharType="separate"/>
      </w:r>
      <w:ins w:id="30" w:author="ag8t" w:date="2014-07-15T15:15:00Z">
        <w:r w:rsidR="0031095A">
          <w:rPr>
            <w:noProof/>
            <w:webHidden/>
          </w:rPr>
          <w:t>5</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31" w:author="ag8t" w:date="2014-07-15T15:15:00Z"/>
          <w:rFonts w:asciiTheme="minorHAnsi" w:eastAsiaTheme="minorEastAsia" w:hAnsiTheme="minorHAnsi" w:cstheme="minorBidi"/>
          <w:noProof/>
          <w:sz w:val="22"/>
          <w:szCs w:val="22"/>
        </w:rPr>
      </w:pPr>
      <w:ins w:id="32"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"_Toc393200656"</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3.3.1</w:t>
        </w:r>
        <w:r w:rsidR="0031095A">
          <w:rPr>
            <w:rFonts w:asciiTheme="minorHAnsi" w:eastAsiaTheme="minorEastAsia" w:hAnsiTheme="minorHAnsi" w:cstheme="minorBidi"/>
            <w:noProof/>
            <w:sz w:val="22"/>
            <w:szCs w:val="22"/>
          </w:rPr>
          <w:tab/>
        </w:r>
        <w:r w:rsidR="0031095A" w:rsidRPr="00AA257D">
          <w:rPr>
            <w:rStyle w:val="Hyperlink"/>
            <w:noProof/>
          </w:rPr>
          <w:t>FactoryReference</w:t>
        </w:r>
        <w:r w:rsidR="0031095A">
          <w:rPr>
            <w:noProof/>
            <w:webHidden/>
          </w:rPr>
          <w:tab/>
        </w:r>
        <w:r>
          <w:rPr>
            <w:noProof/>
            <w:webHidden/>
          </w:rPr>
          <w:fldChar w:fldCharType="begin"/>
        </w:r>
        <w:r w:rsidR="0031095A">
          <w:rPr>
            <w:noProof/>
            <w:webHidden/>
          </w:rPr>
          <w:instrText xml:space="preserve"> PAGEREF _Toc393200656 \h </w:instrText>
        </w:r>
      </w:ins>
      <w:r>
        <w:rPr>
          <w:noProof/>
          <w:webHidden/>
        </w:rPr>
      </w:r>
      <w:r>
        <w:rPr>
          <w:noProof/>
          <w:webHidden/>
        </w:rPr>
        <w:fldChar w:fldCharType="separate"/>
      </w:r>
      <w:ins w:id="33" w:author="ag8t" w:date="2014-07-15T15:15:00Z">
        <w:r w:rsidR="0031095A">
          <w:rPr>
            <w:noProof/>
            <w:webHidden/>
          </w:rPr>
          <w:t>5</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34" w:author="ag8t" w:date="2014-07-15T15:15:00Z"/>
          <w:rFonts w:asciiTheme="minorHAnsi" w:eastAsiaTheme="minorEastAsia" w:hAnsiTheme="minorHAnsi" w:cstheme="minorBidi"/>
          <w:noProof/>
          <w:sz w:val="22"/>
          <w:szCs w:val="22"/>
        </w:rPr>
      </w:pPr>
      <w:ins w:id="35"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"_Toc393200657"</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3.3.2</w:t>
        </w:r>
        <w:r w:rsidR="0031095A">
          <w:rPr>
            <w:rFonts w:asciiTheme="minorHAnsi" w:eastAsiaTheme="minorEastAsia" w:hAnsiTheme="minorHAnsi" w:cstheme="minorBidi"/>
            <w:noProof/>
            <w:sz w:val="22"/>
            <w:szCs w:val="22"/>
          </w:rPr>
          <w:tab/>
        </w:r>
        <w:r w:rsidR="0031095A" w:rsidRPr="00AA257D">
          <w:rPr>
            <w:rStyle w:val="Hyperlink"/>
            <w:noProof/>
          </w:rPr>
          <w:t>Stderr – Standard Error</w:t>
        </w:r>
        <w:r w:rsidR="0031095A">
          <w:rPr>
            <w:noProof/>
            <w:webHidden/>
          </w:rPr>
          <w:tab/>
        </w:r>
        <w:r>
          <w:rPr>
            <w:noProof/>
            <w:webHidden/>
          </w:rPr>
          <w:fldChar w:fldCharType="begin"/>
        </w:r>
        <w:r w:rsidR="0031095A">
          <w:rPr>
            <w:noProof/>
            <w:webHidden/>
          </w:rPr>
          <w:instrText xml:space="preserve"> PAGEREF _Toc393200657 \h </w:instrText>
        </w:r>
      </w:ins>
      <w:r>
        <w:rPr>
          <w:noProof/>
          <w:webHidden/>
        </w:rPr>
      </w:r>
      <w:r>
        <w:rPr>
          <w:noProof/>
          <w:webHidden/>
        </w:rPr>
        <w:fldChar w:fldCharType="separate"/>
      </w:r>
      <w:ins w:id="36" w:author="ag8t" w:date="2014-07-15T15:15:00Z">
        <w:r w:rsidR="0031095A">
          <w:rPr>
            <w:noProof/>
            <w:webHidden/>
          </w:rPr>
          <w:t>6</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37" w:author="ag8t" w:date="2014-07-15T15:15:00Z"/>
          <w:rFonts w:asciiTheme="minorHAnsi" w:eastAsiaTheme="minorEastAsia" w:hAnsiTheme="minorHAnsi" w:cstheme="minorBidi"/>
          <w:noProof/>
          <w:sz w:val="22"/>
          <w:szCs w:val="22"/>
        </w:rPr>
      </w:pPr>
      <w:ins w:id="38"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"_Toc393200658"</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3.3.3</w:t>
        </w:r>
        <w:r w:rsidR="0031095A">
          <w:rPr>
            <w:rFonts w:asciiTheme="minorHAnsi" w:eastAsiaTheme="minorEastAsia" w:hAnsiTheme="minorHAnsi" w:cstheme="minorBidi"/>
            <w:noProof/>
            <w:sz w:val="22"/>
            <w:szCs w:val="22"/>
          </w:rPr>
          <w:tab/>
        </w:r>
        <w:r w:rsidR="0031095A" w:rsidRPr="00AA257D">
          <w:rPr>
            <w:rStyle w:val="Hyperlink"/>
            <w:noProof/>
          </w:rPr>
          <w:t>Stdout – Standard Output</w:t>
        </w:r>
        <w:r w:rsidR="0031095A">
          <w:rPr>
            <w:noProof/>
            <w:webHidden/>
          </w:rPr>
          <w:tab/>
        </w:r>
        <w:r>
          <w:rPr>
            <w:noProof/>
            <w:webHidden/>
          </w:rPr>
          <w:fldChar w:fldCharType="begin"/>
        </w:r>
        <w:r w:rsidR="0031095A">
          <w:rPr>
            <w:noProof/>
            <w:webHidden/>
          </w:rPr>
          <w:instrText xml:space="preserve"> PAGEREF _Toc393200658 \h </w:instrText>
        </w:r>
      </w:ins>
      <w:r>
        <w:rPr>
          <w:noProof/>
          <w:webHidden/>
        </w:rPr>
      </w:r>
      <w:r>
        <w:rPr>
          <w:noProof/>
          <w:webHidden/>
        </w:rPr>
        <w:fldChar w:fldCharType="separate"/>
      </w:r>
      <w:ins w:id="39" w:author="ag8t" w:date="2014-07-15T15:15:00Z">
        <w:r w:rsidR="0031095A">
          <w:rPr>
            <w:noProof/>
            <w:webHidden/>
          </w:rPr>
          <w:t>6</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40" w:author="ag8t" w:date="2014-07-15T15:15:00Z"/>
          <w:rFonts w:asciiTheme="minorHAnsi" w:eastAsiaTheme="minorEastAsia" w:hAnsiTheme="minorHAnsi" w:cstheme="minorBidi"/>
          <w:noProof/>
          <w:sz w:val="22"/>
          <w:szCs w:val="22"/>
        </w:rPr>
      </w:pPr>
      <w:ins w:id="41"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"_Toc393200660"</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3.3.4</w:t>
        </w:r>
        <w:r w:rsidR="0031095A">
          <w:rPr>
            <w:rFonts w:asciiTheme="minorHAnsi" w:eastAsiaTheme="minorEastAsia" w:hAnsiTheme="minorHAnsi" w:cstheme="minorBidi"/>
            <w:noProof/>
            <w:sz w:val="22"/>
            <w:szCs w:val="22"/>
          </w:rPr>
          <w:tab/>
        </w:r>
        <w:r w:rsidR="0031095A" w:rsidRPr="00AA257D">
          <w:rPr>
            <w:rStyle w:val="Hyperlink"/>
            <w:noProof/>
          </w:rPr>
          <w:t>WorkingDirectoryReference</w:t>
        </w:r>
        <w:r w:rsidR="0031095A">
          <w:rPr>
            <w:noProof/>
            <w:webHidden/>
          </w:rPr>
          <w:tab/>
        </w:r>
        <w:r>
          <w:rPr>
            <w:noProof/>
            <w:webHidden/>
          </w:rPr>
          <w:fldChar w:fldCharType="begin"/>
        </w:r>
        <w:r w:rsidR="0031095A">
          <w:rPr>
            <w:noProof/>
            <w:webHidden/>
          </w:rPr>
          <w:instrText xml:space="preserve"> PAGEREF _Toc393200660 \h </w:instrText>
        </w:r>
      </w:ins>
      <w:r>
        <w:rPr>
          <w:noProof/>
          <w:webHidden/>
        </w:rPr>
      </w:r>
      <w:r>
        <w:rPr>
          <w:noProof/>
          <w:webHidden/>
        </w:rPr>
        <w:fldChar w:fldCharType="separate"/>
      </w:r>
      <w:ins w:id="42" w:author="ag8t" w:date="2014-07-15T15:15:00Z">
        <w:r w:rsidR="0031095A">
          <w:rPr>
            <w:noProof/>
            <w:webHidden/>
          </w:rPr>
          <w:t>6</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43" w:author="ag8t" w:date="2014-07-15T15:15:00Z"/>
          <w:rFonts w:asciiTheme="minorHAnsi" w:eastAsiaTheme="minorEastAsia" w:hAnsiTheme="minorHAnsi" w:cstheme="minorBidi"/>
          <w:noProof/>
          <w:sz w:val="22"/>
          <w:szCs w:val="22"/>
        </w:rPr>
      </w:pPr>
      <w:ins w:id="44"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"_Toc393200661"</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3.3.5</w:t>
        </w:r>
        <w:r w:rsidR="0031095A">
          <w:rPr>
            <w:rFonts w:asciiTheme="minorHAnsi" w:eastAsiaTheme="minorEastAsia" w:hAnsiTheme="minorHAnsi" w:cstheme="minorBidi"/>
            <w:noProof/>
            <w:sz w:val="22"/>
            <w:szCs w:val="22"/>
          </w:rPr>
          <w:tab/>
        </w:r>
        <w:r w:rsidR="0031095A" w:rsidRPr="00AA257D">
          <w:rPr>
            <w:rStyle w:val="Hyperlink"/>
            <w:noProof/>
          </w:rPr>
          <w:t>ActivityDocument</w:t>
        </w:r>
        <w:r w:rsidR="0031095A">
          <w:rPr>
            <w:noProof/>
            <w:webHidden/>
          </w:rPr>
          <w:tab/>
        </w:r>
        <w:r>
          <w:rPr>
            <w:noProof/>
            <w:webHidden/>
          </w:rPr>
          <w:fldChar w:fldCharType="begin"/>
        </w:r>
        <w:r w:rsidR="0031095A">
          <w:rPr>
            <w:noProof/>
            <w:webHidden/>
          </w:rPr>
          <w:instrText xml:space="preserve"> PAGEREF _Toc393200661 \h </w:instrText>
        </w:r>
      </w:ins>
      <w:r>
        <w:rPr>
          <w:noProof/>
          <w:webHidden/>
        </w:rPr>
      </w:r>
      <w:r>
        <w:rPr>
          <w:noProof/>
          <w:webHidden/>
        </w:rPr>
        <w:fldChar w:fldCharType="separate"/>
      </w:r>
      <w:ins w:id="45" w:author="ag8t" w:date="2014-07-15T15:15:00Z">
        <w:r w:rsidR="0031095A">
          <w:rPr>
            <w:noProof/>
            <w:webHidden/>
          </w:rPr>
          <w:t>6</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46" w:author="ag8t" w:date="2014-07-15T15:15:00Z"/>
          <w:rFonts w:asciiTheme="minorHAnsi" w:eastAsiaTheme="minorEastAsia" w:hAnsiTheme="minorHAnsi" w:cstheme="minorBidi"/>
          <w:noProof/>
          <w:sz w:val="22"/>
          <w:szCs w:val="22"/>
        </w:rPr>
      </w:pPr>
      <w:ins w:id="47"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"_Toc393200662"</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3.3.6</w:t>
        </w:r>
        <w:r w:rsidR="0031095A">
          <w:rPr>
            <w:rFonts w:asciiTheme="minorHAnsi" w:eastAsiaTheme="minorEastAsia" w:hAnsiTheme="minorHAnsi" w:cstheme="minorBidi"/>
            <w:noProof/>
            <w:sz w:val="22"/>
            <w:szCs w:val="22"/>
          </w:rPr>
          <w:tab/>
        </w:r>
        <w:r w:rsidR="0031095A" w:rsidRPr="00AA257D">
          <w:rPr>
            <w:rStyle w:val="Hyperlink"/>
            <w:noProof/>
          </w:rPr>
          <w:t>ActivityLogMachineReadable</w:t>
        </w:r>
        <w:r w:rsidR="0031095A">
          <w:rPr>
            <w:noProof/>
            <w:webHidden/>
          </w:rPr>
          <w:tab/>
        </w:r>
        <w:r>
          <w:rPr>
            <w:noProof/>
            <w:webHidden/>
          </w:rPr>
          <w:fldChar w:fldCharType="begin"/>
        </w:r>
        <w:r w:rsidR="0031095A">
          <w:rPr>
            <w:noProof/>
            <w:webHidden/>
          </w:rPr>
          <w:instrText xml:space="preserve"> PAGEREF _Toc393200662 \h </w:instrText>
        </w:r>
      </w:ins>
      <w:r>
        <w:rPr>
          <w:noProof/>
          <w:webHidden/>
        </w:rPr>
      </w:r>
      <w:r>
        <w:rPr>
          <w:noProof/>
          <w:webHidden/>
        </w:rPr>
        <w:fldChar w:fldCharType="separate"/>
      </w:r>
      <w:ins w:id="48" w:author="ag8t" w:date="2014-07-15T15:15:00Z">
        <w:r w:rsidR="0031095A">
          <w:rPr>
            <w:noProof/>
            <w:webHidden/>
          </w:rPr>
          <w:t>6</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49" w:author="ag8t" w:date="2014-07-15T15:15:00Z"/>
          <w:rFonts w:asciiTheme="minorHAnsi" w:eastAsiaTheme="minorEastAsia" w:hAnsiTheme="minorHAnsi" w:cstheme="minorBidi"/>
          <w:noProof/>
          <w:sz w:val="22"/>
          <w:szCs w:val="22"/>
        </w:rPr>
      </w:pPr>
      <w:ins w:id="50"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"_Toc393200664"</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3.3.7</w:t>
        </w:r>
        <w:r w:rsidR="0031095A">
          <w:rPr>
            <w:rFonts w:asciiTheme="minorHAnsi" w:eastAsiaTheme="minorEastAsia" w:hAnsiTheme="minorHAnsi" w:cstheme="minorBidi"/>
            <w:noProof/>
            <w:sz w:val="22"/>
            <w:szCs w:val="22"/>
          </w:rPr>
          <w:tab/>
        </w:r>
        <w:r w:rsidR="0031095A" w:rsidRPr="00AA257D">
          <w:rPr>
            <w:rStyle w:val="Hyperlink"/>
            <w:noProof/>
          </w:rPr>
          <w:t>Status</w:t>
        </w:r>
        <w:r w:rsidR="0031095A">
          <w:rPr>
            <w:noProof/>
            <w:webHidden/>
          </w:rPr>
          <w:tab/>
        </w:r>
        <w:r>
          <w:rPr>
            <w:noProof/>
            <w:webHidden/>
          </w:rPr>
          <w:fldChar w:fldCharType="begin"/>
        </w:r>
        <w:r w:rsidR="0031095A">
          <w:rPr>
            <w:noProof/>
            <w:webHidden/>
          </w:rPr>
          <w:instrText xml:space="preserve"> PAGEREF _Toc393200664 \h </w:instrText>
        </w:r>
      </w:ins>
      <w:r>
        <w:rPr>
          <w:noProof/>
          <w:webHidden/>
        </w:rPr>
      </w:r>
      <w:r>
        <w:rPr>
          <w:noProof/>
          <w:webHidden/>
        </w:rPr>
        <w:fldChar w:fldCharType="separate"/>
      </w:r>
      <w:ins w:id="51" w:author="ag8t" w:date="2014-07-15T15:15:00Z">
        <w:r w:rsidR="0031095A">
          <w:rPr>
            <w:noProof/>
            <w:webHidden/>
          </w:rPr>
          <w:t>6</w:t>
        </w:r>
        <w:r>
          <w:rPr>
            <w:noProof/>
            <w:webHidden/>
          </w:rPr>
          <w:fldChar w:fldCharType="end"/>
        </w:r>
        <w:r w:rsidRPr="00AA257D">
          <w:rPr>
            <w:rStyle w:val="Hyperlink"/>
            <w:noProof/>
          </w:rPr>
          <w:fldChar w:fldCharType="end"/>
        </w:r>
      </w:ins>
    </w:p>
    <w:p w:rsidR="0031095A" w:rsidRDefault="00EF3D5A">
      <w:pPr>
        <w:pStyle w:val="TOC2"/>
        <w:rPr>
          <w:ins w:id="52" w:author="ag8t" w:date="2014-07-15T15:15:00Z"/>
          <w:rFonts w:asciiTheme="minorHAnsi" w:eastAsiaTheme="minorEastAsia" w:hAnsiTheme="minorHAnsi" w:cstheme="minorBidi"/>
          <w:noProof/>
          <w:sz w:val="22"/>
          <w:szCs w:val="22"/>
        </w:rPr>
      </w:pPr>
      <w:ins w:id="53"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"_Toc393200666"</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eastAsia="Times New Roman"/>
            <w:noProof/>
          </w:rPr>
          <w:t>3.4</w:t>
        </w:r>
        <w:r w:rsidR="0031095A">
          <w:rPr>
            <w:rFonts w:asciiTheme="minorHAnsi" w:eastAsiaTheme="minorEastAsia" w:hAnsiTheme="minorHAnsi" w:cstheme="minorBidi"/>
            <w:noProof/>
            <w:sz w:val="22"/>
            <w:szCs w:val="22"/>
          </w:rPr>
          <w:tab/>
        </w:r>
        <w:r w:rsidR="0031095A" w:rsidRPr="00AA257D">
          <w:rPr>
            <w:rStyle w:val="Hyperlink"/>
            <w:rFonts w:eastAsia="Times New Roman" w:cs="Arial"/>
            <w:noProof/>
          </w:rPr>
          <w:t>Required RNSEntry Lookup Elements</w:t>
        </w:r>
        <w:r w:rsidR="0031095A">
          <w:rPr>
            <w:noProof/>
            <w:webHidden/>
          </w:rPr>
          <w:tab/>
        </w:r>
        <w:r>
          <w:rPr>
            <w:noProof/>
            <w:webHidden/>
          </w:rPr>
          <w:fldChar w:fldCharType="begin"/>
        </w:r>
        <w:r w:rsidR="0031095A">
          <w:rPr>
            <w:noProof/>
            <w:webHidden/>
          </w:rPr>
          <w:instrText xml:space="preserve"> PAGEREF _Toc393200666 \h </w:instrText>
        </w:r>
      </w:ins>
      <w:r>
        <w:rPr>
          <w:noProof/>
          <w:webHidden/>
        </w:rPr>
      </w:r>
      <w:r>
        <w:rPr>
          <w:noProof/>
          <w:webHidden/>
        </w:rPr>
        <w:fldChar w:fldCharType="separate"/>
      </w:r>
      <w:ins w:id="54" w:author="ag8t" w:date="2014-07-15T15:15:00Z">
        <w:r w:rsidR="0031095A">
          <w:rPr>
            <w:noProof/>
            <w:webHidden/>
          </w:rPr>
          <w:t>6</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55" w:author="ag8t" w:date="2014-07-15T15:15:00Z"/>
          <w:rFonts w:asciiTheme="minorHAnsi" w:eastAsiaTheme="minorEastAsia" w:hAnsiTheme="minorHAnsi" w:cstheme="minorBidi"/>
          <w:noProof/>
          <w:sz w:val="22"/>
          <w:szCs w:val="22"/>
        </w:rPr>
      </w:pPr>
      <w:ins w:id="56"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"_Toc393200667"</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3.4.1</w:t>
        </w:r>
        <w:r w:rsidR="0031095A">
          <w:rPr>
            <w:rFonts w:asciiTheme="minorHAnsi" w:eastAsiaTheme="minorEastAsia" w:hAnsiTheme="minorHAnsi" w:cstheme="minorBidi"/>
            <w:noProof/>
            <w:sz w:val="22"/>
            <w:szCs w:val="22"/>
          </w:rPr>
          <w:tab/>
        </w:r>
        <w:r w:rsidR="0031095A" w:rsidRPr="00AA257D">
          <w:rPr>
            <w:rStyle w:val="Hyperlink"/>
            <w:noProof/>
          </w:rPr>
          <w:t>Status</w:t>
        </w:r>
        <w:r w:rsidR="0031095A">
          <w:rPr>
            <w:noProof/>
            <w:webHidden/>
          </w:rPr>
          <w:tab/>
        </w:r>
        <w:r>
          <w:rPr>
            <w:noProof/>
            <w:webHidden/>
          </w:rPr>
          <w:fldChar w:fldCharType="begin"/>
        </w:r>
        <w:r w:rsidR="0031095A">
          <w:rPr>
            <w:noProof/>
            <w:webHidden/>
          </w:rPr>
          <w:instrText xml:space="preserve"> PAGEREF _Toc393200667 \h </w:instrText>
        </w:r>
      </w:ins>
      <w:r>
        <w:rPr>
          <w:noProof/>
          <w:webHidden/>
        </w:rPr>
      </w:r>
      <w:r>
        <w:rPr>
          <w:noProof/>
          <w:webHidden/>
        </w:rPr>
        <w:fldChar w:fldCharType="separate"/>
      </w:r>
      <w:ins w:id="57" w:author="ag8t" w:date="2014-07-15T15:15:00Z">
        <w:r w:rsidR="0031095A">
          <w:rPr>
            <w:noProof/>
            <w:webHidden/>
          </w:rPr>
          <w:t>7</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58" w:author="ag8t" w:date="2014-07-15T15:15:00Z"/>
          <w:rFonts w:asciiTheme="minorHAnsi" w:eastAsiaTheme="minorEastAsia" w:hAnsiTheme="minorHAnsi" w:cstheme="minorBidi"/>
          <w:noProof/>
          <w:sz w:val="22"/>
          <w:szCs w:val="22"/>
        </w:rPr>
      </w:pPr>
      <w:ins w:id="59"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"_Toc393200668"</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3.4.2</w:t>
        </w:r>
        <w:r w:rsidR="0031095A">
          <w:rPr>
            <w:rFonts w:asciiTheme="minorHAnsi" w:eastAsiaTheme="minorEastAsia" w:hAnsiTheme="minorHAnsi" w:cstheme="minorBidi"/>
            <w:noProof/>
            <w:sz w:val="22"/>
            <w:szCs w:val="22"/>
          </w:rPr>
          <w:tab/>
        </w:r>
        <w:r w:rsidR="0031095A" w:rsidRPr="00AA257D">
          <w:rPr>
            <w:rStyle w:val="Hyperlink"/>
            <w:noProof/>
          </w:rPr>
          <w:t>ActivityLogHumanReadable</w:t>
        </w:r>
        <w:r w:rsidR="0031095A">
          <w:rPr>
            <w:noProof/>
            <w:webHidden/>
          </w:rPr>
          <w:tab/>
        </w:r>
        <w:r>
          <w:rPr>
            <w:noProof/>
            <w:webHidden/>
          </w:rPr>
          <w:fldChar w:fldCharType="begin"/>
        </w:r>
        <w:r w:rsidR="0031095A">
          <w:rPr>
            <w:noProof/>
            <w:webHidden/>
          </w:rPr>
          <w:instrText xml:space="preserve"> PAGEREF _Toc393200668 \h </w:instrText>
        </w:r>
      </w:ins>
      <w:r>
        <w:rPr>
          <w:noProof/>
          <w:webHidden/>
        </w:rPr>
      </w:r>
      <w:r>
        <w:rPr>
          <w:noProof/>
          <w:webHidden/>
        </w:rPr>
        <w:fldChar w:fldCharType="separate"/>
      </w:r>
      <w:ins w:id="60" w:author="ag8t" w:date="2014-07-15T15:15:00Z">
        <w:r w:rsidR="0031095A">
          <w:rPr>
            <w:noProof/>
            <w:webHidden/>
          </w:rPr>
          <w:t>7</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61" w:author="ag8t" w:date="2014-07-15T15:15:00Z"/>
          <w:rFonts w:asciiTheme="minorHAnsi" w:eastAsiaTheme="minorEastAsia" w:hAnsiTheme="minorHAnsi" w:cstheme="minorBidi"/>
          <w:noProof/>
          <w:sz w:val="22"/>
          <w:szCs w:val="22"/>
        </w:rPr>
      </w:pPr>
      <w:ins w:id="62"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"_Toc393200669"</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3.4.3</w:t>
        </w:r>
        <w:r w:rsidR="0031095A">
          <w:rPr>
            <w:rFonts w:asciiTheme="minorHAnsi" w:eastAsiaTheme="minorEastAsia" w:hAnsiTheme="minorHAnsi" w:cstheme="minorBidi"/>
            <w:noProof/>
            <w:sz w:val="22"/>
            <w:szCs w:val="22"/>
          </w:rPr>
          <w:tab/>
        </w:r>
        <w:r w:rsidR="0031095A" w:rsidRPr="00AA257D">
          <w:rPr>
            <w:rStyle w:val="Hyperlink"/>
            <w:noProof/>
          </w:rPr>
          <w:t>ActivityLogMachineReadable</w:t>
        </w:r>
        <w:r w:rsidR="0031095A">
          <w:rPr>
            <w:noProof/>
            <w:webHidden/>
          </w:rPr>
          <w:tab/>
        </w:r>
        <w:r>
          <w:rPr>
            <w:noProof/>
            <w:webHidden/>
          </w:rPr>
          <w:fldChar w:fldCharType="begin"/>
        </w:r>
        <w:r w:rsidR="0031095A">
          <w:rPr>
            <w:noProof/>
            <w:webHidden/>
          </w:rPr>
          <w:instrText xml:space="preserve"> PAGEREF _Toc393200669 \h </w:instrText>
        </w:r>
      </w:ins>
      <w:r>
        <w:rPr>
          <w:noProof/>
          <w:webHidden/>
        </w:rPr>
      </w:r>
      <w:r>
        <w:rPr>
          <w:noProof/>
          <w:webHidden/>
        </w:rPr>
        <w:fldChar w:fldCharType="separate"/>
      </w:r>
      <w:ins w:id="63" w:author="ag8t" w:date="2014-07-15T15:15:00Z">
        <w:r w:rsidR="0031095A">
          <w:rPr>
            <w:noProof/>
            <w:webHidden/>
          </w:rPr>
          <w:t>7</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64" w:author="ag8t" w:date="2014-07-15T15:15:00Z"/>
          <w:rFonts w:asciiTheme="minorHAnsi" w:eastAsiaTheme="minorEastAsia" w:hAnsiTheme="minorHAnsi" w:cstheme="minorBidi"/>
          <w:noProof/>
          <w:sz w:val="22"/>
          <w:szCs w:val="22"/>
        </w:rPr>
      </w:pPr>
      <w:ins w:id="65"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"_Toc393200677"</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3.4.4</w:t>
        </w:r>
        <w:r w:rsidR="0031095A">
          <w:rPr>
            <w:rFonts w:asciiTheme="minorHAnsi" w:eastAsiaTheme="minorEastAsia" w:hAnsiTheme="minorHAnsi" w:cstheme="minorBidi"/>
            <w:noProof/>
            <w:sz w:val="22"/>
            <w:szCs w:val="22"/>
          </w:rPr>
          <w:tab/>
        </w:r>
        <w:r w:rsidR="0031095A" w:rsidRPr="00AA257D">
          <w:rPr>
            <w:rStyle w:val="Hyperlink"/>
            <w:noProof/>
          </w:rPr>
          <w:t>ActivityDocument</w:t>
        </w:r>
        <w:r w:rsidR="0031095A">
          <w:rPr>
            <w:noProof/>
            <w:webHidden/>
          </w:rPr>
          <w:tab/>
        </w:r>
        <w:r>
          <w:rPr>
            <w:noProof/>
            <w:webHidden/>
          </w:rPr>
          <w:fldChar w:fldCharType="begin"/>
        </w:r>
        <w:r w:rsidR="0031095A">
          <w:rPr>
            <w:noProof/>
            <w:webHidden/>
          </w:rPr>
          <w:instrText xml:space="preserve"> PAGEREF _Toc393200677 \h </w:instrText>
        </w:r>
      </w:ins>
      <w:r>
        <w:rPr>
          <w:noProof/>
          <w:webHidden/>
        </w:rPr>
      </w:r>
      <w:r>
        <w:rPr>
          <w:noProof/>
          <w:webHidden/>
        </w:rPr>
        <w:fldChar w:fldCharType="separate"/>
      </w:r>
      <w:ins w:id="66" w:author="ag8t" w:date="2014-07-15T15:15:00Z">
        <w:r w:rsidR="0031095A">
          <w:rPr>
            <w:noProof/>
            <w:webHidden/>
          </w:rPr>
          <w:t>7</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67" w:author="ag8t" w:date="2014-07-15T15:15:00Z"/>
          <w:rFonts w:asciiTheme="minorHAnsi" w:eastAsiaTheme="minorEastAsia" w:hAnsiTheme="minorHAnsi" w:cstheme="minorBidi"/>
          <w:noProof/>
          <w:sz w:val="22"/>
          <w:szCs w:val="22"/>
        </w:rPr>
      </w:pPr>
      <w:ins w:id="68"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"_Toc393200678"</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3.4.5</w:t>
        </w:r>
        <w:r w:rsidR="0031095A">
          <w:rPr>
            <w:rFonts w:asciiTheme="minorHAnsi" w:eastAsiaTheme="minorEastAsia" w:hAnsiTheme="minorHAnsi" w:cstheme="minorBidi"/>
            <w:noProof/>
            <w:sz w:val="22"/>
            <w:szCs w:val="22"/>
          </w:rPr>
          <w:tab/>
        </w:r>
        <w:r w:rsidR="0031095A" w:rsidRPr="00AA257D">
          <w:rPr>
            <w:rStyle w:val="Hyperlink"/>
            <w:noProof/>
          </w:rPr>
          <w:t>Stdout</w:t>
        </w:r>
        <w:r w:rsidR="0031095A">
          <w:rPr>
            <w:noProof/>
            <w:webHidden/>
          </w:rPr>
          <w:tab/>
        </w:r>
        <w:r>
          <w:rPr>
            <w:noProof/>
            <w:webHidden/>
          </w:rPr>
          <w:fldChar w:fldCharType="begin"/>
        </w:r>
        <w:r w:rsidR="0031095A">
          <w:rPr>
            <w:noProof/>
            <w:webHidden/>
          </w:rPr>
          <w:instrText xml:space="preserve"> PAGEREF _Toc393200678 \h </w:instrText>
        </w:r>
      </w:ins>
      <w:r>
        <w:rPr>
          <w:noProof/>
          <w:webHidden/>
        </w:rPr>
      </w:r>
      <w:r>
        <w:rPr>
          <w:noProof/>
          <w:webHidden/>
        </w:rPr>
        <w:fldChar w:fldCharType="separate"/>
      </w:r>
      <w:ins w:id="69" w:author="ag8t" w:date="2014-07-15T15:15:00Z">
        <w:r w:rsidR="0031095A">
          <w:rPr>
            <w:noProof/>
            <w:webHidden/>
          </w:rPr>
          <w:t>7</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70" w:author="ag8t" w:date="2014-07-15T15:15:00Z"/>
          <w:rFonts w:asciiTheme="minorHAnsi" w:eastAsiaTheme="minorEastAsia" w:hAnsiTheme="minorHAnsi" w:cstheme="minorBidi"/>
          <w:noProof/>
          <w:sz w:val="22"/>
          <w:szCs w:val="22"/>
        </w:rPr>
      </w:pPr>
      <w:ins w:id="71"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"_Toc393200679"</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3.4.6</w:t>
        </w:r>
        <w:r w:rsidR="0031095A">
          <w:rPr>
            <w:rFonts w:asciiTheme="minorHAnsi" w:eastAsiaTheme="minorEastAsia" w:hAnsiTheme="minorHAnsi" w:cstheme="minorBidi"/>
            <w:noProof/>
            <w:sz w:val="22"/>
            <w:szCs w:val="22"/>
          </w:rPr>
          <w:tab/>
        </w:r>
        <w:r w:rsidR="0031095A" w:rsidRPr="00AA257D">
          <w:rPr>
            <w:rStyle w:val="Hyperlink"/>
            <w:noProof/>
          </w:rPr>
          <w:t>Stderr</w:t>
        </w:r>
        <w:r w:rsidR="0031095A">
          <w:rPr>
            <w:noProof/>
            <w:webHidden/>
          </w:rPr>
          <w:tab/>
        </w:r>
        <w:r>
          <w:rPr>
            <w:noProof/>
            <w:webHidden/>
          </w:rPr>
          <w:fldChar w:fldCharType="begin"/>
        </w:r>
        <w:r w:rsidR="0031095A">
          <w:rPr>
            <w:noProof/>
            <w:webHidden/>
          </w:rPr>
          <w:instrText xml:space="preserve"> PAGEREF _Toc393200679 \h </w:instrText>
        </w:r>
      </w:ins>
      <w:r>
        <w:rPr>
          <w:noProof/>
          <w:webHidden/>
        </w:rPr>
      </w:r>
      <w:r>
        <w:rPr>
          <w:noProof/>
          <w:webHidden/>
        </w:rPr>
        <w:fldChar w:fldCharType="separate"/>
      </w:r>
      <w:ins w:id="72" w:author="ag8t" w:date="2014-07-15T15:15:00Z">
        <w:r w:rsidR="0031095A">
          <w:rPr>
            <w:noProof/>
            <w:webHidden/>
          </w:rPr>
          <w:t>7</w:t>
        </w:r>
        <w:r>
          <w:rPr>
            <w:noProof/>
            <w:webHidden/>
          </w:rPr>
          <w:fldChar w:fldCharType="end"/>
        </w:r>
        <w:r w:rsidRPr="00AA257D">
          <w:rPr>
            <w:rStyle w:val="Hyperlink"/>
            <w:noProof/>
          </w:rPr>
          <w:fldChar w:fldCharType="end"/>
        </w:r>
      </w:ins>
    </w:p>
    <w:p w:rsidR="0031095A" w:rsidRDefault="00EF3D5A">
      <w:pPr>
        <w:pStyle w:val="TOC2"/>
        <w:rPr>
          <w:ins w:id="73" w:author="ag8t" w:date="2014-07-15T15:15:00Z"/>
          <w:rFonts w:asciiTheme="minorHAnsi" w:eastAsiaTheme="minorEastAsia" w:hAnsiTheme="minorHAnsi" w:cstheme="minorBidi"/>
          <w:noProof/>
          <w:sz w:val="22"/>
          <w:szCs w:val="22"/>
        </w:rPr>
      </w:pPr>
      <w:ins w:id="74"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"_Toc393200680"</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noProof/>
          </w:rPr>
          <w:t>3.5</w:t>
        </w:r>
        <w:r w:rsidR="0031095A">
          <w:rPr>
            <w:rFonts w:asciiTheme="minorHAnsi" w:eastAsiaTheme="minorEastAsia" w:hAnsiTheme="minorHAnsi" w:cstheme="minorBidi"/>
            <w:noProof/>
            <w:sz w:val="22"/>
            <w:szCs w:val="22"/>
          </w:rPr>
          <w:tab/>
        </w:r>
        <w:r w:rsidR="0031095A" w:rsidRPr="00AA257D">
          <w:rPr>
            <w:rStyle w:val="Hyperlink"/>
            <w:noProof/>
          </w:rPr>
          <w:t>BESExtensionElement</w:t>
        </w:r>
        <w:r w:rsidR="0031095A">
          <w:rPr>
            <w:noProof/>
            <w:webHidden/>
          </w:rPr>
          <w:tab/>
        </w:r>
        <w:r>
          <w:rPr>
            <w:noProof/>
            <w:webHidden/>
          </w:rPr>
          <w:fldChar w:fldCharType="begin"/>
        </w:r>
        <w:r w:rsidR="0031095A">
          <w:rPr>
            <w:noProof/>
            <w:webHidden/>
          </w:rPr>
          <w:instrText xml:space="preserve"> PAGEREF _Toc393200680 \h </w:instrText>
        </w:r>
      </w:ins>
      <w:r>
        <w:rPr>
          <w:noProof/>
          <w:webHidden/>
        </w:rPr>
      </w:r>
      <w:r>
        <w:rPr>
          <w:noProof/>
          <w:webHidden/>
        </w:rPr>
        <w:fldChar w:fldCharType="separate"/>
      </w:r>
      <w:ins w:id="75" w:author="ag8t" w:date="2014-07-15T15:15:00Z">
        <w:r w:rsidR="0031095A">
          <w:rPr>
            <w:noProof/>
            <w:webHidden/>
          </w:rPr>
          <w:t>7</w:t>
        </w:r>
        <w:r>
          <w:rPr>
            <w:noProof/>
            <w:webHidden/>
          </w:rPr>
          <w:fldChar w:fldCharType="end"/>
        </w:r>
        <w:r w:rsidRPr="00AA257D">
          <w:rPr>
            <w:rStyle w:val="Hyperlink"/>
            <w:noProof/>
          </w:rPr>
          <w:fldChar w:fldCharType="end"/>
        </w:r>
      </w:ins>
    </w:p>
    <w:p w:rsidR="0031095A" w:rsidRDefault="00EF3D5A">
      <w:pPr>
        <w:pStyle w:val="TOC1"/>
        <w:tabs>
          <w:tab w:val="left" w:pos="475"/>
          <w:tab w:val="right" w:leader="dot" w:pos="8630"/>
        </w:tabs>
        <w:rPr>
          <w:ins w:id="76" w:author="ag8t" w:date="2014-07-15T15:15:00Z"/>
          <w:rFonts w:asciiTheme="minorHAnsi" w:eastAsiaTheme="minorEastAsia" w:hAnsiTheme="minorHAnsi" w:cstheme="minorBidi"/>
          <w:noProof/>
          <w:sz w:val="22"/>
          <w:szCs w:val="22"/>
        </w:rPr>
      </w:pPr>
      <w:ins w:id="77"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"_Toc393200681"</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noProof/>
          </w:rPr>
          <w:t>4</w:t>
        </w:r>
        <w:r w:rsidR="0031095A">
          <w:rPr>
            <w:rFonts w:asciiTheme="minorHAnsi" w:eastAsiaTheme="minorEastAsia" w:hAnsiTheme="minorHAnsi" w:cstheme="minorBidi"/>
            <w:noProof/>
            <w:sz w:val="22"/>
            <w:szCs w:val="22"/>
          </w:rPr>
          <w:tab/>
        </w:r>
        <w:r w:rsidR="0031095A" w:rsidRPr="00AA257D">
          <w:rPr>
            <w:rStyle w:val="Hyperlink"/>
            <w:noProof/>
          </w:rPr>
          <w:t>BES State Model Changes</w:t>
        </w:r>
        <w:r w:rsidR="0031095A">
          <w:rPr>
            <w:noProof/>
            <w:webHidden/>
          </w:rPr>
          <w:tab/>
        </w:r>
        <w:r>
          <w:rPr>
            <w:noProof/>
            <w:webHidden/>
          </w:rPr>
          <w:fldChar w:fldCharType="begin"/>
        </w:r>
        <w:r w:rsidR="0031095A">
          <w:rPr>
            <w:noProof/>
            <w:webHidden/>
          </w:rPr>
          <w:instrText xml:space="preserve"> PAGEREF _Toc393200681 \h </w:instrText>
        </w:r>
      </w:ins>
      <w:r>
        <w:rPr>
          <w:noProof/>
          <w:webHidden/>
        </w:rPr>
      </w:r>
      <w:r>
        <w:rPr>
          <w:noProof/>
          <w:webHidden/>
        </w:rPr>
        <w:fldChar w:fldCharType="separate"/>
      </w:r>
      <w:ins w:id="78" w:author="ag8t" w:date="2014-07-15T15:15:00Z">
        <w:r w:rsidR="0031095A">
          <w:rPr>
            <w:noProof/>
            <w:webHidden/>
          </w:rPr>
          <w:t>7</w:t>
        </w:r>
        <w:r>
          <w:rPr>
            <w:noProof/>
            <w:webHidden/>
          </w:rPr>
          <w:fldChar w:fldCharType="end"/>
        </w:r>
        <w:r w:rsidRPr="00AA257D">
          <w:rPr>
            <w:rStyle w:val="Hyperlink"/>
            <w:noProof/>
          </w:rPr>
          <w:fldChar w:fldCharType="end"/>
        </w:r>
      </w:ins>
    </w:p>
    <w:p w:rsidR="0031095A" w:rsidRDefault="00EF3D5A">
      <w:pPr>
        <w:pStyle w:val="TOC1"/>
        <w:tabs>
          <w:tab w:val="left" w:pos="475"/>
          <w:tab w:val="right" w:leader="dot" w:pos="8630"/>
        </w:tabs>
        <w:rPr>
          <w:ins w:id="79" w:author="ag8t" w:date="2014-07-15T15:15:00Z"/>
          <w:rFonts w:asciiTheme="minorHAnsi" w:eastAsiaTheme="minorEastAsia" w:hAnsiTheme="minorHAnsi" w:cstheme="minorBidi"/>
          <w:noProof/>
          <w:sz w:val="22"/>
          <w:szCs w:val="22"/>
        </w:rPr>
      </w:pPr>
      <w:ins w:id="80"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"_Toc393200682"</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noProof/>
          </w:rPr>
          <w:t>5</w:t>
        </w:r>
        <w:r w:rsidR="0031095A">
          <w:rPr>
            <w:rFonts w:asciiTheme="minorHAnsi" w:eastAsiaTheme="minorEastAsia" w:hAnsiTheme="minorHAnsi" w:cstheme="minorBidi"/>
            <w:noProof/>
            <w:sz w:val="22"/>
            <w:szCs w:val="22"/>
          </w:rPr>
          <w:tab/>
        </w:r>
        <w:r w:rsidR="0031095A" w:rsidRPr="00AA257D">
          <w:rPr>
            <w:rStyle w:val="Hyperlink"/>
            <w:noProof/>
          </w:rPr>
          <w:t>Optional Activity Endpoint Targets</w:t>
        </w:r>
        <w:r w:rsidR="0031095A">
          <w:rPr>
            <w:noProof/>
            <w:webHidden/>
          </w:rPr>
          <w:tab/>
        </w:r>
        <w:r>
          <w:rPr>
            <w:noProof/>
            <w:webHidden/>
          </w:rPr>
          <w:fldChar w:fldCharType="begin"/>
        </w:r>
        <w:r w:rsidR="0031095A">
          <w:rPr>
            <w:noProof/>
            <w:webHidden/>
          </w:rPr>
          <w:instrText xml:space="preserve"> PAGEREF _Toc393200682 \h </w:instrText>
        </w:r>
      </w:ins>
      <w:r>
        <w:rPr>
          <w:noProof/>
          <w:webHidden/>
        </w:rPr>
      </w:r>
      <w:r>
        <w:rPr>
          <w:noProof/>
          <w:webHidden/>
        </w:rPr>
        <w:fldChar w:fldCharType="separate"/>
      </w:r>
      <w:ins w:id="81" w:author="ag8t" w:date="2014-07-15T15:15:00Z">
        <w:r w:rsidR="0031095A">
          <w:rPr>
            <w:noProof/>
            <w:webHidden/>
          </w:rPr>
          <w:t>10</w:t>
        </w:r>
        <w:r>
          <w:rPr>
            <w:noProof/>
            <w:webHidden/>
          </w:rPr>
          <w:fldChar w:fldCharType="end"/>
        </w:r>
        <w:r w:rsidRPr="00AA257D">
          <w:rPr>
            <w:rStyle w:val="Hyperlink"/>
            <w:noProof/>
          </w:rPr>
          <w:fldChar w:fldCharType="end"/>
        </w:r>
      </w:ins>
    </w:p>
    <w:p w:rsidR="0031095A" w:rsidRDefault="00EF3D5A">
      <w:pPr>
        <w:pStyle w:val="TOC2"/>
        <w:rPr>
          <w:ins w:id="82" w:author="ag8t" w:date="2014-07-15T15:15:00Z"/>
          <w:rFonts w:asciiTheme="minorHAnsi" w:eastAsiaTheme="minorEastAsia" w:hAnsiTheme="minorHAnsi" w:cstheme="minorBidi"/>
          <w:noProof/>
          <w:sz w:val="22"/>
          <w:szCs w:val="22"/>
        </w:rPr>
      </w:pPr>
      <w:ins w:id="83"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"_Toc393200683"</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noProof/>
          </w:rPr>
          <w:t>5.1</w:t>
        </w:r>
        <w:r w:rsidR="0031095A">
          <w:rPr>
            <w:rFonts w:asciiTheme="minorHAnsi" w:eastAsiaTheme="minorEastAsia" w:hAnsiTheme="minorHAnsi" w:cstheme="minorBidi"/>
            <w:noProof/>
            <w:sz w:val="22"/>
            <w:szCs w:val="22"/>
          </w:rPr>
          <w:tab/>
        </w:r>
        <w:r w:rsidR="0031095A" w:rsidRPr="00AA257D">
          <w:rPr>
            <w:rStyle w:val="Hyperlink"/>
            <w:noProof/>
          </w:rPr>
          <w:t>Activity Properties</w:t>
        </w:r>
        <w:r w:rsidR="0031095A">
          <w:rPr>
            <w:noProof/>
            <w:webHidden/>
          </w:rPr>
          <w:tab/>
        </w:r>
        <w:r>
          <w:rPr>
            <w:noProof/>
            <w:webHidden/>
          </w:rPr>
          <w:fldChar w:fldCharType="begin"/>
        </w:r>
        <w:r w:rsidR="0031095A">
          <w:rPr>
            <w:noProof/>
            <w:webHidden/>
          </w:rPr>
          <w:instrText xml:space="preserve"> PAGEREF _Toc393200683 \h </w:instrText>
        </w:r>
      </w:ins>
      <w:r>
        <w:rPr>
          <w:noProof/>
          <w:webHidden/>
        </w:rPr>
      </w:r>
      <w:r>
        <w:rPr>
          <w:noProof/>
          <w:webHidden/>
        </w:rPr>
        <w:fldChar w:fldCharType="separate"/>
      </w:r>
      <w:ins w:id="84" w:author="ag8t" w:date="2014-07-15T15:15:00Z">
        <w:r w:rsidR="0031095A">
          <w:rPr>
            <w:noProof/>
            <w:webHidden/>
          </w:rPr>
          <w:t>10</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85" w:author="ag8t" w:date="2014-07-15T15:15:00Z"/>
          <w:rFonts w:asciiTheme="minorHAnsi" w:eastAsiaTheme="minorEastAsia" w:hAnsiTheme="minorHAnsi" w:cstheme="minorBidi"/>
          <w:noProof/>
          <w:sz w:val="22"/>
          <w:szCs w:val="22"/>
        </w:rPr>
      </w:pPr>
      <w:ins w:id="86"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"_Toc393200684"</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5.1.1</w:t>
        </w:r>
        <w:r w:rsidR="0031095A">
          <w:rPr>
            <w:rFonts w:asciiTheme="minorHAnsi" w:eastAsiaTheme="minorEastAsia" w:hAnsiTheme="minorHAnsi" w:cstheme="minorBidi"/>
            <w:noProof/>
            <w:sz w:val="22"/>
            <w:szCs w:val="22"/>
          </w:rPr>
          <w:tab/>
        </w:r>
        <w:r w:rsidR="0031095A" w:rsidRPr="00AA257D">
          <w:rPr>
            <w:rStyle w:val="Hyperlink"/>
            <w:noProof/>
          </w:rPr>
          <w:t>FileSystemEndpoint</w:t>
        </w:r>
        <w:r w:rsidR="0031095A">
          <w:rPr>
            <w:noProof/>
            <w:webHidden/>
          </w:rPr>
          <w:tab/>
        </w:r>
        <w:r>
          <w:rPr>
            <w:noProof/>
            <w:webHidden/>
          </w:rPr>
          <w:fldChar w:fldCharType="begin"/>
        </w:r>
        <w:r w:rsidR="0031095A">
          <w:rPr>
            <w:noProof/>
            <w:webHidden/>
          </w:rPr>
          <w:instrText xml:space="preserve"> PAGEREF _Toc393200684 \h </w:instrText>
        </w:r>
      </w:ins>
      <w:r>
        <w:rPr>
          <w:noProof/>
          <w:webHidden/>
        </w:rPr>
      </w:r>
      <w:r>
        <w:rPr>
          <w:noProof/>
          <w:webHidden/>
        </w:rPr>
        <w:fldChar w:fldCharType="separate"/>
      </w:r>
      <w:ins w:id="87" w:author="ag8t" w:date="2014-07-15T15:15:00Z">
        <w:r w:rsidR="0031095A">
          <w:rPr>
            <w:noProof/>
            <w:webHidden/>
          </w:rPr>
          <w:t>10</w:t>
        </w:r>
        <w:r>
          <w:rPr>
            <w:noProof/>
            <w:webHidden/>
          </w:rPr>
          <w:fldChar w:fldCharType="end"/>
        </w:r>
        <w:r w:rsidRPr="00AA257D">
          <w:rPr>
            <w:rStyle w:val="Hyperlink"/>
            <w:noProof/>
          </w:rPr>
          <w:fldChar w:fldCharType="end"/>
        </w:r>
      </w:ins>
    </w:p>
    <w:p w:rsidR="0031095A" w:rsidRDefault="00EF3D5A">
      <w:pPr>
        <w:pStyle w:val="TOC2"/>
        <w:rPr>
          <w:ins w:id="88" w:author="ag8t" w:date="2014-07-15T15:15:00Z"/>
          <w:rFonts w:asciiTheme="minorHAnsi" w:eastAsiaTheme="minorEastAsia" w:hAnsiTheme="minorHAnsi" w:cstheme="minorBidi"/>
          <w:noProof/>
          <w:sz w:val="22"/>
          <w:szCs w:val="22"/>
        </w:rPr>
      </w:pPr>
      <w:ins w:id="89"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"_Toc393200685"</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noProof/>
          </w:rPr>
          <w:t>5.2</w:t>
        </w:r>
        <w:r w:rsidR="0031095A">
          <w:rPr>
            <w:rFonts w:asciiTheme="minorHAnsi" w:eastAsiaTheme="minorEastAsia" w:hAnsiTheme="minorHAnsi" w:cstheme="minorBidi"/>
            <w:noProof/>
            <w:sz w:val="22"/>
            <w:szCs w:val="22"/>
          </w:rPr>
          <w:tab/>
        </w:r>
        <w:r w:rsidR="0031095A" w:rsidRPr="00AA257D">
          <w:rPr>
            <w:rStyle w:val="Hyperlink"/>
            <w:noProof/>
          </w:rPr>
          <w:t>Optional RNSEntry elements returned from lookup</w:t>
        </w:r>
        <w:r w:rsidR="0031095A">
          <w:rPr>
            <w:noProof/>
            <w:webHidden/>
          </w:rPr>
          <w:tab/>
        </w:r>
        <w:r>
          <w:rPr>
            <w:noProof/>
            <w:webHidden/>
          </w:rPr>
          <w:fldChar w:fldCharType="begin"/>
        </w:r>
        <w:r w:rsidR="0031095A">
          <w:rPr>
            <w:noProof/>
            <w:webHidden/>
          </w:rPr>
          <w:instrText xml:space="preserve"> PAGEREF _Toc393200685 \h </w:instrText>
        </w:r>
      </w:ins>
      <w:r>
        <w:rPr>
          <w:noProof/>
          <w:webHidden/>
        </w:rPr>
      </w:r>
      <w:r>
        <w:rPr>
          <w:noProof/>
          <w:webHidden/>
        </w:rPr>
        <w:fldChar w:fldCharType="separate"/>
      </w:r>
      <w:ins w:id="90" w:author="ag8t" w:date="2014-07-15T15:15:00Z">
        <w:r w:rsidR="0031095A">
          <w:rPr>
            <w:noProof/>
            <w:webHidden/>
          </w:rPr>
          <w:t>11</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91" w:author="ag8t" w:date="2014-07-15T15:15:00Z"/>
          <w:rFonts w:asciiTheme="minorHAnsi" w:eastAsiaTheme="minorEastAsia" w:hAnsiTheme="minorHAnsi" w:cstheme="minorBidi"/>
          <w:noProof/>
          <w:sz w:val="22"/>
          <w:szCs w:val="22"/>
        </w:rPr>
      </w:pPr>
      <w:ins w:id="92"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"_Toc393200686"</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5.2.1</w:t>
        </w:r>
        <w:r w:rsidR="0031095A">
          <w:rPr>
            <w:rFonts w:asciiTheme="minorHAnsi" w:eastAsiaTheme="minorEastAsia" w:hAnsiTheme="minorHAnsi" w:cstheme="minorBidi"/>
            <w:noProof/>
            <w:sz w:val="22"/>
            <w:szCs w:val="22"/>
          </w:rPr>
          <w:tab/>
        </w:r>
        <w:r w:rsidR="0031095A" w:rsidRPr="00AA257D">
          <w:rPr>
            <w:rStyle w:val="Hyperlink"/>
            <w:noProof/>
          </w:rPr>
          <w:t>WorkingDirectory</w:t>
        </w:r>
        <w:r w:rsidR="0031095A">
          <w:rPr>
            <w:noProof/>
            <w:webHidden/>
          </w:rPr>
          <w:tab/>
        </w:r>
        <w:r>
          <w:rPr>
            <w:noProof/>
            <w:webHidden/>
          </w:rPr>
          <w:fldChar w:fldCharType="begin"/>
        </w:r>
        <w:r w:rsidR="0031095A">
          <w:rPr>
            <w:noProof/>
            <w:webHidden/>
          </w:rPr>
          <w:instrText xml:space="preserve"> PAGEREF _Toc393200686 \h </w:instrText>
        </w:r>
      </w:ins>
      <w:r>
        <w:rPr>
          <w:noProof/>
          <w:webHidden/>
        </w:rPr>
      </w:r>
      <w:r>
        <w:rPr>
          <w:noProof/>
          <w:webHidden/>
        </w:rPr>
        <w:fldChar w:fldCharType="separate"/>
      </w:r>
      <w:ins w:id="93" w:author="ag8t" w:date="2014-07-15T15:15:00Z">
        <w:r w:rsidR="0031095A">
          <w:rPr>
            <w:noProof/>
            <w:webHidden/>
          </w:rPr>
          <w:t>11</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94" w:author="ag8t" w:date="2014-07-15T15:15:00Z"/>
          <w:rFonts w:asciiTheme="minorHAnsi" w:eastAsiaTheme="minorEastAsia" w:hAnsiTheme="minorHAnsi" w:cstheme="minorBidi"/>
          <w:noProof/>
          <w:sz w:val="22"/>
          <w:szCs w:val="22"/>
        </w:rPr>
      </w:pPr>
      <w:ins w:id="95"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"_Toc393200687"</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5.2.2</w:t>
        </w:r>
        <w:r w:rsidR="0031095A">
          <w:rPr>
            <w:rFonts w:asciiTheme="minorHAnsi" w:eastAsiaTheme="minorEastAsia" w:hAnsiTheme="minorHAnsi" w:cstheme="minorBidi"/>
            <w:noProof/>
            <w:sz w:val="22"/>
            <w:szCs w:val="22"/>
          </w:rPr>
          <w:tab/>
        </w:r>
        <w:r w:rsidR="0031095A" w:rsidRPr="00AA257D">
          <w:rPr>
            <w:rStyle w:val="Hyperlink"/>
            <w:noProof/>
          </w:rPr>
          <w:t>AvailableFilesystems</w:t>
        </w:r>
        <w:r w:rsidR="0031095A">
          <w:rPr>
            <w:noProof/>
            <w:webHidden/>
          </w:rPr>
          <w:tab/>
        </w:r>
        <w:r>
          <w:rPr>
            <w:noProof/>
            <w:webHidden/>
          </w:rPr>
          <w:fldChar w:fldCharType="begin"/>
        </w:r>
        <w:r w:rsidR="0031095A">
          <w:rPr>
            <w:noProof/>
            <w:webHidden/>
          </w:rPr>
          <w:instrText xml:space="preserve"> PAGEREF _Toc393200687 \h </w:instrText>
        </w:r>
      </w:ins>
      <w:r>
        <w:rPr>
          <w:noProof/>
          <w:webHidden/>
        </w:rPr>
      </w:r>
      <w:r>
        <w:rPr>
          <w:noProof/>
          <w:webHidden/>
        </w:rPr>
        <w:fldChar w:fldCharType="separate"/>
      </w:r>
      <w:ins w:id="96" w:author="ag8t" w:date="2014-07-15T15:15:00Z">
        <w:r w:rsidR="0031095A">
          <w:rPr>
            <w:noProof/>
            <w:webHidden/>
          </w:rPr>
          <w:t>11</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97" w:author="ag8t" w:date="2014-07-15T15:15:00Z"/>
          <w:rFonts w:asciiTheme="minorHAnsi" w:eastAsiaTheme="minorEastAsia" w:hAnsiTheme="minorHAnsi" w:cstheme="minorBidi"/>
          <w:noProof/>
          <w:sz w:val="22"/>
          <w:szCs w:val="22"/>
        </w:rPr>
      </w:pPr>
      <w:ins w:id="98"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"_Toc393200688"</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5.2.3</w:t>
        </w:r>
        <w:r w:rsidR="0031095A">
          <w:rPr>
            <w:rFonts w:asciiTheme="minorHAnsi" w:eastAsiaTheme="minorEastAsia" w:hAnsiTheme="minorHAnsi" w:cstheme="minorBidi"/>
            <w:noProof/>
            <w:sz w:val="22"/>
            <w:szCs w:val="22"/>
          </w:rPr>
          <w:tab/>
        </w:r>
        <w:r w:rsidR="0031095A" w:rsidRPr="00AA257D">
          <w:rPr>
            <w:rStyle w:val="Hyperlink"/>
            <w:noProof/>
          </w:rPr>
          <w:t>ActivityResourceUsage</w:t>
        </w:r>
        <w:r w:rsidR="0031095A">
          <w:rPr>
            <w:noProof/>
            <w:webHidden/>
          </w:rPr>
          <w:tab/>
        </w:r>
        <w:r>
          <w:rPr>
            <w:noProof/>
            <w:webHidden/>
          </w:rPr>
          <w:fldChar w:fldCharType="begin"/>
        </w:r>
        <w:r w:rsidR="0031095A">
          <w:rPr>
            <w:noProof/>
            <w:webHidden/>
          </w:rPr>
          <w:instrText xml:space="preserve"> PAGEREF _Toc393200688 \h </w:instrText>
        </w:r>
      </w:ins>
      <w:r>
        <w:rPr>
          <w:noProof/>
          <w:webHidden/>
        </w:rPr>
      </w:r>
      <w:r>
        <w:rPr>
          <w:noProof/>
          <w:webHidden/>
        </w:rPr>
        <w:fldChar w:fldCharType="separate"/>
      </w:r>
      <w:ins w:id="99" w:author="ag8t" w:date="2014-07-15T15:15:00Z">
        <w:r w:rsidR="0031095A">
          <w:rPr>
            <w:noProof/>
            <w:webHidden/>
          </w:rPr>
          <w:t>11</w:t>
        </w:r>
        <w:r>
          <w:rPr>
            <w:noProof/>
            <w:webHidden/>
          </w:rPr>
          <w:fldChar w:fldCharType="end"/>
        </w:r>
        <w:r w:rsidRPr="00AA257D">
          <w:rPr>
            <w:rStyle w:val="Hyperlink"/>
            <w:noProof/>
          </w:rPr>
          <w:fldChar w:fldCharType="end"/>
        </w:r>
      </w:ins>
    </w:p>
    <w:p w:rsidR="0031095A" w:rsidRDefault="00EF3D5A">
      <w:pPr>
        <w:pStyle w:val="TOC3"/>
        <w:tabs>
          <w:tab w:val="right" w:leader="dot" w:pos="8630"/>
        </w:tabs>
        <w:rPr>
          <w:ins w:id="100" w:author="ag8t" w:date="2014-07-15T15:15:00Z"/>
          <w:rFonts w:asciiTheme="minorHAnsi" w:eastAsiaTheme="minorEastAsia" w:hAnsiTheme="minorHAnsi" w:cstheme="minorBidi"/>
          <w:noProof/>
          <w:sz w:val="22"/>
          <w:szCs w:val="22"/>
        </w:rPr>
      </w:pPr>
      <w:ins w:id="101"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"_Toc393200689"</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noProof/>
          </w:rPr>
          <w:t>An RNSEntry that refers to a read-only ByteIO resource (file) that contains the execution resources consumed so far. The value returned is not guaranteed to be up-to-date. The document MUST conform to the OGF URF (Usage Record Format).</w:t>
        </w:r>
        <w:r w:rsidR="0031095A">
          <w:rPr>
            <w:noProof/>
            <w:webHidden/>
          </w:rPr>
          <w:tab/>
        </w:r>
        <w:r>
          <w:rPr>
            <w:noProof/>
            <w:webHidden/>
          </w:rPr>
          <w:fldChar w:fldCharType="begin"/>
        </w:r>
        <w:r w:rsidR="0031095A">
          <w:rPr>
            <w:noProof/>
            <w:webHidden/>
          </w:rPr>
          <w:instrText xml:space="preserve"> PAGEREF _Toc393200689 \h </w:instrText>
        </w:r>
      </w:ins>
      <w:r>
        <w:rPr>
          <w:noProof/>
          <w:webHidden/>
        </w:rPr>
      </w:r>
      <w:r>
        <w:rPr>
          <w:noProof/>
          <w:webHidden/>
        </w:rPr>
        <w:fldChar w:fldCharType="separate"/>
      </w:r>
      <w:ins w:id="102" w:author="ag8t" w:date="2014-07-15T15:15:00Z">
        <w:r w:rsidR="0031095A">
          <w:rPr>
            <w:noProof/>
            <w:webHidden/>
          </w:rPr>
          <w:t>11</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103" w:author="ag8t" w:date="2014-07-15T15:15:00Z"/>
          <w:rFonts w:asciiTheme="minorHAnsi" w:eastAsiaTheme="minorEastAsia" w:hAnsiTheme="minorHAnsi" w:cstheme="minorBidi"/>
          <w:noProof/>
          <w:sz w:val="22"/>
          <w:szCs w:val="22"/>
        </w:rPr>
      </w:pPr>
      <w:ins w:id="104"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"_Toc393200690"</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5.2.4</w:t>
        </w:r>
        <w:r w:rsidR="0031095A">
          <w:rPr>
            <w:rFonts w:asciiTheme="minorHAnsi" w:eastAsiaTheme="minorEastAsia" w:hAnsiTheme="minorHAnsi" w:cstheme="minorBidi"/>
            <w:noProof/>
            <w:sz w:val="22"/>
            <w:szCs w:val="22"/>
          </w:rPr>
          <w:tab/>
        </w:r>
        <w:r w:rsidR="0031095A" w:rsidRPr="00AA257D">
          <w:rPr>
            <w:rStyle w:val="Hyperlink"/>
            <w:noProof/>
          </w:rPr>
          <w:t>ActivityProcessControl</w:t>
        </w:r>
        <w:r w:rsidR="0031095A">
          <w:rPr>
            <w:noProof/>
            <w:webHidden/>
          </w:rPr>
          <w:tab/>
        </w:r>
        <w:r>
          <w:rPr>
            <w:noProof/>
            <w:webHidden/>
          </w:rPr>
          <w:fldChar w:fldCharType="begin"/>
        </w:r>
        <w:r w:rsidR="0031095A">
          <w:rPr>
            <w:noProof/>
            <w:webHidden/>
          </w:rPr>
          <w:instrText xml:space="preserve"> PAGEREF _Toc393200690 \h </w:instrText>
        </w:r>
      </w:ins>
      <w:r>
        <w:rPr>
          <w:noProof/>
          <w:webHidden/>
        </w:rPr>
      </w:r>
      <w:r>
        <w:rPr>
          <w:noProof/>
          <w:webHidden/>
        </w:rPr>
        <w:fldChar w:fldCharType="separate"/>
      </w:r>
      <w:ins w:id="105" w:author="ag8t" w:date="2014-07-15T15:15:00Z">
        <w:r w:rsidR="0031095A">
          <w:rPr>
            <w:noProof/>
            <w:webHidden/>
          </w:rPr>
          <w:t>11</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106" w:author="ag8t" w:date="2014-07-15T15:15:00Z"/>
          <w:rFonts w:asciiTheme="minorHAnsi" w:eastAsiaTheme="minorEastAsia" w:hAnsiTheme="minorHAnsi" w:cstheme="minorBidi"/>
          <w:noProof/>
          <w:sz w:val="22"/>
          <w:szCs w:val="22"/>
        </w:rPr>
      </w:pPr>
      <w:ins w:id="107"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"_Toc393200691"</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5.2.5</w:t>
        </w:r>
        <w:r w:rsidR="0031095A">
          <w:rPr>
            <w:rFonts w:asciiTheme="minorHAnsi" w:eastAsiaTheme="minorEastAsia" w:hAnsiTheme="minorHAnsi" w:cstheme="minorBidi"/>
            <w:noProof/>
            <w:sz w:val="22"/>
            <w:szCs w:val="22"/>
          </w:rPr>
          <w:tab/>
        </w:r>
        <w:r w:rsidR="0031095A" w:rsidRPr="00AA257D">
          <w:rPr>
            <w:rStyle w:val="Hyperlink"/>
            <w:noProof/>
          </w:rPr>
          <w:t>ProcMem</w:t>
        </w:r>
        <w:r w:rsidR="0031095A">
          <w:rPr>
            <w:noProof/>
            <w:webHidden/>
          </w:rPr>
          <w:tab/>
        </w:r>
        <w:r>
          <w:rPr>
            <w:noProof/>
            <w:webHidden/>
          </w:rPr>
          <w:fldChar w:fldCharType="begin"/>
        </w:r>
        <w:r w:rsidR="0031095A">
          <w:rPr>
            <w:noProof/>
            <w:webHidden/>
          </w:rPr>
          <w:instrText xml:space="preserve"> PAGEREF _Toc393200691 \h </w:instrText>
        </w:r>
      </w:ins>
      <w:r>
        <w:rPr>
          <w:noProof/>
          <w:webHidden/>
        </w:rPr>
      </w:r>
      <w:r>
        <w:rPr>
          <w:noProof/>
          <w:webHidden/>
        </w:rPr>
        <w:fldChar w:fldCharType="separate"/>
      </w:r>
      <w:ins w:id="108" w:author="ag8t" w:date="2014-07-15T15:15:00Z">
        <w:r w:rsidR="0031095A">
          <w:rPr>
            <w:noProof/>
            <w:webHidden/>
          </w:rPr>
          <w:t>11</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109" w:author="ag8t" w:date="2014-07-15T15:15:00Z"/>
          <w:rFonts w:asciiTheme="minorHAnsi" w:eastAsiaTheme="minorEastAsia" w:hAnsiTheme="minorHAnsi" w:cstheme="minorBidi"/>
          <w:noProof/>
          <w:sz w:val="22"/>
          <w:szCs w:val="22"/>
        </w:rPr>
      </w:pPr>
      <w:ins w:id="110"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"_Toc393200698"</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5.2.6</w:t>
        </w:r>
        <w:r w:rsidR="0031095A">
          <w:rPr>
            <w:rFonts w:asciiTheme="minorHAnsi" w:eastAsiaTheme="minorEastAsia" w:hAnsiTheme="minorHAnsi" w:cstheme="minorBidi"/>
            <w:noProof/>
            <w:sz w:val="22"/>
            <w:szCs w:val="22"/>
          </w:rPr>
          <w:tab/>
        </w:r>
        <w:r w:rsidR="0031095A" w:rsidRPr="00AA257D">
          <w:rPr>
            <w:rStyle w:val="Hyperlink"/>
            <w:noProof/>
          </w:rPr>
          <w:t>Streams</w:t>
        </w:r>
        <w:r w:rsidR="0031095A">
          <w:rPr>
            <w:noProof/>
            <w:webHidden/>
          </w:rPr>
          <w:tab/>
        </w:r>
        <w:r>
          <w:rPr>
            <w:noProof/>
            <w:webHidden/>
          </w:rPr>
          <w:fldChar w:fldCharType="begin"/>
        </w:r>
        <w:r w:rsidR="0031095A">
          <w:rPr>
            <w:noProof/>
            <w:webHidden/>
          </w:rPr>
          <w:instrText xml:space="preserve"> PAGEREF _Toc393200698 \h </w:instrText>
        </w:r>
      </w:ins>
      <w:r>
        <w:rPr>
          <w:noProof/>
          <w:webHidden/>
        </w:rPr>
      </w:r>
      <w:r>
        <w:rPr>
          <w:noProof/>
          <w:webHidden/>
        </w:rPr>
        <w:fldChar w:fldCharType="separate"/>
      </w:r>
      <w:ins w:id="111" w:author="ag8t" w:date="2014-07-15T15:15:00Z">
        <w:r w:rsidR="0031095A">
          <w:rPr>
            <w:noProof/>
            <w:webHidden/>
          </w:rPr>
          <w:t>12</w:t>
        </w:r>
        <w:r>
          <w:rPr>
            <w:noProof/>
            <w:webHidden/>
          </w:rPr>
          <w:fldChar w:fldCharType="end"/>
        </w:r>
        <w:r w:rsidRPr="00AA257D">
          <w:rPr>
            <w:rStyle w:val="Hyperlink"/>
            <w:noProof/>
          </w:rPr>
          <w:fldChar w:fldCharType="end"/>
        </w:r>
      </w:ins>
    </w:p>
    <w:p w:rsidR="0031095A" w:rsidRDefault="00EF3D5A">
      <w:pPr>
        <w:pStyle w:val="TOC1"/>
        <w:tabs>
          <w:tab w:val="left" w:pos="475"/>
          <w:tab w:val="right" w:leader="dot" w:pos="8630"/>
        </w:tabs>
        <w:rPr>
          <w:ins w:id="112" w:author="ag8t" w:date="2014-07-15T15:15:00Z"/>
          <w:rFonts w:asciiTheme="minorHAnsi" w:eastAsiaTheme="minorEastAsia" w:hAnsiTheme="minorHAnsi" w:cstheme="minorBidi"/>
          <w:noProof/>
          <w:sz w:val="22"/>
          <w:szCs w:val="22"/>
        </w:rPr>
      </w:pPr>
      <w:ins w:id="113"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"_Toc393200699"</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noProof/>
          </w:rPr>
          <w:t>6</w:t>
        </w:r>
        <w:r w:rsidR="0031095A">
          <w:rPr>
            <w:rFonts w:asciiTheme="minorHAnsi" w:eastAsiaTheme="minorEastAsia" w:hAnsiTheme="minorHAnsi" w:cstheme="minorBidi"/>
            <w:noProof/>
            <w:sz w:val="22"/>
            <w:szCs w:val="22"/>
          </w:rPr>
          <w:tab/>
        </w:r>
        <w:r w:rsidR="0031095A" w:rsidRPr="00AA257D">
          <w:rPr>
            <w:rStyle w:val="Hyperlink"/>
            <w:noProof/>
          </w:rPr>
          <w:t>Extensions to the BES-Activity Port-type</w:t>
        </w:r>
        <w:r w:rsidR="0031095A">
          <w:rPr>
            <w:noProof/>
            <w:webHidden/>
          </w:rPr>
          <w:tab/>
        </w:r>
        <w:r>
          <w:rPr>
            <w:noProof/>
            <w:webHidden/>
          </w:rPr>
          <w:fldChar w:fldCharType="begin"/>
        </w:r>
        <w:r w:rsidR="0031095A">
          <w:rPr>
            <w:noProof/>
            <w:webHidden/>
          </w:rPr>
          <w:instrText xml:space="preserve"> PAGEREF _Toc393200699 \h </w:instrText>
        </w:r>
      </w:ins>
      <w:r>
        <w:rPr>
          <w:noProof/>
          <w:webHidden/>
        </w:rPr>
      </w:r>
      <w:r>
        <w:rPr>
          <w:noProof/>
          <w:webHidden/>
        </w:rPr>
        <w:fldChar w:fldCharType="separate"/>
      </w:r>
      <w:ins w:id="114" w:author="ag8t" w:date="2014-07-15T15:15:00Z">
        <w:r w:rsidR="0031095A">
          <w:rPr>
            <w:noProof/>
            <w:webHidden/>
          </w:rPr>
          <w:t>12</w:t>
        </w:r>
        <w:r>
          <w:rPr>
            <w:noProof/>
            <w:webHidden/>
          </w:rPr>
          <w:fldChar w:fldCharType="end"/>
        </w:r>
        <w:r w:rsidRPr="00AA257D">
          <w:rPr>
            <w:rStyle w:val="Hyperlink"/>
            <w:noProof/>
          </w:rPr>
          <w:fldChar w:fldCharType="end"/>
        </w:r>
      </w:ins>
    </w:p>
    <w:p w:rsidR="0031095A" w:rsidRDefault="00EF3D5A">
      <w:pPr>
        <w:pStyle w:val="TOC2"/>
        <w:rPr>
          <w:ins w:id="115" w:author="ag8t" w:date="2014-07-15T15:15:00Z"/>
          <w:rFonts w:asciiTheme="minorHAnsi" w:eastAsiaTheme="minorEastAsia" w:hAnsiTheme="minorHAnsi" w:cstheme="minorBidi"/>
          <w:noProof/>
          <w:sz w:val="22"/>
          <w:szCs w:val="22"/>
        </w:rPr>
      </w:pPr>
      <w:ins w:id="116"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"_Toc393200705"</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noProof/>
          </w:rPr>
          <w:t>6.1</w:t>
        </w:r>
        <w:r w:rsidR="0031095A">
          <w:rPr>
            <w:rFonts w:asciiTheme="minorHAnsi" w:eastAsiaTheme="minorEastAsia" w:hAnsiTheme="minorHAnsi" w:cstheme="minorBidi"/>
            <w:noProof/>
            <w:sz w:val="22"/>
            <w:szCs w:val="22"/>
          </w:rPr>
          <w:tab/>
        </w:r>
        <w:r w:rsidR="0031095A" w:rsidRPr="00AA257D">
          <w:rPr>
            <w:rStyle w:val="Hyperlink"/>
            <w:noProof/>
          </w:rPr>
          <w:t>Operations</w:t>
        </w:r>
        <w:r w:rsidR="0031095A">
          <w:rPr>
            <w:noProof/>
            <w:webHidden/>
          </w:rPr>
          <w:tab/>
        </w:r>
        <w:r>
          <w:rPr>
            <w:noProof/>
            <w:webHidden/>
          </w:rPr>
          <w:fldChar w:fldCharType="begin"/>
        </w:r>
        <w:r w:rsidR="0031095A">
          <w:rPr>
            <w:noProof/>
            <w:webHidden/>
          </w:rPr>
          <w:instrText xml:space="preserve"> PAGEREF _Toc393200705 \h </w:instrText>
        </w:r>
      </w:ins>
      <w:r>
        <w:rPr>
          <w:noProof/>
          <w:webHidden/>
        </w:rPr>
      </w:r>
      <w:r>
        <w:rPr>
          <w:noProof/>
          <w:webHidden/>
        </w:rPr>
        <w:fldChar w:fldCharType="separate"/>
      </w:r>
      <w:ins w:id="117" w:author="ag8t" w:date="2014-07-15T15:15:00Z">
        <w:r w:rsidR="0031095A">
          <w:rPr>
            <w:noProof/>
            <w:webHidden/>
          </w:rPr>
          <w:t>12</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118" w:author="ag8t" w:date="2014-07-15T15:15:00Z"/>
          <w:rFonts w:asciiTheme="minorHAnsi" w:eastAsiaTheme="minorEastAsia" w:hAnsiTheme="minorHAnsi" w:cstheme="minorBidi"/>
          <w:noProof/>
          <w:sz w:val="22"/>
          <w:szCs w:val="22"/>
        </w:rPr>
      </w:pPr>
      <w:ins w:id="119"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"_Toc393200706"</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6.1.1</w:t>
        </w:r>
        <w:r w:rsidR="0031095A">
          <w:rPr>
            <w:rFonts w:asciiTheme="minorHAnsi" w:eastAsiaTheme="minorEastAsia" w:hAnsiTheme="minorHAnsi" w:cstheme="minorBidi"/>
            <w:noProof/>
            <w:sz w:val="22"/>
            <w:szCs w:val="22"/>
          </w:rPr>
          <w:tab/>
        </w:r>
        <w:r w:rsidR="0031095A" w:rsidRPr="00AA257D">
          <w:rPr>
            <w:rStyle w:val="Hyperlink"/>
            <w:noProof/>
          </w:rPr>
          <w:t>GetActivityAttributesDocument</w:t>
        </w:r>
        <w:r w:rsidR="0031095A">
          <w:rPr>
            <w:noProof/>
            <w:webHidden/>
          </w:rPr>
          <w:tab/>
        </w:r>
        <w:r>
          <w:rPr>
            <w:noProof/>
            <w:webHidden/>
          </w:rPr>
          <w:fldChar w:fldCharType="begin"/>
        </w:r>
        <w:r w:rsidR="0031095A">
          <w:rPr>
            <w:noProof/>
            <w:webHidden/>
          </w:rPr>
          <w:instrText xml:space="preserve"> PAGEREF _Toc393200706 \h </w:instrText>
        </w:r>
      </w:ins>
      <w:r>
        <w:rPr>
          <w:noProof/>
          <w:webHidden/>
        </w:rPr>
      </w:r>
      <w:r>
        <w:rPr>
          <w:noProof/>
          <w:webHidden/>
        </w:rPr>
        <w:fldChar w:fldCharType="separate"/>
      </w:r>
      <w:ins w:id="120" w:author="ag8t" w:date="2014-07-15T15:15:00Z">
        <w:r w:rsidR="0031095A">
          <w:rPr>
            <w:noProof/>
            <w:webHidden/>
          </w:rPr>
          <w:t>12</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121" w:author="ag8t" w:date="2014-07-15T15:15:00Z"/>
          <w:rFonts w:asciiTheme="minorHAnsi" w:eastAsiaTheme="minorEastAsia" w:hAnsiTheme="minorHAnsi" w:cstheme="minorBidi"/>
          <w:noProof/>
          <w:sz w:val="22"/>
          <w:szCs w:val="22"/>
        </w:rPr>
      </w:pPr>
      <w:ins w:id="122"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"_Toc393200707"</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6.1.2</w:t>
        </w:r>
        <w:r w:rsidR="0031095A">
          <w:rPr>
            <w:rFonts w:asciiTheme="minorHAnsi" w:eastAsiaTheme="minorEastAsia" w:hAnsiTheme="minorHAnsi" w:cstheme="minorBidi"/>
            <w:noProof/>
            <w:sz w:val="22"/>
            <w:szCs w:val="22"/>
          </w:rPr>
          <w:tab/>
        </w:r>
        <w:r w:rsidR="0031095A" w:rsidRPr="00AA257D">
          <w:rPr>
            <w:rStyle w:val="Hyperlink"/>
            <w:noProof/>
          </w:rPr>
          <w:t>GetActivityStatus</w:t>
        </w:r>
        <w:r w:rsidR="0031095A">
          <w:rPr>
            <w:noProof/>
            <w:webHidden/>
          </w:rPr>
          <w:tab/>
        </w:r>
        <w:r>
          <w:rPr>
            <w:noProof/>
            <w:webHidden/>
          </w:rPr>
          <w:fldChar w:fldCharType="begin"/>
        </w:r>
        <w:r w:rsidR="0031095A">
          <w:rPr>
            <w:noProof/>
            <w:webHidden/>
          </w:rPr>
          <w:instrText xml:space="preserve"> PAGEREF _Toc393200707 \h </w:instrText>
        </w:r>
      </w:ins>
      <w:r>
        <w:rPr>
          <w:noProof/>
          <w:webHidden/>
        </w:rPr>
      </w:r>
      <w:r>
        <w:rPr>
          <w:noProof/>
          <w:webHidden/>
        </w:rPr>
        <w:fldChar w:fldCharType="separate"/>
      </w:r>
      <w:ins w:id="123" w:author="ag8t" w:date="2014-07-15T15:15:00Z">
        <w:r w:rsidR="0031095A">
          <w:rPr>
            <w:noProof/>
            <w:webHidden/>
          </w:rPr>
          <w:t>12</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124" w:author="ag8t" w:date="2014-07-15T15:15:00Z"/>
          <w:rFonts w:asciiTheme="minorHAnsi" w:eastAsiaTheme="minorEastAsia" w:hAnsiTheme="minorHAnsi" w:cstheme="minorBidi"/>
          <w:noProof/>
          <w:sz w:val="22"/>
          <w:szCs w:val="22"/>
        </w:rPr>
      </w:pPr>
      <w:ins w:id="125"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"_Toc393200709"</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6.1.3</w:t>
        </w:r>
        <w:r w:rsidR="0031095A">
          <w:rPr>
            <w:rFonts w:asciiTheme="minorHAnsi" w:eastAsiaTheme="minorEastAsia" w:hAnsiTheme="minorHAnsi" w:cstheme="minorBidi"/>
            <w:noProof/>
            <w:sz w:val="22"/>
            <w:szCs w:val="22"/>
          </w:rPr>
          <w:tab/>
        </w:r>
        <w:r w:rsidR="0031095A" w:rsidRPr="00AA257D">
          <w:rPr>
            <w:rStyle w:val="Hyperlink"/>
            <w:noProof/>
          </w:rPr>
          <w:t>ResumeActivity</w:t>
        </w:r>
        <w:r w:rsidR="0031095A">
          <w:rPr>
            <w:noProof/>
            <w:webHidden/>
          </w:rPr>
          <w:tab/>
        </w:r>
        <w:r>
          <w:rPr>
            <w:noProof/>
            <w:webHidden/>
          </w:rPr>
          <w:fldChar w:fldCharType="begin"/>
        </w:r>
        <w:r w:rsidR="0031095A">
          <w:rPr>
            <w:noProof/>
            <w:webHidden/>
          </w:rPr>
          <w:instrText xml:space="preserve"> PAGEREF _Toc393200709 \h </w:instrText>
        </w:r>
      </w:ins>
      <w:r>
        <w:rPr>
          <w:noProof/>
          <w:webHidden/>
        </w:rPr>
      </w:r>
      <w:r>
        <w:rPr>
          <w:noProof/>
          <w:webHidden/>
        </w:rPr>
        <w:fldChar w:fldCharType="separate"/>
      </w:r>
      <w:ins w:id="126" w:author="ag8t" w:date="2014-07-15T15:15:00Z">
        <w:r w:rsidR="0031095A">
          <w:rPr>
            <w:noProof/>
            <w:webHidden/>
          </w:rPr>
          <w:t>13</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127" w:author="ag8t" w:date="2014-07-15T15:15:00Z"/>
          <w:rFonts w:asciiTheme="minorHAnsi" w:eastAsiaTheme="minorEastAsia" w:hAnsiTheme="minorHAnsi" w:cstheme="minorBidi"/>
          <w:noProof/>
          <w:sz w:val="22"/>
          <w:szCs w:val="22"/>
        </w:rPr>
      </w:pPr>
      <w:ins w:id="128"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"_Toc393200710"</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6.1.4</w:t>
        </w:r>
        <w:r w:rsidR="0031095A">
          <w:rPr>
            <w:rFonts w:asciiTheme="minorHAnsi" w:eastAsiaTheme="minorEastAsia" w:hAnsiTheme="minorHAnsi" w:cstheme="minorBidi"/>
            <w:noProof/>
            <w:sz w:val="22"/>
            <w:szCs w:val="22"/>
          </w:rPr>
          <w:tab/>
        </w:r>
        <w:r w:rsidR="0031095A" w:rsidRPr="00AA257D">
          <w:rPr>
            <w:rStyle w:val="Hyperlink"/>
            <w:noProof/>
          </w:rPr>
          <w:t>TerminateActivity</w:t>
        </w:r>
        <w:r w:rsidR="0031095A">
          <w:rPr>
            <w:noProof/>
            <w:webHidden/>
          </w:rPr>
          <w:tab/>
        </w:r>
        <w:r>
          <w:rPr>
            <w:noProof/>
            <w:webHidden/>
          </w:rPr>
          <w:fldChar w:fldCharType="begin"/>
        </w:r>
        <w:r w:rsidR="0031095A">
          <w:rPr>
            <w:noProof/>
            <w:webHidden/>
          </w:rPr>
          <w:instrText xml:space="preserve"> PAGEREF _Toc393200710 \h </w:instrText>
        </w:r>
      </w:ins>
      <w:r>
        <w:rPr>
          <w:noProof/>
          <w:webHidden/>
        </w:rPr>
      </w:r>
      <w:r>
        <w:rPr>
          <w:noProof/>
          <w:webHidden/>
        </w:rPr>
        <w:fldChar w:fldCharType="separate"/>
      </w:r>
      <w:ins w:id="129" w:author="ag8t" w:date="2014-07-15T15:15:00Z">
        <w:r w:rsidR="0031095A">
          <w:rPr>
            <w:noProof/>
            <w:webHidden/>
          </w:rPr>
          <w:t>14</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130" w:author="ag8t" w:date="2014-07-15T15:15:00Z"/>
          <w:rFonts w:asciiTheme="minorHAnsi" w:eastAsiaTheme="minorEastAsia" w:hAnsiTheme="minorHAnsi" w:cstheme="minorBidi"/>
          <w:noProof/>
          <w:sz w:val="22"/>
          <w:szCs w:val="22"/>
        </w:rPr>
      </w:pPr>
      <w:ins w:id="131"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"_Toc393200712"</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6.1.5</w:t>
        </w:r>
        <w:r w:rsidR="0031095A">
          <w:rPr>
            <w:rFonts w:asciiTheme="minorHAnsi" w:eastAsiaTheme="minorEastAsia" w:hAnsiTheme="minorHAnsi" w:cstheme="minorBidi"/>
            <w:noProof/>
            <w:sz w:val="22"/>
            <w:szCs w:val="22"/>
          </w:rPr>
          <w:tab/>
        </w:r>
        <w:r w:rsidR="0031095A" w:rsidRPr="00AA257D">
          <w:rPr>
            <w:rStyle w:val="Hyperlink"/>
            <w:noProof/>
          </w:rPr>
          <w:t>GetActivityDocument</w:t>
        </w:r>
        <w:r w:rsidR="0031095A">
          <w:rPr>
            <w:noProof/>
            <w:webHidden/>
          </w:rPr>
          <w:tab/>
        </w:r>
        <w:r>
          <w:rPr>
            <w:noProof/>
            <w:webHidden/>
          </w:rPr>
          <w:fldChar w:fldCharType="begin"/>
        </w:r>
        <w:r w:rsidR="0031095A">
          <w:rPr>
            <w:noProof/>
            <w:webHidden/>
          </w:rPr>
          <w:instrText xml:space="preserve"> PAGEREF _Toc393200712 \h </w:instrText>
        </w:r>
      </w:ins>
      <w:r>
        <w:rPr>
          <w:noProof/>
          <w:webHidden/>
        </w:rPr>
      </w:r>
      <w:r>
        <w:rPr>
          <w:noProof/>
          <w:webHidden/>
        </w:rPr>
        <w:fldChar w:fldCharType="separate"/>
      </w:r>
      <w:ins w:id="132" w:author="ag8t" w:date="2014-07-15T15:15:00Z">
        <w:r w:rsidR="0031095A">
          <w:rPr>
            <w:noProof/>
            <w:webHidden/>
          </w:rPr>
          <w:t>14</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133" w:author="ag8t" w:date="2014-07-15T15:15:00Z"/>
          <w:rFonts w:asciiTheme="minorHAnsi" w:eastAsiaTheme="minorEastAsia" w:hAnsiTheme="minorHAnsi" w:cstheme="minorBidi"/>
          <w:noProof/>
          <w:sz w:val="22"/>
          <w:szCs w:val="22"/>
        </w:rPr>
      </w:pPr>
      <w:ins w:id="134"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"_Toc393200713"</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6.1.6</w:t>
        </w:r>
        <w:r w:rsidR="0031095A">
          <w:rPr>
            <w:rFonts w:asciiTheme="minorHAnsi" w:eastAsiaTheme="minorEastAsia" w:hAnsiTheme="minorHAnsi" w:cstheme="minorBidi"/>
            <w:noProof/>
            <w:sz w:val="22"/>
            <w:szCs w:val="22"/>
          </w:rPr>
          <w:tab/>
        </w:r>
        <w:r w:rsidR="0031095A" w:rsidRPr="00AA257D">
          <w:rPr>
            <w:rStyle w:val="Hyperlink"/>
            <w:noProof/>
          </w:rPr>
          <w:t>ResumeActivity</w:t>
        </w:r>
        <w:r w:rsidR="0031095A">
          <w:rPr>
            <w:noProof/>
            <w:webHidden/>
          </w:rPr>
          <w:tab/>
        </w:r>
        <w:r>
          <w:rPr>
            <w:noProof/>
            <w:webHidden/>
          </w:rPr>
          <w:fldChar w:fldCharType="begin"/>
        </w:r>
        <w:r w:rsidR="0031095A">
          <w:rPr>
            <w:noProof/>
            <w:webHidden/>
          </w:rPr>
          <w:instrText xml:space="preserve"> PAGEREF _Toc393200713 \h </w:instrText>
        </w:r>
      </w:ins>
      <w:r>
        <w:rPr>
          <w:noProof/>
          <w:webHidden/>
        </w:rPr>
      </w:r>
      <w:r>
        <w:rPr>
          <w:noProof/>
          <w:webHidden/>
        </w:rPr>
        <w:fldChar w:fldCharType="separate"/>
      </w:r>
      <w:ins w:id="135" w:author="ag8t" w:date="2014-07-15T15:15:00Z">
        <w:r w:rsidR="0031095A">
          <w:rPr>
            <w:noProof/>
            <w:webHidden/>
          </w:rPr>
          <w:t>15</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136" w:author="ag8t" w:date="2014-07-15T15:15:00Z"/>
          <w:rFonts w:asciiTheme="minorHAnsi" w:eastAsiaTheme="minorEastAsia" w:hAnsiTheme="minorHAnsi" w:cstheme="minorBidi"/>
          <w:noProof/>
          <w:sz w:val="22"/>
          <w:szCs w:val="22"/>
        </w:rPr>
      </w:pPr>
      <w:ins w:id="137" w:author="ag8t" w:date="2014-07-15T15:15:00Z">
        <w:r w:rsidRPr="00AA257D">
          <w:rPr>
            <w:rStyle w:val="Hyperlink"/>
            <w:noProof/>
          </w:rPr>
          <w:lastRenderedPageBreak/>
          <w:fldChar w:fldCharType="begin"/>
        </w:r>
        <w:r w:rsidR="0031095A" w:rsidRPr="00AA257D">
          <w:rPr>
            <w:rStyle w:val="Hyperlink"/>
            <w:noProof/>
          </w:rPr>
          <w:instrText xml:space="preserve"> </w:instrText>
        </w:r>
        <w:r w:rsidR="0031095A">
          <w:rPr>
            <w:noProof/>
          </w:rPr>
          <w:instrText>HYPERLINK \l "_Toc393200714"</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6.1.7</w:t>
        </w:r>
        <w:r w:rsidR="0031095A">
          <w:rPr>
            <w:rFonts w:asciiTheme="minorHAnsi" w:eastAsiaTheme="minorEastAsia" w:hAnsiTheme="minorHAnsi" w:cstheme="minorBidi"/>
            <w:noProof/>
            <w:sz w:val="22"/>
            <w:szCs w:val="22"/>
          </w:rPr>
          <w:tab/>
        </w:r>
        <w:r w:rsidR="0031095A" w:rsidRPr="00AA257D">
          <w:rPr>
            <w:rStyle w:val="Hyperlink"/>
            <w:noProof/>
          </w:rPr>
          <w:t>GetActivityHistory</w:t>
        </w:r>
        <w:r w:rsidR="0031095A">
          <w:rPr>
            <w:noProof/>
            <w:webHidden/>
          </w:rPr>
          <w:tab/>
        </w:r>
        <w:r>
          <w:rPr>
            <w:noProof/>
            <w:webHidden/>
          </w:rPr>
          <w:fldChar w:fldCharType="begin"/>
        </w:r>
        <w:r w:rsidR="0031095A">
          <w:rPr>
            <w:noProof/>
            <w:webHidden/>
          </w:rPr>
          <w:instrText xml:space="preserve"> PAGEREF _Toc393200714 \h </w:instrText>
        </w:r>
      </w:ins>
      <w:r>
        <w:rPr>
          <w:noProof/>
          <w:webHidden/>
        </w:rPr>
      </w:r>
      <w:r>
        <w:rPr>
          <w:noProof/>
          <w:webHidden/>
        </w:rPr>
        <w:fldChar w:fldCharType="separate"/>
      </w:r>
      <w:ins w:id="138" w:author="ag8t" w:date="2014-07-15T15:15:00Z">
        <w:r w:rsidR="0031095A">
          <w:rPr>
            <w:noProof/>
            <w:webHidden/>
          </w:rPr>
          <w:t>15</w:t>
        </w:r>
        <w:r>
          <w:rPr>
            <w:noProof/>
            <w:webHidden/>
          </w:rPr>
          <w:fldChar w:fldCharType="end"/>
        </w:r>
        <w:r w:rsidRPr="00AA257D">
          <w:rPr>
            <w:rStyle w:val="Hyperlink"/>
            <w:noProof/>
          </w:rPr>
          <w:fldChar w:fldCharType="end"/>
        </w:r>
      </w:ins>
    </w:p>
    <w:p w:rsidR="0031095A" w:rsidRDefault="00EF3D5A">
      <w:pPr>
        <w:pStyle w:val="TOC3"/>
        <w:tabs>
          <w:tab w:val="left" w:pos="1200"/>
          <w:tab w:val="right" w:leader="dot" w:pos="8630"/>
        </w:tabs>
        <w:rPr>
          <w:ins w:id="139" w:author="ag8t" w:date="2014-07-15T15:15:00Z"/>
          <w:rFonts w:asciiTheme="minorHAnsi" w:eastAsiaTheme="minorEastAsia" w:hAnsiTheme="minorHAnsi" w:cstheme="minorBidi"/>
          <w:noProof/>
          <w:sz w:val="22"/>
          <w:szCs w:val="22"/>
        </w:rPr>
      </w:pPr>
      <w:ins w:id="140"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"_Toc393200715"</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rFonts w:cs="Arial"/>
            <w:noProof/>
          </w:rPr>
          <w:t>6.1.8</w:t>
        </w:r>
        <w:r w:rsidR="0031095A">
          <w:rPr>
            <w:rFonts w:asciiTheme="minorHAnsi" w:eastAsiaTheme="minorEastAsia" w:hAnsiTheme="minorHAnsi" w:cstheme="minorBidi"/>
            <w:noProof/>
            <w:sz w:val="22"/>
            <w:szCs w:val="22"/>
          </w:rPr>
          <w:tab/>
        </w:r>
        <w:r w:rsidR="0031095A" w:rsidRPr="00AA257D">
          <w:rPr>
            <w:rStyle w:val="Hyperlink"/>
            <w:noProof/>
          </w:rPr>
          <w:t>Purge</w:t>
        </w:r>
        <w:r w:rsidR="0031095A">
          <w:rPr>
            <w:noProof/>
            <w:webHidden/>
          </w:rPr>
          <w:tab/>
        </w:r>
        <w:r>
          <w:rPr>
            <w:noProof/>
            <w:webHidden/>
          </w:rPr>
          <w:fldChar w:fldCharType="begin"/>
        </w:r>
        <w:r w:rsidR="0031095A">
          <w:rPr>
            <w:noProof/>
            <w:webHidden/>
          </w:rPr>
          <w:instrText xml:space="preserve"> PAGEREF _Toc393200715 \h </w:instrText>
        </w:r>
      </w:ins>
      <w:r>
        <w:rPr>
          <w:noProof/>
          <w:webHidden/>
        </w:rPr>
      </w:r>
      <w:r>
        <w:rPr>
          <w:noProof/>
          <w:webHidden/>
        </w:rPr>
        <w:fldChar w:fldCharType="separate"/>
      </w:r>
      <w:ins w:id="141" w:author="ag8t" w:date="2014-07-15T15:15:00Z">
        <w:r w:rsidR="0031095A">
          <w:rPr>
            <w:noProof/>
            <w:webHidden/>
          </w:rPr>
          <w:t>18</w:t>
        </w:r>
        <w:r>
          <w:rPr>
            <w:noProof/>
            <w:webHidden/>
          </w:rPr>
          <w:fldChar w:fldCharType="end"/>
        </w:r>
        <w:r w:rsidRPr="00AA257D">
          <w:rPr>
            <w:rStyle w:val="Hyperlink"/>
            <w:noProof/>
          </w:rPr>
          <w:fldChar w:fldCharType="end"/>
        </w:r>
      </w:ins>
    </w:p>
    <w:p w:rsidR="0031095A" w:rsidRDefault="00EF3D5A">
      <w:pPr>
        <w:pStyle w:val="TOC1"/>
        <w:tabs>
          <w:tab w:val="left" w:pos="475"/>
          <w:tab w:val="right" w:leader="dot" w:pos="8630"/>
        </w:tabs>
        <w:rPr>
          <w:ins w:id="142" w:author="ag8t" w:date="2014-07-15T15:15:00Z"/>
          <w:rFonts w:asciiTheme="minorHAnsi" w:eastAsiaTheme="minorEastAsia" w:hAnsiTheme="minorHAnsi" w:cstheme="minorBidi"/>
          <w:noProof/>
          <w:sz w:val="22"/>
          <w:szCs w:val="22"/>
        </w:rPr>
      </w:pPr>
      <w:ins w:id="143"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"_Toc393200739"</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noProof/>
          </w:rPr>
          <w:t>7</w:t>
        </w:r>
        <w:r w:rsidR="0031095A">
          <w:rPr>
            <w:rFonts w:asciiTheme="minorHAnsi" w:eastAsiaTheme="minorEastAsia" w:hAnsiTheme="minorHAnsi" w:cstheme="minorBidi"/>
            <w:noProof/>
            <w:sz w:val="22"/>
            <w:szCs w:val="22"/>
          </w:rPr>
          <w:tab/>
        </w:r>
        <w:r w:rsidR="0031095A" w:rsidRPr="00AA257D">
          <w:rPr>
            <w:rStyle w:val="Hyperlink"/>
            <w:noProof/>
          </w:rPr>
          <w:t>Security Considerations</w:t>
        </w:r>
        <w:r w:rsidR="0031095A">
          <w:rPr>
            <w:noProof/>
            <w:webHidden/>
          </w:rPr>
          <w:tab/>
        </w:r>
        <w:r>
          <w:rPr>
            <w:noProof/>
            <w:webHidden/>
          </w:rPr>
          <w:fldChar w:fldCharType="begin"/>
        </w:r>
        <w:r w:rsidR="0031095A">
          <w:rPr>
            <w:noProof/>
            <w:webHidden/>
          </w:rPr>
          <w:instrText xml:space="preserve"> PAGEREF _Toc393200739 \h </w:instrText>
        </w:r>
      </w:ins>
      <w:r>
        <w:rPr>
          <w:noProof/>
          <w:webHidden/>
        </w:rPr>
      </w:r>
      <w:r>
        <w:rPr>
          <w:noProof/>
          <w:webHidden/>
        </w:rPr>
        <w:fldChar w:fldCharType="separate"/>
      </w:r>
      <w:ins w:id="144" w:author="ag8t" w:date="2014-07-15T15:15:00Z">
        <w:r w:rsidR="0031095A">
          <w:rPr>
            <w:noProof/>
            <w:webHidden/>
          </w:rPr>
          <w:t>18</w:t>
        </w:r>
        <w:r>
          <w:rPr>
            <w:noProof/>
            <w:webHidden/>
          </w:rPr>
          <w:fldChar w:fldCharType="end"/>
        </w:r>
        <w:r w:rsidRPr="00AA257D">
          <w:rPr>
            <w:rStyle w:val="Hyperlink"/>
            <w:noProof/>
          </w:rPr>
          <w:fldChar w:fldCharType="end"/>
        </w:r>
      </w:ins>
    </w:p>
    <w:p w:rsidR="0031095A" w:rsidRDefault="00EF3D5A">
      <w:pPr>
        <w:pStyle w:val="TOC1"/>
        <w:tabs>
          <w:tab w:val="left" w:pos="475"/>
          <w:tab w:val="right" w:leader="dot" w:pos="8630"/>
        </w:tabs>
        <w:rPr>
          <w:ins w:id="145" w:author="ag8t" w:date="2014-07-15T15:15:00Z"/>
          <w:rFonts w:asciiTheme="minorHAnsi" w:eastAsiaTheme="minorEastAsia" w:hAnsiTheme="minorHAnsi" w:cstheme="minorBidi"/>
          <w:noProof/>
          <w:sz w:val="22"/>
          <w:szCs w:val="22"/>
        </w:rPr>
      </w:pPr>
      <w:ins w:id="146"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"_Toc393200740"</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noProof/>
            <w:lang w:eastAsia="ja-JP"/>
          </w:rPr>
          <w:t>8</w:t>
        </w:r>
        <w:r w:rsidR="0031095A">
          <w:rPr>
            <w:rFonts w:asciiTheme="minorHAnsi" w:eastAsiaTheme="minorEastAsia" w:hAnsiTheme="minorHAnsi" w:cstheme="minorBidi"/>
            <w:noProof/>
            <w:sz w:val="22"/>
            <w:szCs w:val="22"/>
          </w:rPr>
          <w:tab/>
        </w:r>
        <w:r w:rsidR="0031095A" w:rsidRPr="00AA257D">
          <w:rPr>
            <w:rStyle w:val="Hyperlink"/>
            <w:noProof/>
          </w:rPr>
          <w:t>Author Information</w:t>
        </w:r>
        <w:r w:rsidR="0031095A">
          <w:rPr>
            <w:noProof/>
            <w:webHidden/>
          </w:rPr>
          <w:tab/>
        </w:r>
        <w:r>
          <w:rPr>
            <w:noProof/>
            <w:webHidden/>
          </w:rPr>
          <w:fldChar w:fldCharType="begin"/>
        </w:r>
        <w:r w:rsidR="0031095A">
          <w:rPr>
            <w:noProof/>
            <w:webHidden/>
          </w:rPr>
          <w:instrText xml:space="preserve"> PAGEREF _Toc393200740 \h </w:instrText>
        </w:r>
      </w:ins>
      <w:r>
        <w:rPr>
          <w:noProof/>
          <w:webHidden/>
        </w:rPr>
      </w:r>
      <w:r>
        <w:rPr>
          <w:noProof/>
          <w:webHidden/>
        </w:rPr>
        <w:fldChar w:fldCharType="separate"/>
      </w:r>
      <w:ins w:id="147" w:author="ag8t" w:date="2014-07-15T15:15:00Z">
        <w:r w:rsidR="0031095A">
          <w:rPr>
            <w:noProof/>
            <w:webHidden/>
          </w:rPr>
          <w:t>18</w:t>
        </w:r>
        <w:r>
          <w:rPr>
            <w:noProof/>
            <w:webHidden/>
          </w:rPr>
          <w:fldChar w:fldCharType="end"/>
        </w:r>
        <w:r w:rsidRPr="00AA257D">
          <w:rPr>
            <w:rStyle w:val="Hyperlink"/>
            <w:noProof/>
          </w:rPr>
          <w:fldChar w:fldCharType="end"/>
        </w:r>
      </w:ins>
    </w:p>
    <w:p w:rsidR="0031095A" w:rsidRDefault="00EF3D5A">
      <w:pPr>
        <w:pStyle w:val="TOC1"/>
        <w:tabs>
          <w:tab w:val="left" w:pos="475"/>
          <w:tab w:val="right" w:leader="dot" w:pos="8630"/>
        </w:tabs>
        <w:rPr>
          <w:ins w:id="148" w:author="ag8t" w:date="2014-07-15T15:15:00Z"/>
          <w:rFonts w:asciiTheme="minorHAnsi" w:eastAsiaTheme="minorEastAsia" w:hAnsiTheme="minorHAnsi" w:cstheme="minorBidi"/>
          <w:noProof/>
          <w:sz w:val="22"/>
          <w:szCs w:val="22"/>
        </w:rPr>
      </w:pPr>
      <w:ins w:id="149"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"_Toc393200741"</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noProof/>
          </w:rPr>
          <w:t>9</w:t>
        </w:r>
        <w:r w:rsidR="0031095A">
          <w:rPr>
            <w:rFonts w:asciiTheme="minorHAnsi" w:eastAsiaTheme="minorEastAsia" w:hAnsiTheme="minorHAnsi" w:cstheme="minorBidi"/>
            <w:noProof/>
            <w:sz w:val="22"/>
            <w:szCs w:val="22"/>
          </w:rPr>
          <w:tab/>
        </w:r>
        <w:r w:rsidR="0031095A" w:rsidRPr="00AA257D">
          <w:rPr>
            <w:rStyle w:val="Hyperlink"/>
            <w:noProof/>
          </w:rPr>
          <w:t>Contributors</w:t>
        </w:r>
        <w:r w:rsidR="0031095A">
          <w:rPr>
            <w:noProof/>
            <w:webHidden/>
          </w:rPr>
          <w:tab/>
        </w:r>
        <w:r>
          <w:rPr>
            <w:noProof/>
            <w:webHidden/>
          </w:rPr>
          <w:fldChar w:fldCharType="begin"/>
        </w:r>
        <w:r w:rsidR="0031095A">
          <w:rPr>
            <w:noProof/>
            <w:webHidden/>
          </w:rPr>
          <w:instrText xml:space="preserve"> PAGEREF _Toc393200741 \h </w:instrText>
        </w:r>
      </w:ins>
      <w:r>
        <w:rPr>
          <w:noProof/>
          <w:webHidden/>
        </w:rPr>
      </w:r>
      <w:r>
        <w:rPr>
          <w:noProof/>
          <w:webHidden/>
        </w:rPr>
        <w:fldChar w:fldCharType="separate"/>
      </w:r>
      <w:ins w:id="150" w:author="ag8t" w:date="2014-07-15T15:15:00Z">
        <w:r w:rsidR="0031095A">
          <w:rPr>
            <w:noProof/>
            <w:webHidden/>
          </w:rPr>
          <w:t>19</w:t>
        </w:r>
        <w:r>
          <w:rPr>
            <w:noProof/>
            <w:webHidden/>
          </w:rPr>
          <w:fldChar w:fldCharType="end"/>
        </w:r>
        <w:r w:rsidRPr="00AA257D">
          <w:rPr>
            <w:rStyle w:val="Hyperlink"/>
            <w:noProof/>
          </w:rPr>
          <w:fldChar w:fldCharType="end"/>
        </w:r>
      </w:ins>
    </w:p>
    <w:p w:rsidR="0031095A" w:rsidRDefault="00EF3D5A">
      <w:pPr>
        <w:pStyle w:val="TOC1"/>
        <w:tabs>
          <w:tab w:val="left" w:pos="475"/>
          <w:tab w:val="right" w:leader="dot" w:pos="8630"/>
        </w:tabs>
        <w:rPr>
          <w:ins w:id="151" w:author="ag8t" w:date="2014-07-15T15:15:00Z"/>
          <w:rFonts w:asciiTheme="minorHAnsi" w:eastAsiaTheme="minorEastAsia" w:hAnsiTheme="minorHAnsi" w:cstheme="minorBidi"/>
          <w:noProof/>
          <w:sz w:val="22"/>
          <w:szCs w:val="22"/>
        </w:rPr>
      </w:pPr>
      <w:ins w:id="152"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"_Toc393200742"</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noProof/>
          </w:rPr>
          <w:t>10</w:t>
        </w:r>
        <w:r w:rsidR="0031095A">
          <w:rPr>
            <w:rFonts w:asciiTheme="minorHAnsi" w:eastAsiaTheme="minorEastAsia" w:hAnsiTheme="minorHAnsi" w:cstheme="minorBidi"/>
            <w:noProof/>
            <w:sz w:val="22"/>
            <w:szCs w:val="22"/>
          </w:rPr>
          <w:tab/>
        </w:r>
        <w:r w:rsidR="0031095A" w:rsidRPr="00AA257D">
          <w:rPr>
            <w:rStyle w:val="Hyperlink"/>
            <w:noProof/>
          </w:rPr>
          <w:t>Acknowledgements</w:t>
        </w:r>
        <w:r w:rsidR="0031095A">
          <w:rPr>
            <w:noProof/>
            <w:webHidden/>
          </w:rPr>
          <w:tab/>
        </w:r>
        <w:r>
          <w:rPr>
            <w:noProof/>
            <w:webHidden/>
          </w:rPr>
          <w:fldChar w:fldCharType="begin"/>
        </w:r>
        <w:r w:rsidR="0031095A">
          <w:rPr>
            <w:noProof/>
            <w:webHidden/>
          </w:rPr>
          <w:instrText xml:space="preserve"> PAGEREF _Toc393200742 \h </w:instrText>
        </w:r>
      </w:ins>
      <w:r>
        <w:rPr>
          <w:noProof/>
          <w:webHidden/>
        </w:rPr>
      </w:r>
      <w:r>
        <w:rPr>
          <w:noProof/>
          <w:webHidden/>
        </w:rPr>
        <w:fldChar w:fldCharType="separate"/>
      </w:r>
      <w:ins w:id="153" w:author="ag8t" w:date="2014-07-15T15:15:00Z">
        <w:r w:rsidR="0031095A">
          <w:rPr>
            <w:noProof/>
            <w:webHidden/>
          </w:rPr>
          <w:t>19</w:t>
        </w:r>
        <w:r>
          <w:rPr>
            <w:noProof/>
            <w:webHidden/>
          </w:rPr>
          <w:fldChar w:fldCharType="end"/>
        </w:r>
        <w:r w:rsidRPr="00AA257D">
          <w:rPr>
            <w:rStyle w:val="Hyperlink"/>
            <w:noProof/>
          </w:rPr>
          <w:fldChar w:fldCharType="end"/>
        </w:r>
      </w:ins>
    </w:p>
    <w:p w:rsidR="0031095A" w:rsidRDefault="00EF3D5A">
      <w:pPr>
        <w:pStyle w:val="TOC1"/>
        <w:tabs>
          <w:tab w:val="right" w:leader="dot" w:pos="8630"/>
        </w:tabs>
        <w:rPr>
          <w:ins w:id="154" w:author="ag8t" w:date="2014-07-15T15:15:00Z"/>
          <w:rFonts w:asciiTheme="minorHAnsi" w:eastAsiaTheme="minorEastAsia" w:hAnsiTheme="minorHAnsi" w:cstheme="minorBidi"/>
          <w:noProof/>
          <w:sz w:val="22"/>
          <w:szCs w:val="22"/>
        </w:rPr>
      </w:pPr>
      <w:ins w:id="155"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"_Toc393200743"</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noProof/>
          </w:rPr>
          <w:t>Full Copyright Notice</w:t>
        </w:r>
        <w:r w:rsidR="0031095A">
          <w:rPr>
            <w:noProof/>
            <w:webHidden/>
          </w:rPr>
          <w:tab/>
        </w:r>
        <w:r>
          <w:rPr>
            <w:noProof/>
            <w:webHidden/>
          </w:rPr>
          <w:fldChar w:fldCharType="begin"/>
        </w:r>
        <w:r w:rsidR="0031095A">
          <w:rPr>
            <w:noProof/>
            <w:webHidden/>
          </w:rPr>
          <w:instrText xml:space="preserve"> PAGEREF _Toc393200743 \h </w:instrText>
        </w:r>
      </w:ins>
      <w:r>
        <w:rPr>
          <w:noProof/>
          <w:webHidden/>
        </w:rPr>
      </w:r>
      <w:r>
        <w:rPr>
          <w:noProof/>
          <w:webHidden/>
        </w:rPr>
        <w:fldChar w:fldCharType="separate"/>
      </w:r>
      <w:ins w:id="156" w:author="ag8t" w:date="2014-07-15T15:15:00Z">
        <w:r w:rsidR="0031095A">
          <w:rPr>
            <w:noProof/>
            <w:webHidden/>
          </w:rPr>
          <w:t>19</w:t>
        </w:r>
        <w:r>
          <w:rPr>
            <w:noProof/>
            <w:webHidden/>
          </w:rPr>
          <w:fldChar w:fldCharType="end"/>
        </w:r>
        <w:r w:rsidRPr="00AA257D">
          <w:rPr>
            <w:rStyle w:val="Hyperlink"/>
            <w:noProof/>
          </w:rPr>
          <w:fldChar w:fldCharType="end"/>
        </w:r>
      </w:ins>
    </w:p>
    <w:p w:rsidR="0031095A" w:rsidRDefault="00EF3D5A">
      <w:pPr>
        <w:pStyle w:val="TOC1"/>
        <w:tabs>
          <w:tab w:val="right" w:leader="dot" w:pos="8630"/>
        </w:tabs>
        <w:rPr>
          <w:ins w:id="157" w:author="ag8t" w:date="2014-07-15T15:15:00Z"/>
          <w:rFonts w:asciiTheme="minorHAnsi" w:eastAsiaTheme="minorEastAsia" w:hAnsiTheme="minorHAnsi" w:cstheme="minorBidi"/>
          <w:noProof/>
          <w:sz w:val="22"/>
          <w:szCs w:val="22"/>
        </w:rPr>
      </w:pPr>
      <w:ins w:id="158"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"_Toc393200744"</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noProof/>
          </w:rPr>
          <w:t>Disclaimer</w:t>
        </w:r>
        <w:r w:rsidR="0031095A">
          <w:rPr>
            <w:noProof/>
            <w:webHidden/>
          </w:rPr>
          <w:tab/>
        </w:r>
        <w:r>
          <w:rPr>
            <w:noProof/>
            <w:webHidden/>
          </w:rPr>
          <w:fldChar w:fldCharType="begin"/>
        </w:r>
        <w:r w:rsidR="0031095A">
          <w:rPr>
            <w:noProof/>
            <w:webHidden/>
          </w:rPr>
          <w:instrText xml:space="preserve"> PAGEREF _Toc393200744 \h </w:instrText>
        </w:r>
      </w:ins>
      <w:r>
        <w:rPr>
          <w:noProof/>
          <w:webHidden/>
        </w:rPr>
      </w:r>
      <w:r>
        <w:rPr>
          <w:noProof/>
          <w:webHidden/>
        </w:rPr>
        <w:fldChar w:fldCharType="separate"/>
      </w:r>
      <w:ins w:id="159" w:author="ag8t" w:date="2014-07-15T15:15:00Z">
        <w:r w:rsidR="0031095A">
          <w:rPr>
            <w:noProof/>
            <w:webHidden/>
          </w:rPr>
          <w:t>19</w:t>
        </w:r>
        <w:r>
          <w:rPr>
            <w:noProof/>
            <w:webHidden/>
          </w:rPr>
          <w:fldChar w:fldCharType="end"/>
        </w:r>
        <w:r w:rsidRPr="00AA257D">
          <w:rPr>
            <w:rStyle w:val="Hyperlink"/>
            <w:noProof/>
          </w:rPr>
          <w:fldChar w:fldCharType="end"/>
        </w:r>
      </w:ins>
    </w:p>
    <w:p w:rsidR="0031095A" w:rsidRDefault="00EF3D5A">
      <w:pPr>
        <w:pStyle w:val="TOC1"/>
        <w:tabs>
          <w:tab w:val="right" w:leader="dot" w:pos="8630"/>
        </w:tabs>
        <w:rPr>
          <w:ins w:id="160" w:author="ag8t" w:date="2014-07-15T15:15:00Z"/>
          <w:rFonts w:asciiTheme="minorHAnsi" w:eastAsiaTheme="minorEastAsia" w:hAnsiTheme="minorHAnsi" w:cstheme="minorBidi"/>
          <w:noProof/>
          <w:sz w:val="22"/>
          <w:szCs w:val="22"/>
        </w:rPr>
      </w:pPr>
      <w:ins w:id="161"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"_Toc393200745"</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noProof/>
          </w:rPr>
          <w:t>Full Copyright Notice</w:t>
        </w:r>
        <w:r w:rsidR="0031095A">
          <w:rPr>
            <w:noProof/>
            <w:webHidden/>
          </w:rPr>
          <w:tab/>
        </w:r>
        <w:r>
          <w:rPr>
            <w:noProof/>
            <w:webHidden/>
          </w:rPr>
          <w:fldChar w:fldCharType="begin"/>
        </w:r>
        <w:r w:rsidR="0031095A">
          <w:rPr>
            <w:noProof/>
            <w:webHidden/>
          </w:rPr>
          <w:instrText xml:space="preserve"> PAGEREF _Toc393200745 \h </w:instrText>
        </w:r>
      </w:ins>
      <w:r>
        <w:rPr>
          <w:noProof/>
          <w:webHidden/>
        </w:rPr>
      </w:r>
      <w:r>
        <w:rPr>
          <w:noProof/>
          <w:webHidden/>
        </w:rPr>
        <w:fldChar w:fldCharType="separate"/>
      </w:r>
      <w:ins w:id="162" w:author="ag8t" w:date="2014-07-15T15:15:00Z">
        <w:r w:rsidR="0031095A">
          <w:rPr>
            <w:noProof/>
            <w:webHidden/>
          </w:rPr>
          <w:t>19</w:t>
        </w:r>
        <w:r>
          <w:rPr>
            <w:noProof/>
            <w:webHidden/>
          </w:rPr>
          <w:fldChar w:fldCharType="end"/>
        </w:r>
        <w:r w:rsidRPr="00AA257D">
          <w:rPr>
            <w:rStyle w:val="Hyperlink"/>
            <w:noProof/>
          </w:rPr>
          <w:fldChar w:fldCharType="end"/>
        </w:r>
      </w:ins>
    </w:p>
    <w:p w:rsidR="0031095A" w:rsidRDefault="00EF3D5A">
      <w:pPr>
        <w:pStyle w:val="TOC1"/>
        <w:tabs>
          <w:tab w:val="right" w:leader="dot" w:pos="8630"/>
        </w:tabs>
        <w:rPr>
          <w:ins w:id="163" w:author="ag8t" w:date="2014-07-15T15:15:00Z"/>
          <w:rFonts w:asciiTheme="minorHAnsi" w:eastAsiaTheme="minorEastAsia" w:hAnsiTheme="minorHAnsi" w:cstheme="minorBidi"/>
          <w:noProof/>
          <w:sz w:val="22"/>
          <w:szCs w:val="22"/>
        </w:rPr>
      </w:pPr>
      <w:ins w:id="164"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"_Toc393200746"</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noProof/>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r w:rsidR="0031095A">
          <w:rPr>
            <w:noProof/>
            <w:webHidden/>
          </w:rPr>
          <w:tab/>
        </w:r>
        <w:r>
          <w:rPr>
            <w:noProof/>
            <w:webHidden/>
          </w:rPr>
          <w:fldChar w:fldCharType="begin"/>
        </w:r>
        <w:r w:rsidR="0031095A">
          <w:rPr>
            <w:noProof/>
            <w:webHidden/>
          </w:rPr>
          <w:instrText xml:space="preserve"> PAGEREF _Toc393200746 \h </w:instrText>
        </w:r>
      </w:ins>
      <w:r>
        <w:rPr>
          <w:noProof/>
          <w:webHidden/>
        </w:rPr>
      </w:r>
      <w:r>
        <w:rPr>
          <w:noProof/>
          <w:webHidden/>
        </w:rPr>
        <w:fldChar w:fldCharType="separate"/>
      </w:r>
      <w:ins w:id="165" w:author="ag8t" w:date="2014-07-15T15:15:00Z">
        <w:r w:rsidR="0031095A">
          <w:rPr>
            <w:noProof/>
            <w:webHidden/>
          </w:rPr>
          <w:t>20</w:t>
        </w:r>
        <w:r>
          <w:rPr>
            <w:noProof/>
            <w:webHidden/>
          </w:rPr>
          <w:fldChar w:fldCharType="end"/>
        </w:r>
        <w:r w:rsidRPr="00AA257D">
          <w:rPr>
            <w:rStyle w:val="Hyperlink"/>
            <w:noProof/>
          </w:rPr>
          <w:fldChar w:fldCharType="end"/>
        </w:r>
      </w:ins>
    </w:p>
    <w:p w:rsidR="0031095A" w:rsidRDefault="00EF3D5A">
      <w:pPr>
        <w:pStyle w:val="TOC1"/>
        <w:tabs>
          <w:tab w:val="right" w:leader="dot" w:pos="8630"/>
        </w:tabs>
        <w:rPr>
          <w:ins w:id="166" w:author="ag8t" w:date="2014-07-15T15:15:00Z"/>
          <w:rFonts w:asciiTheme="minorHAnsi" w:eastAsiaTheme="minorEastAsia" w:hAnsiTheme="minorHAnsi" w:cstheme="minorBidi"/>
          <w:noProof/>
          <w:sz w:val="22"/>
          <w:szCs w:val="22"/>
        </w:rPr>
      </w:pPr>
      <w:ins w:id="167"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"_Toc393200747"</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noProof/>
          </w:rPr>
          <w:t>The limited permissions granted above are perpetual and will not be revoked by the OGF or its successors or assignees.</w:t>
        </w:r>
        <w:r w:rsidR="0031095A">
          <w:rPr>
            <w:noProof/>
            <w:webHidden/>
          </w:rPr>
          <w:tab/>
        </w:r>
        <w:r>
          <w:rPr>
            <w:noProof/>
            <w:webHidden/>
          </w:rPr>
          <w:fldChar w:fldCharType="begin"/>
        </w:r>
        <w:r w:rsidR="0031095A">
          <w:rPr>
            <w:noProof/>
            <w:webHidden/>
          </w:rPr>
          <w:instrText xml:space="preserve"> PAGEREF _Toc393200747 \h </w:instrText>
        </w:r>
      </w:ins>
      <w:r>
        <w:rPr>
          <w:noProof/>
          <w:webHidden/>
        </w:rPr>
      </w:r>
      <w:r>
        <w:rPr>
          <w:noProof/>
          <w:webHidden/>
        </w:rPr>
        <w:fldChar w:fldCharType="separate"/>
      </w:r>
      <w:ins w:id="168" w:author="ag8t" w:date="2014-07-15T15:15:00Z">
        <w:r w:rsidR="0031095A">
          <w:rPr>
            <w:noProof/>
            <w:webHidden/>
          </w:rPr>
          <w:t>20</w:t>
        </w:r>
        <w:r>
          <w:rPr>
            <w:noProof/>
            <w:webHidden/>
          </w:rPr>
          <w:fldChar w:fldCharType="end"/>
        </w:r>
        <w:r w:rsidRPr="00AA257D">
          <w:rPr>
            <w:rStyle w:val="Hyperlink"/>
            <w:noProof/>
          </w:rPr>
          <w:fldChar w:fldCharType="end"/>
        </w:r>
      </w:ins>
    </w:p>
    <w:p w:rsidR="0031095A" w:rsidRDefault="00EF3D5A">
      <w:pPr>
        <w:pStyle w:val="TOC1"/>
        <w:tabs>
          <w:tab w:val="right" w:leader="dot" w:pos="8630"/>
        </w:tabs>
        <w:rPr>
          <w:ins w:id="169" w:author="ag8t" w:date="2014-07-15T15:15:00Z"/>
          <w:rFonts w:asciiTheme="minorHAnsi" w:eastAsiaTheme="minorEastAsia" w:hAnsiTheme="minorHAnsi" w:cstheme="minorBidi"/>
          <w:noProof/>
          <w:sz w:val="22"/>
          <w:szCs w:val="22"/>
        </w:rPr>
      </w:pPr>
      <w:ins w:id="170"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"_Toc393200748"</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noProof/>
          </w:rPr>
          <w:t>Intellectual Property Statement</w:t>
        </w:r>
        <w:r w:rsidR="0031095A">
          <w:rPr>
            <w:noProof/>
            <w:webHidden/>
          </w:rPr>
          <w:tab/>
        </w:r>
        <w:r>
          <w:rPr>
            <w:noProof/>
            <w:webHidden/>
          </w:rPr>
          <w:fldChar w:fldCharType="begin"/>
        </w:r>
        <w:r w:rsidR="0031095A">
          <w:rPr>
            <w:noProof/>
            <w:webHidden/>
          </w:rPr>
          <w:instrText xml:space="preserve"> PAGEREF _Toc393200748 \h </w:instrText>
        </w:r>
      </w:ins>
      <w:r>
        <w:rPr>
          <w:noProof/>
          <w:webHidden/>
        </w:rPr>
      </w:r>
      <w:r>
        <w:rPr>
          <w:noProof/>
          <w:webHidden/>
        </w:rPr>
        <w:fldChar w:fldCharType="separate"/>
      </w:r>
      <w:ins w:id="171" w:author="ag8t" w:date="2014-07-15T15:15:00Z">
        <w:r w:rsidR="0031095A">
          <w:rPr>
            <w:noProof/>
            <w:webHidden/>
          </w:rPr>
          <w:t>20</w:t>
        </w:r>
        <w:r>
          <w:rPr>
            <w:noProof/>
            <w:webHidden/>
          </w:rPr>
          <w:fldChar w:fldCharType="end"/>
        </w:r>
        <w:r w:rsidRPr="00AA257D">
          <w:rPr>
            <w:rStyle w:val="Hyperlink"/>
            <w:noProof/>
          </w:rPr>
          <w:fldChar w:fldCharType="end"/>
        </w:r>
      </w:ins>
    </w:p>
    <w:p w:rsidR="0031095A" w:rsidRDefault="00EF3D5A">
      <w:pPr>
        <w:pStyle w:val="TOC1"/>
        <w:tabs>
          <w:tab w:val="right" w:leader="dot" w:pos="8630"/>
        </w:tabs>
        <w:rPr>
          <w:ins w:id="172" w:author="ag8t" w:date="2014-07-15T15:15:00Z"/>
          <w:rFonts w:asciiTheme="minorHAnsi" w:eastAsiaTheme="minorEastAsia" w:hAnsiTheme="minorHAnsi" w:cstheme="minorBidi"/>
          <w:noProof/>
          <w:sz w:val="22"/>
          <w:szCs w:val="22"/>
        </w:rPr>
      </w:pPr>
      <w:ins w:id="173" w:author="ag8t" w:date="2014-07-15T15:15:00Z">
        <w:r w:rsidRPr="00AA257D">
          <w:rPr>
            <w:rStyle w:val="Hyperlink"/>
            <w:noProof/>
          </w:rPr>
          <w:fldChar w:fldCharType="begin"/>
        </w:r>
        <w:r w:rsidR="0031095A" w:rsidRPr="00AA257D">
          <w:rPr>
            <w:rStyle w:val="Hyperlink"/>
            <w:noProof/>
          </w:rPr>
          <w:instrText xml:space="preserve"> </w:instrText>
        </w:r>
        <w:r w:rsidR="0031095A">
          <w:rPr>
            <w:noProof/>
          </w:rPr>
          <w:instrText>HYPERLINK \l "_Toc393200749"</w:instrText>
        </w:r>
        <w:r w:rsidR="0031095A" w:rsidRPr="00AA257D">
          <w:rPr>
            <w:rStyle w:val="Hyperlink"/>
            <w:noProof/>
          </w:rPr>
          <w:instrText xml:space="preserve"> </w:instrText>
        </w:r>
        <w:r w:rsidRPr="00AA257D">
          <w:rPr>
            <w:rStyle w:val="Hyperlink"/>
            <w:noProof/>
          </w:rPr>
          <w:fldChar w:fldCharType="separate"/>
        </w:r>
        <w:r w:rsidR="0031095A" w:rsidRPr="00AA257D">
          <w:rPr>
            <w:rStyle w:val="Hyperlink"/>
            <w:noProof/>
          </w:rPr>
          <w:t>Normative References</w:t>
        </w:r>
        <w:r w:rsidR="0031095A">
          <w:rPr>
            <w:noProof/>
            <w:webHidden/>
          </w:rPr>
          <w:tab/>
        </w:r>
        <w:r>
          <w:rPr>
            <w:noProof/>
            <w:webHidden/>
          </w:rPr>
          <w:fldChar w:fldCharType="begin"/>
        </w:r>
        <w:r w:rsidR="0031095A">
          <w:rPr>
            <w:noProof/>
            <w:webHidden/>
          </w:rPr>
          <w:instrText xml:space="preserve"> PAGEREF _Toc393200749 \h </w:instrText>
        </w:r>
      </w:ins>
      <w:r>
        <w:rPr>
          <w:noProof/>
          <w:webHidden/>
        </w:rPr>
      </w:r>
      <w:r>
        <w:rPr>
          <w:noProof/>
          <w:webHidden/>
        </w:rPr>
        <w:fldChar w:fldCharType="separate"/>
      </w:r>
      <w:ins w:id="174" w:author="ag8t" w:date="2014-07-15T15:15:00Z">
        <w:r w:rsidR="0031095A">
          <w:rPr>
            <w:noProof/>
            <w:webHidden/>
          </w:rPr>
          <w:t>20</w:t>
        </w:r>
        <w:r>
          <w:rPr>
            <w:noProof/>
            <w:webHidden/>
          </w:rPr>
          <w:fldChar w:fldCharType="end"/>
        </w:r>
        <w:r w:rsidRPr="00AA257D">
          <w:rPr>
            <w:rStyle w:val="Hyperlink"/>
            <w:noProof/>
          </w:rPr>
          <w:fldChar w:fldCharType="end"/>
        </w:r>
      </w:ins>
    </w:p>
    <w:p w:rsidR="00F91E6C" w:rsidDel="0031095A" w:rsidRDefault="00EF3D5A">
      <w:pPr>
        <w:pStyle w:val="TOC1"/>
        <w:tabs>
          <w:tab w:val="right" w:leader="dot" w:pos="8630"/>
        </w:tabs>
        <w:rPr>
          <w:del w:id="175" w:author="ag8t" w:date="2014-07-15T15:15:00Z"/>
          <w:rFonts w:asciiTheme="minorHAnsi" w:eastAsiaTheme="minorEastAsia" w:hAnsiTheme="minorHAnsi" w:cstheme="minorBidi"/>
          <w:noProof/>
          <w:sz w:val="22"/>
          <w:szCs w:val="22"/>
        </w:rPr>
      </w:pPr>
      <w:del w:id="176" w:author="ag8t" w:date="2014-07-15T15:15:00Z">
        <w:r w:rsidRPr="00EF3D5A">
          <w:rPr>
            <w:rPrChange w:id="177" w:author="ag8t" w:date="2014-07-15T15:15:00Z">
              <w:rPr>
                <w:rStyle w:val="Hyperlink"/>
                <w:noProof/>
              </w:rPr>
            </w:rPrChange>
          </w:rPr>
          <w:delText>Abstract</w:delText>
        </w:r>
        <w:r w:rsidR="00F91E6C" w:rsidDel="0031095A">
          <w:rPr>
            <w:noProof/>
            <w:webHidden/>
          </w:rPr>
          <w:tab/>
          <w:delText>1</w:delText>
        </w:r>
      </w:del>
    </w:p>
    <w:p w:rsidR="00F91E6C" w:rsidDel="0031095A" w:rsidRDefault="00EF3D5A">
      <w:pPr>
        <w:pStyle w:val="TOC1"/>
        <w:tabs>
          <w:tab w:val="left" w:pos="475"/>
          <w:tab w:val="right" w:leader="dot" w:pos="8630"/>
        </w:tabs>
        <w:rPr>
          <w:del w:id="178" w:author="ag8t" w:date="2014-07-15T15:15:00Z"/>
          <w:rFonts w:asciiTheme="minorHAnsi" w:eastAsiaTheme="minorEastAsia" w:hAnsiTheme="minorHAnsi" w:cstheme="minorBidi"/>
          <w:noProof/>
          <w:sz w:val="22"/>
          <w:szCs w:val="22"/>
        </w:rPr>
      </w:pPr>
      <w:del w:id="179" w:author="ag8t" w:date="2014-07-15T15:15:00Z">
        <w:r w:rsidRPr="00EF3D5A">
          <w:rPr>
            <w:rPrChange w:id="180" w:author="ag8t" w:date="2014-07-15T15:15:00Z">
              <w:rPr>
                <w:rStyle w:val="Hyperlink"/>
                <w:noProof/>
                <w:lang w:eastAsia="ja-JP"/>
              </w:rPr>
            </w:rPrChange>
          </w:rPr>
          <w:delText>1</w:delText>
        </w:r>
        <w:r w:rsidR="00F91E6C" w:rsidDel="0031095A">
          <w:rPr>
            <w:rFonts w:asciiTheme="minorHAnsi" w:eastAsiaTheme="minorEastAsia" w:hAnsiTheme="minorHAnsi" w:cstheme="minorBidi"/>
            <w:noProof/>
            <w:sz w:val="22"/>
            <w:szCs w:val="22"/>
          </w:rPr>
          <w:tab/>
        </w:r>
        <w:r w:rsidRPr="00EF3D5A">
          <w:rPr>
            <w:rPrChange w:id="181" w:author="ag8t" w:date="2014-07-15T15:15:00Z">
              <w:rPr>
                <w:rStyle w:val="Hyperlink"/>
                <w:noProof/>
              </w:rPr>
            </w:rPrChange>
          </w:rPr>
          <w:delText>Introduction</w:delText>
        </w:r>
        <w:r w:rsidR="00F91E6C" w:rsidDel="0031095A">
          <w:rPr>
            <w:noProof/>
            <w:webHidden/>
          </w:rPr>
          <w:tab/>
          <w:delText>4</w:delText>
        </w:r>
      </w:del>
    </w:p>
    <w:p w:rsidR="00F91E6C" w:rsidDel="0031095A" w:rsidRDefault="00EF3D5A">
      <w:pPr>
        <w:pStyle w:val="TOC1"/>
        <w:tabs>
          <w:tab w:val="left" w:pos="475"/>
          <w:tab w:val="right" w:leader="dot" w:pos="8630"/>
        </w:tabs>
        <w:rPr>
          <w:del w:id="182" w:author="ag8t" w:date="2014-07-15T15:15:00Z"/>
          <w:rFonts w:asciiTheme="minorHAnsi" w:eastAsiaTheme="minorEastAsia" w:hAnsiTheme="minorHAnsi" w:cstheme="minorBidi"/>
          <w:noProof/>
          <w:sz w:val="22"/>
          <w:szCs w:val="22"/>
        </w:rPr>
      </w:pPr>
      <w:del w:id="183" w:author="ag8t" w:date="2014-07-15T15:15:00Z">
        <w:r w:rsidRPr="00EF3D5A">
          <w:rPr>
            <w:rPrChange w:id="184" w:author="ag8t" w:date="2014-07-15T15:15:00Z">
              <w:rPr>
                <w:rStyle w:val="Hyperlink"/>
                <w:noProof/>
              </w:rPr>
            </w:rPrChange>
          </w:rPr>
          <w:delText>2</w:delText>
        </w:r>
        <w:r w:rsidR="00F91E6C" w:rsidDel="0031095A">
          <w:rPr>
            <w:rFonts w:asciiTheme="minorHAnsi" w:eastAsiaTheme="minorEastAsia" w:hAnsiTheme="minorHAnsi" w:cstheme="minorBidi"/>
            <w:noProof/>
            <w:sz w:val="22"/>
            <w:szCs w:val="22"/>
          </w:rPr>
          <w:tab/>
        </w:r>
        <w:r w:rsidRPr="00EF3D5A">
          <w:rPr>
            <w:rPrChange w:id="185" w:author="ag8t" w:date="2014-07-15T15:15:00Z">
              <w:rPr>
                <w:rStyle w:val="Hyperlink"/>
                <w:noProof/>
              </w:rPr>
            </w:rPrChange>
          </w:rPr>
          <w:delText>Notational Conventions</w:delText>
        </w:r>
        <w:r w:rsidR="00F91E6C" w:rsidDel="0031095A">
          <w:rPr>
            <w:noProof/>
            <w:webHidden/>
          </w:rPr>
          <w:tab/>
          <w:delText>4</w:delText>
        </w:r>
      </w:del>
    </w:p>
    <w:p w:rsidR="00F91E6C" w:rsidDel="0031095A" w:rsidRDefault="00EF3D5A">
      <w:pPr>
        <w:pStyle w:val="TOC1"/>
        <w:tabs>
          <w:tab w:val="left" w:pos="475"/>
          <w:tab w:val="right" w:leader="dot" w:pos="8630"/>
        </w:tabs>
        <w:rPr>
          <w:del w:id="186" w:author="ag8t" w:date="2014-07-15T15:15:00Z"/>
          <w:rFonts w:asciiTheme="minorHAnsi" w:eastAsiaTheme="minorEastAsia" w:hAnsiTheme="minorHAnsi" w:cstheme="minorBidi"/>
          <w:noProof/>
          <w:sz w:val="22"/>
          <w:szCs w:val="22"/>
        </w:rPr>
      </w:pPr>
      <w:del w:id="187" w:author="ag8t" w:date="2014-07-15T15:15:00Z">
        <w:r w:rsidRPr="00EF3D5A">
          <w:rPr>
            <w:rPrChange w:id="188" w:author="ag8t" w:date="2014-07-15T15:15:00Z">
              <w:rPr>
                <w:rStyle w:val="Hyperlink"/>
                <w:noProof/>
              </w:rPr>
            </w:rPrChange>
          </w:rPr>
          <w:delText>3</w:delText>
        </w:r>
        <w:r w:rsidR="00F91E6C" w:rsidDel="0031095A">
          <w:rPr>
            <w:rFonts w:asciiTheme="minorHAnsi" w:eastAsiaTheme="minorEastAsia" w:hAnsiTheme="minorHAnsi" w:cstheme="minorBidi"/>
            <w:noProof/>
            <w:sz w:val="22"/>
            <w:szCs w:val="22"/>
          </w:rPr>
          <w:tab/>
        </w:r>
        <w:r w:rsidRPr="00EF3D5A">
          <w:rPr>
            <w:rPrChange w:id="189" w:author="ag8t" w:date="2014-07-15T15:15:00Z">
              <w:rPr>
                <w:rStyle w:val="Hyperlink"/>
                <w:noProof/>
              </w:rPr>
            </w:rPrChange>
          </w:rPr>
          <w:delText>Activity Endpoint Compliance Requir</w:delText>
        </w:r>
        <w:r w:rsidRPr="00EF3D5A">
          <w:rPr>
            <w:rPrChange w:id="190" w:author="ag8t" w:date="2014-07-15T15:15:00Z">
              <w:rPr>
                <w:rStyle w:val="Hyperlink"/>
                <w:noProof/>
              </w:rPr>
            </w:rPrChange>
          </w:rPr>
          <w:delText>e</w:delText>
        </w:r>
        <w:r w:rsidRPr="00EF3D5A">
          <w:rPr>
            <w:rPrChange w:id="191" w:author="ag8t" w:date="2014-07-15T15:15:00Z">
              <w:rPr>
                <w:rStyle w:val="Hyperlink"/>
                <w:noProof/>
              </w:rPr>
            </w:rPrChange>
          </w:rPr>
          <w:delText>ments</w:delText>
        </w:r>
        <w:r w:rsidR="00F91E6C" w:rsidDel="0031095A">
          <w:rPr>
            <w:noProof/>
            <w:webHidden/>
          </w:rPr>
          <w:tab/>
          <w:delText>5</w:delText>
        </w:r>
      </w:del>
    </w:p>
    <w:p w:rsidR="00F91E6C" w:rsidDel="0031095A" w:rsidRDefault="00EF3D5A">
      <w:pPr>
        <w:pStyle w:val="TOC2"/>
        <w:rPr>
          <w:del w:id="192" w:author="ag8t" w:date="2014-07-15T15:15:00Z"/>
          <w:rFonts w:asciiTheme="minorHAnsi" w:eastAsiaTheme="minorEastAsia" w:hAnsiTheme="minorHAnsi" w:cstheme="minorBidi"/>
          <w:noProof/>
          <w:sz w:val="22"/>
          <w:szCs w:val="22"/>
        </w:rPr>
      </w:pPr>
      <w:del w:id="193" w:author="ag8t" w:date="2014-07-15T15:15:00Z">
        <w:r w:rsidRPr="00EF3D5A">
          <w:rPr>
            <w:rPrChange w:id="194" w:author="ag8t" w:date="2014-07-15T15:15:00Z">
              <w:rPr>
                <w:rStyle w:val="Hyperlink"/>
                <w:rFonts w:eastAsia="Times New Roman"/>
                <w:noProof/>
              </w:rPr>
            </w:rPrChange>
          </w:rPr>
          <w:delText>3.1</w:delText>
        </w:r>
        <w:r w:rsidR="00F91E6C" w:rsidDel="0031095A">
          <w:rPr>
            <w:rFonts w:asciiTheme="minorHAnsi" w:eastAsiaTheme="minorEastAsia" w:hAnsiTheme="minorHAnsi" w:cstheme="minorBidi"/>
            <w:noProof/>
            <w:sz w:val="22"/>
            <w:szCs w:val="22"/>
          </w:rPr>
          <w:tab/>
        </w:r>
        <w:r w:rsidRPr="00EF3D5A">
          <w:rPr>
            <w:rPrChange w:id="195" w:author="ag8t" w:date="2014-07-15T15:15:00Z">
              <w:rPr>
                <w:rStyle w:val="Hyperlink"/>
                <w:noProof/>
              </w:rPr>
            </w:rPrChange>
          </w:rPr>
          <w:delText>RNS 1.1 Compliance</w:delText>
        </w:r>
        <w:r w:rsidR="00F91E6C" w:rsidDel="0031095A">
          <w:rPr>
            <w:noProof/>
            <w:webHidden/>
          </w:rPr>
          <w:tab/>
          <w:delText>5</w:delText>
        </w:r>
      </w:del>
    </w:p>
    <w:p w:rsidR="00F91E6C" w:rsidDel="0031095A" w:rsidRDefault="00EF3D5A">
      <w:pPr>
        <w:pStyle w:val="TOC2"/>
        <w:rPr>
          <w:del w:id="196" w:author="ag8t" w:date="2014-07-15T15:15:00Z"/>
          <w:rFonts w:asciiTheme="minorHAnsi" w:eastAsiaTheme="minorEastAsia" w:hAnsiTheme="minorHAnsi" w:cstheme="minorBidi"/>
          <w:noProof/>
          <w:sz w:val="22"/>
          <w:szCs w:val="22"/>
        </w:rPr>
      </w:pPr>
      <w:del w:id="197" w:author="ag8t" w:date="2014-07-15T15:15:00Z">
        <w:r w:rsidRPr="00EF3D5A">
          <w:rPr>
            <w:rPrChange w:id="198" w:author="ag8t" w:date="2014-07-15T15:15:00Z">
              <w:rPr>
                <w:rStyle w:val="Hyperlink"/>
                <w:noProof/>
              </w:rPr>
            </w:rPrChange>
          </w:rPr>
          <w:delText>3.2</w:delText>
        </w:r>
        <w:r w:rsidR="00F91E6C" w:rsidDel="0031095A">
          <w:rPr>
            <w:rFonts w:asciiTheme="minorHAnsi" w:eastAsiaTheme="minorEastAsia" w:hAnsiTheme="minorHAnsi" w:cstheme="minorBidi"/>
            <w:noProof/>
            <w:sz w:val="22"/>
            <w:szCs w:val="22"/>
          </w:rPr>
          <w:tab/>
        </w:r>
        <w:r w:rsidRPr="00EF3D5A">
          <w:rPr>
            <w:rPrChange w:id="199" w:author="ag8t" w:date="2014-07-15T15:15:00Z">
              <w:rPr>
                <w:rStyle w:val="Hyperlink"/>
                <w:noProof/>
              </w:rPr>
            </w:rPrChange>
          </w:rPr>
          <w:delText>EPR Metadata fields</w:delText>
        </w:r>
        <w:r w:rsidR="00F91E6C" w:rsidDel="0031095A">
          <w:rPr>
            <w:noProof/>
            <w:webHidden/>
          </w:rPr>
          <w:tab/>
          <w:delText>5</w:delText>
        </w:r>
      </w:del>
    </w:p>
    <w:p w:rsidR="00F91E6C" w:rsidDel="0031095A" w:rsidRDefault="00EF3D5A">
      <w:pPr>
        <w:pStyle w:val="TOC3"/>
        <w:tabs>
          <w:tab w:val="left" w:pos="1200"/>
          <w:tab w:val="right" w:leader="dot" w:pos="8630"/>
        </w:tabs>
        <w:rPr>
          <w:del w:id="200" w:author="ag8t" w:date="2014-07-15T15:15:00Z"/>
          <w:rFonts w:asciiTheme="minorHAnsi" w:eastAsiaTheme="minorEastAsia" w:hAnsiTheme="minorHAnsi" w:cstheme="minorBidi"/>
          <w:noProof/>
          <w:sz w:val="22"/>
          <w:szCs w:val="22"/>
        </w:rPr>
      </w:pPr>
      <w:del w:id="201" w:author="ag8t" w:date="2014-07-15T15:15:00Z">
        <w:r w:rsidRPr="00EF3D5A">
          <w:rPr>
            <w:rPrChange w:id="202" w:author="ag8t" w:date="2014-07-15T15:15:00Z">
              <w:rPr>
                <w:rStyle w:val="Hyperlink"/>
                <w:rFonts w:cs="Arial"/>
                <w:noProof/>
              </w:rPr>
            </w:rPrChange>
          </w:rPr>
          <w:delText>3.2.1</w:delText>
        </w:r>
        <w:r w:rsidR="00F91E6C" w:rsidDel="0031095A">
          <w:rPr>
            <w:rFonts w:asciiTheme="minorHAnsi" w:eastAsiaTheme="minorEastAsia" w:hAnsiTheme="minorHAnsi" w:cstheme="minorBidi"/>
            <w:noProof/>
            <w:sz w:val="22"/>
            <w:szCs w:val="22"/>
          </w:rPr>
          <w:tab/>
        </w:r>
        <w:r w:rsidRPr="00EF3D5A">
          <w:rPr>
            <w:rPrChange w:id="203" w:author="ag8t" w:date="2014-07-15T15:15:00Z">
              <w:rPr>
                <w:rStyle w:val="Hyperlink"/>
                <w:noProof/>
              </w:rPr>
            </w:rPrChange>
          </w:rPr>
          <w:delText>SupportsActivityEndpoint</w:delText>
        </w:r>
        <w:r w:rsidR="00F91E6C" w:rsidDel="0031095A">
          <w:rPr>
            <w:noProof/>
            <w:webHidden/>
          </w:rPr>
          <w:tab/>
          <w:delText>5</w:delText>
        </w:r>
      </w:del>
    </w:p>
    <w:p w:rsidR="00F91E6C" w:rsidDel="0031095A" w:rsidRDefault="00EF3D5A">
      <w:pPr>
        <w:pStyle w:val="TOC2"/>
        <w:rPr>
          <w:del w:id="204" w:author="ag8t" w:date="2014-07-15T15:15:00Z"/>
          <w:rFonts w:asciiTheme="minorHAnsi" w:eastAsiaTheme="minorEastAsia" w:hAnsiTheme="minorHAnsi" w:cstheme="minorBidi"/>
          <w:noProof/>
          <w:sz w:val="22"/>
          <w:szCs w:val="22"/>
        </w:rPr>
      </w:pPr>
      <w:del w:id="205" w:author="ag8t" w:date="2014-07-15T15:15:00Z">
        <w:r w:rsidRPr="00EF3D5A">
          <w:rPr>
            <w:rPrChange w:id="206" w:author="ag8t" w:date="2014-07-15T15:15:00Z">
              <w:rPr>
                <w:rStyle w:val="Hyperlink"/>
                <w:noProof/>
              </w:rPr>
            </w:rPrChange>
          </w:rPr>
          <w:delText>3.3</w:delText>
        </w:r>
        <w:r w:rsidR="00F91E6C" w:rsidDel="0031095A">
          <w:rPr>
            <w:rFonts w:asciiTheme="minorHAnsi" w:eastAsiaTheme="minorEastAsia" w:hAnsiTheme="minorHAnsi" w:cstheme="minorBidi"/>
            <w:noProof/>
            <w:sz w:val="22"/>
            <w:szCs w:val="22"/>
          </w:rPr>
          <w:tab/>
        </w:r>
        <w:r w:rsidRPr="00EF3D5A">
          <w:rPr>
            <w:rPrChange w:id="207" w:author="ag8t" w:date="2014-07-15T15:15:00Z">
              <w:rPr>
                <w:rStyle w:val="Hyperlink"/>
                <w:noProof/>
              </w:rPr>
            </w:rPrChange>
          </w:rPr>
          <w:delText>Activity Properties</w:delText>
        </w:r>
        <w:r w:rsidR="00F91E6C" w:rsidDel="0031095A">
          <w:rPr>
            <w:noProof/>
            <w:webHidden/>
          </w:rPr>
          <w:tab/>
          <w:delText>5</w:delText>
        </w:r>
      </w:del>
    </w:p>
    <w:p w:rsidR="00F91E6C" w:rsidDel="0031095A" w:rsidRDefault="00EF3D5A">
      <w:pPr>
        <w:pStyle w:val="TOC3"/>
        <w:tabs>
          <w:tab w:val="left" w:pos="1200"/>
          <w:tab w:val="right" w:leader="dot" w:pos="8630"/>
        </w:tabs>
        <w:rPr>
          <w:del w:id="208" w:author="ag8t" w:date="2014-07-15T15:15:00Z"/>
          <w:rFonts w:asciiTheme="minorHAnsi" w:eastAsiaTheme="minorEastAsia" w:hAnsiTheme="minorHAnsi" w:cstheme="minorBidi"/>
          <w:noProof/>
          <w:sz w:val="22"/>
          <w:szCs w:val="22"/>
        </w:rPr>
      </w:pPr>
      <w:del w:id="209" w:author="ag8t" w:date="2014-07-15T15:15:00Z">
        <w:r w:rsidRPr="00EF3D5A">
          <w:rPr>
            <w:rPrChange w:id="210" w:author="ag8t" w:date="2014-07-15T15:15:00Z">
              <w:rPr>
                <w:rStyle w:val="Hyperlink"/>
                <w:rFonts w:cs="Arial"/>
                <w:noProof/>
              </w:rPr>
            </w:rPrChange>
          </w:rPr>
          <w:delText>3.3.1</w:delText>
        </w:r>
        <w:r w:rsidR="00F91E6C" w:rsidDel="0031095A">
          <w:rPr>
            <w:rFonts w:asciiTheme="minorHAnsi" w:eastAsiaTheme="minorEastAsia" w:hAnsiTheme="minorHAnsi" w:cstheme="minorBidi"/>
            <w:noProof/>
            <w:sz w:val="22"/>
            <w:szCs w:val="22"/>
          </w:rPr>
          <w:tab/>
        </w:r>
        <w:r w:rsidRPr="00EF3D5A">
          <w:rPr>
            <w:rPrChange w:id="211" w:author="ag8t" w:date="2014-07-15T15:15:00Z">
              <w:rPr>
                <w:rStyle w:val="Hyperlink"/>
                <w:noProof/>
              </w:rPr>
            </w:rPrChange>
          </w:rPr>
          <w:delText>FactoryReference</w:delText>
        </w:r>
        <w:r w:rsidR="00F91E6C" w:rsidDel="0031095A">
          <w:rPr>
            <w:noProof/>
            <w:webHidden/>
          </w:rPr>
          <w:tab/>
          <w:delText>5</w:delText>
        </w:r>
      </w:del>
    </w:p>
    <w:p w:rsidR="00F91E6C" w:rsidDel="0031095A" w:rsidRDefault="00EF3D5A">
      <w:pPr>
        <w:pStyle w:val="TOC3"/>
        <w:tabs>
          <w:tab w:val="left" w:pos="1200"/>
          <w:tab w:val="right" w:leader="dot" w:pos="8630"/>
        </w:tabs>
        <w:rPr>
          <w:del w:id="212" w:author="ag8t" w:date="2014-07-15T15:15:00Z"/>
          <w:rFonts w:asciiTheme="minorHAnsi" w:eastAsiaTheme="minorEastAsia" w:hAnsiTheme="minorHAnsi" w:cstheme="minorBidi"/>
          <w:noProof/>
          <w:sz w:val="22"/>
          <w:szCs w:val="22"/>
        </w:rPr>
      </w:pPr>
      <w:del w:id="213" w:author="ag8t" w:date="2014-07-15T15:15:00Z">
        <w:r w:rsidRPr="00EF3D5A">
          <w:rPr>
            <w:rPrChange w:id="214" w:author="ag8t" w:date="2014-07-15T15:15:00Z">
              <w:rPr>
                <w:rStyle w:val="Hyperlink"/>
                <w:rFonts w:cs="Arial"/>
                <w:noProof/>
              </w:rPr>
            </w:rPrChange>
          </w:rPr>
          <w:delText>3.3.2</w:delText>
        </w:r>
        <w:r w:rsidR="00F91E6C" w:rsidDel="0031095A">
          <w:rPr>
            <w:rFonts w:asciiTheme="minorHAnsi" w:eastAsiaTheme="minorEastAsia" w:hAnsiTheme="minorHAnsi" w:cstheme="minorBidi"/>
            <w:noProof/>
            <w:sz w:val="22"/>
            <w:szCs w:val="22"/>
          </w:rPr>
          <w:tab/>
        </w:r>
        <w:r w:rsidRPr="00EF3D5A">
          <w:rPr>
            <w:rPrChange w:id="215" w:author="ag8t" w:date="2014-07-15T15:15:00Z">
              <w:rPr>
                <w:rStyle w:val="Hyperlink"/>
                <w:noProof/>
              </w:rPr>
            </w:rPrChange>
          </w:rPr>
          <w:delText>Stderr – Standard Error</w:delText>
        </w:r>
        <w:r w:rsidR="00F91E6C" w:rsidDel="0031095A">
          <w:rPr>
            <w:noProof/>
            <w:webHidden/>
          </w:rPr>
          <w:tab/>
          <w:delText>5</w:delText>
        </w:r>
      </w:del>
    </w:p>
    <w:p w:rsidR="00F91E6C" w:rsidDel="0031095A" w:rsidRDefault="00EF3D5A">
      <w:pPr>
        <w:pStyle w:val="TOC3"/>
        <w:tabs>
          <w:tab w:val="left" w:pos="1200"/>
          <w:tab w:val="right" w:leader="dot" w:pos="8630"/>
        </w:tabs>
        <w:rPr>
          <w:del w:id="216" w:author="ag8t" w:date="2014-07-15T15:15:00Z"/>
          <w:rFonts w:asciiTheme="minorHAnsi" w:eastAsiaTheme="minorEastAsia" w:hAnsiTheme="minorHAnsi" w:cstheme="minorBidi"/>
          <w:noProof/>
          <w:sz w:val="22"/>
          <w:szCs w:val="22"/>
        </w:rPr>
      </w:pPr>
      <w:del w:id="217" w:author="ag8t" w:date="2014-07-15T15:15:00Z">
        <w:r w:rsidRPr="00EF3D5A">
          <w:rPr>
            <w:rPrChange w:id="218" w:author="ag8t" w:date="2014-07-15T15:15:00Z">
              <w:rPr>
                <w:rStyle w:val="Hyperlink"/>
                <w:rFonts w:cs="Arial"/>
                <w:noProof/>
              </w:rPr>
            </w:rPrChange>
          </w:rPr>
          <w:delText>3.3.3</w:delText>
        </w:r>
        <w:r w:rsidR="00F91E6C" w:rsidDel="0031095A">
          <w:rPr>
            <w:rFonts w:asciiTheme="minorHAnsi" w:eastAsiaTheme="minorEastAsia" w:hAnsiTheme="minorHAnsi" w:cstheme="minorBidi"/>
            <w:noProof/>
            <w:sz w:val="22"/>
            <w:szCs w:val="22"/>
          </w:rPr>
          <w:tab/>
        </w:r>
        <w:r w:rsidRPr="00EF3D5A">
          <w:rPr>
            <w:rPrChange w:id="219" w:author="ag8t" w:date="2014-07-15T15:15:00Z">
              <w:rPr>
                <w:rStyle w:val="Hyperlink"/>
                <w:noProof/>
              </w:rPr>
            </w:rPrChange>
          </w:rPr>
          <w:delText>Stdout – Standard Output</w:delText>
        </w:r>
        <w:r w:rsidR="00F91E6C" w:rsidDel="0031095A">
          <w:rPr>
            <w:noProof/>
            <w:webHidden/>
          </w:rPr>
          <w:tab/>
          <w:delText>6</w:delText>
        </w:r>
      </w:del>
    </w:p>
    <w:p w:rsidR="00F91E6C" w:rsidDel="0031095A" w:rsidRDefault="00EF3D5A">
      <w:pPr>
        <w:pStyle w:val="TOC3"/>
        <w:tabs>
          <w:tab w:val="left" w:pos="1200"/>
          <w:tab w:val="right" w:leader="dot" w:pos="8630"/>
        </w:tabs>
        <w:rPr>
          <w:del w:id="220" w:author="ag8t" w:date="2014-07-15T15:15:00Z"/>
          <w:rFonts w:asciiTheme="minorHAnsi" w:eastAsiaTheme="minorEastAsia" w:hAnsiTheme="minorHAnsi" w:cstheme="minorBidi"/>
          <w:noProof/>
          <w:sz w:val="22"/>
          <w:szCs w:val="22"/>
        </w:rPr>
      </w:pPr>
      <w:del w:id="221" w:author="ag8t" w:date="2014-07-15T15:15:00Z">
        <w:r w:rsidRPr="00EF3D5A">
          <w:rPr>
            <w:rPrChange w:id="222" w:author="ag8t" w:date="2014-07-15T15:15:00Z">
              <w:rPr>
                <w:rStyle w:val="Hyperlink"/>
                <w:rFonts w:cs="Arial"/>
                <w:noProof/>
              </w:rPr>
            </w:rPrChange>
          </w:rPr>
          <w:delText>3.3.4</w:delText>
        </w:r>
        <w:r w:rsidR="00F91E6C" w:rsidDel="0031095A">
          <w:rPr>
            <w:rFonts w:asciiTheme="minorHAnsi" w:eastAsiaTheme="minorEastAsia" w:hAnsiTheme="minorHAnsi" w:cstheme="minorBidi"/>
            <w:noProof/>
            <w:sz w:val="22"/>
            <w:szCs w:val="22"/>
          </w:rPr>
          <w:tab/>
        </w:r>
        <w:r w:rsidRPr="00EF3D5A">
          <w:rPr>
            <w:rPrChange w:id="223" w:author="ag8t" w:date="2014-07-15T15:15:00Z">
              <w:rPr>
                <w:rStyle w:val="Hyperlink"/>
                <w:noProof/>
              </w:rPr>
            </w:rPrChange>
          </w:rPr>
          <w:delText>WorkingDirectoryReference</w:delText>
        </w:r>
        <w:r w:rsidR="00F91E6C" w:rsidDel="0031095A">
          <w:rPr>
            <w:noProof/>
            <w:webHidden/>
          </w:rPr>
          <w:tab/>
          <w:delText>6</w:delText>
        </w:r>
      </w:del>
    </w:p>
    <w:p w:rsidR="00F91E6C" w:rsidDel="0031095A" w:rsidRDefault="00EF3D5A">
      <w:pPr>
        <w:pStyle w:val="TOC3"/>
        <w:tabs>
          <w:tab w:val="left" w:pos="1200"/>
          <w:tab w:val="right" w:leader="dot" w:pos="8630"/>
        </w:tabs>
        <w:rPr>
          <w:del w:id="224" w:author="ag8t" w:date="2014-07-15T15:15:00Z"/>
          <w:rFonts w:asciiTheme="minorHAnsi" w:eastAsiaTheme="minorEastAsia" w:hAnsiTheme="minorHAnsi" w:cstheme="minorBidi"/>
          <w:noProof/>
          <w:sz w:val="22"/>
          <w:szCs w:val="22"/>
        </w:rPr>
      </w:pPr>
      <w:del w:id="225" w:author="ag8t" w:date="2014-07-15T15:15:00Z">
        <w:r w:rsidRPr="00EF3D5A">
          <w:rPr>
            <w:rPrChange w:id="226" w:author="ag8t" w:date="2014-07-15T15:15:00Z">
              <w:rPr>
                <w:rStyle w:val="Hyperlink"/>
                <w:rFonts w:cs="Arial"/>
                <w:noProof/>
              </w:rPr>
            </w:rPrChange>
          </w:rPr>
          <w:delText>3.3.5</w:delText>
        </w:r>
        <w:r w:rsidR="00F91E6C" w:rsidDel="0031095A">
          <w:rPr>
            <w:rFonts w:asciiTheme="minorHAnsi" w:eastAsiaTheme="minorEastAsia" w:hAnsiTheme="minorHAnsi" w:cstheme="minorBidi"/>
            <w:noProof/>
            <w:sz w:val="22"/>
            <w:szCs w:val="22"/>
          </w:rPr>
          <w:tab/>
        </w:r>
        <w:r w:rsidRPr="00EF3D5A">
          <w:rPr>
            <w:rPrChange w:id="227" w:author="ag8t" w:date="2014-07-15T15:15:00Z">
              <w:rPr>
                <w:rStyle w:val="Hyperlink"/>
                <w:noProof/>
              </w:rPr>
            </w:rPrChange>
          </w:rPr>
          <w:delText>ActivityDocument</w:delText>
        </w:r>
        <w:r w:rsidR="00F91E6C" w:rsidDel="0031095A">
          <w:rPr>
            <w:noProof/>
            <w:webHidden/>
          </w:rPr>
          <w:tab/>
          <w:delText>6</w:delText>
        </w:r>
      </w:del>
    </w:p>
    <w:p w:rsidR="00F91E6C" w:rsidDel="0031095A" w:rsidRDefault="00EF3D5A">
      <w:pPr>
        <w:pStyle w:val="TOC3"/>
        <w:tabs>
          <w:tab w:val="left" w:pos="1200"/>
          <w:tab w:val="right" w:leader="dot" w:pos="8630"/>
        </w:tabs>
        <w:rPr>
          <w:del w:id="228" w:author="ag8t" w:date="2014-07-15T15:15:00Z"/>
          <w:rFonts w:asciiTheme="minorHAnsi" w:eastAsiaTheme="minorEastAsia" w:hAnsiTheme="minorHAnsi" w:cstheme="minorBidi"/>
          <w:noProof/>
          <w:sz w:val="22"/>
          <w:szCs w:val="22"/>
        </w:rPr>
      </w:pPr>
      <w:del w:id="229" w:author="ag8t" w:date="2014-07-15T15:15:00Z">
        <w:r w:rsidRPr="00EF3D5A">
          <w:rPr>
            <w:rPrChange w:id="230" w:author="ag8t" w:date="2014-07-15T15:15:00Z">
              <w:rPr>
                <w:rStyle w:val="Hyperlink"/>
                <w:rFonts w:cs="Arial"/>
                <w:noProof/>
              </w:rPr>
            </w:rPrChange>
          </w:rPr>
          <w:delText>3.3.6</w:delText>
        </w:r>
        <w:r w:rsidR="00F91E6C" w:rsidDel="0031095A">
          <w:rPr>
            <w:rFonts w:asciiTheme="minorHAnsi" w:eastAsiaTheme="minorEastAsia" w:hAnsiTheme="minorHAnsi" w:cstheme="minorBidi"/>
            <w:noProof/>
            <w:sz w:val="22"/>
            <w:szCs w:val="22"/>
          </w:rPr>
          <w:tab/>
        </w:r>
        <w:r w:rsidRPr="00EF3D5A">
          <w:rPr>
            <w:rPrChange w:id="231" w:author="ag8t" w:date="2014-07-15T15:15:00Z">
              <w:rPr>
                <w:rStyle w:val="Hyperlink"/>
                <w:noProof/>
              </w:rPr>
            </w:rPrChange>
          </w:rPr>
          <w:delText>ActivityLogMachineReadable</w:delText>
        </w:r>
        <w:r w:rsidR="00F91E6C" w:rsidDel="0031095A">
          <w:rPr>
            <w:noProof/>
            <w:webHidden/>
          </w:rPr>
          <w:tab/>
          <w:delText>6</w:delText>
        </w:r>
      </w:del>
    </w:p>
    <w:p w:rsidR="00F91E6C" w:rsidDel="0031095A" w:rsidRDefault="00EF3D5A">
      <w:pPr>
        <w:pStyle w:val="TOC3"/>
        <w:tabs>
          <w:tab w:val="left" w:pos="1200"/>
          <w:tab w:val="right" w:leader="dot" w:pos="8630"/>
        </w:tabs>
        <w:rPr>
          <w:del w:id="232" w:author="ag8t" w:date="2014-07-15T15:15:00Z"/>
          <w:rFonts w:asciiTheme="minorHAnsi" w:eastAsiaTheme="minorEastAsia" w:hAnsiTheme="minorHAnsi" w:cstheme="minorBidi"/>
          <w:noProof/>
          <w:sz w:val="22"/>
          <w:szCs w:val="22"/>
        </w:rPr>
      </w:pPr>
      <w:del w:id="233" w:author="ag8t" w:date="2014-07-15T15:15:00Z">
        <w:r w:rsidRPr="00EF3D5A">
          <w:rPr>
            <w:rPrChange w:id="234" w:author="ag8t" w:date="2014-07-15T15:15:00Z">
              <w:rPr>
                <w:rStyle w:val="Hyperlink"/>
                <w:rFonts w:cs="Arial"/>
                <w:noProof/>
              </w:rPr>
            </w:rPrChange>
          </w:rPr>
          <w:delText>3.3.7</w:delText>
        </w:r>
        <w:r w:rsidR="00F91E6C" w:rsidDel="0031095A">
          <w:rPr>
            <w:rFonts w:asciiTheme="minorHAnsi" w:eastAsiaTheme="minorEastAsia" w:hAnsiTheme="minorHAnsi" w:cstheme="minorBidi"/>
            <w:noProof/>
            <w:sz w:val="22"/>
            <w:szCs w:val="22"/>
          </w:rPr>
          <w:tab/>
        </w:r>
        <w:r w:rsidRPr="00EF3D5A">
          <w:rPr>
            <w:rPrChange w:id="235" w:author="ag8t" w:date="2014-07-15T15:15:00Z">
              <w:rPr>
                <w:rStyle w:val="Hyperlink"/>
                <w:noProof/>
              </w:rPr>
            </w:rPrChange>
          </w:rPr>
          <w:delText>Status</w:delText>
        </w:r>
        <w:r w:rsidR="00F91E6C" w:rsidDel="0031095A">
          <w:rPr>
            <w:noProof/>
            <w:webHidden/>
          </w:rPr>
          <w:tab/>
          <w:delText>6</w:delText>
        </w:r>
      </w:del>
    </w:p>
    <w:p w:rsidR="00F91E6C" w:rsidDel="0031095A" w:rsidRDefault="00EF3D5A">
      <w:pPr>
        <w:pStyle w:val="TOC2"/>
        <w:rPr>
          <w:del w:id="236" w:author="ag8t" w:date="2014-07-15T15:15:00Z"/>
          <w:rFonts w:asciiTheme="minorHAnsi" w:eastAsiaTheme="minorEastAsia" w:hAnsiTheme="minorHAnsi" w:cstheme="minorBidi"/>
          <w:noProof/>
          <w:sz w:val="22"/>
          <w:szCs w:val="22"/>
        </w:rPr>
      </w:pPr>
      <w:del w:id="237" w:author="ag8t" w:date="2014-07-15T15:15:00Z">
        <w:r w:rsidRPr="00EF3D5A">
          <w:rPr>
            <w:rPrChange w:id="238" w:author="ag8t" w:date="2014-07-15T15:15:00Z">
              <w:rPr>
                <w:rStyle w:val="Hyperlink"/>
                <w:rFonts w:eastAsia="Times New Roman"/>
                <w:noProof/>
              </w:rPr>
            </w:rPrChange>
          </w:rPr>
          <w:delText>3.4</w:delText>
        </w:r>
        <w:r w:rsidR="00F91E6C" w:rsidDel="0031095A">
          <w:rPr>
            <w:rFonts w:asciiTheme="minorHAnsi" w:eastAsiaTheme="minorEastAsia" w:hAnsiTheme="minorHAnsi" w:cstheme="minorBidi"/>
            <w:noProof/>
            <w:sz w:val="22"/>
            <w:szCs w:val="22"/>
          </w:rPr>
          <w:tab/>
        </w:r>
        <w:r w:rsidRPr="00EF3D5A">
          <w:rPr>
            <w:rPrChange w:id="239" w:author="ag8t" w:date="2014-07-15T15:15:00Z">
              <w:rPr>
                <w:rStyle w:val="Hyperlink"/>
                <w:rFonts w:eastAsia="Times New Roman" w:cs="Arial"/>
                <w:noProof/>
              </w:rPr>
            </w:rPrChange>
          </w:rPr>
          <w:delText>Required RNSEntry Lookup Elements</w:delText>
        </w:r>
        <w:r w:rsidR="00F91E6C" w:rsidDel="0031095A">
          <w:rPr>
            <w:noProof/>
            <w:webHidden/>
          </w:rPr>
          <w:tab/>
          <w:delText>6</w:delText>
        </w:r>
      </w:del>
    </w:p>
    <w:p w:rsidR="00F91E6C" w:rsidDel="0031095A" w:rsidRDefault="00EF3D5A">
      <w:pPr>
        <w:pStyle w:val="TOC3"/>
        <w:tabs>
          <w:tab w:val="left" w:pos="1200"/>
          <w:tab w:val="right" w:leader="dot" w:pos="8630"/>
        </w:tabs>
        <w:rPr>
          <w:del w:id="240" w:author="ag8t" w:date="2014-07-15T15:15:00Z"/>
          <w:rFonts w:asciiTheme="minorHAnsi" w:eastAsiaTheme="minorEastAsia" w:hAnsiTheme="minorHAnsi" w:cstheme="minorBidi"/>
          <w:noProof/>
          <w:sz w:val="22"/>
          <w:szCs w:val="22"/>
        </w:rPr>
      </w:pPr>
      <w:del w:id="241" w:author="ag8t" w:date="2014-07-15T15:15:00Z">
        <w:r w:rsidRPr="00EF3D5A">
          <w:rPr>
            <w:rPrChange w:id="242" w:author="ag8t" w:date="2014-07-15T15:15:00Z">
              <w:rPr>
                <w:rStyle w:val="Hyperlink"/>
                <w:rFonts w:cs="Arial"/>
                <w:noProof/>
              </w:rPr>
            </w:rPrChange>
          </w:rPr>
          <w:delText>3.4.1</w:delText>
        </w:r>
        <w:r w:rsidR="00F91E6C" w:rsidDel="0031095A">
          <w:rPr>
            <w:rFonts w:asciiTheme="minorHAnsi" w:eastAsiaTheme="minorEastAsia" w:hAnsiTheme="minorHAnsi" w:cstheme="minorBidi"/>
            <w:noProof/>
            <w:sz w:val="22"/>
            <w:szCs w:val="22"/>
          </w:rPr>
          <w:tab/>
        </w:r>
        <w:r w:rsidRPr="00EF3D5A">
          <w:rPr>
            <w:rPrChange w:id="243" w:author="ag8t" w:date="2014-07-15T15:15:00Z">
              <w:rPr>
                <w:rStyle w:val="Hyperlink"/>
                <w:noProof/>
              </w:rPr>
            </w:rPrChange>
          </w:rPr>
          <w:delText>Status</w:delText>
        </w:r>
        <w:r w:rsidR="00F91E6C" w:rsidDel="0031095A">
          <w:rPr>
            <w:noProof/>
            <w:webHidden/>
          </w:rPr>
          <w:tab/>
          <w:delText>7</w:delText>
        </w:r>
      </w:del>
    </w:p>
    <w:p w:rsidR="00F91E6C" w:rsidDel="0031095A" w:rsidRDefault="00EF3D5A">
      <w:pPr>
        <w:pStyle w:val="TOC3"/>
        <w:tabs>
          <w:tab w:val="left" w:pos="1200"/>
          <w:tab w:val="right" w:leader="dot" w:pos="8630"/>
        </w:tabs>
        <w:rPr>
          <w:del w:id="244" w:author="ag8t" w:date="2014-07-15T15:15:00Z"/>
          <w:rFonts w:asciiTheme="minorHAnsi" w:eastAsiaTheme="minorEastAsia" w:hAnsiTheme="minorHAnsi" w:cstheme="minorBidi"/>
          <w:noProof/>
          <w:sz w:val="22"/>
          <w:szCs w:val="22"/>
        </w:rPr>
      </w:pPr>
      <w:del w:id="245" w:author="ag8t" w:date="2014-07-15T15:15:00Z">
        <w:r w:rsidRPr="00EF3D5A">
          <w:rPr>
            <w:rPrChange w:id="246" w:author="ag8t" w:date="2014-07-15T15:15:00Z">
              <w:rPr>
                <w:rStyle w:val="Hyperlink"/>
                <w:rFonts w:cs="Arial"/>
                <w:noProof/>
              </w:rPr>
            </w:rPrChange>
          </w:rPr>
          <w:delText>3.4.2</w:delText>
        </w:r>
        <w:r w:rsidR="00F91E6C" w:rsidDel="0031095A">
          <w:rPr>
            <w:rFonts w:asciiTheme="minorHAnsi" w:eastAsiaTheme="minorEastAsia" w:hAnsiTheme="minorHAnsi" w:cstheme="minorBidi"/>
            <w:noProof/>
            <w:sz w:val="22"/>
            <w:szCs w:val="22"/>
          </w:rPr>
          <w:tab/>
        </w:r>
        <w:r w:rsidRPr="00EF3D5A">
          <w:rPr>
            <w:rPrChange w:id="247" w:author="ag8t" w:date="2014-07-15T15:15:00Z">
              <w:rPr>
                <w:rStyle w:val="Hyperlink"/>
                <w:noProof/>
              </w:rPr>
            </w:rPrChange>
          </w:rPr>
          <w:delText>ActivityLogHumanReadable</w:delText>
        </w:r>
        <w:r w:rsidR="00F91E6C" w:rsidDel="0031095A">
          <w:rPr>
            <w:noProof/>
            <w:webHidden/>
          </w:rPr>
          <w:tab/>
          <w:delText>7</w:delText>
        </w:r>
      </w:del>
    </w:p>
    <w:p w:rsidR="00F91E6C" w:rsidDel="0031095A" w:rsidRDefault="00EF3D5A">
      <w:pPr>
        <w:pStyle w:val="TOC3"/>
        <w:tabs>
          <w:tab w:val="left" w:pos="1200"/>
          <w:tab w:val="right" w:leader="dot" w:pos="8630"/>
        </w:tabs>
        <w:rPr>
          <w:del w:id="248" w:author="ag8t" w:date="2014-07-15T15:15:00Z"/>
          <w:rFonts w:asciiTheme="minorHAnsi" w:eastAsiaTheme="minorEastAsia" w:hAnsiTheme="minorHAnsi" w:cstheme="minorBidi"/>
          <w:noProof/>
          <w:sz w:val="22"/>
          <w:szCs w:val="22"/>
        </w:rPr>
      </w:pPr>
      <w:del w:id="249" w:author="ag8t" w:date="2014-07-15T15:15:00Z">
        <w:r w:rsidRPr="00EF3D5A">
          <w:rPr>
            <w:rPrChange w:id="250" w:author="ag8t" w:date="2014-07-15T15:15:00Z">
              <w:rPr>
                <w:rStyle w:val="Hyperlink"/>
                <w:rFonts w:cs="Arial"/>
                <w:noProof/>
              </w:rPr>
            </w:rPrChange>
          </w:rPr>
          <w:delText>3.4.3</w:delText>
        </w:r>
        <w:r w:rsidR="00F91E6C" w:rsidDel="0031095A">
          <w:rPr>
            <w:rFonts w:asciiTheme="minorHAnsi" w:eastAsiaTheme="minorEastAsia" w:hAnsiTheme="minorHAnsi" w:cstheme="minorBidi"/>
            <w:noProof/>
            <w:sz w:val="22"/>
            <w:szCs w:val="22"/>
          </w:rPr>
          <w:tab/>
        </w:r>
        <w:r w:rsidRPr="00EF3D5A">
          <w:rPr>
            <w:rPrChange w:id="251" w:author="ag8t" w:date="2014-07-15T15:15:00Z">
              <w:rPr>
                <w:rStyle w:val="Hyperlink"/>
                <w:noProof/>
              </w:rPr>
            </w:rPrChange>
          </w:rPr>
          <w:delText>ActivityLogMachineReadable</w:delText>
        </w:r>
        <w:r w:rsidR="00F91E6C" w:rsidDel="0031095A">
          <w:rPr>
            <w:noProof/>
            <w:webHidden/>
          </w:rPr>
          <w:tab/>
          <w:delText>7</w:delText>
        </w:r>
      </w:del>
    </w:p>
    <w:p w:rsidR="00F91E6C" w:rsidDel="0031095A" w:rsidRDefault="00EF3D5A">
      <w:pPr>
        <w:pStyle w:val="TOC3"/>
        <w:tabs>
          <w:tab w:val="left" w:pos="1200"/>
          <w:tab w:val="right" w:leader="dot" w:pos="8630"/>
        </w:tabs>
        <w:rPr>
          <w:del w:id="252" w:author="ag8t" w:date="2014-07-15T15:15:00Z"/>
          <w:rFonts w:asciiTheme="minorHAnsi" w:eastAsiaTheme="minorEastAsia" w:hAnsiTheme="minorHAnsi" w:cstheme="minorBidi"/>
          <w:noProof/>
          <w:sz w:val="22"/>
          <w:szCs w:val="22"/>
        </w:rPr>
      </w:pPr>
      <w:del w:id="253" w:author="ag8t" w:date="2014-07-15T15:15:00Z">
        <w:r w:rsidRPr="00EF3D5A">
          <w:rPr>
            <w:rPrChange w:id="254" w:author="ag8t" w:date="2014-07-15T15:15:00Z">
              <w:rPr>
                <w:rStyle w:val="Hyperlink"/>
                <w:rFonts w:cs="Arial"/>
                <w:noProof/>
              </w:rPr>
            </w:rPrChange>
          </w:rPr>
          <w:delText>3.4.4</w:delText>
        </w:r>
        <w:r w:rsidR="00F91E6C" w:rsidDel="0031095A">
          <w:rPr>
            <w:rFonts w:asciiTheme="minorHAnsi" w:eastAsiaTheme="minorEastAsia" w:hAnsiTheme="minorHAnsi" w:cstheme="minorBidi"/>
            <w:noProof/>
            <w:sz w:val="22"/>
            <w:szCs w:val="22"/>
          </w:rPr>
          <w:tab/>
        </w:r>
        <w:r w:rsidRPr="00EF3D5A">
          <w:rPr>
            <w:rPrChange w:id="255" w:author="ag8t" w:date="2014-07-15T15:15:00Z">
              <w:rPr>
                <w:rStyle w:val="Hyperlink"/>
                <w:noProof/>
              </w:rPr>
            </w:rPrChange>
          </w:rPr>
          <w:delText>ActivityDocument</w:delText>
        </w:r>
        <w:r w:rsidR="00F91E6C" w:rsidDel="0031095A">
          <w:rPr>
            <w:noProof/>
            <w:webHidden/>
          </w:rPr>
          <w:tab/>
          <w:delText>7</w:delText>
        </w:r>
      </w:del>
    </w:p>
    <w:p w:rsidR="00F91E6C" w:rsidDel="0031095A" w:rsidRDefault="00EF3D5A">
      <w:pPr>
        <w:pStyle w:val="TOC2"/>
        <w:rPr>
          <w:del w:id="256" w:author="ag8t" w:date="2014-07-15T15:15:00Z"/>
          <w:rFonts w:asciiTheme="minorHAnsi" w:eastAsiaTheme="minorEastAsia" w:hAnsiTheme="minorHAnsi" w:cstheme="minorBidi"/>
          <w:noProof/>
          <w:sz w:val="22"/>
          <w:szCs w:val="22"/>
        </w:rPr>
      </w:pPr>
      <w:del w:id="257" w:author="ag8t" w:date="2014-07-15T15:15:00Z">
        <w:r w:rsidRPr="00EF3D5A">
          <w:rPr>
            <w:rPrChange w:id="258" w:author="ag8t" w:date="2014-07-15T15:15:00Z">
              <w:rPr>
                <w:rStyle w:val="Hyperlink"/>
                <w:noProof/>
              </w:rPr>
            </w:rPrChange>
          </w:rPr>
          <w:delText>3.5</w:delText>
        </w:r>
        <w:r w:rsidR="00F91E6C" w:rsidDel="0031095A">
          <w:rPr>
            <w:rFonts w:asciiTheme="minorHAnsi" w:eastAsiaTheme="minorEastAsia" w:hAnsiTheme="minorHAnsi" w:cstheme="minorBidi"/>
            <w:noProof/>
            <w:sz w:val="22"/>
            <w:szCs w:val="22"/>
          </w:rPr>
          <w:tab/>
        </w:r>
        <w:r w:rsidRPr="00EF3D5A">
          <w:rPr>
            <w:rPrChange w:id="259" w:author="ag8t" w:date="2014-07-15T15:15:00Z">
              <w:rPr>
                <w:rStyle w:val="Hyperlink"/>
                <w:noProof/>
              </w:rPr>
            </w:rPrChange>
          </w:rPr>
          <w:delText>BESExtensionElement</w:delText>
        </w:r>
        <w:r w:rsidR="00F91E6C" w:rsidDel="0031095A">
          <w:rPr>
            <w:noProof/>
            <w:webHidden/>
          </w:rPr>
          <w:tab/>
          <w:delText>7</w:delText>
        </w:r>
      </w:del>
    </w:p>
    <w:p w:rsidR="00F91E6C" w:rsidDel="0031095A" w:rsidRDefault="00EF3D5A">
      <w:pPr>
        <w:pStyle w:val="TOC1"/>
        <w:tabs>
          <w:tab w:val="left" w:pos="475"/>
          <w:tab w:val="right" w:leader="dot" w:pos="8630"/>
        </w:tabs>
        <w:rPr>
          <w:del w:id="260" w:author="ag8t" w:date="2014-07-15T15:15:00Z"/>
          <w:rFonts w:asciiTheme="minorHAnsi" w:eastAsiaTheme="minorEastAsia" w:hAnsiTheme="minorHAnsi" w:cstheme="minorBidi"/>
          <w:noProof/>
          <w:sz w:val="22"/>
          <w:szCs w:val="22"/>
        </w:rPr>
      </w:pPr>
      <w:del w:id="261" w:author="ag8t" w:date="2014-07-15T15:15:00Z">
        <w:r w:rsidRPr="00EF3D5A">
          <w:rPr>
            <w:rPrChange w:id="262" w:author="ag8t" w:date="2014-07-15T15:15:00Z">
              <w:rPr>
                <w:rStyle w:val="Hyperlink"/>
                <w:noProof/>
              </w:rPr>
            </w:rPrChange>
          </w:rPr>
          <w:delText>4</w:delText>
        </w:r>
        <w:r w:rsidR="00F91E6C" w:rsidDel="0031095A">
          <w:rPr>
            <w:rFonts w:asciiTheme="minorHAnsi" w:eastAsiaTheme="minorEastAsia" w:hAnsiTheme="minorHAnsi" w:cstheme="minorBidi"/>
            <w:noProof/>
            <w:sz w:val="22"/>
            <w:szCs w:val="22"/>
          </w:rPr>
          <w:tab/>
        </w:r>
        <w:r w:rsidRPr="00EF3D5A">
          <w:rPr>
            <w:rPrChange w:id="263" w:author="ag8t" w:date="2014-07-15T15:15:00Z">
              <w:rPr>
                <w:rStyle w:val="Hyperlink"/>
                <w:noProof/>
              </w:rPr>
            </w:rPrChange>
          </w:rPr>
          <w:delText>Optional Activity Endpoint Targets</w:delText>
        </w:r>
        <w:r w:rsidR="00F91E6C" w:rsidDel="0031095A">
          <w:rPr>
            <w:noProof/>
            <w:webHidden/>
          </w:rPr>
          <w:tab/>
          <w:delText>7</w:delText>
        </w:r>
      </w:del>
    </w:p>
    <w:p w:rsidR="00F91E6C" w:rsidDel="0031095A" w:rsidRDefault="00EF3D5A">
      <w:pPr>
        <w:pStyle w:val="TOC2"/>
        <w:rPr>
          <w:del w:id="264" w:author="ag8t" w:date="2014-07-15T15:15:00Z"/>
          <w:rFonts w:asciiTheme="minorHAnsi" w:eastAsiaTheme="minorEastAsia" w:hAnsiTheme="minorHAnsi" w:cstheme="minorBidi"/>
          <w:noProof/>
          <w:sz w:val="22"/>
          <w:szCs w:val="22"/>
        </w:rPr>
      </w:pPr>
      <w:del w:id="265" w:author="ag8t" w:date="2014-07-15T15:15:00Z">
        <w:r w:rsidRPr="00EF3D5A">
          <w:rPr>
            <w:rPrChange w:id="266" w:author="ag8t" w:date="2014-07-15T15:15:00Z">
              <w:rPr>
                <w:rStyle w:val="Hyperlink"/>
                <w:noProof/>
              </w:rPr>
            </w:rPrChange>
          </w:rPr>
          <w:delText>4.1</w:delText>
        </w:r>
        <w:r w:rsidR="00F91E6C" w:rsidDel="0031095A">
          <w:rPr>
            <w:rFonts w:asciiTheme="minorHAnsi" w:eastAsiaTheme="minorEastAsia" w:hAnsiTheme="minorHAnsi" w:cstheme="minorBidi"/>
            <w:noProof/>
            <w:sz w:val="22"/>
            <w:szCs w:val="22"/>
          </w:rPr>
          <w:tab/>
        </w:r>
        <w:r w:rsidRPr="00EF3D5A">
          <w:rPr>
            <w:rPrChange w:id="267" w:author="ag8t" w:date="2014-07-15T15:15:00Z">
              <w:rPr>
                <w:rStyle w:val="Hyperlink"/>
                <w:noProof/>
              </w:rPr>
            </w:rPrChange>
          </w:rPr>
          <w:delText>Activity Properties</w:delText>
        </w:r>
        <w:r w:rsidR="00F91E6C" w:rsidDel="0031095A">
          <w:rPr>
            <w:noProof/>
            <w:webHidden/>
          </w:rPr>
          <w:tab/>
          <w:delText>7</w:delText>
        </w:r>
      </w:del>
    </w:p>
    <w:p w:rsidR="00F91E6C" w:rsidDel="0031095A" w:rsidRDefault="00EF3D5A">
      <w:pPr>
        <w:pStyle w:val="TOC3"/>
        <w:tabs>
          <w:tab w:val="left" w:pos="1200"/>
          <w:tab w:val="right" w:leader="dot" w:pos="8630"/>
        </w:tabs>
        <w:rPr>
          <w:del w:id="268" w:author="ag8t" w:date="2014-07-15T15:15:00Z"/>
          <w:rFonts w:asciiTheme="minorHAnsi" w:eastAsiaTheme="minorEastAsia" w:hAnsiTheme="minorHAnsi" w:cstheme="minorBidi"/>
          <w:noProof/>
          <w:sz w:val="22"/>
          <w:szCs w:val="22"/>
        </w:rPr>
      </w:pPr>
      <w:del w:id="269" w:author="ag8t" w:date="2014-07-15T15:15:00Z">
        <w:r w:rsidRPr="00EF3D5A">
          <w:rPr>
            <w:rPrChange w:id="270" w:author="ag8t" w:date="2014-07-15T15:15:00Z">
              <w:rPr>
                <w:rStyle w:val="Hyperlink"/>
                <w:rFonts w:cs="Arial"/>
                <w:noProof/>
              </w:rPr>
            </w:rPrChange>
          </w:rPr>
          <w:delText>4.1.1</w:delText>
        </w:r>
        <w:r w:rsidR="00F91E6C" w:rsidDel="0031095A">
          <w:rPr>
            <w:rFonts w:asciiTheme="minorHAnsi" w:eastAsiaTheme="minorEastAsia" w:hAnsiTheme="minorHAnsi" w:cstheme="minorBidi"/>
            <w:noProof/>
            <w:sz w:val="22"/>
            <w:szCs w:val="22"/>
          </w:rPr>
          <w:tab/>
        </w:r>
        <w:r w:rsidRPr="00EF3D5A">
          <w:rPr>
            <w:rPrChange w:id="271" w:author="ag8t" w:date="2014-07-15T15:15:00Z">
              <w:rPr>
                <w:rStyle w:val="Hyperlink"/>
                <w:noProof/>
              </w:rPr>
            </w:rPrChange>
          </w:rPr>
          <w:delText>FileSystemEndpoint</w:delText>
        </w:r>
        <w:r w:rsidR="00F91E6C" w:rsidDel="0031095A">
          <w:rPr>
            <w:noProof/>
            <w:webHidden/>
          </w:rPr>
          <w:tab/>
          <w:delText>7</w:delText>
        </w:r>
      </w:del>
    </w:p>
    <w:p w:rsidR="00F91E6C" w:rsidDel="0031095A" w:rsidRDefault="00EF3D5A">
      <w:pPr>
        <w:pStyle w:val="TOC2"/>
        <w:rPr>
          <w:del w:id="272" w:author="ag8t" w:date="2014-07-15T15:15:00Z"/>
          <w:rFonts w:asciiTheme="minorHAnsi" w:eastAsiaTheme="minorEastAsia" w:hAnsiTheme="minorHAnsi" w:cstheme="minorBidi"/>
          <w:noProof/>
          <w:sz w:val="22"/>
          <w:szCs w:val="22"/>
        </w:rPr>
      </w:pPr>
      <w:del w:id="273" w:author="ag8t" w:date="2014-07-15T15:15:00Z">
        <w:r w:rsidRPr="00EF3D5A">
          <w:rPr>
            <w:rPrChange w:id="274" w:author="ag8t" w:date="2014-07-15T15:15:00Z">
              <w:rPr>
                <w:rStyle w:val="Hyperlink"/>
                <w:noProof/>
              </w:rPr>
            </w:rPrChange>
          </w:rPr>
          <w:delText>4.2</w:delText>
        </w:r>
        <w:r w:rsidR="00F91E6C" w:rsidDel="0031095A">
          <w:rPr>
            <w:rFonts w:asciiTheme="minorHAnsi" w:eastAsiaTheme="minorEastAsia" w:hAnsiTheme="minorHAnsi" w:cstheme="minorBidi"/>
            <w:noProof/>
            <w:sz w:val="22"/>
            <w:szCs w:val="22"/>
          </w:rPr>
          <w:tab/>
        </w:r>
        <w:r w:rsidRPr="00EF3D5A">
          <w:rPr>
            <w:rPrChange w:id="275" w:author="ag8t" w:date="2014-07-15T15:15:00Z">
              <w:rPr>
                <w:rStyle w:val="Hyperlink"/>
                <w:noProof/>
              </w:rPr>
            </w:rPrChange>
          </w:rPr>
          <w:delText>Optional RNSEntry elements returned from lookup</w:delText>
        </w:r>
        <w:r w:rsidR="00F91E6C" w:rsidDel="0031095A">
          <w:rPr>
            <w:noProof/>
            <w:webHidden/>
          </w:rPr>
          <w:tab/>
          <w:delText>8</w:delText>
        </w:r>
      </w:del>
    </w:p>
    <w:p w:rsidR="00F91E6C" w:rsidDel="0031095A" w:rsidRDefault="00EF3D5A">
      <w:pPr>
        <w:pStyle w:val="TOC3"/>
        <w:tabs>
          <w:tab w:val="left" w:pos="1200"/>
          <w:tab w:val="right" w:leader="dot" w:pos="8630"/>
        </w:tabs>
        <w:rPr>
          <w:del w:id="276" w:author="ag8t" w:date="2014-07-15T15:15:00Z"/>
          <w:rFonts w:asciiTheme="minorHAnsi" w:eastAsiaTheme="minorEastAsia" w:hAnsiTheme="minorHAnsi" w:cstheme="minorBidi"/>
          <w:noProof/>
          <w:sz w:val="22"/>
          <w:szCs w:val="22"/>
        </w:rPr>
      </w:pPr>
      <w:del w:id="277" w:author="ag8t" w:date="2014-07-15T15:15:00Z">
        <w:r w:rsidRPr="00EF3D5A">
          <w:rPr>
            <w:rPrChange w:id="278" w:author="ag8t" w:date="2014-07-15T15:15:00Z">
              <w:rPr>
                <w:rStyle w:val="Hyperlink"/>
                <w:rFonts w:cs="Arial"/>
                <w:noProof/>
              </w:rPr>
            </w:rPrChange>
          </w:rPr>
          <w:delText>4.2.1</w:delText>
        </w:r>
        <w:r w:rsidR="00F91E6C" w:rsidDel="0031095A">
          <w:rPr>
            <w:rFonts w:asciiTheme="minorHAnsi" w:eastAsiaTheme="minorEastAsia" w:hAnsiTheme="minorHAnsi" w:cstheme="minorBidi"/>
            <w:noProof/>
            <w:sz w:val="22"/>
            <w:szCs w:val="22"/>
          </w:rPr>
          <w:tab/>
        </w:r>
        <w:r w:rsidRPr="00EF3D5A">
          <w:rPr>
            <w:rPrChange w:id="279" w:author="ag8t" w:date="2014-07-15T15:15:00Z">
              <w:rPr>
                <w:rStyle w:val="Hyperlink"/>
                <w:noProof/>
              </w:rPr>
            </w:rPrChange>
          </w:rPr>
          <w:delText>WorkingDirectory</w:delText>
        </w:r>
        <w:r w:rsidR="00F91E6C" w:rsidDel="0031095A">
          <w:rPr>
            <w:noProof/>
            <w:webHidden/>
          </w:rPr>
          <w:tab/>
          <w:delText>8</w:delText>
        </w:r>
      </w:del>
    </w:p>
    <w:p w:rsidR="00F91E6C" w:rsidDel="0031095A" w:rsidRDefault="00EF3D5A">
      <w:pPr>
        <w:pStyle w:val="TOC3"/>
        <w:tabs>
          <w:tab w:val="left" w:pos="1200"/>
          <w:tab w:val="right" w:leader="dot" w:pos="8630"/>
        </w:tabs>
        <w:rPr>
          <w:del w:id="280" w:author="ag8t" w:date="2014-07-15T15:15:00Z"/>
          <w:rFonts w:asciiTheme="minorHAnsi" w:eastAsiaTheme="minorEastAsia" w:hAnsiTheme="minorHAnsi" w:cstheme="minorBidi"/>
          <w:noProof/>
          <w:sz w:val="22"/>
          <w:szCs w:val="22"/>
        </w:rPr>
      </w:pPr>
      <w:del w:id="281" w:author="ag8t" w:date="2014-07-15T15:15:00Z">
        <w:r w:rsidRPr="00EF3D5A">
          <w:rPr>
            <w:rPrChange w:id="282" w:author="ag8t" w:date="2014-07-15T15:15:00Z">
              <w:rPr>
                <w:rStyle w:val="Hyperlink"/>
                <w:rFonts w:cs="Arial"/>
                <w:noProof/>
              </w:rPr>
            </w:rPrChange>
          </w:rPr>
          <w:delText>4.2.2</w:delText>
        </w:r>
        <w:r w:rsidR="00F91E6C" w:rsidDel="0031095A">
          <w:rPr>
            <w:rFonts w:asciiTheme="minorHAnsi" w:eastAsiaTheme="minorEastAsia" w:hAnsiTheme="minorHAnsi" w:cstheme="minorBidi"/>
            <w:noProof/>
            <w:sz w:val="22"/>
            <w:szCs w:val="22"/>
          </w:rPr>
          <w:tab/>
        </w:r>
        <w:r w:rsidRPr="00EF3D5A">
          <w:rPr>
            <w:rPrChange w:id="283" w:author="ag8t" w:date="2014-07-15T15:15:00Z">
              <w:rPr>
                <w:rStyle w:val="Hyperlink"/>
                <w:noProof/>
              </w:rPr>
            </w:rPrChange>
          </w:rPr>
          <w:delText>AvailableFilesystems</w:delText>
        </w:r>
        <w:r w:rsidR="00F91E6C" w:rsidDel="0031095A">
          <w:rPr>
            <w:noProof/>
            <w:webHidden/>
          </w:rPr>
          <w:tab/>
          <w:delText>8</w:delText>
        </w:r>
      </w:del>
    </w:p>
    <w:p w:rsidR="00F91E6C" w:rsidDel="0031095A" w:rsidRDefault="00EF3D5A">
      <w:pPr>
        <w:pStyle w:val="TOC3"/>
        <w:tabs>
          <w:tab w:val="left" w:pos="1200"/>
          <w:tab w:val="right" w:leader="dot" w:pos="8630"/>
        </w:tabs>
        <w:rPr>
          <w:del w:id="284" w:author="ag8t" w:date="2014-07-15T15:15:00Z"/>
          <w:rFonts w:asciiTheme="minorHAnsi" w:eastAsiaTheme="minorEastAsia" w:hAnsiTheme="minorHAnsi" w:cstheme="minorBidi"/>
          <w:noProof/>
          <w:sz w:val="22"/>
          <w:szCs w:val="22"/>
        </w:rPr>
      </w:pPr>
      <w:del w:id="285" w:author="ag8t" w:date="2014-07-15T15:15:00Z">
        <w:r w:rsidRPr="00EF3D5A">
          <w:rPr>
            <w:rPrChange w:id="286" w:author="ag8t" w:date="2014-07-15T15:15:00Z">
              <w:rPr>
                <w:rStyle w:val="Hyperlink"/>
                <w:rFonts w:cs="Arial"/>
                <w:noProof/>
              </w:rPr>
            </w:rPrChange>
          </w:rPr>
          <w:delText>4.2.3</w:delText>
        </w:r>
        <w:r w:rsidR="00F91E6C" w:rsidDel="0031095A">
          <w:rPr>
            <w:rFonts w:asciiTheme="minorHAnsi" w:eastAsiaTheme="minorEastAsia" w:hAnsiTheme="minorHAnsi" w:cstheme="minorBidi"/>
            <w:noProof/>
            <w:sz w:val="22"/>
            <w:szCs w:val="22"/>
          </w:rPr>
          <w:tab/>
        </w:r>
        <w:r w:rsidRPr="00EF3D5A">
          <w:rPr>
            <w:rPrChange w:id="287" w:author="ag8t" w:date="2014-07-15T15:15:00Z">
              <w:rPr>
                <w:rStyle w:val="Hyperlink"/>
                <w:noProof/>
              </w:rPr>
            </w:rPrChange>
          </w:rPr>
          <w:delText>ActivityResourceUsage</w:delText>
        </w:r>
        <w:r w:rsidR="00F91E6C" w:rsidDel="0031095A">
          <w:rPr>
            <w:noProof/>
            <w:webHidden/>
          </w:rPr>
          <w:tab/>
          <w:delText>8</w:delText>
        </w:r>
      </w:del>
    </w:p>
    <w:p w:rsidR="00F91E6C" w:rsidDel="0031095A" w:rsidRDefault="00EF3D5A">
      <w:pPr>
        <w:pStyle w:val="TOC3"/>
        <w:tabs>
          <w:tab w:val="right" w:leader="dot" w:pos="8630"/>
        </w:tabs>
        <w:rPr>
          <w:del w:id="288" w:author="ag8t" w:date="2014-07-15T15:15:00Z"/>
          <w:rFonts w:asciiTheme="minorHAnsi" w:eastAsiaTheme="minorEastAsia" w:hAnsiTheme="minorHAnsi" w:cstheme="minorBidi"/>
          <w:noProof/>
          <w:sz w:val="22"/>
          <w:szCs w:val="22"/>
        </w:rPr>
      </w:pPr>
      <w:del w:id="289" w:author="ag8t" w:date="2014-07-15T15:15:00Z">
        <w:r w:rsidRPr="00EF3D5A">
          <w:rPr>
            <w:rPrChange w:id="290" w:author="ag8t" w:date="2014-07-15T15:15:00Z">
              <w:rPr>
                <w:rStyle w:val="Hyperlink"/>
                <w:noProof/>
              </w:rPr>
            </w:rPrChange>
          </w:rPr>
          <w:delText>An RNSEntry that refers to a read-only ByteIO resource (file) that contains the execution r</w:delText>
        </w:r>
        <w:r w:rsidRPr="00EF3D5A">
          <w:rPr>
            <w:rPrChange w:id="291" w:author="ag8t" w:date="2014-07-15T15:15:00Z">
              <w:rPr>
                <w:rStyle w:val="Hyperlink"/>
                <w:noProof/>
              </w:rPr>
            </w:rPrChange>
          </w:rPr>
          <w:delText>e</w:delText>
        </w:r>
        <w:r w:rsidRPr="00EF3D5A">
          <w:rPr>
            <w:rPrChange w:id="292" w:author="ag8t" w:date="2014-07-15T15:15:00Z">
              <w:rPr>
                <w:rStyle w:val="Hyperlink"/>
                <w:noProof/>
              </w:rPr>
            </w:rPrChange>
          </w:rPr>
          <w:delText>sources consumed, not guaranteed to be up-to-date. It MUST conform to the OGF URF (Usage Record Format)</w:delText>
        </w:r>
        <w:r w:rsidR="00F91E6C" w:rsidDel="0031095A">
          <w:rPr>
            <w:noProof/>
            <w:webHidden/>
          </w:rPr>
          <w:tab/>
          <w:delText>8</w:delText>
        </w:r>
      </w:del>
    </w:p>
    <w:p w:rsidR="00F91E6C" w:rsidDel="0031095A" w:rsidRDefault="00EF3D5A">
      <w:pPr>
        <w:pStyle w:val="TOC3"/>
        <w:tabs>
          <w:tab w:val="left" w:pos="1200"/>
          <w:tab w:val="right" w:leader="dot" w:pos="8630"/>
        </w:tabs>
        <w:rPr>
          <w:del w:id="293" w:author="ag8t" w:date="2014-07-15T15:15:00Z"/>
          <w:rFonts w:asciiTheme="minorHAnsi" w:eastAsiaTheme="minorEastAsia" w:hAnsiTheme="minorHAnsi" w:cstheme="minorBidi"/>
          <w:noProof/>
          <w:sz w:val="22"/>
          <w:szCs w:val="22"/>
        </w:rPr>
      </w:pPr>
      <w:del w:id="294" w:author="ag8t" w:date="2014-07-15T15:15:00Z">
        <w:r w:rsidRPr="00EF3D5A">
          <w:rPr>
            <w:rPrChange w:id="295" w:author="ag8t" w:date="2014-07-15T15:15:00Z">
              <w:rPr>
                <w:rStyle w:val="Hyperlink"/>
                <w:rFonts w:cs="Arial"/>
                <w:noProof/>
              </w:rPr>
            </w:rPrChange>
          </w:rPr>
          <w:delText>4.2.4</w:delText>
        </w:r>
        <w:r w:rsidR="00F91E6C" w:rsidDel="0031095A">
          <w:rPr>
            <w:rFonts w:asciiTheme="minorHAnsi" w:eastAsiaTheme="minorEastAsia" w:hAnsiTheme="minorHAnsi" w:cstheme="minorBidi"/>
            <w:noProof/>
            <w:sz w:val="22"/>
            <w:szCs w:val="22"/>
          </w:rPr>
          <w:tab/>
        </w:r>
        <w:r w:rsidRPr="00EF3D5A">
          <w:rPr>
            <w:rPrChange w:id="296" w:author="ag8t" w:date="2014-07-15T15:15:00Z">
              <w:rPr>
                <w:rStyle w:val="Hyperlink"/>
                <w:noProof/>
              </w:rPr>
            </w:rPrChange>
          </w:rPr>
          <w:delText>ActivityProcessControl</w:delText>
        </w:r>
        <w:r w:rsidR="00F91E6C" w:rsidDel="0031095A">
          <w:rPr>
            <w:noProof/>
            <w:webHidden/>
          </w:rPr>
          <w:tab/>
          <w:delText>8</w:delText>
        </w:r>
      </w:del>
    </w:p>
    <w:p w:rsidR="00F91E6C" w:rsidDel="0031095A" w:rsidRDefault="00EF3D5A">
      <w:pPr>
        <w:pStyle w:val="TOC3"/>
        <w:tabs>
          <w:tab w:val="left" w:pos="1200"/>
          <w:tab w:val="right" w:leader="dot" w:pos="8630"/>
        </w:tabs>
        <w:rPr>
          <w:del w:id="297" w:author="ag8t" w:date="2014-07-15T15:15:00Z"/>
          <w:rFonts w:asciiTheme="minorHAnsi" w:eastAsiaTheme="minorEastAsia" w:hAnsiTheme="minorHAnsi" w:cstheme="minorBidi"/>
          <w:noProof/>
          <w:sz w:val="22"/>
          <w:szCs w:val="22"/>
        </w:rPr>
      </w:pPr>
      <w:del w:id="298" w:author="ag8t" w:date="2014-07-15T15:15:00Z">
        <w:r w:rsidRPr="00EF3D5A">
          <w:rPr>
            <w:rPrChange w:id="299" w:author="ag8t" w:date="2014-07-15T15:15:00Z">
              <w:rPr>
                <w:rStyle w:val="Hyperlink"/>
                <w:rFonts w:cs="Arial"/>
                <w:noProof/>
              </w:rPr>
            </w:rPrChange>
          </w:rPr>
          <w:delText>4.2.5</w:delText>
        </w:r>
        <w:r w:rsidR="00F91E6C" w:rsidDel="0031095A">
          <w:rPr>
            <w:rFonts w:asciiTheme="minorHAnsi" w:eastAsiaTheme="minorEastAsia" w:hAnsiTheme="minorHAnsi" w:cstheme="minorBidi"/>
            <w:noProof/>
            <w:sz w:val="22"/>
            <w:szCs w:val="22"/>
          </w:rPr>
          <w:tab/>
        </w:r>
        <w:r w:rsidRPr="00EF3D5A">
          <w:rPr>
            <w:rPrChange w:id="300" w:author="ag8t" w:date="2014-07-15T15:15:00Z">
              <w:rPr>
                <w:rStyle w:val="Hyperlink"/>
                <w:noProof/>
              </w:rPr>
            </w:rPrChange>
          </w:rPr>
          <w:delText>ProcMem</w:delText>
        </w:r>
        <w:r w:rsidR="00F91E6C" w:rsidDel="0031095A">
          <w:rPr>
            <w:noProof/>
            <w:webHidden/>
          </w:rPr>
          <w:tab/>
          <w:delText>8</w:delText>
        </w:r>
      </w:del>
    </w:p>
    <w:p w:rsidR="00F91E6C" w:rsidDel="0031095A" w:rsidRDefault="00EF3D5A">
      <w:pPr>
        <w:pStyle w:val="TOC3"/>
        <w:tabs>
          <w:tab w:val="left" w:pos="1200"/>
          <w:tab w:val="right" w:leader="dot" w:pos="8630"/>
        </w:tabs>
        <w:rPr>
          <w:del w:id="301" w:author="ag8t" w:date="2014-07-15T15:15:00Z"/>
          <w:rFonts w:asciiTheme="minorHAnsi" w:eastAsiaTheme="minorEastAsia" w:hAnsiTheme="minorHAnsi" w:cstheme="minorBidi"/>
          <w:noProof/>
          <w:sz w:val="22"/>
          <w:szCs w:val="22"/>
        </w:rPr>
      </w:pPr>
      <w:del w:id="302" w:author="ag8t" w:date="2014-07-15T15:15:00Z">
        <w:r w:rsidRPr="00EF3D5A">
          <w:rPr>
            <w:rPrChange w:id="303" w:author="ag8t" w:date="2014-07-15T15:15:00Z">
              <w:rPr>
                <w:rStyle w:val="Hyperlink"/>
                <w:rFonts w:cs="Arial"/>
                <w:noProof/>
              </w:rPr>
            </w:rPrChange>
          </w:rPr>
          <w:delText>4.2.6</w:delText>
        </w:r>
        <w:r w:rsidR="00F91E6C" w:rsidDel="0031095A">
          <w:rPr>
            <w:rFonts w:asciiTheme="minorHAnsi" w:eastAsiaTheme="minorEastAsia" w:hAnsiTheme="minorHAnsi" w:cstheme="minorBidi"/>
            <w:noProof/>
            <w:sz w:val="22"/>
            <w:szCs w:val="22"/>
          </w:rPr>
          <w:tab/>
        </w:r>
        <w:r w:rsidRPr="00EF3D5A">
          <w:rPr>
            <w:rPrChange w:id="304" w:author="ag8t" w:date="2014-07-15T15:15:00Z">
              <w:rPr>
                <w:rStyle w:val="Hyperlink"/>
                <w:noProof/>
              </w:rPr>
            </w:rPrChange>
          </w:rPr>
          <w:delText>Streams</w:delText>
        </w:r>
        <w:r w:rsidR="00F91E6C" w:rsidDel="0031095A">
          <w:rPr>
            <w:noProof/>
            <w:webHidden/>
          </w:rPr>
          <w:tab/>
          <w:delText>9</w:delText>
        </w:r>
      </w:del>
    </w:p>
    <w:p w:rsidR="00F91E6C" w:rsidDel="0031095A" w:rsidRDefault="00EF3D5A">
      <w:pPr>
        <w:pStyle w:val="TOC1"/>
        <w:tabs>
          <w:tab w:val="left" w:pos="475"/>
          <w:tab w:val="right" w:leader="dot" w:pos="8630"/>
        </w:tabs>
        <w:rPr>
          <w:del w:id="305" w:author="ag8t" w:date="2014-07-15T15:15:00Z"/>
          <w:rFonts w:asciiTheme="minorHAnsi" w:eastAsiaTheme="minorEastAsia" w:hAnsiTheme="minorHAnsi" w:cstheme="minorBidi"/>
          <w:noProof/>
          <w:sz w:val="22"/>
          <w:szCs w:val="22"/>
        </w:rPr>
      </w:pPr>
      <w:del w:id="306" w:author="ag8t" w:date="2014-07-15T15:15:00Z">
        <w:r w:rsidRPr="00EF3D5A">
          <w:rPr>
            <w:rPrChange w:id="307" w:author="ag8t" w:date="2014-07-15T15:15:00Z">
              <w:rPr>
                <w:rStyle w:val="Hyperlink"/>
                <w:noProof/>
              </w:rPr>
            </w:rPrChange>
          </w:rPr>
          <w:delText>5</w:delText>
        </w:r>
        <w:r w:rsidR="00F91E6C" w:rsidDel="0031095A">
          <w:rPr>
            <w:rFonts w:asciiTheme="minorHAnsi" w:eastAsiaTheme="minorEastAsia" w:hAnsiTheme="minorHAnsi" w:cstheme="minorBidi"/>
            <w:noProof/>
            <w:sz w:val="22"/>
            <w:szCs w:val="22"/>
          </w:rPr>
          <w:tab/>
        </w:r>
        <w:r w:rsidRPr="00EF3D5A">
          <w:rPr>
            <w:rPrChange w:id="308" w:author="ag8t" w:date="2014-07-15T15:15:00Z">
              <w:rPr>
                <w:rStyle w:val="Hyperlink"/>
                <w:noProof/>
              </w:rPr>
            </w:rPrChange>
          </w:rPr>
          <w:delText>Extensions to the BES-Activity Port-type</w:delText>
        </w:r>
        <w:r w:rsidR="00F91E6C" w:rsidDel="0031095A">
          <w:rPr>
            <w:noProof/>
            <w:webHidden/>
          </w:rPr>
          <w:tab/>
          <w:delText>9</w:delText>
        </w:r>
      </w:del>
    </w:p>
    <w:p w:rsidR="00F91E6C" w:rsidDel="0031095A" w:rsidRDefault="00EF3D5A">
      <w:pPr>
        <w:pStyle w:val="TOC2"/>
        <w:rPr>
          <w:del w:id="309" w:author="ag8t" w:date="2014-07-15T15:15:00Z"/>
          <w:rFonts w:asciiTheme="minorHAnsi" w:eastAsiaTheme="minorEastAsia" w:hAnsiTheme="minorHAnsi" w:cstheme="minorBidi"/>
          <w:noProof/>
          <w:sz w:val="22"/>
          <w:szCs w:val="22"/>
        </w:rPr>
      </w:pPr>
      <w:del w:id="310" w:author="ag8t" w:date="2014-07-15T15:15:00Z">
        <w:r w:rsidRPr="00EF3D5A">
          <w:rPr>
            <w:rPrChange w:id="311" w:author="ag8t" w:date="2014-07-15T15:15:00Z">
              <w:rPr>
                <w:rStyle w:val="Hyperlink"/>
                <w:noProof/>
              </w:rPr>
            </w:rPrChange>
          </w:rPr>
          <w:delText>5.1</w:delText>
        </w:r>
        <w:r w:rsidR="00F91E6C" w:rsidDel="0031095A">
          <w:rPr>
            <w:rFonts w:asciiTheme="minorHAnsi" w:eastAsiaTheme="minorEastAsia" w:hAnsiTheme="minorHAnsi" w:cstheme="minorBidi"/>
            <w:noProof/>
            <w:sz w:val="22"/>
            <w:szCs w:val="22"/>
          </w:rPr>
          <w:tab/>
        </w:r>
        <w:r w:rsidRPr="00EF3D5A">
          <w:rPr>
            <w:rPrChange w:id="312" w:author="ag8t" w:date="2014-07-15T15:15:00Z">
              <w:rPr>
                <w:rStyle w:val="Hyperlink"/>
                <w:noProof/>
              </w:rPr>
            </w:rPrChange>
          </w:rPr>
          <w:delText>Operations</w:delText>
        </w:r>
        <w:r w:rsidR="00F91E6C" w:rsidDel="0031095A">
          <w:rPr>
            <w:noProof/>
            <w:webHidden/>
          </w:rPr>
          <w:tab/>
          <w:delText>9</w:delText>
        </w:r>
      </w:del>
    </w:p>
    <w:p w:rsidR="00F91E6C" w:rsidDel="0031095A" w:rsidRDefault="00EF3D5A">
      <w:pPr>
        <w:pStyle w:val="TOC3"/>
        <w:tabs>
          <w:tab w:val="left" w:pos="1200"/>
          <w:tab w:val="right" w:leader="dot" w:pos="8630"/>
        </w:tabs>
        <w:rPr>
          <w:del w:id="313" w:author="ag8t" w:date="2014-07-15T15:15:00Z"/>
          <w:rFonts w:asciiTheme="minorHAnsi" w:eastAsiaTheme="minorEastAsia" w:hAnsiTheme="minorHAnsi" w:cstheme="minorBidi"/>
          <w:noProof/>
          <w:sz w:val="22"/>
          <w:szCs w:val="22"/>
        </w:rPr>
      </w:pPr>
      <w:del w:id="314" w:author="ag8t" w:date="2014-07-15T15:15:00Z">
        <w:r w:rsidRPr="00EF3D5A">
          <w:rPr>
            <w:rPrChange w:id="315" w:author="ag8t" w:date="2014-07-15T15:15:00Z">
              <w:rPr>
                <w:rStyle w:val="Hyperlink"/>
                <w:rFonts w:cs="Arial"/>
                <w:noProof/>
              </w:rPr>
            </w:rPrChange>
          </w:rPr>
          <w:delText>5.1.1</w:delText>
        </w:r>
        <w:r w:rsidR="00F91E6C" w:rsidDel="0031095A">
          <w:rPr>
            <w:rFonts w:asciiTheme="minorHAnsi" w:eastAsiaTheme="minorEastAsia" w:hAnsiTheme="minorHAnsi" w:cstheme="minorBidi"/>
            <w:noProof/>
            <w:sz w:val="22"/>
            <w:szCs w:val="22"/>
          </w:rPr>
          <w:tab/>
        </w:r>
        <w:r w:rsidRPr="00EF3D5A">
          <w:rPr>
            <w:rPrChange w:id="316" w:author="ag8t" w:date="2014-07-15T15:15:00Z">
              <w:rPr>
                <w:rStyle w:val="Hyperlink"/>
                <w:noProof/>
              </w:rPr>
            </w:rPrChange>
          </w:rPr>
          <w:delText>GetActivityAttributesDocument</w:delText>
        </w:r>
        <w:r w:rsidR="00F91E6C" w:rsidDel="0031095A">
          <w:rPr>
            <w:noProof/>
            <w:webHidden/>
          </w:rPr>
          <w:tab/>
          <w:delText>9</w:delText>
        </w:r>
      </w:del>
    </w:p>
    <w:p w:rsidR="00F91E6C" w:rsidDel="0031095A" w:rsidRDefault="00EF3D5A">
      <w:pPr>
        <w:pStyle w:val="TOC3"/>
        <w:tabs>
          <w:tab w:val="left" w:pos="1200"/>
          <w:tab w:val="right" w:leader="dot" w:pos="8630"/>
        </w:tabs>
        <w:rPr>
          <w:del w:id="317" w:author="ag8t" w:date="2014-07-15T15:15:00Z"/>
          <w:rFonts w:asciiTheme="minorHAnsi" w:eastAsiaTheme="minorEastAsia" w:hAnsiTheme="minorHAnsi" w:cstheme="minorBidi"/>
          <w:noProof/>
          <w:sz w:val="22"/>
          <w:szCs w:val="22"/>
        </w:rPr>
      </w:pPr>
      <w:del w:id="318" w:author="ag8t" w:date="2014-07-15T15:15:00Z">
        <w:r w:rsidRPr="00EF3D5A">
          <w:rPr>
            <w:rPrChange w:id="319" w:author="ag8t" w:date="2014-07-15T15:15:00Z">
              <w:rPr>
                <w:rStyle w:val="Hyperlink"/>
                <w:rFonts w:cs="Arial"/>
                <w:noProof/>
              </w:rPr>
            </w:rPrChange>
          </w:rPr>
          <w:delText>5.1.2</w:delText>
        </w:r>
        <w:r w:rsidR="00F91E6C" w:rsidDel="0031095A">
          <w:rPr>
            <w:rFonts w:asciiTheme="minorHAnsi" w:eastAsiaTheme="minorEastAsia" w:hAnsiTheme="minorHAnsi" w:cstheme="minorBidi"/>
            <w:noProof/>
            <w:sz w:val="22"/>
            <w:szCs w:val="22"/>
          </w:rPr>
          <w:tab/>
        </w:r>
        <w:r w:rsidRPr="00EF3D5A">
          <w:rPr>
            <w:rPrChange w:id="320" w:author="ag8t" w:date="2014-07-15T15:15:00Z">
              <w:rPr>
                <w:rStyle w:val="Hyperlink"/>
                <w:noProof/>
              </w:rPr>
            </w:rPrChange>
          </w:rPr>
          <w:delText>GetActivityStatus</w:delText>
        </w:r>
        <w:r w:rsidR="00F91E6C" w:rsidDel="0031095A">
          <w:rPr>
            <w:noProof/>
            <w:webHidden/>
          </w:rPr>
          <w:tab/>
          <w:delText>10</w:delText>
        </w:r>
      </w:del>
    </w:p>
    <w:p w:rsidR="00F91E6C" w:rsidDel="0031095A" w:rsidRDefault="00EF3D5A">
      <w:pPr>
        <w:pStyle w:val="TOC3"/>
        <w:tabs>
          <w:tab w:val="left" w:pos="1200"/>
          <w:tab w:val="right" w:leader="dot" w:pos="8630"/>
        </w:tabs>
        <w:rPr>
          <w:del w:id="321" w:author="ag8t" w:date="2014-07-15T15:15:00Z"/>
          <w:rFonts w:asciiTheme="minorHAnsi" w:eastAsiaTheme="minorEastAsia" w:hAnsiTheme="minorHAnsi" w:cstheme="minorBidi"/>
          <w:noProof/>
          <w:sz w:val="22"/>
          <w:szCs w:val="22"/>
        </w:rPr>
      </w:pPr>
      <w:del w:id="322" w:author="ag8t" w:date="2014-07-15T15:15:00Z">
        <w:r w:rsidRPr="00EF3D5A">
          <w:rPr>
            <w:rPrChange w:id="323" w:author="ag8t" w:date="2014-07-15T15:15:00Z">
              <w:rPr>
                <w:rStyle w:val="Hyperlink"/>
                <w:rFonts w:cs="Arial"/>
                <w:noProof/>
              </w:rPr>
            </w:rPrChange>
          </w:rPr>
          <w:delText>5.1.3</w:delText>
        </w:r>
        <w:r w:rsidR="00F91E6C" w:rsidDel="0031095A">
          <w:rPr>
            <w:rFonts w:asciiTheme="minorHAnsi" w:eastAsiaTheme="minorEastAsia" w:hAnsiTheme="minorHAnsi" w:cstheme="minorBidi"/>
            <w:noProof/>
            <w:sz w:val="22"/>
            <w:szCs w:val="22"/>
          </w:rPr>
          <w:tab/>
        </w:r>
        <w:r w:rsidRPr="00EF3D5A">
          <w:rPr>
            <w:rPrChange w:id="324" w:author="ag8t" w:date="2014-07-15T15:15:00Z">
              <w:rPr>
                <w:rStyle w:val="Hyperlink"/>
                <w:noProof/>
              </w:rPr>
            </w:rPrChange>
          </w:rPr>
          <w:delText>ResumeActivity</w:delText>
        </w:r>
        <w:r w:rsidR="00F91E6C" w:rsidDel="0031095A">
          <w:rPr>
            <w:noProof/>
            <w:webHidden/>
          </w:rPr>
          <w:tab/>
          <w:delText>10</w:delText>
        </w:r>
      </w:del>
    </w:p>
    <w:p w:rsidR="00F91E6C" w:rsidDel="0031095A" w:rsidRDefault="00EF3D5A">
      <w:pPr>
        <w:pStyle w:val="TOC3"/>
        <w:tabs>
          <w:tab w:val="left" w:pos="1200"/>
          <w:tab w:val="right" w:leader="dot" w:pos="8630"/>
        </w:tabs>
        <w:rPr>
          <w:del w:id="325" w:author="ag8t" w:date="2014-07-15T15:15:00Z"/>
          <w:rFonts w:asciiTheme="minorHAnsi" w:eastAsiaTheme="minorEastAsia" w:hAnsiTheme="minorHAnsi" w:cstheme="minorBidi"/>
          <w:noProof/>
          <w:sz w:val="22"/>
          <w:szCs w:val="22"/>
        </w:rPr>
      </w:pPr>
      <w:del w:id="326" w:author="ag8t" w:date="2014-07-15T15:15:00Z">
        <w:r w:rsidRPr="00EF3D5A">
          <w:rPr>
            <w:rPrChange w:id="327" w:author="ag8t" w:date="2014-07-15T15:15:00Z">
              <w:rPr>
                <w:rStyle w:val="Hyperlink"/>
                <w:rFonts w:cs="Arial"/>
                <w:noProof/>
              </w:rPr>
            </w:rPrChange>
          </w:rPr>
          <w:delText>5.1.4</w:delText>
        </w:r>
        <w:r w:rsidR="00F91E6C" w:rsidDel="0031095A">
          <w:rPr>
            <w:rFonts w:asciiTheme="minorHAnsi" w:eastAsiaTheme="minorEastAsia" w:hAnsiTheme="minorHAnsi" w:cstheme="minorBidi"/>
            <w:noProof/>
            <w:sz w:val="22"/>
            <w:szCs w:val="22"/>
          </w:rPr>
          <w:tab/>
        </w:r>
        <w:r w:rsidRPr="00EF3D5A">
          <w:rPr>
            <w:rPrChange w:id="328" w:author="ag8t" w:date="2014-07-15T15:15:00Z">
              <w:rPr>
                <w:rStyle w:val="Hyperlink"/>
                <w:noProof/>
              </w:rPr>
            </w:rPrChange>
          </w:rPr>
          <w:delText>ShareActivity</w:delText>
        </w:r>
        <w:r w:rsidR="00F91E6C" w:rsidDel="0031095A">
          <w:rPr>
            <w:noProof/>
            <w:webHidden/>
          </w:rPr>
          <w:tab/>
          <w:delText>10</w:delText>
        </w:r>
      </w:del>
    </w:p>
    <w:p w:rsidR="00F91E6C" w:rsidDel="0031095A" w:rsidRDefault="00EF3D5A">
      <w:pPr>
        <w:pStyle w:val="TOC3"/>
        <w:tabs>
          <w:tab w:val="left" w:pos="1200"/>
          <w:tab w:val="right" w:leader="dot" w:pos="8630"/>
        </w:tabs>
        <w:rPr>
          <w:del w:id="329" w:author="ag8t" w:date="2014-07-15T15:15:00Z"/>
          <w:rFonts w:asciiTheme="minorHAnsi" w:eastAsiaTheme="minorEastAsia" w:hAnsiTheme="minorHAnsi" w:cstheme="minorBidi"/>
          <w:noProof/>
          <w:sz w:val="22"/>
          <w:szCs w:val="22"/>
        </w:rPr>
      </w:pPr>
      <w:del w:id="330" w:author="ag8t" w:date="2014-07-15T15:15:00Z">
        <w:r w:rsidRPr="00EF3D5A">
          <w:rPr>
            <w:rPrChange w:id="331" w:author="ag8t" w:date="2014-07-15T15:15:00Z">
              <w:rPr>
                <w:rStyle w:val="Hyperlink"/>
                <w:rFonts w:cs="Arial"/>
                <w:noProof/>
              </w:rPr>
            </w:rPrChange>
          </w:rPr>
          <w:delText>5.1.5</w:delText>
        </w:r>
        <w:r w:rsidR="00F91E6C" w:rsidDel="0031095A">
          <w:rPr>
            <w:rFonts w:asciiTheme="minorHAnsi" w:eastAsiaTheme="minorEastAsia" w:hAnsiTheme="minorHAnsi" w:cstheme="minorBidi"/>
            <w:noProof/>
            <w:sz w:val="22"/>
            <w:szCs w:val="22"/>
          </w:rPr>
          <w:tab/>
        </w:r>
        <w:r w:rsidRPr="00EF3D5A">
          <w:rPr>
            <w:rPrChange w:id="332" w:author="ag8t" w:date="2014-07-15T15:15:00Z">
              <w:rPr>
                <w:rStyle w:val="Hyperlink"/>
                <w:noProof/>
              </w:rPr>
            </w:rPrChange>
          </w:rPr>
          <w:delText>TerminateActivity</w:delText>
        </w:r>
        <w:r w:rsidR="00F91E6C" w:rsidDel="0031095A">
          <w:rPr>
            <w:noProof/>
            <w:webHidden/>
          </w:rPr>
          <w:tab/>
          <w:delText>10</w:delText>
        </w:r>
      </w:del>
    </w:p>
    <w:p w:rsidR="00F91E6C" w:rsidDel="0031095A" w:rsidRDefault="00EF3D5A">
      <w:pPr>
        <w:pStyle w:val="TOC3"/>
        <w:tabs>
          <w:tab w:val="left" w:pos="1200"/>
          <w:tab w:val="right" w:leader="dot" w:pos="8630"/>
        </w:tabs>
        <w:rPr>
          <w:del w:id="333" w:author="ag8t" w:date="2014-07-15T15:15:00Z"/>
          <w:rFonts w:asciiTheme="minorHAnsi" w:eastAsiaTheme="minorEastAsia" w:hAnsiTheme="minorHAnsi" w:cstheme="minorBidi"/>
          <w:noProof/>
          <w:sz w:val="22"/>
          <w:szCs w:val="22"/>
        </w:rPr>
      </w:pPr>
      <w:del w:id="334" w:author="ag8t" w:date="2014-07-15T15:15:00Z">
        <w:r w:rsidRPr="00EF3D5A">
          <w:rPr>
            <w:rPrChange w:id="335" w:author="ag8t" w:date="2014-07-15T15:15:00Z">
              <w:rPr>
                <w:rStyle w:val="Hyperlink"/>
                <w:rFonts w:cs="Arial"/>
                <w:noProof/>
              </w:rPr>
            </w:rPrChange>
          </w:rPr>
          <w:delText>5.1.6</w:delText>
        </w:r>
        <w:r w:rsidR="00F91E6C" w:rsidDel="0031095A">
          <w:rPr>
            <w:rFonts w:asciiTheme="minorHAnsi" w:eastAsiaTheme="minorEastAsia" w:hAnsiTheme="minorHAnsi" w:cstheme="minorBidi"/>
            <w:noProof/>
            <w:sz w:val="22"/>
            <w:szCs w:val="22"/>
          </w:rPr>
          <w:tab/>
        </w:r>
        <w:r w:rsidRPr="00EF3D5A">
          <w:rPr>
            <w:rPrChange w:id="336" w:author="ag8t" w:date="2014-07-15T15:15:00Z">
              <w:rPr>
                <w:rStyle w:val="Hyperlink"/>
                <w:noProof/>
              </w:rPr>
            </w:rPrChange>
          </w:rPr>
          <w:delText>GetActivityDocument</w:delText>
        </w:r>
        <w:r w:rsidR="00F91E6C" w:rsidDel="0031095A">
          <w:rPr>
            <w:noProof/>
            <w:webHidden/>
          </w:rPr>
          <w:tab/>
          <w:delText>11</w:delText>
        </w:r>
      </w:del>
    </w:p>
    <w:p w:rsidR="00F91E6C" w:rsidDel="0031095A" w:rsidRDefault="00EF3D5A">
      <w:pPr>
        <w:pStyle w:val="TOC3"/>
        <w:tabs>
          <w:tab w:val="left" w:pos="1200"/>
          <w:tab w:val="right" w:leader="dot" w:pos="8630"/>
        </w:tabs>
        <w:rPr>
          <w:del w:id="337" w:author="ag8t" w:date="2014-07-15T15:15:00Z"/>
          <w:rFonts w:asciiTheme="minorHAnsi" w:eastAsiaTheme="minorEastAsia" w:hAnsiTheme="minorHAnsi" w:cstheme="minorBidi"/>
          <w:noProof/>
          <w:sz w:val="22"/>
          <w:szCs w:val="22"/>
        </w:rPr>
      </w:pPr>
      <w:del w:id="338" w:author="ag8t" w:date="2014-07-15T15:15:00Z">
        <w:r w:rsidRPr="00EF3D5A">
          <w:rPr>
            <w:rPrChange w:id="339" w:author="ag8t" w:date="2014-07-15T15:15:00Z">
              <w:rPr>
                <w:rStyle w:val="Hyperlink"/>
                <w:rFonts w:cs="Arial"/>
                <w:noProof/>
              </w:rPr>
            </w:rPrChange>
          </w:rPr>
          <w:delText>5.1.7</w:delText>
        </w:r>
        <w:r w:rsidR="00F91E6C" w:rsidDel="0031095A">
          <w:rPr>
            <w:rFonts w:asciiTheme="minorHAnsi" w:eastAsiaTheme="minorEastAsia" w:hAnsiTheme="minorHAnsi" w:cstheme="minorBidi"/>
            <w:noProof/>
            <w:sz w:val="22"/>
            <w:szCs w:val="22"/>
          </w:rPr>
          <w:tab/>
        </w:r>
        <w:r w:rsidRPr="00EF3D5A">
          <w:rPr>
            <w:rPrChange w:id="340" w:author="ag8t" w:date="2014-07-15T15:15:00Z">
              <w:rPr>
                <w:rStyle w:val="Hyperlink"/>
                <w:noProof/>
              </w:rPr>
            </w:rPrChange>
          </w:rPr>
          <w:delText>ResumeActivity</w:delText>
        </w:r>
        <w:r w:rsidR="00F91E6C" w:rsidDel="0031095A">
          <w:rPr>
            <w:noProof/>
            <w:webHidden/>
          </w:rPr>
          <w:tab/>
          <w:delText>11</w:delText>
        </w:r>
      </w:del>
    </w:p>
    <w:p w:rsidR="00F91E6C" w:rsidDel="0031095A" w:rsidRDefault="00EF3D5A">
      <w:pPr>
        <w:pStyle w:val="TOC3"/>
        <w:tabs>
          <w:tab w:val="left" w:pos="1200"/>
          <w:tab w:val="right" w:leader="dot" w:pos="8630"/>
        </w:tabs>
        <w:rPr>
          <w:del w:id="341" w:author="ag8t" w:date="2014-07-15T15:15:00Z"/>
          <w:rFonts w:asciiTheme="minorHAnsi" w:eastAsiaTheme="minorEastAsia" w:hAnsiTheme="minorHAnsi" w:cstheme="minorBidi"/>
          <w:noProof/>
          <w:sz w:val="22"/>
          <w:szCs w:val="22"/>
        </w:rPr>
      </w:pPr>
      <w:del w:id="342" w:author="ag8t" w:date="2014-07-15T15:15:00Z">
        <w:r w:rsidRPr="00EF3D5A">
          <w:rPr>
            <w:rPrChange w:id="343" w:author="ag8t" w:date="2014-07-15T15:15:00Z">
              <w:rPr>
                <w:rStyle w:val="Hyperlink"/>
                <w:rFonts w:cs="Arial"/>
                <w:noProof/>
              </w:rPr>
            </w:rPrChange>
          </w:rPr>
          <w:delText>5.1.8</w:delText>
        </w:r>
        <w:r w:rsidR="00F91E6C" w:rsidDel="0031095A">
          <w:rPr>
            <w:rFonts w:asciiTheme="minorHAnsi" w:eastAsiaTheme="minorEastAsia" w:hAnsiTheme="minorHAnsi" w:cstheme="minorBidi"/>
            <w:noProof/>
            <w:sz w:val="22"/>
            <w:szCs w:val="22"/>
          </w:rPr>
          <w:tab/>
        </w:r>
        <w:r w:rsidRPr="00EF3D5A">
          <w:rPr>
            <w:rPrChange w:id="344" w:author="ag8t" w:date="2014-07-15T15:15:00Z">
              <w:rPr>
                <w:rStyle w:val="Hyperlink"/>
                <w:noProof/>
              </w:rPr>
            </w:rPrChange>
          </w:rPr>
          <w:delText>GetActivityHistory</w:delText>
        </w:r>
        <w:r w:rsidR="00F91E6C" w:rsidDel="0031095A">
          <w:rPr>
            <w:noProof/>
            <w:webHidden/>
          </w:rPr>
          <w:tab/>
          <w:delText>12</w:delText>
        </w:r>
      </w:del>
    </w:p>
    <w:p w:rsidR="00F91E6C" w:rsidDel="0031095A" w:rsidRDefault="00EF3D5A">
      <w:pPr>
        <w:pStyle w:val="TOC3"/>
        <w:tabs>
          <w:tab w:val="left" w:pos="1200"/>
          <w:tab w:val="right" w:leader="dot" w:pos="8630"/>
        </w:tabs>
        <w:rPr>
          <w:del w:id="345" w:author="ag8t" w:date="2014-07-15T15:15:00Z"/>
          <w:rFonts w:asciiTheme="minorHAnsi" w:eastAsiaTheme="minorEastAsia" w:hAnsiTheme="minorHAnsi" w:cstheme="minorBidi"/>
          <w:noProof/>
          <w:sz w:val="22"/>
          <w:szCs w:val="22"/>
        </w:rPr>
      </w:pPr>
      <w:del w:id="346" w:author="ag8t" w:date="2014-07-15T15:15:00Z">
        <w:r w:rsidRPr="00EF3D5A">
          <w:rPr>
            <w:rPrChange w:id="347" w:author="ag8t" w:date="2014-07-15T15:15:00Z">
              <w:rPr>
                <w:rStyle w:val="Hyperlink"/>
                <w:rFonts w:cs="Arial"/>
                <w:noProof/>
              </w:rPr>
            </w:rPrChange>
          </w:rPr>
          <w:delText>5.1.9</w:delText>
        </w:r>
        <w:r w:rsidR="00F91E6C" w:rsidDel="0031095A">
          <w:rPr>
            <w:rFonts w:asciiTheme="minorHAnsi" w:eastAsiaTheme="minorEastAsia" w:hAnsiTheme="minorHAnsi" w:cstheme="minorBidi"/>
            <w:noProof/>
            <w:sz w:val="22"/>
            <w:szCs w:val="22"/>
          </w:rPr>
          <w:tab/>
        </w:r>
        <w:r w:rsidRPr="00EF3D5A">
          <w:rPr>
            <w:rPrChange w:id="348" w:author="ag8t" w:date="2014-07-15T15:15:00Z">
              <w:rPr>
                <w:rStyle w:val="Hyperlink"/>
                <w:noProof/>
              </w:rPr>
            </w:rPrChange>
          </w:rPr>
          <w:delText>Purge</w:delText>
        </w:r>
        <w:r w:rsidR="00F91E6C" w:rsidDel="0031095A">
          <w:rPr>
            <w:noProof/>
            <w:webHidden/>
          </w:rPr>
          <w:tab/>
          <w:delText>15</w:delText>
        </w:r>
      </w:del>
    </w:p>
    <w:p w:rsidR="00F91E6C" w:rsidDel="0031095A" w:rsidRDefault="00EF3D5A">
      <w:pPr>
        <w:pStyle w:val="TOC1"/>
        <w:tabs>
          <w:tab w:val="left" w:pos="475"/>
          <w:tab w:val="right" w:leader="dot" w:pos="8630"/>
        </w:tabs>
        <w:rPr>
          <w:del w:id="349" w:author="ag8t" w:date="2014-07-15T15:15:00Z"/>
          <w:rFonts w:asciiTheme="minorHAnsi" w:eastAsiaTheme="minorEastAsia" w:hAnsiTheme="minorHAnsi" w:cstheme="minorBidi"/>
          <w:noProof/>
          <w:sz w:val="22"/>
          <w:szCs w:val="22"/>
        </w:rPr>
      </w:pPr>
      <w:del w:id="350" w:author="ag8t" w:date="2014-07-15T15:15:00Z">
        <w:r w:rsidRPr="00EF3D5A">
          <w:rPr>
            <w:rPrChange w:id="351" w:author="ag8t" w:date="2014-07-15T15:15:00Z">
              <w:rPr>
                <w:rStyle w:val="Hyperlink"/>
                <w:noProof/>
              </w:rPr>
            </w:rPrChange>
          </w:rPr>
          <w:delText>6</w:delText>
        </w:r>
        <w:r w:rsidR="00F91E6C" w:rsidDel="0031095A">
          <w:rPr>
            <w:rFonts w:asciiTheme="minorHAnsi" w:eastAsiaTheme="minorEastAsia" w:hAnsiTheme="minorHAnsi" w:cstheme="minorBidi"/>
            <w:noProof/>
            <w:sz w:val="22"/>
            <w:szCs w:val="22"/>
          </w:rPr>
          <w:tab/>
        </w:r>
        <w:r w:rsidRPr="00EF3D5A">
          <w:rPr>
            <w:rPrChange w:id="352" w:author="ag8t" w:date="2014-07-15T15:15:00Z">
              <w:rPr>
                <w:rStyle w:val="Hyperlink"/>
                <w:noProof/>
              </w:rPr>
            </w:rPrChange>
          </w:rPr>
          <w:delText>Security Considerations</w:delText>
        </w:r>
        <w:r w:rsidR="00F91E6C" w:rsidDel="0031095A">
          <w:rPr>
            <w:noProof/>
            <w:webHidden/>
          </w:rPr>
          <w:tab/>
          <w:delText>15</w:delText>
        </w:r>
      </w:del>
    </w:p>
    <w:p w:rsidR="00F91E6C" w:rsidDel="0031095A" w:rsidRDefault="00EF3D5A">
      <w:pPr>
        <w:pStyle w:val="TOC1"/>
        <w:tabs>
          <w:tab w:val="left" w:pos="475"/>
          <w:tab w:val="right" w:leader="dot" w:pos="8630"/>
        </w:tabs>
        <w:rPr>
          <w:del w:id="353" w:author="ag8t" w:date="2014-07-15T15:15:00Z"/>
          <w:rFonts w:asciiTheme="minorHAnsi" w:eastAsiaTheme="minorEastAsia" w:hAnsiTheme="minorHAnsi" w:cstheme="minorBidi"/>
          <w:noProof/>
          <w:sz w:val="22"/>
          <w:szCs w:val="22"/>
        </w:rPr>
      </w:pPr>
      <w:del w:id="354" w:author="ag8t" w:date="2014-07-15T15:15:00Z">
        <w:r w:rsidRPr="00EF3D5A">
          <w:rPr>
            <w:rPrChange w:id="355" w:author="ag8t" w:date="2014-07-15T15:15:00Z">
              <w:rPr>
                <w:rStyle w:val="Hyperlink"/>
                <w:noProof/>
                <w:lang w:eastAsia="ja-JP"/>
              </w:rPr>
            </w:rPrChange>
          </w:rPr>
          <w:delText>7</w:delText>
        </w:r>
        <w:r w:rsidR="00F91E6C" w:rsidDel="0031095A">
          <w:rPr>
            <w:rFonts w:asciiTheme="minorHAnsi" w:eastAsiaTheme="minorEastAsia" w:hAnsiTheme="minorHAnsi" w:cstheme="minorBidi"/>
            <w:noProof/>
            <w:sz w:val="22"/>
            <w:szCs w:val="22"/>
          </w:rPr>
          <w:tab/>
        </w:r>
        <w:r w:rsidRPr="00EF3D5A">
          <w:rPr>
            <w:rPrChange w:id="356" w:author="ag8t" w:date="2014-07-15T15:15:00Z">
              <w:rPr>
                <w:rStyle w:val="Hyperlink"/>
                <w:noProof/>
              </w:rPr>
            </w:rPrChange>
          </w:rPr>
          <w:delText>Author Information</w:delText>
        </w:r>
        <w:r w:rsidR="00F91E6C" w:rsidDel="0031095A">
          <w:rPr>
            <w:noProof/>
            <w:webHidden/>
          </w:rPr>
          <w:tab/>
          <w:delText>15</w:delText>
        </w:r>
      </w:del>
    </w:p>
    <w:p w:rsidR="00F91E6C" w:rsidDel="0031095A" w:rsidRDefault="00EF3D5A">
      <w:pPr>
        <w:pStyle w:val="TOC1"/>
        <w:tabs>
          <w:tab w:val="left" w:pos="475"/>
          <w:tab w:val="right" w:leader="dot" w:pos="8630"/>
        </w:tabs>
        <w:rPr>
          <w:del w:id="357" w:author="ag8t" w:date="2014-07-15T15:15:00Z"/>
          <w:rFonts w:asciiTheme="minorHAnsi" w:eastAsiaTheme="minorEastAsia" w:hAnsiTheme="minorHAnsi" w:cstheme="minorBidi"/>
          <w:noProof/>
          <w:sz w:val="22"/>
          <w:szCs w:val="22"/>
        </w:rPr>
      </w:pPr>
      <w:del w:id="358" w:author="ag8t" w:date="2014-07-15T15:15:00Z">
        <w:r w:rsidRPr="00EF3D5A">
          <w:rPr>
            <w:rPrChange w:id="359" w:author="ag8t" w:date="2014-07-15T15:15:00Z">
              <w:rPr>
                <w:rStyle w:val="Hyperlink"/>
                <w:noProof/>
              </w:rPr>
            </w:rPrChange>
          </w:rPr>
          <w:delText>8</w:delText>
        </w:r>
        <w:r w:rsidR="00F91E6C" w:rsidDel="0031095A">
          <w:rPr>
            <w:rFonts w:asciiTheme="minorHAnsi" w:eastAsiaTheme="minorEastAsia" w:hAnsiTheme="minorHAnsi" w:cstheme="minorBidi"/>
            <w:noProof/>
            <w:sz w:val="22"/>
            <w:szCs w:val="22"/>
          </w:rPr>
          <w:tab/>
        </w:r>
        <w:r w:rsidRPr="00EF3D5A">
          <w:rPr>
            <w:rPrChange w:id="360" w:author="ag8t" w:date="2014-07-15T15:15:00Z">
              <w:rPr>
                <w:rStyle w:val="Hyperlink"/>
                <w:noProof/>
              </w:rPr>
            </w:rPrChange>
          </w:rPr>
          <w:delText>Contributors</w:delText>
        </w:r>
        <w:r w:rsidR="00F91E6C" w:rsidDel="0031095A">
          <w:rPr>
            <w:noProof/>
            <w:webHidden/>
          </w:rPr>
          <w:tab/>
          <w:delText>15</w:delText>
        </w:r>
      </w:del>
    </w:p>
    <w:p w:rsidR="00F91E6C" w:rsidDel="0031095A" w:rsidRDefault="00EF3D5A">
      <w:pPr>
        <w:pStyle w:val="TOC1"/>
        <w:tabs>
          <w:tab w:val="left" w:pos="475"/>
          <w:tab w:val="right" w:leader="dot" w:pos="8630"/>
        </w:tabs>
        <w:rPr>
          <w:del w:id="361" w:author="ag8t" w:date="2014-07-15T15:15:00Z"/>
          <w:rFonts w:asciiTheme="minorHAnsi" w:eastAsiaTheme="minorEastAsia" w:hAnsiTheme="minorHAnsi" w:cstheme="minorBidi"/>
          <w:noProof/>
          <w:sz w:val="22"/>
          <w:szCs w:val="22"/>
        </w:rPr>
      </w:pPr>
      <w:del w:id="362" w:author="ag8t" w:date="2014-07-15T15:15:00Z">
        <w:r w:rsidRPr="00EF3D5A">
          <w:rPr>
            <w:rPrChange w:id="363" w:author="ag8t" w:date="2014-07-15T15:15:00Z">
              <w:rPr>
                <w:rStyle w:val="Hyperlink"/>
                <w:noProof/>
              </w:rPr>
            </w:rPrChange>
          </w:rPr>
          <w:delText>9</w:delText>
        </w:r>
        <w:r w:rsidR="00F91E6C" w:rsidDel="0031095A">
          <w:rPr>
            <w:rFonts w:asciiTheme="minorHAnsi" w:eastAsiaTheme="minorEastAsia" w:hAnsiTheme="minorHAnsi" w:cstheme="minorBidi"/>
            <w:noProof/>
            <w:sz w:val="22"/>
            <w:szCs w:val="22"/>
          </w:rPr>
          <w:tab/>
        </w:r>
        <w:r w:rsidRPr="00EF3D5A">
          <w:rPr>
            <w:rPrChange w:id="364" w:author="ag8t" w:date="2014-07-15T15:15:00Z">
              <w:rPr>
                <w:rStyle w:val="Hyperlink"/>
                <w:noProof/>
              </w:rPr>
            </w:rPrChange>
          </w:rPr>
          <w:delText>Acknowledgements</w:delText>
        </w:r>
        <w:r w:rsidR="00F91E6C" w:rsidDel="0031095A">
          <w:rPr>
            <w:noProof/>
            <w:webHidden/>
          </w:rPr>
          <w:tab/>
          <w:delText>15</w:delText>
        </w:r>
      </w:del>
    </w:p>
    <w:p w:rsidR="00F91E6C" w:rsidDel="0031095A" w:rsidRDefault="00EF3D5A">
      <w:pPr>
        <w:pStyle w:val="TOC1"/>
        <w:tabs>
          <w:tab w:val="right" w:leader="dot" w:pos="8630"/>
        </w:tabs>
        <w:rPr>
          <w:del w:id="365" w:author="ag8t" w:date="2014-07-15T15:15:00Z"/>
          <w:rFonts w:asciiTheme="minorHAnsi" w:eastAsiaTheme="minorEastAsia" w:hAnsiTheme="minorHAnsi" w:cstheme="minorBidi"/>
          <w:noProof/>
          <w:sz w:val="22"/>
          <w:szCs w:val="22"/>
        </w:rPr>
      </w:pPr>
      <w:del w:id="366" w:author="ag8t" w:date="2014-07-15T15:15:00Z">
        <w:r w:rsidRPr="00EF3D5A">
          <w:rPr>
            <w:rPrChange w:id="367" w:author="ag8t" w:date="2014-07-15T15:15:00Z">
              <w:rPr>
                <w:rStyle w:val="Hyperlink"/>
                <w:noProof/>
              </w:rPr>
            </w:rPrChange>
          </w:rPr>
          <w:delText>Full Copyright Notice</w:delText>
        </w:r>
        <w:r w:rsidR="00F91E6C" w:rsidDel="0031095A">
          <w:rPr>
            <w:noProof/>
            <w:webHidden/>
          </w:rPr>
          <w:tab/>
          <w:delText>16</w:delText>
        </w:r>
      </w:del>
    </w:p>
    <w:p w:rsidR="00F91E6C" w:rsidDel="0031095A" w:rsidRDefault="00EF3D5A">
      <w:pPr>
        <w:pStyle w:val="TOC1"/>
        <w:tabs>
          <w:tab w:val="right" w:leader="dot" w:pos="8630"/>
        </w:tabs>
        <w:rPr>
          <w:del w:id="368" w:author="ag8t" w:date="2014-07-15T15:15:00Z"/>
          <w:rFonts w:asciiTheme="minorHAnsi" w:eastAsiaTheme="minorEastAsia" w:hAnsiTheme="minorHAnsi" w:cstheme="minorBidi"/>
          <w:noProof/>
          <w:sz w:val="22"/>
          <w:szCs w:val="22"/>
        </w:rPr>
      </w:pPr>
      <w:del w:id="369" w:author="ag8t" w:date="2014-07-15T15:15:00Z">
        <w:r w:rsidRPr="00EF3D5A">
          <w:rPr>
            <w:rPrChange w:id="370" w:author="ag8t" w:date="2014-07-15T15:15:00Z">
              <w:rPr>
                <w:rStyle w:val="Hyperlink"/>
                <w:noProof/>
              </w:rPr>
            </w:rPrChange>
          </w:rPr>
          <w:delText>Intellectual Property Statement</w:delText>
        </w:r>
        <w:r w:rsidR="00F91E6C" w:rsidDel="0031095A">
          <w:rPr>
            <w:noProof/>
            <w:webHidden/>
          </w:rPr>
          <w:tab/>
          <w:delText>16</w:delText>
        </w:r>
      </w:del>
    </w:p>
    <w:p w:rsidR="00F91E6C" w:rsidDel="0031095A" w:rsidRDefault="00EF3D5A">
      <w:pPr>
        <w:pStyle w:val="TOC1"/>
        <w:tabs>
          <w:tab w:val="right" w:leader="dot" w:pos="8630"/>
        </w:tabs>
        <w:rPr>
          <w:del w:id="371" w:author="ag8t" w:date="2014-07-15T15:15:00Z"/>
          <w:rFonts w:asciiTheme="minorHAnsi" w:eastAsiaTheme="minorEastAsia" w:hAnsiTheme="minorHAnsi" w:cstheme="minorBidi"/>
          <w:noProof/>
          <w:sz w:val="22"/>
          <w:szCs w:val="22"/>
        </w:rPr>
      </w:pPr>
      <w:del w:id="372" w:author="ag8t" w:date="2014-07-15T15:15:00Z">
        <w:r w:rsidRPr="00EF3D5A">
          <w:rPr>
            <w:rPrChange w:id="373" w:author="ag8t" w:date="2014-07-15T15:15:00Z">
              <w:rPr>
                <w:rStyle w:val="Hyperlink"/>
                <w:noProof/>
              </w:rPr>
            </w:rPrChange>
          </w:rPr>
          <w:delText>Normative References</w:delText>
        </w:r>
        <w:r w:rsidR="00F91E6C" w:rsidDel="0031095A">
          <w:rPr>
            <w:noProof/>
            <w:webHidden/>
          </w:rPr>
          <w:tab/>
          <w:delText>16</w:delText>
        </w:r>
      </w:del>
    </w:p>
    <w:p w:rsidR="00F91E6C" w:rsidRPr="00D3579D" w:rsidRDefault="00EF3D5A" w:rsidP="00F91E6C">
      <w:r>
        <w:fldChar w:fldCharType="end"/>
      </w:r>
    </w:p>
    <w:p w:rsidR="00F91E6C" w:rsidRPr="00D3579D" w:rsidRDefault="00202CF2" w:rsidP="00F91E6C">
      <w:pPr>
        <w:pStyle w:val="Heading1"/>
        <w:rPr>
          <w:lang w:eastAsia="ja-JP"/>
        </w:rPr>
      </w:pPr>
      <w:bookmarkStart w:id="374" w:name="_Toc517689863"/>
      <w:bookmarkStart w:id="375" w:name="_Toc534741319"/>
      <w:bookmarkStart w:id="376" w:name="_Ref1389481"/>
      <w:bookmarkStart w:id="377" w:name="_Ref19615500"/>
      <w:bookmarkStart w:id="378" w:name="_Toc26947259"/>
      <w:bookmarkStart w:id="379" w:name="_Toc27210586"/>
      <w:bookmarkStart w:id="380" w:name="_Toc37261118"/>
      <w:bookmarkStart w:id="381" w:name="_Ref84258032"/>
      <w:r w:rsidRPr="00D3579D">
        <w:br w:type="page"/>
      </w:r>
      <w:bookmarkStart w:id="382" w:name="_Toc393200649"/>
      <w:r w:rsidRPr="00D3579D">
        <w:lastRenderedPageBreak/>
        <w:t>Introduction</w:t>
      </w:r>
      <w:bookmarkEnd w:id="374"/>
      <w:bookmarkEnd w:id="375"/>
      <w:bookmarkEnd w:id="376"/>
      <w:bookmarkEnd w:id="377"/>
      <w:bookmarkEnd w:id="378"/>
      <w:bookmarkEnd w:id="379"/>
      <w:bookmarkEnd w:id="380"/>
      <w:bookmarkEnd w:id="381"/>
      <w:bookmarkEnd w:id="382"/>
    </w:p>
    <w:p w:rsidR="00F91E6C" w:rsidRDefault="00202CF2" w:rsidP="00F91E6C">
      <w:ins w:id="383" w:author="m.memon" w:date="2012-10-10T16:09:00Z">
        <w:r>
          <w:t xml:space="preserve">The </w:t>
        </w:r>
      </w:ins>
      <w:r>
        <w:t>Production Grid Interoperability Working Group identified a number of execution manag</w:t>
      </w:r>
      <w:r>
        <w:t>e</w:t>
      </w:r>
      <w:r>
        <w:t>ment use cases and requirements in GFD.180. A number of ways to meet these requirements have been extensively discussed. They fall into two categories: 1) define a new set of specific</w:t>
      </w:r>
      <w:r>
        <w:t>a</w:t>
      </w:r>
      <w:r>
        <w:t>tions from scratch to meet the requirements, and 2), profile and minimally extend existing specif</w:t>
      </w:r>
      <w:r>
        <w:t>i</w:t>
      </w:r>
      <w:r>
        <w:t xml:space="preserve">cations to meet the requirements. </w:t>
      </w:r>
    </w:p>
    <w:p w:rsidR="00F91E6C" w:rsidRDefault="00202CF2" w:rsidP="00F91E6C">
      <w:r>
        <w:t>The AEP is a part of the second approach, profiling and extending existing specifications to meet the requirement. It combines, extends, and profiles six existing specifications to meet the PGI requirements: WS Addressing EndPoint References, OGSA Basic Execution Services (O</w:t>
      </w:r>
      <w:r>
        <w:t>G</w:t>
      </w:r>
      <w:r>
        <w:t xml:space="preserve">SA_BES, or BES) [GFD.108], RNS 1.1 OGSA-WSRF Basic Profile 1.0 [GFD.172], </w:t>
      </w:r>
      <w:r w:rsidRPr="00A610A4">
        <w:t>WS-Iterator 1.0 [GFD.188],</w:t>
      </w:r>
      <w:r>
        <w:t xml:space="preserve"> OGSA-ByteIO WSRF Basic Profile 1.0 [GFD.98], and WS-Notification 1.3.</w:t>
      </w:r>
    </w:p>
    <w:p w:rsidR="00F91E6C" w:rsidRDefault="00202CF2" w:rsidP="00F91E6C">
      <w:r>
        <w:t xml:space="preserve">The OGSA Basic Execution Services specification (OGSA_BES, or BES) [GFD.108] has been in use for over five years. Over the course of use several common extensions have been used by different implementers. In OGSA-BES the CreateActivity operation returns a </w:t>
      </w:r>
      <w:r w:rsidRPr="00C53CA7">
        <w:t xml:space="preserve">WS-Addressing </w:t>
      </w:r>
      <w:r>
        <w:t>Endpoint Reference (EPR), which clients can subsequently use to refer to the new activity. While the specification requires that the EPR</w:t>
      </w:r>
      <w:r w:rsidR="00F91E6C">
        <w:t xml:space="preserve"> </w:t>
      </w:r>
      <w:r>
        <w:t xml:space="preserve">MUST be </w:t>
      </w:r>
      <w:r w:rsidRPr="00C53CA7">
        <w:t>compliant with WS-Addressing EndpointRef</w:t>
      </w:r>
      <w:r w:rsidRPr="00C53CA7">
        <w:t>e</w:t>
      </w:r>
      <w:r w:rsidRPr="00C53CA7">
        <w:t>renceTypes</w:t>
      </w:r>
      <w:r>
        <w:t xml:space="preserve"> it makes no additional requirements. </w:t>
      </w:r>
    </w:p>
    <w:p w:rsidR="00F91E6C" w:rsidRDefault="00202CF2" w:rsidP="00F91E6C">
      <w:r>
        <w:t xml:space="preserve">The Activity Endpoint Profile is a profile on the EPR returned from CreateActivity. The profile </w:t>
      </w:r>
    </w:p>
    <w:p w:rsidR="00F91E6C" w:rsidRDefault="00202CF2" w:rsidP="00F91E6C">
      <w:pPr>
        <w:pStyle w:val="ListParagraph"/>
        <w:numPr>
          <w:ilvl w:val="0"/>
          <w:numId w:val="38"/>
        </w:numPr>
      </w:pPr>
      <w:r>
        <w:t xml:space="preserve">specifies that the OGSA-BES </w:t>
      </w:r>
      <w:r w:rsidR="00F91E6C">
        <w:t>MUST return</w:t>
      </w:r>
      <w:r>
        <w:t xml:space="preserve"> an EPR that implements the RNS 1.1 OGSA-WSRF Basic Profile 1.0 [GFD.172], </w:t>
      </w:r>
    </w:p>
    <w:p w:rsidR="00F91E6C" w:rsidRPr="00DC3A02" w:rsidRDefault="00202CF2" w:rsidP="00F91E6C">
      <w:pPr>
        <w:pStyle w:val="ListParagraph"/>
        <w:numPr>
          <w:ilvl w:val="0"/>
          <w:numId w:val="38"/>
        </w:numPr>
      </w:pPr>
      <w:r w:rsidRPr="00DC3A02">
        <w:t>defines WS Addressing metadata fields that MUST be present in the EPR of the activity,</w:t>
      </w:r>
    </w:p>
    <w:p w:rsidR="00F91E6C" w:rsidRDefault="00202CF2" w:rsidP="00F91E6C">
      <w:pPr>
        <w:pStyle w:val="ListParagraph"/>
        <w:numPr>
          <w:ilvl w:val="0"/>
          <w:numId w:val="38"/>
        </w:numPr>
      </w:pPr>
      <w:r>
        <w:t>defines optional WS-Notification subscriptions,</w:t>
      </w:r>
    </w:p>
    <w:p w:rsidR="00F91E6C" w:rsidRDefault="00202CF2" w:rsidP="00F91E6C">
      <w:pPr>
        <w:pStyle w:val="ListParagraph"/>
        <w:numPr>
          <w:ilvl w:val="0"/>
          <w:numId w:val="38"/>
        </w:numPr>
      </w:pPr>
      <w:r>
        <w:t xml:space="preserve">defines a set of required RNS entries and optional RNS entries returned from the RNS lookup operation on compliant endpoints, </w:t>
      </w:r>
    </w:p>
    <w:p w:rsidR="00F91E6C" w:rsidRDefault="00202CF2" w:rsidP="00F91E6C">
      <w:pPr>
        <w:pStyle w:val="ListParagraph"/>
        <w:numPr>
          <w:ilvl w:val="0"/>
          <w:numId w:val="38"/>
        </w:numPr>
      </w:pPr>
      <w:r>
        <w:t>defines a set of resource properties exposing the activity properties, e.g., status,</w:t>
      </w:r>
    </w:p>
    <w:p w:rsidR="00F91E6C" w:rsidRDefault="00202CF2" w:rsidP="00F91E6C">
      <w:pPr>
        <w:pStyle w:val="ListParagraph"/>
        <w:numPr>
          <w:ilvl w:val="0"/>
          <w:numId w:val="38"/>
        </w:numPr>
      </w:pPr>
      <w:r>
        <w:t>and defines an activity port-type.</w:t>
      </w:r>
    </w:p>
    <w:p w:rsidR="00F91E6C" w:rsidRPr="00D3579D" w:rsidRDefault="00202CF2">
      <w:pPr>
        <w:pStyle w:val="Heading1"/>
      </w:pPr>
      <w:bookmarkStart w:id="384" w:name="_Toc89666096"/>
      <w:bookmarkStart w:id="385" w:name="_Toc26947260"/>
      <w:bookmarkStart w:id="386" w:name="_Toc27210587"/>
      <w:bookmarkStart w:id="387" w:name="_Toc37261119"/>
      <w:bookmarkStart w:id="388" w:name="_Ref84258036"/>
      <w:bookmarkStart w:id="389" w:name="_Ref84258059"/>
      <w:bookmarkStart w:id="390" w:name="_Ref104639059"/>
      <w:bookmarkStart w:id="391" w:name="_Ref116909616"/>
      <w:bookmarkStart w:id="392" w:name="_Toc393200650"/>
      <w:bookmarkEnd w:id="384"/>
      <w:r w:rsidRPr="00D3579D">
        <w:t>Notational Conventions</w:t>
      </w:r>
      <w:bookmarkEnd w:id="385"/>
      <w:bookmarkEnd w:id="386"/>
      <w:bookmarkEnd w:id="387"/>
      <w:bookmarkEnd w:id="388"/>
      <w:bookmarkEnd w:id="389"/>
      <w:bookmarkEnd w:id="390"/>
      <w:bookmarkEnd w:id="391"/>
      <w:bookmarkEnd w:id="392"/>
    </w:p>
    <w:p w:rsidR="00F91E6C" w:rsidRPr="00D3579D" w:rsidRDefault="00202CF2" w:rsidP="00F91E6C">
      <w:r w:rsidRPr="00D3579D">
        <w:t>The key words “MUST,” “MUST NOT,” “REQUIRED,” “SHALL,” “SHALL NOT,” “SHOULD,” “SHOULD NOT,” “RECOMMENDED,” “MAY,” and “OPTIONAL” are to be interpreted as d</w:t>
      </w:r>
      <w:r w:rsidRPr="00D3579D">
        <w:t>e</w:t>
      </w:r>
      <w:r w:rsidRPr="00D3579D">
        <w:t xml:space="preserve">scribed in RFC-2119 </w:t>
      </w:r>
      <w:r w:rsidR="00EF3D5A" w:rsidRPr="00D3579D">
        <w:fldChar w:fldCharType="begin"/>
      </w:r>
      <w:r w:rsidRPr="00D3579D">
        <w:instrText xml:space="preserve"> REF rfc2119 \h </w:instrText>
      </w:r>
      <w:r w:rsidR="00EF3D5A" w:rsidRPr="00D3579D">
        <w:fldChar w:fldCharType="separate"/>
      </w:r>
      <w:r w:rsidRPr="00D3579D">
        <w:t>[RFC 2119]</w:t>
      </w:r>
      <w:r w:rsidR="00EF3D5A" w:rsidRPr="00D3579D">
        <w:fldChar w:fldCharType="end"/>
      </w:r>
      <w:r w:rsidRPr="00D3579D">
        <w:t>.</w:t>
      </w:r>
    </w:p>
    <w:p w:rsidR="00F91E6C" w:rsidRDefault="00202CF2" w:rsidP="00F91E6C">
      <w:r w:rsidRPr="00D3579D">
        <w:t>The document refers to an “</w:t>
      </w:r>
      <w:r>
        <w:t>Activity Endpoint</w:t>
      </w:r>
      <w:r w:rsidRPr="00D3579D">
        <w:t xml:space="preserve"> Profile compliant system” as a “Compliant system”. </w:t>
      </w:r>
    </w:p>
    <w:p w:rsidR="00F91E6C" w:rsidRPr="00D3579D" w:rsidRDefault="00202CF2" w:rsidP="00F91E6C">
      <w:r w:rsidRPr="00D3579D">
        <w:t xml:space="preserve">This specification uses namespace prefixes throughout; they are listed in </w:t>
      </w:r>
      <w:r w:rsidR="00EF3D5A" w:rsidRPr="00D3579D">
        <w:fldChar w:fldCharType="begin"/>
      </w:r>
      <w:r w:rsidRPr="00D3579D">
        <w:instrText xml:space="preserve"> REF _Ref89682211 \h </w:instrText>
      </w:r>
      <w:r w:rsidR="00EF3D5A" w:rsidRPr="00D3579D">
        <w:fldChar w:fldCharType="separate"/>
      </w:r>
      <w:r w:rsidRPr="00D3579D">
        <w:t xml:space="preserve">Table </w:t>
      </w:r>
      <w:r>
        <w:rPr>
          <w:noProof/>
        </w:rPr>
        <w:t>2</w:t>
      </w:r>
      <w:r w:rsidRPr="00D3579D">
        <w:noBreakHyphen/>
      </w:r>
      <w:r>
        <w:rPr>
          <w:noProof/>
        </w:rPr>
        <w:t>1</w:t>
      </w:r>
      <w:r w:rsidR="00EF3D5A" w:rsidRPr="00D3579D">
        <w:fldChar w:fldCharType="end"/>
      </w:r>
      <w:r w:rsidRPr="00D3579D">
        <w:t>. Note that the choice of any namespace prefix is arbitrary and not semantically significant.</w:t>
      </w:r>
    </w:p>
    <w:p w:rsidR="00F91E6C" w:rsidRPr="00D3579D" w:rsidRDefault="00202CF2">
      <w:pPr>
        <w:pStyle w:val="Caption"/>
        <w:jc w:val="center"/>
      </w:pPr>
      <w:bookmarkStart w:id="393" w:name="_Ref89682211"/>
      <w:r w:rsidRPr="00D3579D">
        <w:t xml:space="preserve">Table </w:t>
      </w:r>
      <w:r w:rsidR="00EF3D5A">
        <w:fldChar w:fldCharType="begin"/>
      </w:r>
      <w:r>
        <w:instrText xml:space="preserve"> STYLEREF 1 \s </w:instrText>
      </w:r>
      <w:r w:rsidR="00EF3D5A">
        <w:fldChar w:fldCharType="separate"/>
      </w:r>
      <w:r>
        <w:rPr>
          <w:noProof/>
        </w:rPr>
        <w:t>2</w:t>
      </w:r>
      <w:r w:rsidR="00EF3D5A">
        <w:rPr>
          <w:noProof/>
        </w:rPr>
        <w:fldChar w:fldCharType="end"/>
      </w:r>
      <w:r w:rsidRPr="00D3579D">
        <w:noBreakHyphen/>
      </w:r>
      <w:r w:rsidR="00EF3D5A">
        <w:fldChar w:fldCharType="begin"/>
      </w:r>
      <w:r>
        <w:instrText xml:space="preserve"> SEQ Table \* ARABIC \s 1 </w:instrText>
      </w:r>
      <w:r w:rsidR="00EF3D5A">
        <w:fldChar w:fldCharType="separate"/>
      </w:r>
      <w:r>
        <w:rPr>
          <w:noProof/>
        </w:rPr>
        <w:t>1</w:t>
      </w:r>
      <w:r w:rsidR="00EF3D5A">
        <w:rPr>
          <w:noProof/>
        </w:rPr>
        <w:fldChar w:fldCharType="end"/>
      </w:r>
      <w:bookmarkEnd w:id="393"/>
      <w:r w:rsidRPr="00D3579D">
        <w:t>: Prefixes and namespaces used in this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128"/>
      </w:tblGrid>
      <w:tr w:rsidR="00F91E6C" w:rsidRPr="00D3579D">
        <w:tc>
          <w:tcPr>
            <w:tcW w:w="1728" w:type="dxa"/>
          </w:tcPr>
          <w:p w:rsidR="00F91E6C" w:rsidRPr="00D3579D" w:rsidRDefault="00202CF2" w:rsidP="00F91E6C">
            <w:r w:rsidRPr="00D3579D">
              <w:t>Prefix</w:t>
            </w:r>
          </w:p>
        </w:tc>
        <w:tc>
          <w:tcPr>
            <w:tcW w:w="7128" w:type="dxa"/>
          </w:tcPr>
          <w:p w:rsidR="00F91E6C" w:rsidRPr="00D3579D" w:rsidRDefault="00202CF2" w:rsidP="00F91E6C">
            <w:r w:rsidRPr="00D3579D">
              <w:t>Namespace</w:t>
            </w:r>
          </w:p>
        </w:tc>
      </w:tr>
      <w:tr w:rsidR="00F91E6C" w:rsidRPr="00D3579D">
        <w:tc>
          <w:tcPr>
            <w:tcW w:w="1728" w:type="dxa"/>
          </w:tcPr>
          <w:p w:rsidR="00F91E6C" w:rsidRPr="00D3579D" w:rsidRDefault="00202CF2" w:rsidP="00F91E6C">
            <w:del w:id="394" w:author="m.memon" w:date="2012-10-30T14:06:00Z">
              <w:r w:rsidRPr="00D3579D" w:rsidDel="00D35A38">
                <w:delText>X</w:delText>
              </w:r>
            </w:del>
            <w:ins w:id="395" w:author="m.memon" w:date="2012-10-30T14:06:00Z">
              <w:r>
                <w:t>x</w:t>
              </w:r>
            </w:ins>
            <w:r w:rsidRPr="00D3579D">
              <w:t>sd</w:t>
            </w:r>
          </w:p>
        </w:tc>
        <w:tc>
          <w:tcPr>
            <w:tcW w:w="7128" w:type="dxa"/>
          </w:tcPr>
          <w:p w:rsidR="00F91E6C" w:rsidRPr="00D3579D" w:rsidRDefault="00EF3D5A" w:rsidP="00F91E6C">
            <w:hyperlink r:id="rId8" w:history="1">
              <w:r w:rsidR="00202CF2" w:rsidRPr="00BD0C5A">
                <w:rPr>
                  <w:rStyle w:val="Hyperlink"/>
                </w:rPr>
                <w:t>http://www.w3.org/2001/XMLSchema</w:t>
              </w:r>
            </w:hyperlink>
          </w:p>
        </w:tc>
      </w:tr>
      <w:tr w:rsidR="00F91E6C" w:rsidRPr="00D3579D">
        <w:tc>
          <w:tcPr>
            <w:tcW w:w="1728" w:type="dxa"/>
          </w:tcPr>
          <w:p w:rsidR="00F91E6C" w:rsidRPr="00B02405" w:rsidRDefault="00202CF2" w:rsidP="00F91E6C">
            <w:del w:id="396" w:author="m.memon" w:date="2012-10-30T14:06:00Z">
              <w:r w:rsidDel="00D35A38">
                <w:delText>W</w:delText>
              </w:r>
            </w:del>
            <w:ins w:id="397" w:author="m.memon" w:date="2012-10-30T14:06:00Z">
              <w:r>
                <w:t>w</w:t>
              </w:r>
            </w:ins>
            <w:r w:rsidRPr="00B02405">
              <w:t>sa</w:t>
            </w:r>
          </w:p>
        </w:tc>
        <w:tc>
          <w:tcPr>
            <w:tcW w:w="7128" w:type="dxa"/>
          </w:tcPr>
          <w:p w:rsidR="00F91E6C" w:rsidRPr="00B02405" w:rsidRDefault="00EF3D5A" w:rsidP="00F91E6C">
            <w:hyperlink r:id="rId9" w:history="1">
              <w:r w:rsidR="00202CF2" w:rsidRPr="00807AF2">
                <w:rPr>
                  <w:rStyle w:val="Hyperlink"/>
                </w:rPr>
                <w:t>http://www.w3.org/2005/03/addressing</w:t>
              </w:r>
            </w:hyperlink>
          </w:p>
        </w:tc>
      </w:tr>
      <w:tr w:rsidR="00F91E6C" w:rsidRPr="00D3579D">
        <w:tc>
          <w:tcPr>
            <w:tcW w:w="1728" w:type="dxa"/>
          </w:tcPr>
          <w:p w:rsidR="00F91E6C" w:rsidRPr="00D3579D" w:rsidRDefault="00202CF2" w:rsidP="00F91E6C">
            <w:del w:id="398" w:author="m.memon" w:date="2012-10-30T14:06:00Z">
              <w:r w:rsidDel="00D35A38">
                <w:delText>R</w:delText>
              </w:r>
            </w:del>
            <w:ins w:id="399" w:author="m.memon" w:date="2012-10-30T14:06:00Z">
              <w:r>
                <w:t>r</w:t>
              </w:r>
            </w:ins>
            <w:r>
              <w:t>ns</w:t>
            </w:r>
          </w:p>
        </w:tc>
        <w:tc>
          <w:tcPr>
            <w:tcW w:w="7128" w:type="dxa"/>
          </w:tcPr>
          <w:p w:rsidR="00F91E6C" w:rsidRPr="00D3579D" w:rsidRDefault="00EF3D5A" w:rsidP="00F91E6C">
            <w:hyperlink r:id="rId10" w:history="1">
              <w:r w:rsidR="00202CF2" w:rsidRPr="00BD0C5A">
                <w:rPr>
                  <w:rStyle w:val="Hyperlink"/>
                </w:rPr>
                <w:t>http://schemas.ogf.org/rns/2009/12/rns</w:t>
              </w:r>
            </w:hyperlink>
          </w:p>
        </w:tc>
      </w:tr>
      <w:tr w:rsidR="00F91E6C" w:rsidRPr="00D3579D">
        <w:tc>
          <w:tcPr>
            <w:tcW w:w="1728" w:type="dxa"/>
          </w:tcPr>
          <w:p w:rsidR="00F91E6C" w:rsidRDefault="00202CF2" w:rsidP="00F91E6C">
            <w:r>
              <w:t>byteio</w:t>
            </w:r>
          </w:p>
        </w:tc>
        <w:tc>
          <w:tcPr>
            <w:tcW w:w="7128" w:type="dxa"/>
          </w:tcPr>
          <w:p w:rsidR="00F91E6C" w:rsidRDefault="00EF3D5A" w:rsidP="00F91E6C">
            <w:pPr>
              <w:rPr>
                <w:rFonts w:ascii="LiberationSerif" w:hAnsi="LiberationSerif" w:cs="LiberationSerif"/>
                <w:color w:val="000081"/>
                <w:sz w:val="24"/>
                <w:szCs w:val="24"/>
              </w:rPr>
            </w:pPr>
            <w:hyperlink r:id="rId11" w:history="1">
              <w:r w:rsidR="00202CF2" w:rsidRPr="004274FD">
                <w:rPr>
                  <w:rStyle w:val="Hyperlink"/>
                  <w:rFonts w:ascii="ArialMT" w:hAnsi="ArialMT" w:cs="ArialMT"/>
                </w:rPr>
                <w:t>http://schemas.ggf.org/byteio/2005/10/byte-io</w:t>
              </w:r>
            </w:hyperlink>
          </w:p>
        </w:tc>
      </w:tr>
      <w:tr w:rsidR="00F91E6C" w:rsidRPr="00D3579D">
        <w:tc>
          <w:tcPr>
            <w:tcW w:w="1728" w:type="dxa"/>
          </w:tcPr>
          <w:p w:rsidR="00F91E6C" w:rsidRDefault="00202CF2" w:rsidP="00F91E6C">
            <w:r>
              <w:lastRenderedPageBreak/>
              <w:t>sbyteio</w:t>
            </w:r>
          </w:p>
        </w:tc>
        <w:tc>
          <w:tcPr>
            <w:tcW w:w="7128" w:type="dxa"/>
          </w:tcPr>
          <w:p w:rsidR="00F91E6C" w:rsidRDefault="00EF3D5A" w:rsidP="00F91E6C">
            <w:pPr>
              <w:rPr>
                <w:rFonts w:ascii="ArialMT" w:hAnsi="ArialMT" w:cs="ArialMT"/>
                <w:color w:val="0000FF"/>
              </w:rPr>
            </w:pPr>
            <w:hyperlink r:id="rId12" w:history="1">
              <w:r w:rsidR="00202CF2" w:rsidRPr="004274FD">
                <w:rPr>
                  <w:rStyle w:val="Hyperlink"/>
                  <w:rFonts w:ascii="ArialMT" w:hAnsi="ArialMT" w:cs="ArialMT"/>
                </w:rPr>
                <w:t>http://schemas.ggf.org/byteio/2005/10/streamable-access</w:t>
              </w:r>
            </w:hyperlink>
          </w:p>
        </w:tc>
      </w:tr>
      <w:tr w:rsidR="00F91E6C" w:rsidRPr="00D3579D">
        <w:tc>
          <w:tcPr>
            <w:tcW w:w="1728" w:type="dxa"/>
          </w:tcPr>
          <w:p w:rsidR="00F91E6C" w:rsidRDefault="00202CF2" w:rsidP="00F91E6C">
            <w:r>
              <w:t>rbyteio</w:t>
            </w:r>
          </w:p>
        </w:tc>
        <w:tc>
          <w:tcPr>
            <w:tcW w:w="7128" w:type="dxa"/>
          </w:tcPr>
          <w:p w:rsidR="00F91E6C" w:rsidRDefault="00EF3D5A" w:rsidP="00F91E6C">
            <w:pPr>
              <w:rPr>
                <w:rFonts w:ascii="ArialMT" w:hAnsi="ArialMT" w:cs="ArialMT"/>
                <w:color w:val="0000FF"/>
              </w:rPr>
            </w:pPr>
            <w:hyperlink r:id="rId13" w:history="1">
              <w:r w:rsidR="00202CF2" w:rsidRPr="004274FD">
                <w:rPr>
                  <w:rStyle w:val="Hyperlink"/>
                  <w:rFonts w:ascii="ArialMT" w:hAnsi="ArialMT" w:cs="ArialMT"/>
                </w:rPr>
                <w:t>http://schemas.ggf.org/byteio/2005/10/random-access</w:t>
              </w:r>
            </w:hyperlink>
          </w:p>
        </w:tc>
      </w:tr>
      <w:tr w:rsidR="00F91E6C" w:rsidRPr="00D3579D">
        <w:tc>
          <w:tcPr>
            <w:tcW w:w="1728" w:type="dxa"/>
          </w:tcPr>
          <w:p w:rsidR="00F91E6C" w:rsidRDefault="00202CF2" w:rsidP="00F91E6C">
            <w:ins w:id="400" w:author="m.memon" w:date="2012-10-05T11:40:00Z">
              <w:r>
                <w:t>w</w:t>
              </w:r>
            </w:ins>
            <w:del w:id="401" w:author="m.memon" w:date="2012-10-05T11:40:00Z">
              <w:r w:rsidDel="0030772A">
                <w:delText>W</w:delText>
              </w:r>
            </w:del>
            <w:r>
              <w:t>sn</w:t>
            </w:r>
          </w:p>
        </w:tc>
        <w:tc>
          <w:tcPr>
            <w:tcW w:w="7128" w:type="dxa"/>
          </w:tcPr>
          <w:p w:rsidR="00F91E6C" w:rsidRPr="00BE4595" w:rsidRDefault="00EF3D5A" w:rsidP="00F91E6C">
            <w:hyperlink r:id="rId14" w:history="1">
              <w:r w:rsidR="00202CF2" w:rsidRPr="00BE4595">
                <w:rPr>
                  <w:rStyle w:val="Hyperlink"/>
                </w:rPr>
                <w:t>http://docs.oasis-open.org/wsn/b-2</w:t>
              </w:r>
            </w:hyperlink>
          </w:p>
        </w:tc>
      </w:tr>
      <w:tr w:rsidR="00F91E6C" w:rsidRPr="00D3579D">
        <w:tc>
          <w:tcPr>
            <w:tcW w:w="1728" w:type="dxa"/>
          </w:tcPr>
          <w:p w:rsidR="00F91E6C" w:rsidRDefault="00202CF2" w:rsidP="00F91E6C">
            <w:del w:id="402" w:author="m.memon" w:date="2012-10-05T11:40:00Z">
              <w:r w:rsidDel="0030772A">
                <w:delText>A</w:delText>
              </w:r>
            </w:del>
            <w:ins w:id="403" w:author="m.memon" w:date="2012-10-05T11:40:00Z">
              <w:r>
                <w:t>a</w:t>
              </w:r>
            </w:ins>
            <w:r>
              <w:t>ep</w:t>
            </w:r>
          </w:p>
        </w:tc>
        <w:tc>
          <w:tcPr>
            <w:tcW w:w="7128" w:type="dxa"/>
          </w:tcPr>
          <w:p w:rsidR="00F91E6C" w:rsidRDefault="00EF3D5A" w:rsidP="00F91E6C">
            <w:pPr>
              <w:rPr>
                <w:rFonts w:ascii="ArialMT" w:hAnsi="ArialMT" w:cs="ArialMT"/>
                <w:color w:val="0000FF"/>
              </w:rPr>
            </w:pPr>
            <w:hyperlink r:id="rId15" w:history="1">
              <w:r w:rsidR="00202CF2" w:rsidRPr="003D4C0E">
                <w:rPr>
                  <w:rStyle w:val="Hyperlink"/>
                  <w:rFonts w:ascii="ArialMT" w:hAnsi="ArialMT" w:cs="ArialMT"/>
                </w:rPr>
                <w:t>http://schemas.ogf.org/aep/2012/03/aep</w:t>
              </w:r>
            </w:hyperlink>
          </w:p>
        </w:tc>
      </w:tr>
      <w:tr w:rsidR="00F91E6C" w:rsidRPr="00D3579D">
        <w:tc>
          <w:tcPr>
            <w:tcW w:w="1728" w:type="dxa"/>
          </w:tcPr>
          <w:p w:rsidR="00F91E6C" w:rsidDel="0030772A" w:rsidRDefault="00202CF2" w:rsidP="00F91E6C">
            <w:bookmarkStart w:id="404" w:name="_Toc31958258"/>
            <w:bookmarkStart w:id="405" w:name="_Toc32069822"/>
            <w:bookmarkStart w:id="406" w:name="_Toc89666104"/>
            <w:bookmarkStart w:id="407" w:name="_Toc89666105"/>
            <w:bookmarkStart w:id="408" w:name="_Toc89666106"/>
            <w:bookmarkStart w:id="409" w:name="_Toc89666108"/>
            <w:bookmarkStart w:id="410" w:name="_Toc89666109"/>
            <w:bookmarkStart w:id="411" w:name="_Toc102295476"/>
            <w:bookmarkStart w:id="412" w:name="_Toc102810242"/>
            <w:bookmarkStart w:id="413" w:name="_Toc102813782"/>
            <w:bookmarkStart w:id="414" w:name="_Toc103498847"/>
            <w:bookmarkStart w:id="415" w:name="_Toc101243733"/>
            <w:bookmarkStart w:id="416" w:name="_Toc101243841"/>
            <w:bookmarkStart w:id="417" w:name="_Toc101249631"/>
            <w:bookmarkStart w:id="418" w:name="_Toc101860396"/>
            <w:bookmarkStart w:id="419" w:name="_Toc101860505"/>
            <w:bookmarkStart w:id="420" w:name="_Toc101860613"/>
            <w:bookmarkStart w:id="421" w:name="_Toc89666161"/>
            <w:bookmarkStart w:id="422" w:name="_Toc89666162"/>
            <w:bookmarkStart w:id="423" w:name="_Toc89666163"/>
            <w:bookmarkStart w:id="424" w:name="_Toc89666164"/>
            <w:bookmarkStart w:id="425" w:name="_Toc89666166"/>
            <w:bookmarkStart w:id="426" w:name="_Toc89666168"/>
            <w:bookmarkStart w:id="427" w:name="_Toc89666175"/>
            <w:bookmarkStart w:id="428" w:name="_Toc89666177"/>
            <w:bookmarkStart w:id="429" w:name="_Toc89666178"/>
            <w:bookmarkStart w:id="430" w:name="_Toc89666184"/>
            <w:bookmarkStart w:id="431" w:name="_Toc89666185"/>
            <w:bookmarkStart w:id="432" w:name="_Toc89666187"/>
            <w:bookmarkStart w:id="433" w:name="_Toc89666189"/>
            <w:bookmarkStart w:id="434" w:name="_Toc89666191"/>
            <w:bookmarkStart w:id="435" w:name="_Toc89666192"/>
            <w:bookmarkStart w:id="436" w:name="_Toc89666193"/>
            <w:bookmarkStart w:id="437" w:name="_Toc89666194"/>
            <w:bookmarkStart w:id="438" w:name="_Toc89666195"/>
            <w:bookmarkStart w:id="439" w:name="_Toc89666197"/>
            <w:bookmarkStart w:id="440" w:name="_Toc89666201"/>
            <w:bookmarkStart w:id="441" w:name="_Toc89666204"/>
            <w:bookmarkStart w:id="442" w:name="_Toc89666205"/>
            <w:bookmarkStart w:id="443" w:name="_Toc89666207"/>
            <w:bookmarkStart w:id="444" w:name="_Toc89666208"/>
            <w:bookmarkStart w:id="445" w:name="_Toc89666210"/>
            <w:bookmarkStart w:id="446" w:name="_Toc98243739"/>
            <w:bookmarkStart w:id="447" w:name="_Toc98648167"/>
            <w:bookmarkStart w:id="448" w:name="_Toc98243749"/>
            <w:bookmarkStart w:id="449" w:name="_Toc98648177"/>
            <w:bookmarkStart w:id="450" w:name="_Toc98243754"/>
            <w:bookmarkStart w:id="451" w:name="_Toc98648182"/>
            <w:bookmarkStart w:id="452" w:name="_Toc98243767"/>
            <w:bookmarkStart w:id="453" w:name="_Toc98648195"/>
            <w:bookmarkStart w:id="454" w:name="_Toc534741383"/>
            <w:bookmarkStart w:id="455" w:name="_Ref1488326"/>
            <w:bookmarkStart w:id="456" w:name="_Ref11143442"/>
            <w:bookmarkStart w:id="457" w:name="_Toc26947332"/>
            <w:bookmarkStart w:id="458" w:name="_Toc27210659"/>
            <w:bookmarkStart w:id="459" w:name="_Toc37261199"/>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del w:id="460" w:author="m.memon" w:date="2013-03-08T16:15:00Z">
              <w:r w:rsidDel="00E24281">
                <w:delText>A</w:delText>
              </w:r>
            </w:del>
            <w:ins w:id="461" w:author="m.memon" w:date="2013-03-08T16:15:00Z">
              <w:r>
                <w:t>a</w:t>
              </w:r>
            </w:ins>
            <w:r>
              <w:t>id</w:t>
            </w:r>
          </w:p>
        </w:tc>
        <w:tc>
          <w:tcPr>
            <w:tcW w:w="7128" w:type="dxa"/>
          </w:tcPr>
          <w:p w:rsidR="00F91E6C" w:rsidRDefault="00EF3D5A" w:rsidP="00F91E6C">
            <w:ins w:id="462" w:author="m.memon" w:date="2012-10-30T14:07:00Z">
              <w:r>
                <w:fldChar w:fldCharType="begin"/>
              </w:r>
              <w:r w:rsidR="00202CF2">
                <w:instrText xml:space="preserve"> HYPERLINK "http://schemas.ogf.org/jsdl/2010/06/activity-instance-description" </w:instrText>
              </w:r>
              <w:r>
                <w:fldChar w:fldCharType="separate"/>
              </w:r>
              <w:r w:rsidR="00202CF2" w:rsidRPr="00D11569">
                <w:rPr>
                  <w:rStyle w:val="Hyperlink"/>
                </w:rPr>
                <w:t>http://schemas.ogf.org/jsdl/2010/06/activity-instance-description</w:t>
              </w:r>
              <w:r>
                <w:fldChar w:fldCharType="end"/>
              </w:r>
            </w:ins>
          </w:p>
        </w:tc>
      </w:tr>
      <w:tr w:rsidR="00F91E6C" w:rsidRPr="00D3579D">
        <w:tc>
          <w:tcPr>
            <w:tcW w:w="1728" w:type="dxa"/>
          </w:tcPr>
          <w:p w:rsidR="00F91E6C" w:rsidRDefault="00202CF2" w:rsidP="00F91E6C">
            <w:del w:id="463" w:author="m.memon" w:date="2013-03-08T16:15:00Z">
              <w:r w:rsidDel="00E24281">
                <w:delText>A</w:delText>
              </w:r>
            </w:del>
            <w:ins w:id="464" w:author="m.memon" w:date="2013-03-08T16:15:00Z">
              <w:r>
                <w:t>a</w:t>
              </w:r>
            </w:ins>
            <w:r>
              <w:t>id</w:t>
            </w:r>
            <w:del w:id="465" w:author="m.memon" w:date="2013-03-08T16:15:00Z">
              <w:r w:rsidDel="00E24281">
                <w:delText>e</w:delText>
              </w:r>
            </w:del>
            <w:ins w:id="466" w:author="m.memon" w:date="2013-03-08T16:15:00Z">
              <w:r>
                <w:t>-ogf</w:t>
              </w:r>
            </w:ins>
          </w:p>
        </w:tc>
        <w:tc>
          <w:tcPr>
            <w:tcW w:w="7128" w:type="dxa"/>
          </w:tcPr>
          <w:p w:rsidR="00F91E6C" w:rsidRPr="00AC7C0A" w:rsidRDefault="00EF3D5A" w:rsidP="00F91E6C">
            <w:ins w:id="467" w:author="m.memon" w:date="2012-10-30T14:07:00Z">
              <w:r>
                <w:fldChar w:fldCharType="begin"/>
              </w:r>
              <w:r w:rsidR="00202CF2">
                <w:instrText xml:space="preserve"> HYPERLINK "http://schemas.ogf.org/jsdl/2010/06/activity-instance-description-ogf" </w:instrText>
              </w:r>
              <w:r>
                <w:fldChar w:fldCharType="separate"/>
              </w:r>
              <w:r w:rsidR="00202CF2" w:rsidRPr="00D11569">
                <w:rPr>
                  <w:rStyle w:val="Hyperlink"/>
                </w:rPr>
                <w:t>http://schemas.ogf.org/jsdl/2010/06/activity-instance-description-ogf</w:t>
              </w:r>
              <w:r>
                <w:fldChar w:fldCharType="end"/>
              </w:r>
            </w:ins>
          </w:p>
        </w:tc>
      </w:tr>
    </w:tbl>
    <w:p w:rsidR="00F91E6C" w:rsidRDefault="00202CF2" w:rsidP="00F91E6C">
      <w:pPr>
        <w:pStyle w:val="Heading1"/>
      </w:pPr>
      <w:bookmarkStart w:id="468" w:name="_Toc393200651"/>
      <w:r>
        <w:t>Activity Endpoint Compliance Requirements</w:t>
      </w:r>
      <w:bookmarkEnd w:id="468"/>
    </w:p>
    <w:p w:rsidR="00F91E6C" w:rsidRDefault="00202CF2" w:rsidP="00F91E6C">
      <w:r>
        <w:t>This section describes the compliance requirements.</w:t>
      </w:r>
    </w:p>
    <w:p w:rsidR="00F91E6C" w:rsidRPr="00BD0C5A" w:rsidRDefault="00202CF2" w:rsidP="00F91E6C">
      <w:pPr>
        <w:pStyle w:val="Heading2"/>
        <w:autoSpaceDE w:val="0"/>
        <w:autoSpaceDN w:val="0"/>
        <w:adjustRightInd w:val="0"/>
        <w:rPr>
          <w:rFonts w:eastAsia="Times New Roman" w:cs="Arial"/>
        </w:rPr>
      </w:pPr>
      <w:bookmarkStart w:id="469" w:name="_Toc393200652"/>
      <w:r>
        <w:t>RN</w:t>
      </w:r>
      <w:r w:rsidRPr="00BD0C5A">
        <w:rPr>
          <w:rFonts w:eastAsia="Times New Roman" w:cs="Arial"/>
        </w:rPr>
        <w:t>S 1.1 Compliance</w:t>
      </w:r>
      <w:bookmarkEnd w:id="469"/>
    </w:p>
    <w:p w:rsidR="00F91E6C" w:rsidRPr="004A416A" w:rsidRDefault="00202CF2" w:rsidP="00F91E6C">
      <w:pPr>
        <w:autoSpaceDE w:val="0"/>
        <w:autoSpaceDN w:val="0"/>
        <w:adjustRightInd w:val="0"/>
        <w:spacing w:before="0" w:after="0"/>
        <w:rPr>
          <w:rFonts w:eastAsia="Times New Roman" w:cs="Arial"/>
        </w:rPr>
      </w:pPr>
      <w:r w:rsidRPr="006F4916">
        <w:rPr>
          <w:rFonts w:eastAsia="Times New Roman" w:cs="Arial"/>
        </w:rPr>
        <w:t>Compliant</w:t>
      </w:r>
      <w:r>
        <w:rPr>
          <w:rFonts w:eastAsia="Times New Roman" w:cs="Arial"/>
        </w:rPr>
        <w:t xml:space="preserve"> implementations MUST implement RNS 1.1 and WSI-BSP and MAY support OGSA-WSRF Basic Profile 1.0. </w:t>
      </w:r>
    </w:p>
    <w:p w:rsidR="00F91E6C" w:rsidRPr="00BD0C5A" w:rsidRDefault="00202CF2" w:rsidP="00F91E6C">
      <w:pPr>
        <w:pStyle w:val="Heading2"/>
        <w:autoSpaceDE w:val="0"/>
        <w:autoSpaceDN w:val="0"/>
        <w:adjustRightInd w:val="0"/>
      </w:pPr>
      <w:bookmarkStart w:id="470" w:name="_Toc393200653"/>
      <w:bookmarkStart w:id="471" w:name="_Toc147827502"/>
      <w:r>
        <w:t>EPR</w:t>
      </w:r>
      <w:r w:rsidR="00F91E6C">
        <w:t xml:space="preserve"> &amp; Resource Property</w:t>
      </w:r>
      <w:r>
        <w:t xml:space="preserve"> Metadata fields</w:t>
      </w:r>
      <w:bookmarkEnd w:id="470"/>
    </w:p>
    <w:p w:rsidR="00F91E6C" w:rsidRPr="00C978C3" w:rsidRDefault="00202CF2" w:rsidP="00F91E6C">
      <w:pPr>
        <w:pStyle w:val="Heading3"/>
      </w:pPr>
      <w:bookmarkStart w:id="472" w:name="_Toc393200654"/>
      <w:r>
        <w:t>SupportsActivityEndpoint</w:t>
      </w:r>
      <w:bookmarkEnd w:id="472"/>
    </w:p>
    <w:p w:rsidR="00F91E6C" w:rsidRDefault="00202CF2" w:rsidP="00F91E6C">
      <w:pPr>
        <w:autoSpaceDE w:val="0"/>
        <w:autoSpaceDN w:val="0"/>
        <w:adjustRightInd w:val="0"/>
        <w:spacing w:before="0" w:after="0"/>
      </w:pPr>
      <w:r>
        <w:t xml:space="preserve">This </w:t>
      </w:r>
      <w:ins w:id="473" w:author="ag8t" w:date="2014-07-15T10:21:00Z">
        <w:r w:rsidR="00EF3D5A" w:rsidRPr="00EF3D5A">
          <w:rPr>
            <w:b/>
            <w:rPrChange w:id="474" w:author="ag8t" w:date="2014-07-15T10:21:00Z">
              <w:rPr>
                <w:color w:val="0000FF"/>
                <w:u w:val="single"/>
              </w:rPr>
            </w:rPrChange>
          </w:rPr>
          <w:t>MANDATORY</w:t>
        </w:r>
        <w:r w:rsidR="00E86DC7">
          <w:t xml:space="preserve"> </w:t>
        </w:r>
      </w:ins>
      <w:r>
        <w:t>Metadata entry in the Endpoint Reference for the activity endpoint</w:t>
      </w:r>
      <w:r w:rsidR="00F91E6C">
        <w:t xml:space="preserve"> and in the Resource Properties </w:t>
      </w:r>
      <w:r>
        <w:t xml:space="preserve"> indicates whether the endpoint is compliant with the Activity Endpoint Pr</w:t>
      </w:r>
      <w:r>
        <w:t>o</w:t>
      </w:r>
      <w:r>
        <w:t xml:space="preserve">file. The entry’s type is </w:t>
      </w:r>
      <w:r>
        <w:rPr>
          <w:rFonts w:cs="Arial"/>
        </w:rPr>
        <w:t>xsd:boolean</w:t>
      </w:r>
      <w:r>
        <w:t>, and it has a cardinality of exactly 1. A value of “true” ind</w:t>
      </w:r>
      <w:r>
        <w:t>i</w:t>
      </w:r>
      <w:r>
        <w:t>cates compliance, while a value of “false” or the absence of the entry indicates non-compliance.</w:t>
      </w:r>
      <w:r w:rsidR="00175A6B">
        <w:t xml:space="preserve"> The following pseudo schema illustrates this. </w:t>
      </w:r>
      <w:del w:id="475" w:author="ag8t" w:date="2014-07-15T10:31:00Z">
        <w:r w:rsidR="00175A6B" w:rsidRPr="00175A6B" w:rsidDel="00C47866">
          <w:rPr>
            <w:highlight w:val="yellow"/>
          </w:rPr>
          <w:delText>&lt;Shahbaz fix this&gt;</w:delText>
        </w:r>
      </w:del>
    </w:p>
    <w:p w:rsidR="00F91E6C" w:rsidRDefault="00F91E6C" w:rsidP="00F91E6C">
      <w:pPr>
        <w:autoSpaceDE w:val="0"/>
        <w:autoSpaceDN w:val="0"/>
        <w:adjustRightInd w:val="0"/>
        <w:spacing w:before="0" w:after="0"/>
      </w:pPr>
    </w:p>
    <w:p w:rsidR="00F91E6C" w:rsidRPr="00BD65DB" w:rsidRDefault="00202CF2" w:rsidP="00F91E6C">
      <w:pPr>
        <w:autoSpaceDE w:val="0"/>
        <w:autoSpaceDN w:val="0"/>
        <w:adjustRightInd w:val="0"/>
        <w:spacing w:before="0" w:after="0"/>
        <w:rPr>
          <w:rFonts w:cs="Arial"/>
        </w:rPr>
      </w:pPr>
      <w:r w:rsidRPr="00BD65DB">
        <w:rPr>
          <w:rFonts w:cs="Arial"/>
        </w:rPr>
        <w:t>&lt;wsa:EndpointReference&gt;</w:t>
      </w:r>
    </w:p>
    <w:p w:rsidR="00F91E6C" w:rsidRPr="00BD65DB" w:rsidRDefault="00202CF2" w:rsidP="00F91E6C">
      <w:pPr>
        <w:autoSpaceDE w:val="0"/>
        <w:autoSpaceDN w:val="0"/>
        <w:adjustRightInd w:val="0"/>
        <w:spacing w:before="0" w:after="0"/>
        <w:rPr>
          <w:rFonts w:cs="Arial"/>
        </w:rPr>
      </w:pPr>
      <w:r w:rsidRPr="00BD65DB">
        <w:rPr>
          <w:rFonts w:cs="Arial"/>
        </w:rPr>
        <w:tab/>
        <w:t>...</w:t>
      </w:r>
    </w:p>
    <w:p w:rsidR="00F91E6C" w:rsidRPr="00BD65DB" w:rsidRDefault="00202CF2" w:rsidP="00F91E6C">
      <w:pPr>
        <w:autoSpaceDE w:val="0"/>
        <w:autoSpaceDN w:val="0"/>
        <w:adjustRightInd w:val="0"/>
        <w:spacing w:before="0" w:after="0"/>
        <w:rPr>
          <w:rFonts w:cs="Arial"/>
        </w:rPr>
      </w:pPr>
      <w:r w:rsidRPr="00BD65DB">
        <w:rPr>
          <w:rFonts w:cs="Arial"/>
        </w:rPr>
        <w:tab/>
        <w:t>&lt;wsa:Metadata&gt;</w:t>
      </w:r>
    </w:p>
    <w:p w:rsidR="00175A6B" w:rsidRDefault="00202CF2" w:rsidP="00175A6B">
      <w:pPr>
        <w:autoSpaceDE w:val="0"/>
        <w:autoSpaceDN w:val="0"/>
        <w:adjustRightInd w:val="0"/>
        <w:spacing w:before="0" w:after="0"/>
        <w:ind w:left="1440"/>
      </w:pPr>
      <w:r w:rsidRPr="00BD65DB">
        <w:rPr>
          <w:rFonts w:cs="Arial"/>
        </w:rPr>
        <w:t>&lt;aep:</w:t>
      </w:r>
      <w:r>
        <w:t>SupportsActivityEndpoint</w:t>
      </w:r>
      <w:r w:rsidR="00175A6B">
        <w:t xml:space="preserve">&gt; </w:t>
      </w:r>
    </w:p>
    <w:p w:rsidR="00175A6B" w:rsidRDefault="00175A6B" w:rsidP="00175A6B">
      <w:pPr>
        <w:autoSpaceDE w:val="0"/>
        <w:autoSpaceDN w:val="0"/>
        <w:adjustRightInd w:val="0"/>
        <w:spacing w:before="0" w:after="0"/>
        <w:ind w:left="1440" w:firstLine="720"/>
      </w:pPr>
      <w:r>
        <w:t>&lt;xsd:boolean/&gt;</w:t>
      </w:r>
      <w:r w:rsidR="00202CF2">
        <w:t xml:space="preserve"> </w:t>
      </w:r>
    </w:p>
    <w:p w:rsidR="00F91E6C" w:rsidRPr="00BD65DB" w:rsidRDefault="00175A6B" w:rsidP="00175A6B">
      <w:pPr>
        <w:autoSpaceDE w:val="0"/>
        <w:autoSpaceDN w:val="0"/>
        <w:adjustRightInd w:val="0"/>
        <w:spacing w:before="0" w:after="0"/>
        <w:ind w:left="720" w:firstLine="720"/>
        <w:rPr>
          <w:rFonts w:cs="Arial"/>
        </w:rPr>
      </w:pPr>
      <w:r>
        <w:t>&lt;</w:t>
      </w:r>
      <w:r w:rsidR="00202CF2">
        <w:t>/</w:t>
      </w:r>
      <w:del w:id="476" w:author="ag8t" w:date="2014-07-15T10:30:00Z">
        <w:r w:rsidDel="00E86DC7">
          <w:delText>eap</w:delText>
        </w:r>
      </w:del>
      <w:ins w:id="477" w:author="ag8t" w:date="2014-07-15T10:30:00Z">
        <w:r w:rsidR="00E86DC7">
          <w:t>aep</w:t>
        </w:r>
      </w:ins>
      <w:r>
        <w:t>:SupportsActivityEndpoint</w:t>
      </w:r>
      <w:r w:rsidR="00202CF2" w:rsidRPr="00BD65DB">
        <w:rPr>
          <w:rFonts w:cs="Arial"/>
        </w:rPr>
        <w:t>&gt;</w:t>
      </w:r>
    </w:p>
    <w:p w:rsidR="00F91E6C" w:rsidRPr="00BD65DB" w:rsidRDefault="00202CF2" w:rsidP="00F91E6C">
      <w:pPr>
        <w:autoSpaceDE w:val="0"/>
        <w:autoSpaceDN w:val="0"/>
        <w:adjustRightInd w:val="0"/>
        <w:spacing w:before="0" w:after="0"/>
        <w:rPr>
          <w:rFonts w:cs="Arial"/>
        </w:rPr>
      </w:pPr>
      <w:r w:rsidRPr="00BD65DB">
        <w:rPr>
          <w:rFonts w:cs="Arial"/>
        </w:rPr>
        <w:tab/>
        <w:t>&lt;/wsa:Metadata&gt;</w:t>
      </w:r>
    </w:p>
    <w:p w:rsidR="00F91E6C" w:rsidRPr="00BD65DB" w:rsidRDefault="00202CF2" w:rsidP="00F91E6C">
      <w:pPr>
        <w:autoSpaceDE w:val="0"/>
        <w:autoSpaceDN w:val="0"/>
        <w:adjustRightInd w:val="0"/>
        <w:spacing w:before="0" w:after="0"/>
        <w:rPr>
          <w:rFonts w:cs="Arial"/>
        </w:rPr>
      </w:pPr>
      <w:r w:rsidRPr="00BD65DB">
        <w:rPr>
          <w:rFonts w:cs="Arial"/>
        </w:rPr>
        <w:t>&lt;/wsa:EndpointReference&gt;</w:t>
      </w:r>
    </w:p>
    <w:p w:rsidR="00F91E6C" w:rsidRDefault="00F91E6C" w:rsidP="00F91E6C">
      <w:pPr>
        <w:autoSpaceDE w:val="0"/>
        <w:autoSpaceDN w:val="0"/>
        <w:adjustRightInd w:val="0"/>
        <w:spacing w:before="0" w:after="0"/>
      </w:pPr>
    </w:p>
    <w:p w:rsidR="00F91E6C" w:rsidRDefault="00202CF2" w:rsidP="00F91E6C">
      <w:pPr>
        <w:pStyle w:val="Heading2"/>
        <w:rPr>
          <w:ins w:id="478" w:author="ag8t" w:date="2014-07-15T10:42:00Z"/>
        </w:rPr>
      </w:pPr>
      <w:bookmarkStart w:id="479" w:name="_Ref374449106"/>
      <w:bookmarkStart w:id="480" w:name="_Ref374449129"/>
      <w:bookmarkStart w:id="481" w:name="_Toc393200655"/>
      <w:r>
        <w:t>Activity Properties</w:t>
      </w:r>
      <w:bookmarkEnd w:id="479"/>
      <w:bookmarkEnd w:id="480"/>
      <w:bookmarkEnd w:id="481"/>
    </w:p>
    <w:p w:rsidR="00000000" w:rsidRDefault="006B55D1">
      <w:pPr>
        <w:pPrChange w:id="482" w:author="ag8t" w:date="2014-07-15T10:43:00Z">
          <w:pPr>
            <w:pStyle w:val="Heading2"/>
          </w:pPr>
        </w:pPrChange>
      </w:pPr>
      <w:ins w:id="483" w:author="ag8t" w:date="2014-07-15T10:42:00Z">
        <w:r>
          <w:t>This section refers to resource properties or attributes. This SHOULD be implemented using WS RF Resource Properties as defined in the OGSA-BP.</w:t>
        </w:r>
      </w:ins>
    </w:p>
    <w:p w:rsidR="00F91E6C" w:rsidRDefault="00202CF2" w:rsidP="00F91E6C">
      <w:pPr>
        <w:pStyle w:val="Heading3"/>
      </w:pPr>
      <w:bookmarkStart w:id="484" w:name="_Toc393200656"/>
      <w:r>
        <w:t>FactoryReference</w:t>
      </w:r>
      <w:bookmarkEnd w:id="484"/>
    </w:p>
    <w:p w:rsidR="00F91E6C" w:rsidRDefault="00202CF2" w:rsidP="00F91E6C">
      <w:r>
        <w:t xml:space="preserve">This attribute in the activity endpoint’s Resource Properties document </w:t>
      </w:r>
      <w:r w:rsidR="00175A6B">
        <w:t>is</w:t>
      </w:r>
      <w:r>
        <w:t xml:space="preserve"> used to refer to the BES where the activity is executing. The attribute’s type is </w:t>
      </w:r>
      <w:del w:id="485" w:author="m.memon" w:date="2013-03-08T12:50:00Z">
        <w:r w:rsidDel="001A0B05">
          <w:delText xml:space="preserve"> /</w:delText>
        </w:r>
      </w:del>
      <w:r>
        <w:t>wsa:EndpointReferenceType, and it has a cardinality of exactly 1.</w:t>
      </w:r>
      <w:r w:rsidR="00175A6B">
        <w:t xml:space="preserve"> </w:t>
      </w:r>
    </w:p>
    <w:p w:rsidR="00F91E6C" w:rsidRPr="00D251B3" w:rsidRDefault="00202CF2" w:rsidP="00F91E6C">
      <w:pPr>
        <w:spacing w:before="0" w:after="0"/>
        <w:rPr>
          <w:rFonts w:cs="Arial"/>
        </w:rPr>
      </w:pPr>
      <w:r>
        <w:rPr>
          <w:rFonts w:cs="Arial"/>
        </w:rPr>
        <w:t>&lt;aep:FactoryReference</w:t>
      </w:r>
      <w:r w:rsidRPr="00D251B3">
        <w:rPr>
          <w:rFonts w:cs="Arial"/>
        </w:rPr>
        <w:t>&gt;</w:t>
      </w:r>
    </w:p>
    <w:p w:rsidR="00F91E6C" w:rsidRPr="00D251B3" w:rsidRDefault="00202CF2" w:rsidP="00F91E6C">
      <w:pPr>
        <w:spacing w:before="0" w:after="0"/>
        <w:rPr>
          <w:rFonts w:cs="Arial"/>
        </w:rPr>
      </w:pPr>
      <w:r w:rsidRPr="00D251B3">
        <w:rPr>
          <w:rFonts w:cs="Arial"/>
        </w:rPr>
        <w:tab/>
      </w:r>
      <w:del w:id="486" w:author="m.memon" w:date="2013-03-08T12:48:00Z">
        <w:r w:rsidDel="000A472D">
          <w:delText>/</w:delText>
        </w:r>
      </w:del>
      <w:r>
        <w:t>wsa:EndpointReferenceType</w:t>
      </w:r>
    </w:p>
    <w:p w:rsidR="00F91E6C" w:rsidRDefault="00202CF2" w:rsidP="00F91E6C">
      <w:pPr>
        <w:spacing w:before="0" w:after="0"/>
        <w:rPr>
          <w:rFonts w:cs="Arial"/>
        </w:rPr>
      </w:pPr>
      <w:r>
        <w:rPr>
          <w:rFonts w:cs="Arial"/>
        </w:rPr>
        <w:t>&lt;aep:FactoryReference</w:t>
      </w:r>
      <w:r w:rsidRPr="00D251B3">
        <w:rPr>
          <w:rFonts w:cs="Arial"/>
        </w:rPr>
        <w:t>&gt;</w:t>
      </w:r>
      <w:bookmarkEnd w:id="471"/>
    </w:p>
    <w:p w:rsidR="00F91E6C" w:rsidRDefault="00F91E6C" w:rsidP="00F91E6C">
      <w:pPr>
        <w:spacing w:before="0" w:after="0"/>
        <w:rPr>
          <w:rFonts w:cs="Arial"/>
        </w:rPr>
      </w:pPr>
    </w:p>
    <w:p w:rsidR="00F91E6C" w:rsidRDefault="00202CF2" w:rsidP="00F91E6C">
      <w:pPr>
        <w:pStyle w:val="Heading3"/>
      </w:pPr>
      <w:bookmarkStart w:id="487" w:name="_Toc393200657"/>
      <w:r>
        <w:lastRenderedPageBreak/>
        <w:t>Stderr – Standard Error</w:t>
      </w:r>
      <w:bookmarkEnd w:id="487"/>
    </w:p>
    <w:p w:rsidR="00F91E6C" w:rsidRDefault="00202CF2" w:rsidP="00F91E6C">
      <w:r>
        <w:t xml:space="preserve">This property represents the name of the standard error file. </w:t>
      </w:r>
      <w:ins w:id="488" w:author="m.memon" w:date="2013-03-08T12:50:00Z">
        <w:r>
          <w:t>The attribute’s type is xsd:string, and it has a cardinality of 0 to 1.</w:t>
        </w:r>
      </w:ins>
      <w:r>
        <w:t xml:space="preserve"> This is the name of the file in working directory of the running job.</w:t>
      </w:r>
    </w:p>
    <w:p w:rsidR="00F91E6C" w:rsidDel="00DC77F2" w:rsidRDefault="00202CF2" w:rsidP="00F91E6C">
      <w:pPr>
        <w:rPr>
          <w:del w:id="489" w:author="m.memon" w:date="2013-03-08T12:48:00Z"/>
        </w:rPr>
      </w:pPr>
      <w:del w:id="490" w:author="m.memon" w:date="2013-03-08T12:48:00Z">
        <w:r w:rsidDel="00DC77F2">
          <w:delText>xpath</w:delText>
        </w:r>
      </w:del>
    </w:p>
    <w:p w:rsidR="00F91E6C" w:rsidRDefault="00202CF2" w:rsidP="00F91E6C">
      <w:pPr>
        <w:rPr>
          <w:ins w:id="491" w:author="m.memon" w:date="2013-03-08T11:27:00Z"/>
        </w:rPr>
      </w:pPr>
      <w:del w:id="492" w:author="m.memon" w:date="2013-03-08T12:45:00Z">
        <w:r w:rsidDel="00C35CA2">
          <w:delText>example</w:delText>
        </w:r>
      </w:del>
      <w:ins w:id="493" w:author="m.memon" w:date="2013-03-08T12:45:00Z">
        <w:r>
          <w:t>&lt;aep:Std</w:t>
        </w:r>
      </w:ins>
      <w:ins w:id="494" w:author="m.memon" w:date="2013-03-08T12:46:00Z">
        <w:r>
          <w:t>err</w:t>
        </w:r>
      </w:ins>
      <w:ins w:id="495" w:author="m.memon" w:date="2013-03-08T12:45:00Z">
        <w:r>
          <w:t>&gt;</w:t>
        </w:r>
      </w:ins>
      <w:ins w:id="496" w:author="m.memon" w:date="2013-03-08T12:46:00Z">
        <w:r>
          <w:t>xsd:string&lt;/aep:Stderr&gt;</w:t>
        </w:r>
      </w:ins>
    </w:p>
    <w:p w:rsidR="00F91E6C" w:rsidRDefault="00202CF2" w:rsidP="00F91E6C">
      <w:pPr>
        <w:pStyle w:val="Heading3"/>
      </w:pPr>
      <w:bookmarkStart w:id="497" w:name="_Toc393200658"/>
      <w:r>
        <w:t>Stdout – Standard Output</w:t>
      </w:r>
      <w:bookmarkEnd w:id="497"/>
    </w:p>
    <w:p w:rsidR="00F91E6C" w:rsidDel="004013A9" w:rsidRDefault="00202CF2" w:rsidP="00F91E6C">
      <w:pPr>
        <w:rPr>
          <w:del w:id="498" w:author="m.memon" w:date="2013-03-08T12:50:00Z"/>
        </w:rPr>
      </w:pPr>
      <w:r>
        <w:t xml:space="preserve">This property represents the name of the standard output file. </w:t>
      </w:r>
      <w:ins w:id="499" w:author="m.memon" w:date="2013-03-08T12:50:00Z">
        <w:r>
          <w:t>The attribute’s type is xsd:string, and it has a cardinality of 0 to 1.</w:t>
        </w:r>
      </w:ins>
      <w:r w:rsidRPr="006733FF">
        <w:t xml:space="preserve"> </w:t>
      </w:r>
      <w:r>
        <w:t>This is the name of the file in working directory of the running job.</w:t>
      </w:r>
    </w:p>
    <w:p w:rsidR="00F91E6C" w:rsidRDefault="00F91E6C" w:rsidP="00F91E6C">
      <w:pPr>
        <w:rPr>
          <w:ins w:id="500" w:author="m.memon" w:date="2013-03-08T12:50:00Z"/>
        </w:rPr>
      </w:pPr>
    </w:p>
    <w:p w:rsidR="00F91E6C" w:rsidDel="00DC77F2" w:rsidRDefault="00202CF2" w:rsidP="00F91E6C">
      <w:pPr>
        <w:rPr>
          <w:del w:id="501" w:author="m.memon" w:date="2013-03-08T12:48:00Z"/>
        </w:rPr>
      </w:pPr>
      <w:del w:id="502" w:author="m.memon" w:date="2013-03-08T12:48:00Z">
        <w:r w:rsidDel="00DC77F2">
          <w:delText>xpath</w:delText>
        </w:r>
      </w:del>
    </w:p>
    <w:p w:rsidR="00F91E6C" w:rsidRDefault="00202CF2" w:rsidP="00F91E6C">
      <w:pPr>
        <w:rPr>
          <w:ins w:id="503" w:author="m.memon" w:date="2013-03-08T12:46:00Z"/>
        </w:rPr>
      </w:pPr>
      <w:ins w:id="504" w:author="m.memon" w:date="2013-03-08T12:46:00Z">
        <w:r>
          <w:t>&lt;aep:Std</w:t>
        </w:r>
      </w:ins>
      <w:ins w:id="505" w:author="m.memon" w:date="2013-03-08T12:47:00Z">
        <w:r>
          <w:t>o</w:t>
        </w:r>
      </w:ins>
      <w:ins w:id="506" w:author="m.memon" w:date="2013-03-08T12:46:00Z">
        <w:r>
          <w:t>ut&gt;xsd:string&lt;/aep:Std</w:t>
        </w:r>
      </w:ins>
      <w:ins w:id="507" w:author="m.memon" w:date="2013-03-08T12:47:00Z">
        <w:r>
          <w:t>ou</w:t>
        </w:r>
      </w:ins>
      <w:ins w:id="508" w:author="m.memon" w:date="2013-03-08T12:46:00Z">
        <w:r>
          <w:t>t&gt;</w:t>
        </w:r>
      </w:ins>
    </w:p>
    <w:p w:rsidR="00F91E6C" w:rsidDel="00826B65" w:rsidRDefault="00202CF2" w:rsidP="00F91E6C">
      <w:pPr>
        <w:rPr>
          <w:del w:id="509" w:author="m.memon" w:date="2013-03-08T12:46:00Z"/>
        </w:rPr>
      </w:pPr>
      <w:del w:id="510" w:author="m.memon" w:date="2013-03-08T12:46:00Z">
        <w:r w:rsidDel="00826B65">
          <w:delText>example</w:delText>
        </w:r>
        <w:bookmarkStart w:id="511" w:name="_Toc393200659"/>
        <w:bookmarkEnd w:id="511"/>
      </w:del>
    </w:p>
    <w:p w:rsidR="00F91E6C" w:rsidRDefault="00202CF2" w:rsidP="00F91E6C">
      <w:pPr>
        <w:pStyle w:val="Heading3"/>
      </w:pPr>
      <w:bookmarkStart w:id="512" w:name="_Toc393200660"/>
      <w:r>
        <w:t>WorkingDirectoryReference</w:t>
      </w:r>
      <w:bookmarkEnd w:id="512"/>
    </w:p>
    <w:p w:rsidR="00F91E6C" w:rsidRPr="00261A36" w:rsidRDefault="00202CF2" w:rsidP="00F91E6C">
      <w:r>
        <w:t xml:space="preserve">This optional property represents a pointer to the activity’s working directory. The access to this location is implementation dependent. For instance it could be HTTP(S), GSIFTP, </w:t>
      </w:r>
      <w:ins w:id="513" w:author="m.memon" w:date="2013-03-08T11:27:00Z">
        <w:r>
          <w:t>RNS</w:t>
        </w:r>
      </w:ins>
      <w:ins w:id="514" w:author="m.memon" w:date="2013-03-08T12:40:00Z">
        <w:r>
          <w:t>Entry a</w:t>
        </w:r>
        <w:r>
          <w:t>c</w:t>
        </w:r>
        <w:r>
          <w:t>cessed through ByteIO</w:t>
        </w:r>
      </w:ins>
      <w:del w:id="515" w:author="m.memon" w:date="2013-03-08T12:40:00Z">
        <w:r w:rsidDel="002E6B26">
          <w:delText>BYTEIO</w:delText>
        </w:r>
      </w:del>
      <w:del w:id="516" w:author="m.memon" w:date="2013-03-08T12:50:00Z">
        <w:r w:rsidDel="00866BE8">
          <w:delText>,</w:delText>
        </w:r>
      </w:del>
      <w:ins w:id="517" w:author="m.memon" w:date="2013-03-08T12:50:00Z">
        <w:r>
          <w:t>.</w:t>
        </w:r>
      </w:ins>
      <w:r>
        <w:t xml:space="preserve"> </w:t>
      </w:r>
      <w:ins w:id="518" w:author="m.memon" w:date="2013-03-08T12:50:00Z">
        <w:r>
          <w:t>T</w:t>
        </w:r>
      </w:ins>
      <w:del w:id="519" w:author="m.memon" w:date="2013-03-08T12:50:00Z">
        <w:r w:rsidDel="00866BE8">
          <w:delText>…</w:delText>
        </w:r>
      </w:del>
      <w:ins w:id="520" w:author="m.memon" w:date="2013-03-08T12:49:00Z">
        <w:r>
          <w:t>he attribute’s type is wsa:EndpointReferenceType and its cardinality is</w:t>
        </w:r>
      </w:ins>
      <w:r w:rsidR="00C4562A">
        <w:t xml:space="preserve"> </w:t>
      </w:r>
      <w:ins w:id="521" w:author="m.memon" w:date="2013-03-08T12:49:00Z">
        <w:r>
          <w:t>1.</w:t>
        </w:r>
      </w:ins>
      <w:r>
        <w:t xml:space="preserve"> </w:t>
      </w:r>
    </w:p>
    <w:p w:rsidR="00F91E6C" w:rsidRDefault="00202CF2" w:rsidP="00F91E6C">
      <w:pPr>
        <w:rPr>
          <w:ins w:id="522" w:author="m.memon" w:date="2013-03-08T12:47:00Z"/>
        </w:rPr>
      </w:pPr>
      <w:ins w:id="523" w:author="m.memon" w:date="2013-03-08T12:47:00Z">
        <w:r>
          <w:t>&lt;aep:WorkingDirectoryReference&gt;</w:t>
        </w:r>
      </w:ins>
      <w:ins w:id="524" w:author="m.memon" w:date="2013-03-08T12:48:00Z">
        <w:r>
          <w:br/>
          <w:t xml:space="preserve"> wsa:EndpointReferenceType</w:t>
        </w:r>
        <w:r>
          <w:br/>
        </w:r>
      </w:ins>
      <w:ins w:id="525" w:author="m.memon" w:date="2013-03-08T12:47:00Z">
        <w:r>
          <w:t>&lt;/aep:WorkingDirectoryReference &gt;</w:t>
        </w:r>
      </w:ins>
      <w:r>
        <w:t xml:space="preserve"> 0..*</w:t>
      </w:r>
    </w:p>
    <w:p w:rsidR="00F91E6C" w:rsidRDefault="00202CF2" w:rsidP="00F91E6C">
      <w:r>
        <w:t xml:space="preserve">The cardinality </w:t>
      </w:r>
      <w:r w:rsidR="00175A6B">
        <w:t xml:space="preserve">of </w:t>
      </w:r>
      <w:ins w:id="526" w:author="m.memon" w:date="2013-03-08T12:47:00Z">
        <w:r w:rsidR="00175A6B">
          <w:t>WorkingDirectoryReference</w:t>
        </w:r>
      </w:ins>
      <w:r w:rsidR="00175A6B">
        <w:t xml:space="preserve"> </w:t>
      </w:r>
      <w:r>
        <w:t>is 0..* to support multiple interfaces because diffe</w:t>
      </w:r>
      <w:r>
        <w:t>r</w:t>
      </w:r>
      <w:r>
        <w:t>ent clients may understand different protocols.</w:t>
      </w:r>
    </w:p>
    <w:p w:rsidR="00F91E6C" w:rsidRDefault="00202CF2" w:rsidP="00F91E6C">
      <w:pPr>
        <w:pStyle w:val="Heading3"/>
      </w:pPr>
      <w:bookmarkStart w:id="527" w:name="_Toc393200661"/>
      <w:r>
        <w:t>ActivityDocument</w:t>
      </w:r>
      <w:bookmarkEnd w:id="527"/>
    </w:p>
    <w:p w:rsidR="00F91E6C" w:rsidRDefault="00C4562A" w:rsidP="00F91E6C">
      <w:r>
        <w:t xml:space="preserve">The ActivityDocument MUST be present. It refers to the BES </w:t>
      </w:r>
      <w:r w:rsidR="00202CF2">
        <w:t>activity document, for which sema</w:t>
      </w:r>
      <w:r w:rsidR="00202CF2">
        <w:t>n</w:t>
      </w:r>
      <w:r w:rsidR="00202CF2">
        <w:t>tics are already defined in the GFD.108.</w:t>
      </w:r>
    </w:p>
    <w:p w:rsidR="00F91E6C" w:rsidRDefault="00202CF2" w:rsidP="00F91E6C">
      <w:pPr>
        <w:pStyle w:val="Heading3"/>
      </w:pPr>
      <w:bookmarkStart w:id="528" w:name="_Ref374436531"/>
      <w:bookmarkStart w:id="529" w:name="_Toc393200662"/>
      <w:r>
        <w:t>ActivityLogMachineReadable</w:t>
      </w:r>
      <w:bookmarkEnd w:id="528"/>
      <w:bookmarkEnd w:id="529"/>
    </w:p>
    <w:p w:rsidR="00F91E6C" w:rsidDel="00131897" w:rsidRDefault="00202CF2" w:rsidP="00F91E6C">
      <w:pPr>
        <w:rPr>
          <w:del w:id="530" w:author="m.memon" w:date="2013-03-08T12:52:00Z"/>
        </w:rPr>
      </w:pPr>
      <w:r>
        <w:t xml:space="preserve">This </w:t>
      </w:r>
      <w:del w:id="531" w:author="m.memon" w:date="2013-03-08T12:52:00Z">
        <w:r w:rsidDel="00131897">
          <w:delText xml:space="preserve">MANDATORY </w:delText>
        </w:r>
      </w:del>
      <w:ins w:id="532" w:author="m.memon" w:date="2013-03-08T12:52:00Z">
        <w:r>
          <w:t xml:space="preserve">mandatory </w:t>
        </w:r>
      </w:ins>
      <w:r>
        <w:t xml:space="preserve">property represents the machine readable representation of the activity log. The format of this element is an instance of ActivityHistory element, which MUST be compliant with the Activity Instance Description [ref] specification. The ActivityHistory element encapsulates a sequence of ActivityHistoryEntry instances.  </w:t>
      </w:r>
      <w:del w:id="533" w:author="m.memon" w:date="2013-03-08T11:28:00Z">
        <w:r w:rsidDel="0051168E">
          <w:delText>F</w:delText>
        </w:r>
      </w:del>
      <w:del w:id="534" w:author="m.memon" w:date="2013-03-08T12:52:00Z">
        <w:r w:rsidDel="00156EB7">
          <w:delText>ollowing snippet shows an example usage of the ActivityHistory element.</w:delText>
        </w:r>
      </w:del>
    </w:p>
    <w:p w:rsidR="00F91E6C" w:rsidDel="0051168E" w:rsidRDefault="00F91E6C" w:rsidP="00F91E6C">
      <w:pPr>
        <w:rPr>
          <w:del w:id="535" w:author="m.memon" w:date="2013-03-08T11:31:00Z"/>
        </w:rPr>
      </w:pPr>
    </w:p>
    <w:p w:rsidR="00F91E6C" w:rsidRDefault="00F91E6C" w:rsidP="00F91E6C">
      <w:pPr>
        <w:rPr>
          <w:ins w:id="536" w:author="m.memon" w:date="2013-03-08T11:31:00Z"/>
        </w:rPr>
      </w:pPr>
    </w:p>
    <w:p w:rsidR="00F91E6C" w:rsidDel="00550F16" w:rsidRDefault="00202CF2" w:rsidP="00F91E6C">
      <w:pPr>
        <w:rPr>
          <w:del w:id="537" w:author="m.memon" w:date="2013-03-08T12:51:00Z"/>
        </w:rPr>
      </w:pPr>
      <w:del w:id="538" w:author="m.memon" w:date="2013-03-08T12:51:00Z">
        <w:r w:rsidDel="00550F16">
          <w:delText>xpath</w:delText>
        </w:r>
      </w:del>
    </w:p>
    <w:p w:rsidR="00F91E6C" w:rsidRPr="004B2E1B" w:rsidDel="00550F16" w:rsidRDefault="00202CF2" w:rsidP="00F91E6C">
      <w:pPr>
        <w:rPr>
          <w:del w:id="539" w:author="m.memon" w:date="2013-03-08T12:51:00Z"/>
        </w:rPr>
      </w:pPr>
      <w:del w:id="540" w:author="m.memon" w:date="2013-03-08T12:41:00Z">
        <w:r w:rsidDel="002E6B26">
          <w:delText>example</w:delText>
        </w:r>
      </w:del>
    </w:p>
    <w:p w:rsidR="00F91E6C" w:rsidRDefault="00202CF2" w:rsidP="00F91E6C">
      <w:pPr>
        <w:spacing w:before="0" w:after="0"/>
        <w:rPr>
          <w:ins w:id="541" w:author="m.memon" w:date="2013-03-08T11:31:00Z"/>
          <w:rFonts w:cs="Arial"/>
        </w:rPr>
      </w:pPr>
      <w:ins w:id="542" w:author="m.memon" w:date="2013-03-08T12:42:00Z">
        <w:r>
          <w:rPr>
            <w:rFonts w:cs="Arial"/>
          </w:rPr>
          <w:t>&lt;</w:t>
        </w:r>
      </w:ins>
      <w:ins w:id="543" w:author="m.memon" w:date="2013-03-08T12:43:00Z">
        <w:r>
          <w:rPr>
            <w:rFonts w:cs="Arial"/>
          </w:rPr>
          <w:t>aep:</w:t>
        </w:r>
      </w:ins>
      <w:ins w:id="544" w:author="m.memon" w:date="2013-03-08T12:42:00Z">
        <w:r>
          <w:rPr>
            <w:rFonts w:cs="Arial"/>
          </w:rPr>
          <w:t>ActivityLogMachineReadable&gt;</w:t>
        </w:r>
      </w:ins>
    </w:p>
    <w:p w:rsidR="00F91E6C" w:rsidRDefault="00202CF2" w:rsidP="00F91E6C">
      <w:pPr>
        <w:spacing w:before="0" w:after="0"/>
        <w:rPr>
          <w:ins w:id="545" w:author="m.memon" w:date="2013-03-08T16:38:00Z"/>
          <w:rFonts w:cs="Arial"/>
        </w:rPr>
      </w:pPr>
      <w:ins w:id="546" w:author="m.memon" w:date="2013-03-08T12:43:00Z">
        <w:r>
          <w:rPr>
            <w:rFonts w:cs="Arial"/>
          </w:rPr>
          <w:t>&lt;aid:ActivityHistory&gt;</w:t>
        </w:r>
      </w:ins>
    </w:p>
    <w:p w:rsidR="00F91E6C" w:rsidRDefault="00202CF2" w:rsidP="00F91E6C">
      <w:pPr>
        <w:spacing w:before="0" w:after="0"/>
        <w:rPr>
          <w:ins w:id="547" w:author="m.memon" w:date="2013-03-08T16:38:00Z"/>
          <w:rFonts w:cs="Arial"/>
        </w:rPr>
      </w:pPr>
      <w:ins w:id="548" w:author="m.memon" w:date="2013-03-08T16:38:00Z">
        <w:r>
          <w:rPr>
            <w:rFonts w:cs="Arial"/>
          </w:rPr>
          <w:t>&lt;aid:ActiivtyHistoryEntry&gt;..&lt;/aid:ActivityH</w:t>
        </w:r>
      </w:ins>
      <w:r w:rsidR="00C4562A">
        <w:rPr>
          <w:rFonts w:cs="Arial"/>
        </w:rPr>
        <w:t>i</w:t>
      </w:r>
      <w:ins w:id="549" w:author="m.memon" w:date="2013-03-08T16:38:00Z">
        <w:r>
          <w:rPr>
            <w:rFonts w:cs="Arial"/>
          </w:rPr>
          <w:t>storyEntry&gt;</w:t>
        </w:r>
      </w:ins>
    </w:p>
    <w:p w:rsidR="00F91E6C" w:rsidRDefault="00202CF2" w:rsidP="00F91E6C">
      <w:pPr>
        <w:spacing w:before="0" w:after="0"/>
        <w:rPr>
          <w:ins w:id="550" w:author="m.memon" w:date="2013-03-08T16:38:00Z"/>
          <w:rFonts w:cs="Arial"/>
        </w:rPr>
      </w:pPr>
      <w:ins w:id="551" w:author="m.memon" w:date="2013-03-08T16:38:00Z">
        <w:r>
          <w:rPr>
            <w:rFonts w:cs="Arial"/>
          </w:rPr>
          <w:t>&lt;aid:ActiivtyHistoryEntry&gt;..&lt;/aid:ActivityH</w:t>
        </w:r>
      </w:ins>
      <w:r w:rsidR="00C4562A">
        <w:rPr>
          <w:rFonts w:cs="Arial"/>
        </w:rPr>
        <w:t>i</w:t>
      </w:r>
      <w:ins w:id="552" w:author="m.memon" w:date="2013-03-08T16:38:00Z">
        <w:r>
          <w:rPr>
            <w:rFonts w:cs="Arial"/>
          </w:rPr>
          <w:t>storyEntry&gt;</w:t>
        </w:r>
      </w:ins>
    </w:p>
    <w:p w:rsidR="00F91E6C" w:rsidRDefault="00202CF2" w:rsidP="00F91E6C">
      <w:pPr>
        <w:spacing w:before="0" w:after="0"/>
        <w:rPr>
          <w:ins w:id="553" w:author="m.memon" w:date="2013-03-08T12:43:00Z"/>
          <w:rFonts w:cs="Arial"/>
        </w:rPr>
      </w:pPr>
      <w:ins w:id="554" w:author="m.memon" w:date="2013-03-08T12:43:00Z">
        <w:r>
          <w:rPr>
            <w:rFonts w:cs="Arial"/>
          </w:rPr>
          <w:t>&lt;/aid:ActivityHistory&gt;</w:t>
        </w:r>
      </w:ins>
    </w:p>
    <w:p w:rsidR="00F91E6C" w:rsidRDefault="00202CF2" w:rsidP="00F91E6C">
      <w:pPr>
        <w:spacing w:before="0" w:after="0"/>
        <w:rPr>
          <w:ins w:id="555" w:author="m.memon" w:date="2013-03-08T11:31:00Z"/>
          <w:rFonts w:cs="Arial"/>
        </w:rPr>
      </w:pPr>
      <w:ins w:id="556" w:author="m.memon" w:date="2013-03-08T12:43:00Z">
        <w:r>
          <w:rPr>
            <w:rFonts w:cs="Arial"/>
          </w:rPr>
          <w:t>&lt;/aep:ActivityLogMachineReadable&gt;</w:t>
        </w:r>
        <w:r>
          <w:rPr>
            <w:rFonts w:cs="Arial"/>
          </w:rPr>
          <w:tab/>
        </w:r>
      </w:ins>
    </w:p>
    <w:p w:rsidR="00F91E6C" w:rsidDel="006B55D1" w:rsidRDefault="00F91E6C" w:rsidP="00F91E6C">
      <w:pPr>
        <w:spacing w:before="0" w:after="0"/>
        <w:rPr>
          <w:del w:id="557" w:author="ag8t" w:date="2014-07-15T10:45:00Z"/>
          <w:rFonts w:cs="Arial"/>
        </w:rPr>
      </w:pPr>
      <w:bookmarkStart w:id="558" w:name="_Toc393200663"/>
      <w:bookmarkEnd w:id="558"/>
    </w:p>
    <w:p w:rsidR="00F91E6C" w:rsidRDefault="00202CF2" w:rsidP="00F91E6C">
      <w:pPr>
        <w:pStyle w:val="Heading3"/>
      </w:pPr>
      <w:bookmarkStart w:id="559" w:name="_Toc393200664"/>
      <w:r>
        <w:t>Status</w:t>
      </w:r>
      <w:bookmarkEnd w:id="559"/>
    </w:p>
    <w:p w:rsidR="00C4562A" w:rsidRDefault="00C4562A" w:rsidP="00C4562A">
      <w:r>
        <w:t>The ActivityStatus MUST be present. It refers to the BES activity status document, for which s</w:t>
      </w:r>
      <w:r>
        <w:t>e</w:t>
      </w:r>
      <w:r>
        <w:t>mantics are already defined in the GFD.108.</w:t>
      </w:r>
    </w:p>
    <w:p w:rsidR="00F91E6C" w:rsidDel="006B55D1" w:rsidRDefault="00202CF2" w:rsidP="00F91E6C">
      <w:pPr>
        <w:rPr>
          <w:del w:id="560" w:author="ag8t" w:date="2014-07-15T10:45:00Z"/>
        </w:rPr>
      </w:pPr>
      <w:del w:id="561" w:author="ag8t" w:date="2014-07-15T10:45:00Z">
        <w:r w:rsidDel="006B55D1">
          <w:delText>TODO Shahbaz MERGE 3.3 and 3.4</w:delText>
        </w:r>
        <w:bookmarkStart w:id="562" w:name="_Toc393200665"/>
        <w:bookmarkEnd w:id="562"/>
      </w:del>
    </w:p>
    <w:p w:rsidR="00F91E6C" w:rsidRDefault="00202CF2" w:rsidP="00F91E6C">
      <w:pPr>
        <w:pStyle w:val="Heading2"/>
        <w:autoSpaceDE w:val="0"/>
        <w:autoSpaceDN w:val="0"/>
        <w:adjustRightInd w:val="0"/>
        <w:spacing w:before="0" w:after="0"/>
        <w:rPr>
          <w:rFonts w:eastAsia="Times New Roman" w:cs="Arial"/>
        </w:rPr>
      </w:pPr>
      <w:bookmarkStart w:id="563" w:name="_Toc393200666"/>
      <w:r>
        <w:rPr>
          <w:rFonts w:eastAsia="Times New Roman" w:cs="Arial"/>
        </w:rPr>
        <w:t>R</w:t>
      </w:r>
      <w:r w:rsidRPr="00BD0C5A">
        <w:rPr>
          <w:rFonts w:eastAsia="Times New Roman" w:cs="Arial"/>
        </w:rPr>
        <w:t xml:space="preserve">equired RNSEntry </w:t>
      </w:r>
      <w:r>
        <w:rPr>
          <w:rFonts w:eastAsia="Times New Roman" w:cs="Arial"/>
        </w:rPr>
        <w:t xml:space="preserve">Lookup </w:t>
      </w:r>
      <w:r w:rsidRPr="00BD0C5A">
        <w:rPr>
          <w:rFonts w:eastAsia="Times New Roman" w:cs="Arial"/>
        </w:rPr>
        <w:t>Element</w:t>
      </w:r>
      <w:r>
        <w:rPr>
          <w:rFonts w:eastAsia="Times New Roman" w:cs="Arial"/>
        </w:rPr>
        <w:t>s</w:t>
      </w:r>
      <w:bookmarkEnd w:id="563"/>
    </w:p>
    <w:p w:rsidR="00F91E6C" w:rsidRPr="00B22C76" w:rsidRDefault="00202CF2" w:rsidP="00F91E6C">
      <w:r>
        <w:t>The RNS 1.1 lookup operation MUST return the following RNSEntrys as defined in GFD.171 se</w:t>
      </w:r>
      <w:r>
        <w:t>c</w:t>
      </w:r>
      <w:r>
        <w:t xml:space="preserve">tion 2.1.5 as a LookupResponse. Implementations MAY return additional elements as desired. </w:t>
      </w:r>
    </w:p>
    <w:p w:rsidR="00F91E6C" w:rsidRDefault="00202CF2" w:rsidP="00F91E6C">
      <w:pPr>
        <w:pStyle w:val="Heading3"/>
      </w:pPr>
      <w:bookmarkStart w:id="564" w:name="_Toc393200667"/>
      <w:r>
        <w:lastRenderedPageBreak/>
        <w:t>Status</w:t>
      </w:r>
      <w:bookmarkEnd w:id="564"/>
    </w:p>
    <w:p w:rsidR="00F91E6C" w:rsidRDefault="00202CF2" w:rsidP="00F91E6C">
      <w:r>
        <w:t>An RNSEntry that refers to a B</w:t>
      </w:r>
      <w:r w:rsidRPr="00D70A59">
        <w:t>yte</w:t>
      </w:r>
      <w:r>
        <w:t>IO resource (</w:t>
      </w:r>
      <w:r w:rsidRPr="00D70A59">
        <w:t>file</w:t>
      </w:r>
      <w:r>
        <w:t>),</w:t>
      </w:r>
      <w:commentRangeStart w:id="565"/>
      <w:r>
        <w:t xml:space="preserve"> the content of which</w:t>
      </w:r>
      <w:ins w:id="566" w:author="m.memon" w:date="2012-10-10T16:17:00Z">
        <w:r>
          <w:t xml:space="preserve"> MUST be</w:t>
        </w:r>
      </w:ins>
      <w:r>
        <w:t xml:space="preserve"> </w:t>
      </w:r>
      <w:del w:id="567" w:author="m.memon" w:date="2012-10-10T16:17:00Z">
        <w:r w:rsidDel="00835029">
          <w:delText xml:space="preserve"> is </w:delText>
        </w:r>
      </w:del>
      <w:r>
        <w:t>the Activity</w:t>
      </w:r>
      <w:r>
        <w:t>S</w:t>
      </w:r>
      <w:r>
        <w:t>tatus state model as defined in the OGSA-BES specification</w:t>
      </w:r>
      <w:ins w:id="568" w:author="m.memon" w:date="2012-10-10T16:17:00Z">
        <w:r>
          <w:t>.</w:t>
        </w:r>
      </w:ins>
      <w:r>
        <w:t xml:space="preserve"> </w:t>
      </w:r>
      <w:del w:id="569" w:author="m.memon" w:date="2012-10-10T16:17:00Z">
        <w:r w:rsidDel="00835029">
          <w:delText xml:space="preserve">and </w:delText>
        </w:r>
      </w:del>
      <w:ins w:id="570" w:author="m.memon" w:date="2012-10-10T16:17:00Z">
        <w:r>
          <w:t xml:space="preserve">Following the status </w:t>
        </w:r>
      </w:ins>
      <w:ins w:id="571" w:author="m.memon" w:date="2012-10-10T16:18:00Z">
        <w:r>
          <w:t>t</w:t>
        </w:r>
      </w:ins>
      <w:ins w:id="572" w:author="m.memon" w:date="2012-10-10T16:17:00Z">
        <w:r>
          <w:t xml:space="preserve">his file MAY include </w:t>
        </w:r>
      </w:ins>
      <w:r>
        <w:t>implementation specific text such as a stack trace if the activity has failed.</w:t>
      </w:r>
      <w:commentRangeEnd w:id="565"/>
      <w:r>
        <w:rPr>
          <w:rStyle w:val="CommentReference"/>
        </w:rPr>
        <w:commentReference w:id="565"/>
      </w:r>
    </w:p>
    <w:p w:rsidR="00F91E6C" w:rsidRDefault="00202CF2" w:rsidP="00F91E6C">
      <w:pPr>
        <w:pStyle w:val="Heading3"/>
      </w:pPr>
      <w:del w:id="573" w:author="m.memon" w:date="2012-10-10T16:19:00Z">
        <w:r w:rsidDel="00202A0F">
          <w:delText>History</w:delText>
        </w:r>
        <w:commentRangeStart w:id="574"/>
        <w:r w:rsidDel="00202A0F">
          <w:delText>Human</w:delText>
        </w:r>
      </w:del>
      <w:bookmarkStart w:id="575" w:name="_Toc393200668"/>
      <w:commentRangeEnd w:id="574"/>
      <w:ins w:id="576" w:author="m.memon" w:date="2012-10-10T16:19:00Z">
        <w:r>
          <w:t>ActivityLogHumanReadable</w:t>
        </w:r>
      </w:ins>
      <w:r>
        <w:rPr>
          <w:rStyle w:val="CommentReference"/>
          <w:b w:val="0"/>
        </w:rPr>
        <w:commentReference w:id="574"/>
      </w:r>
      <w:bookmarkEnd w:id="575"/>
    </w:p>
    <w:p w:rsidR="00F91E6C" w:rsidRPr="00450A99" w:rsidRDefault="00202CF2" w:rsidP="00F91E6C">
      <w:r>
        <w:t xml:space="preserve">An RNSEntry </w:t>
      </w:r>
      <w:del w:id="577" w:author="m.memon" w:date="2013-03-08T16:10:00Z">
        <w:r w:rsidDel="001D428D">
          <w:delText xml:space="preserve">that </w:delText>
        </w:r>
      </w:del>
      <w:r>
        <w:t>refers to a B</w:t>
      </w:r>
      <w:r w:rsidRPr="00D70A59">
        <w:t>yte</w:t>
      </w:r>
      <w:r>
        <w:t>IO resource (file)</w:t>
      </w:r>
      <w:del w:id="578" w:author="m.memon" w:date="2013-03-08T16:10:00Z">
        <w:r w:rsidDel="001D428D">
          <w:delText>,</w:delText>
        </w:r>
      </w:del>
      <w:ins w:id="579" w:author="m.memon" w:date="2013-03-08T16:10:00Z">
        <w:r>
          <w:t>.</w:t>
        </w:r>
      </w:ins>
      <w:del w:id="580" w:author="m.memon" w:date="2013-03-08T16:10:00Z">
        <w:r w:rsidDel="001D428D">
          <w:delText>t</w:delText>
        </w:r>
      </w:del>
      <w:ins w:id="581" w:author="m.memon" w:date="2013-03-08T16:10:00Z">
        <w:r>
          <w:t>T</w:t>
        </w:r>
      </w:ins>
      <w:r>
        <w:t xml:space="preserve">he content of which is the activity history in </w:t>
      </w:r>
      <w:ins w:id="582" w:author="m.memon" w:date="2013-03-08T11:40:00Z">
        <w:r>
          <w:t xml:space="preserve">a </w:t>
        </w:r>
      </w:ins>
      <w:r>
        <w:t>human readable form. Note that the format of the file is implementation specific.</w:t>
      </w:r>
    </w:p>
    <w:p w:rsidR="00F91E6C" w:rsidRDefault="00202CF2" w:rsidP="00F91E6C">
      <w:pPr>
        <w:pStyle w:val="Heading3"/>
      </w:pPr>
      <w:commentRangeStart w:id="583"/>
      <w:del w:id="584" w:author="m.memon" w:date="2012-10-10T16:20:00Z">
        <w:r w:rsidDel="005F361F">
          <w:delText>HistoryMachine</w:delText>
        </w:r>
        <w:commentRangeEnd w:id="583"/>
        <w:r w:rsidDel="005F361F">
          <w:rPr>
            <w:rStyle w:val="CommentReference"/>
            <w:b w:val="0"/>
          </w:rPr>
          <w:commentReference w:id="583"/>
        </w:r>
      </w:del>
      <w:bookmarkStart w:id="585" w:name="_Toc393200669"/>
      <w:ins w:id="586" w:author="m.memon" w:date="2012-10-10T16:20:00Z">
        <w:r>
          <w:t>ActivityLogMachineReadable</w:t>
        </w:r>
      </w:ins>
      <w:bookmarkEnd w:id="585"/>
    </w:p>
    <w:p w:rsidR="00F91E6C" w:rsidRDefault="00202CF2" w:rsidP="00F91E6C">
      <w:pPr>
        <w:rPr>
          <w:ins w:id="587" w:author="m.memon" w:date="2013-03-08T11:35:00Z"/>
        </w:rPr>
      </w:pPr>
      <w:r>
        <w:t xml:space="preserve">An RNSEntry </w:t>
      </w:r>
      <w:del w:id="588" w:author="m.memon" w:date="2013-03-08T11:32:00Z">
        <w:r w:rsidDel="004B5B49">
          <w:delText>that r</w:delText>
        </w:r>
      </w:del>
      <w:ins w:id="589" w:author="m.memon" w:date="2013-03-08T11:32:00Z">
        <w:r>
          <w:t>r</w:t>
        </w:r>
      </w:ins>
      <w:r>
        <w:t>efers to a ByteIO resource (file)</w:t>
      </w:r>
      <w:del w:id="590" w:author="m.memon" w:date="2013-03-08T11:32:00Z">
        <w:r w:rsidDel="004B5B49">
          <w:delText>,</w:delText>
        </w:r>
      </w:del>
      <w:ins w:id="591" w:author="m.memon" w:date="2013-03-08T11:33:00Z">
        <w:r>
          <w:t>,</w:t>
        </w:r>
      </w:ins>
      <w:del w:id="592" w:author="m.memon" w:date="2013-03-08T11:32:00Z">
        <w:r w:rsidDel="004B5B49">
          <w:delText>t</w:delText>
        </w:r>
      </w:del>
      <w:ins w:id="593" w:author="m.memon" w:date="2013-03-08T11:33:00Z">
        <w:r>
          <w:t>t</w:t>
        </w:r>
      </w:ins>
      <w:r>
        <w:t>he content of which is in</w:t>
      </w:r>
      <w:r w:rsidRPr="00D70A59">
        <w:t xml:space="preserve"> XML format</w:t>
      </w:r>
      <w:r>
        <w:t xml:space="preserve">. The format of this element is </w:t>
      </w:r>
      <w:del w:id="594" w:author="m.memon" w:date="2013-03-08T11:34:00Z">
        <w:r w:rsidDel="00FC5FF2">
          <w:delText>an instance of ActivityHistory el</w:delText>
        </w:r>
        <w:r w:rsidDel="00FC5FF2">
          <w:delText>e</w:delText>
        </w:r>
        <w:r w:rsidDel="00FC5FF2">
          <w:delText>ment, which MUST be compliant with the Activ</w:delText>
        </w:r>
        <w:r w:rsidDel="00FC5FF2">
          <w:delText>i</w:delText>
        </w:r>
        <w:r w:rsidDel="00FC5FF2">
          <w:delText>ty Instance Description</w:delText>
        </w:r>
      </w:del>
      <w:ins w:id="595" w:author="m.memon" w:date="2013-03-08T11:34:00Z">
        <w:r>
          <w:t xml:space="preserve">defined in section </w:t>
        </w:r>
      </w:ins>
      <w:r w:rsidR="00EF3D5A">
        <w:fldChar w:fldCharType="begin"/>
      </w:r>
      <w:r>
        <w:instrText xml:space="preserve"> REF _Ref374436531 \r \h </w:instrText>
      </w:r>
      <w:r w:rsidR="00EF3D5A">
        <w:fldChar w:fldCharType="separate"/>
      </w:r>
      <w:r>
        <w:t>3.3.6</w:t>
      </w:r>
      <w:r w:rsidR="00EF3D5A">
        <w:fldChar w:fldCharType="end"/>
      </w:r>
      <w:del w:id="596" w:author="m.memon" w:date="2013-03-08T11:35:00Z">
        <w:r w:rsidDel="00FC5FF2">
          <w:delText xml:space="preserve">.An activity log can be depicted using ActivityDocument element, which </w:delText>
        </w:r>
      </w:del>
      <w:del w:id="597" w:author="m.memon" w:date="2013-03-08T11:23:00Z">
        <w:r w:rsidDel="00D97D47">
          <w:delText xml:space="preserve">allows </w:delText>
        </w:r>
      </w:del>
      <w:del w:id="598" w:author="m.memon" w:date="2013-03-08T11:35:00Z">
        <w:r w:rsidDel="00FC5FF2">
          <w:delText>an instance of ActivityHistory element</w:delText>
        </w:r>
      </w:del>
      <w:del w:id="599" w:author="m.memon" w:date="2013-03-08T11:23:00Z">
        <w:r w:rsidDel="00D97D47">
          <w:delText xml:space="preserve"> that </w:delText>
        </w:r>
      </w:del>
      <w:del w:id="600" w:author="m.memon" w:date="2013-03-08T11:35:00Z">
        <w:r w:rsidDel="00FC5FF2">
          <w:delText>enca</w:delText>
        </w:r>
        <w:r w:rsidDel="00FC5FF2">
          <w:delText>p</w:delText>
        </w:r>
        <w:r w:rsidDel="00FC5FF2">
          <w:delText>sulates a sequence of ActivityHistoryEntry i</w:delText>
        </w:r>
        <w:r w:rsidDel="00FC5FF2">
          <w:delText>n</w:delText>
        </w:r>
        <w:r w:rsidDel="00FC5FF2">
          <w:delText>stances.  Following snippet shows an example usage of the ActivityHistory element.</w:delText>
        </w:r>
      </w:del>
    </w:p>
    <w:p w:rsidR="00F91E6C" w:rsidDel="0089164F" w:rsidRDefault="00F91E6C" w:rsidP="00F91E6C">
      <w:pPr>
        <w:rPr>
          <w:del w:id="601" w:author="m.memon" w:date="2013-03-08T16:10:00Z"/>
        </w:rPr>
      </w:pPr>
      <w:bookmarkStart w:id="602" w:name="_Toc360020983"/>
      <w:bookmarkStart w:id="603" w:name="_Toc377634673"/>
      <w:bookmarkStart w:id="604" w:name="_Toc393200670"/>
      <w:bookmarkEnd w:id="602"/>
      <w:bookmarkEnd w:id="603"/>
      <w:bookmarkEnd w:id="604"/>
    </w:p>
    <w:p w:rsidR="00F91E6C" w:rsidDel="00FD0A26" w:rsidRDefault="00202CF2" w:rsidP="00F91E6C">
      <w:pPr>
        <w:rPr>
          <w:del w:id="605" w:author="m.memon" w:date="2013-03-08T11:40:00Z"/>
        </w:rPr>
      </w:pPr>
      <w:del w:id="606" w:author="m.memon" w:date="2013-03-08T11:40:00Z">
        <w:r w:rsidRPr="00CA7136" w:rsidDel="00FD0A26">
          <w:delText>&lt;ai</w:delText>
        </w:r>
        <w:r w:rsidDel="00FD0A26">
          <w:delText>d</w:delText>
        </w:r>
        <w:r w:rsidRPr="00CA7136" w:rsidDel="00FD0A26">
          <w:delText>:ActivityHistory&gt;</w:delText>
        </w:r>
        <w:bookmarkStart w:id="607" w:name="_Toc360020984"/>
        <w:bookmarkStart w:id="608" w:name="_Toc377634674"/>
        <w:bookmarkStart w:id="609" w:name="_Toc393200671"/>
        <w:bookmarkEnd w:id="607"/>
        <w:bookmarkEnd w:id="608"/>
        <w:bookmarkEnd w:id="609"/>
      </w:del>
    </w:p>
    <w:p w:rsidR="00F91E6C" w:rsidDel="00FD0A26" w:rsidRDefault="00202CF2" w:rsidP="00F91E6C">
      <w:pPr>
        <w:rPr>
          <w:del w:id="610" w:author="m.memon" w:date="2013-03-08T11:40:00Z"/>
        </w:rPr>
      </w:pPr>
      <w:del w:id="611" w:author="m.memon" w:date="2013-03-08T11:40:00Z">
        <w:r w:rsidRPr="00E82C0D" w:rsidDel="00FD0A26">
          <w:rPr>
            <w:highlight w:val="yellow"/>
          </w:rPr>
          <w:delText>Format is TBD, Mike, Bastian, Shabaz to be the "deciders" &lt;</w:delText>
        </w:r>
        <w:commentRangeStart w:id="612"/>
        <w:r w:rsidRPr="00E82C0D" w:rsidDel="00FD0A26">
          <w:rPr>
            <w:highlight w:val="yellow"/>
          </w:rPr>
          <w:delText>Activity Instance D</w:delText>
        </w:r>
        <w:r w:rsidDel="00FD0A26">
          <w:rPr>
            <w:highlight w:val="yellow"/>
          </w:rPr>
          <w:delText>escription</w:delText>
        </w:r>
        <w:r w:rsidRPr="00E82C0D" w:rsidDel="00FD0A26">
          <w:rPr>
            <w:highlight w:val="yellow"/>
          </w:rPr>
          <w:delText xml:space="preserve"> spec looks promising, need to see where it is in the approval process</w:delText>
        </w:r>
        <w:commentRangeEnd w:id="612"/>
        <w:r w:rsidDel="00FD0A26">
          <w:rPr>
            <w:rStyle w:val="CommentReference"/>
          </w:rPr>
          <w:commentReference w:id="612"/>
        </w:r>
        <w:r w:rsidRPr="00E82C0D" w:rsidDel="00FD0A26">
          <w:rPr>
            <w:highlight w:val="yellow"/>
          </w:rPr>
          <w:delText>.&gt;</w:delText>
        </w:r>
        <w:bookmarkStart w:id="613" w:name="_Toc360020985"/>
        <w:bookmarkStart w:id="614" w:name="_Toc377634675"/>
        <w:bookmarkStart w:id="615" w:name="_Toc393200672"/>
        <w:bookmarkEnd w:id="613"/>
        <w:bookmarkEnd w:id="614"/>
        <w:bookmarkEnd w:id="615"/>
      </w:del>
    </w:p>
    <w:p w:rsidR="00F91E6C" w:rsidDel="00FD0A26" w:rsidRDefault="00202CF2" w:rsidP="00F91E6C">
      <w:pPr>
        <w:rPr>
          <w:del w:id="616" w:author="m.memon" w:date="2013-03-08T11:40:00Z"/>
        </w:rPr>
      </w:pPr>
      <w:del w:id="617" w:author="m.memon" w:date="2013-03-08T11:40:00Z">
        <w:r w:rsidRPr="008E28F4" w:rsidDel="00FD0A26">
          <w:rPr>
            <w:highlight w:val="yellow"/>
          </w:rPr>
          <w:delText xml:space="preserve">We recommend using </w:delText>
        </w:r>
        <w:r w:rsidDel="00FD0A26">
          <w:rPr>
            <w:highlight w:val="yellow"/>
          </w:rPr>
          <w:delText xml:space="preserve">an XML rendering of </w:delText>
        </w:r>
        <w:r w:rsidRPr="008E28F4" w:rsidDel="00FD0A26">
          <w:rPr>
            <w:highlight w:val="yellow"/>
          </w:rPr>
          <w:delText xml:space="preserve">the History Events from section 6 for the machine history. Essentially, this will result in a way to </w:delText>
        </w:r>
        <w:r w:rsidDel="00FD0A26">
          <w:rPr>
            <w:highlight w:val="yellow"/>
          </w:rPr>
          <w:delText xml:space="preserve">retrieve </w:delText>
        </w:r>
        <w:r w:rsidRPr="008E28F4" w:rsidDel="00FD0A26">
          <w:rPr>
            <w:highlight w:val="yellow"/>
          </w:rPr>
          <w:delText xml:space="preserve">the </w:delText>
        </w:r>
        <w:r w:rsidDel="00FD0A26">
          <w:rPr>
            <w:highlight w:val="yellow"/>
          </w:rPr>
          <w:delText xml:space="preserve">same job </w:delText>
        </w:r>
        <w:r w:rsidRPr="008E28F4" w:rsidDel="00FD0A26">
          <w:rPr>
            <w:highlight w:val="yellow"/>
          </w:rPr>
          <w:delText xml:space="preserve">history </w:delText>
        </w:r>
        <w:r w:rsidDel="00FD0A26">
          <w:rPr>
            <w:highlight w:val="yellow"/>
          </w:rPr>
          <w:delText>either</w:delText>
        </w:r>
        <w:r w:rsidRPr="008E28F4" w:rsidDel="00FD0A26">
          <w:rPr>
            <w:highlight w:val="yellow"/>
          </w:rPr>
          <w:delText xml:space="preserve"> stream</w:delText>
        </w:r>
        <w:r w:rsidDel="00FD0A26">
          <w:rPr>
            <w:highlight w:val="yellow"/>
          </w:rPr>
          <w:delText>ed as</w:delText>
        </w:r>
        <w:r w:rsidRPr="008E28F4" w:rsidDel="00FD0A26">
          <w:rPr>
            <w:highlight w:val="yellow"/>
          </w:rPr>
          <w:delText xml:space="preserve"> the job runs (through notifications), or request</w:delText>
        </w:r>
        <w:r w:rsidDel="00FD0A26">
          <w:rPr>
            <w:highlight w:val="yellow"/>
          </w:rPr>
          <w:delText>ed all</w:delText>
        </w:r>
        <w:r w:rsidRPr="008E28F4" w:rsidDel="00FD0A26">
          <w:rPr>
            <w:highlight w:val="yellow"/>
          </w:rPr>
          <w:delText xml:space="preserve"> in one piece (through RNS</w:delText>
        </w:r>
        <w:r w:rsidDel="00FD0A26">
          <w:rPr>
            <w:highlight w:val="yellow"/>
          </w:rPr>
          <w:delText xml:space="preserve"> or GetHistory function</w:delText>
        </w:r>
        <w:r w:rsidRPr="008E28F4" w:rsidDel="00FD0A26">
          <w:rPr>
            <w:highlight w:val="yellow"/>
          </w:rPr>
          <w:delText>).</w:delText>
        </w:r>
        <w:bookmarkStart w:id="618" w:name="_Toc360020986"/>
        <w:bookmarkStart w:id="619" w:name="_Toc377634676"/>
        <w:bookmarkStart w:id="620" w:name="_Toc393200673"/>
        <w:bookmarkEnd w:id="618"/>
        <w:bookmarkEnd w:id="619"/>
        <w:bookmarkEnd w:id="620"/>
      </w:del>
    </w:p>
    <w:p w:rsidR="00F91E6C" w:rsidDel="00FD0A26" w:rsidRDefault="00202CF2" w:rsidP="00F91E6C">
      <w:pPr>
        <w:rPr>
          <w:del w:id="621" w:author="m.memon" w:date="2013-03-08T11:40:00Z"/>
        </w:rPr>
      </w:pPr>
      <w:del w:id="622" w:author="m.memon" w:date="2013-03-08T11:40:00Z">
        <w:r w:rsidDel="00FD0A26">
          <w:delText>Info Grimshaw wants in a “record”</w:delText>
        </w:r>
        <w:bookmarkStart w:id="623" w:name="_Toc360020987"/>
        <w:bookmarkStart w:id="624" w:name="_Toc377634677"/>
        <w:bookmarkStart w:id="625" w:name="_Toc393200674"/>
        <w:bookmarkEnd w:id="623"/>
        <w:bookmarkEnd w:id="624"/>
        <w:bookmarkEnd w:id="625"/>
      </w:del>
    </w:p>
    <w:p w:rsidR="00F91E6C" w:rsidDel="00FD0A26" w:rsidRDefault="00202CF2" w:rsidP="00F91E6C">
      <w:pPr>
        <w:rPr>
          <w:del w:id="626" w:author="m.memon" w:date="2013-03-08T11:40:00Z"/>
        </w:rPr>
      </w:pPr>
      <w:del w:id="627" w:author="m.memon" w:date="2013-03-08T11:40:00Z">
        <w:r w:rsidDel="00FD0A26">
          <w:tab/>
          <w:delText>Timestamp</w:delText>
        </w:r>
        <w:bookmarkStart w:id="628" w:name="_Toc360020988"/>
        <w:bookmarkStart w:id="629" w:name="_Toc377634678"/>
        <w:bookmarkStart w:id="630" w:name="_Toc393200675"/>
        <w:bookmarkEnd w:id="628"/>
        <w:bookmarkEnd w:id="629"/>
        <w:bookmarkEnd w:id="630"/>
      </w:del>
    </w:p>
    <w:p w:rsidR="00F91E6C" w:rsidRPr="00450A99" w:rsidDel="00FD0A26" w:rsidRDefault="00202CF2" w:rsidP="00F91E6C">
      <w:pPr>
        <w:rPr>
          <w:del w:id="631" w:author="m.memon" w:date="2013-03-08T11:40:00Z"/>
        </w:rPr>
      </w:pPr>
      <w:del w:id="632" w:author="m.memon" w:date="2013-03-08T11:40:00Z">
        <w:r w:rsidDel="00FD0A26">
          <w:tab/>
          <w:delText>Type history event – job was accepted, job was enqueued, staged file 1, size X, trace level, description</w:delText>
        </w:r>
        <w:bookmarkStart w:id="633" w:name="_Toc360020989"/>
        <w:bookmarkStart w:id="634" w:name="_Toc377634679"/>
        <w:bookmarkStart w:id="635" w:name="_Toc393200676"/>
        <w:bookmarkEnd w:id="633"/>
        <w:bookmarkEnd w:id="634"/>
        <w:bookmarkEnd w:id="635"/>
      </w:del>
    </w:p>
    <w:p w:rsidR="00F91E6C" w:rsidRDefault="00202CF2" w:rsidP="00F91E6C">
      <w:pPr>
        <w:pStyle w:val="Heading3"/>
      </w:pPr>
      <w:bookmarkStart w:id="636" w:name="_Toc393200677"/>
      <w:r>
        <w:t>ActivityDocument</w:t>
      </w:r>
      <w:bookmarkEnd w:id="636"/>
    </w:p>
    <w:p w:rsidR="00000000" w:rsidRDefault="00202CF2">
      <w:pPr>
        <w:rPr>
          <w:ins w:id="637" w:author="ag8t" w:date="2014-07-15T10:56:00Z"/>
        </w:rPr>
        <w:pPrChange w:id="638" w:author="ag8t" w:date="2014-07-15T10:56:00Z">
          <w:pPr>
            <w:pStyle w:val="ListParagraph"/>
            <w:numPr>
              <w:numId w:val="39"/>
            </w:numPr>
            <w:ind w:hanging="360"/>
          </w:pPr>
        </w:pPrChange>
      </w:pPr>
      <w:r>
        <w:t xml:space="preserve">An RNSEntry that refers to a ByteIO resource (file), the content of which is the ActivityDocument defined in the </w:t>
      </w:r>
      <w:del w:id="639" w:author="m.memon" w:date="2013-03-08T11:40:00Z">
        <w:r w:rsidDel="00FD0A26">
          <w:delText>BES specification</w:delText>
        </w:r>
      </w:del>
      <w:ins w:id="640" w:author="m.memon" w:date="2013-03-08T11:40:00Z">
        <w:r>
          <w:t>GFD .108</w:t>
        </w:r>
      </w:ins>
      <w:r>
        <w:t>.</w:t>
      </w:r>
    </w:p>
    <w:p w:rsidR="00000000" w:rsidRDefault="00207203">
      <w:pPr>
        <w:rPr>
          <w:ins w:id="641" w:author="ag8t" w:date="2014-07-15T10:56:00Z"/>
        </w:rPr>
        <w:pPrChange w:id="642" w:author="ag8t" w:date="2014-07-15T10:56:00Z">
          <w:pPr>
            <w:pStyle w:val="ListParagraph"/>
            <w:numPr>
              <w:numId w:val="39"/>
            </w:numPr>
            <w:ind w:hanging="360"/>
          </w:pPr>
        </w:pPrChange>
      </w:pPr>
      <w:ins w:id="643" w:author="ag8t" w:date="2014-07-15T10:56:00Z">
        <w:r w:rsidRPr="00207203">
          <w:rPr>
            <w:i/>
          </w:rPr>
          <w:t>Stderr</w:t>
        </w:r>
        <w:r w:rsidRPr="00D70A59">
          <w:t> </w:t>
        </w:r>
        <w:r>
          <w:t>–An RNSEntry that refers to</w:t>
        </w:r>
        <w:r w:rsidRPr="00D70A59">
          <w:t xml:space="preserve"> a</w:t>
        </w:r>
        <w:r>
          <w:t xml:space="preserve"> read-only StreamableB</w:t>
        </w:r>
        <w:r w:rsidRPr="00D70A59">
          <w:t>yte</w:t>
        </w:r>
        <w:r>
          <w:t>IO resource (file). The contents of the file are the process’s output from “stderr”.</w:t>
        </w:r>
      </w:ins>
    </w:p>
    <w:p w:rsidR="00207203" w:rsidRDefault="00207203" w:rsidP="00207203">
      <w:pPr>
        <w:pStyle w:val="ListParagraph"/>
        <w:numPr>
          <w:ilvl w:val="0"/>
          <w:numId w:val="39"/>
        </w:numPr>
        <w:rPr>
          <w:ins w:id="644" w:author="ag8t" w:date="2014-07-15T10:56:00Z"/>
        </w:rPr>
      </w:pPr>
      <w:ins w:id="645" w:author="ag8t" w:date="2014-07-15T10:56:00Z">
        <w:r w:rsidRPr="001549EE">
          <w:rPr>
            <w:i/>
          </w:rPr>
          <w:t>Stdout</w:t>
        </w:r>
        <w:r w:rsidRPr="00D70A59">
          <w:t xml:space="preserve"> – </w:t>
        </w:r>
        <w:r>
          <w:t>An RNSEntry that refers to</w:t>
        </w:r>
        <w:r w:rsidRPr="00D70A59">
          <w:t xml:space="preserve"> a</w:t>
        </w:r>
        <w:r>
          <w:t xml:space="preserve"> read-only StreamableB</w:t>
        </w:r>
        <w:r w:rsidRPr="00D70A59">
          <w:t>yte</w:t>
        </w:r>
        <w:r>
          <w:t>IO resource (file). The contents of the file are the process’s output from “stdout”.</w:t>
        </w:r>
      </w:ins>
    </w:p>
    <w:p w:rsidR="00207203" w:rsidRDefault="00207203" w:rsidP="00F91E6C"/>
    <w:p w:rsidR="006B55D1" w:rsidRDefault="006B55D1" w:rsidP="006B55D1">
      <w:pPr>
        <w:pStyle w:val="Heading3"/>
        <w:rPr>
          <w:ins w:id="646" w:author="ag8t" w:date="2014-07-15T10:47:00Z"/>
        </w:rPr>
      </w:pPr>
      <w:bookmarkStart w:id="647" w:name="_Toc393200678"/>
      <w:ins w:id="648" w:author="ag8t" w:date="2014-07-15T10:48:00Z">
        <w:r>
          <w:t>Stdout</w:t>
        </w:r>
      </w:ins>
      <w:bookmarkEnd w:id="647"/>
    </w:p>
    <w:p w:rsidR="00207203" w:rsidRPr="00D70A59" w:rsidRDefault="006B55D1" w:rsidP="00207203">
      <w:pPr>
        <w:rPr>
          <w:ins w:id="649" w:author="ag8t" w:date="2014-07-15T10:56:00Z"/>
        </w:rPr>
      </w:pPr>
      <w:ins w:id="650" w:author="ag8t" w:date="2014-07-15T10:47:00Z">
        <w:r>
          <w:t xml:space="preserve">An RNSEntry that refers to a ByteIO resource (file), the content of which is the </w:t>
        </w:r>
      </w:ins>
      <w:ins w:id="651" w:author="ag8t" w:date="2014-07-15T10:48:00Z">
        <w:r>
          <w:t>stdout of the activ</w:t>
        </w:r>
        <w:r>
          <w:t>i</w:t>
        </w:r>
        <w:r>
          <w:t>ty as defined in 3.3.3</w:t>
        </w:r>
      </w:ins>
      <w:ins w:id="652" w:author="ag8t" w:date="2014-07-15T10:47:00Z">
        <w:r>
          <w:t>.</w:t>
        </w:r>
      </w:ins>
      <w:ins w:id="653" w:author="ag8t" w:date="2014-07-15T10:56:00Z">
        <w:r w:rsidR="00207203">
          <w:t xml:space="preserve"> </w:t>
        </w:r>
        <w:r w:rsidR="00207203" w:rsidRPr="00207203">
          <w:rPr>
            <w:i/>
          </w:rPr>
          <w:t>Std</w:t>
        </w:r>
      </w:ins>
      <w:ins w:id="654" w:author="ag8t" w:date="2014-07-15T10:57:00Z">
        <w:r w:rsidR="00207203">
          <w:rPr>
            <w:i/>
          </w:rPr>
          <w:t>out</w:t>
        </w:r>
      </w:ins>
      <w:ins w:id="655" w:author="ag8t" w:date="2014-07-15T10:56:00Z">
        <w:r w:rsidR="00207203">
          <w:t xml:space="preserve"> refers to</w:t>
        </w:r>
        <w:r w:rsidR="00207203" w:rsidRPr="00D70A59">
          <w:t xml:space="preserve"> a</w:t>
        </w:r>
        <w:r w:rsidR="00207203">
          <w:t xml:space="preserve"> read-only StreamableB</w:t>
        </w:r>
        <w:r w:rsidR="00207203" w:rsidRPr="00D70A59">
          <w:t>yte</w:t>
        </w:r>
        <w:r w:rsidR="00207203">
          <w:t>IO resource (file). The contents of the file are the process’s output from “std</w:t>
        </w:r>
      </w:ins>
      <w:ins w:id="656" w:author="ag8t" w:date="2014-07-15T10:57:00Z">
        <w:r w:rsidR="00207203">
          <w:t>out</w:t>
        </w:r>
      </w:ins>
      <w:ins w:id="657" w:author="ag8t" w:date="2014-07-15T10:56:00Z">
        <w:r w:rsidR="00207203">
          <w:t>”.</w:t>
        </w:r>
      </w:ins>
    </w:p>
    <w:p w:rsidR="006B55D1" w:rsidRDefault="006B55D1" w:rsidP="006B55D1">
      <w:pPr>
        <w:rPr>
          <w:ins w:id="658" w:author="ag8t" w:date="2014-07-15T10:47:00Z"/>
        </w:rPr>
      </w:pPr>
    </w:p>
    <w:p w:rsidR="006B55D1" w:rsidRDefault="006B55D1" w:rsidP="006B55D1">
      <w:pPr>
        <w:pStyle w:val="Heading3"/>
        <w:rPr>
          <w:ins w:id="659" w:author="ag8t" w:date="2014-07-15T10:49:00Z"/>
        </w:rPr>
      </w:pPr>
      <w:bookmarkStart w:id="660" w:name="_Toc393200679"/>
      <w:ins w:id="661" w:author="ag8t" w:date="2014-07-15T10:49:00Z">
        <w:r>
          <w:t>Stderr</w:t>
        </w:r>
        <w:bookmarkEnd w:id="660"/>
      </w:ins>
    </w:p>
    <w:p w:rsidR="00F91E6C" w:rsidRDefault="006B55D1" w:rsidP="00F91E6C">
      <w:ins w:id="662" w:author="ag8t" w:date="2014-07-15T10:49:00Z">
        <w:r>
          <w:t>An RNSEntry that refers to a ByteIO resource (file), the content of which is the stderr of the activ</w:t>
        </w:r>
        <w:r>
          <w:t>i</w:t>
        </w:r>
        <w:r>
          <w:t>ty as defined in 3.3.2.</w:t>
        </w:r>
      </w:ins>
      <w:ins w:id="663" w:author="ag8t" w:date="2014-07-15T10:57:00Z">
        <w:r w:rsidR="00207203">
          <w:t xml:space="preserve">  </w:t>
        </w:r>
        <w:r w:rsidR="00207203" w:rsidRPr="00207203">
          <w:rPr>
            <w:i/>
          </w:rPr>
          <w:t>Stderr</w:t>
        </w:r>
        <w:r w:rsidR="00207203" w:rsidRPr="00D70A59">
          <w:t> </w:t>
        </w:r>
        <w:r w:rsidR="00207203">
          <w:t xml:space="preserve"> refers to</w:t>
        </w:r>
        <w:r w:rsidR="00207203" w:rsidRPr="00D70A59">
          <w:t xml:space="preserve"> a</w:t>
        </w:r>
        <w:r w:rsidR="00207203">
          <w:t xml:space="preserve"> read-only StreamableB</w:t>
        </w:r>
        <w:r w:rsidR="00207203" w:rsidRPr="00D70A59">
          <w:t>yte</w:t>
        </w:r>
        <w:r w:rsidR="00207203">
          <w:t>IO resource (file). The co</w:t>
        </w:r>
        <w:r w:rsidR="00207203">
          <w:t>n</w:t>
        </w:r>
        <w:r w:rsidR="00207203">
          <w:t>tents of the file are the process’s output from “stderr”.</w:t>
        </w:r>
      </w:ins>
      <w:del w:id="664" w:author="m.memon" w:date="2013-03-08T16:40:00Z">
        <w:r w:rsidR="00202CF2" w:rsidRPr="00E82C0D" w:rsidDel="0035683F">
          <w:rPr>
            <w:highlight w:val="yellow"/>
          </w:rPr>
          <w:delText>&lt;</w:delText>
        </w:r>
        <w:r w:rsidR="00202CF2" w:rsidDel="0035683F">
          <w:rPr>
            <w:highlight w:val="yellow"/>
          </w:rPr>
          <w:delText>Do we want to define any extensibil</w:delText>
        </w:r>
        <w:r w:rsidR="00202CF2" w:rsidDel="0035683F">
          <w:rPr>
            <w:highlight w:val="yellow"/>
          </w:rPr>
          <w:delText>i</w:delText>
        </w:r>
        <w:r w:rsidR="00202CF2" w:rsidDel="0035683F">
          <w:rPr>
            <w:highlight w:val="yellow"/>
          </w:rPr>
          <w:delText>ty elements</w:delText>
        </w:r>
        <w:r w:rsidR="00202CF2" w:rsidRPr="00E82C0D" w:rsidDel="0035683F">
          <w:rPr>
            <w:highlight w:val="yellow"/>
          </w:rPr>
          <w:delText>.&gt;</w:delText>
        </w:r>
      </w:del>
    </w:p>
    <w:p w:rsidR="00F91E6C" w:rsidRDefault="00202CF2" w:rsidP="00F91E6C">
      <w:pPr>
        <w:pStyle w:val="Heading2"/>
        <w:rPr>
          <w:ins w:id="665" w:author="m.memon" w:date="2013-03-08T16:41:00Z"/>
        </w:rPr>
      </w:pPr>
      <w:bookmarkStart w:id="666" w:name="_Toc393200680"/>
      <w:ins w:id="667" w:author="m.memon" w:date="2013-03-08T16:40:00Z">
        <w:r>
          <w:t>BES</w:t>
        </w:r>
      </w:ins>
      <w:r>
        <w:t>ExtensionElement</w:t>
      </w:r>
      <w:bookmarkEnd w:id="666"/>
    </w:p>
    <w:p w:rsidR="00000000" w:rsidRDefault="00202CF2">
      <w:pPr>
        <w:pPrChange w:id="668" w:author="m.memon" w:date="2013-03-08T16:41:00Z">
          <w:pPr>
            <w:pStyle w:val="Heading2"/>
          </w:pPr>
        </w:pPrChange>
      </w:pPr>
      <w:r>
        <w:t>Before submitting a job, a client application may want to be sure if the target BESFactory service is supporting</w:t>
      </w:r>
      <w:ins w:id="669" w:author="ag8t" w:date="2014-07-15T10:50:00Z">
        <w:r w:rsidR="006B55D1">
          <w:t xml:space="preserve"> </w:t>
        </w:r>
      </w:ins>
      <w:r>
        <w:t>Activity Endpoint Profile.In order to expose additional BESFactory capabilities GFD.108 already defines the bes:FactoryResourcesAttributesDocumentType/bes:BESExtension element. For instance this element may be useful for information services while it aggregates or discovers the capabilities of the registered BESFactory endpoints in a distributed computing i</w:t>
      </w:r>
      <w:r>
        <w:t>n</w:t>
      </w:r>
      <w:r>
        <w:t>frastructure. This capability will be exposed through introducing the following</w:t>
      </w:r>
      <w:ins w:id="670" w:author="ag8t" w:date="2014-07-15T10:50:00Z">
        <w:r w:rsidR="006B55D1">
          <w:t xml:space="preserve"> </w:t>
        </w:r>
      </w:ins>
      <w:r>
        <w:t>mandatory BESE</w:t>
      </w:r>
      <w:r>
        <w:t>x</w:t>
      </w:r>
      <w:r>
        <w:t>tension element.</w:t>
      </w:r>
    </w:p>
    <w:p w:rsidR="00F91E6C" w:rsidRDefault="00EF3D5A" w:rsidP="00F91E6C">
      <w:hyperlink r:id="rId17" w:history="1">
        <w:r w:rsidR="00DC5FFF" w:rsidRPr="00093D2C">
          <w:rPr>
            <w:rStyle w:val="Hyperlink"/>
          </w:rPr>
          <w:t>http://schemas.ggf.org/bes/2013/04/besExtensions/SupportActivityEndpointProfile</w:t>
        </w:r>
      </w:hyperlink>
    </w:p>
    <w:p w:rsidR="00416EAB" w:rsidRDefault="00416EAB" w:rsidP="00416EAB">
      <w:pPr>
        <w:pStyle w:val="Heading1"/>
        <w:rPr>
          <w:ins w:id="671" w:author="ag8t" w:date="2014-07-15T15:13:00Z"/>
        </w:rPr>
      </w:pPr>
      <w:bookmarkStart w:id="672" w:name="_Toc377723945"/>
      <w:bookmarkStart w:id="673" w:name="_Toc393200681"/>
      <w:ins w:id="674" w:author="ag8t" w:date="2014-07-15T15:13:00Z">
        <w:r>
          <w:t>BES State Model Changes</w:t>
        </w:r>
        <w:bookmarkEnd w:id="672"/>
        <w:bookmarkEnd w:id="673"/>
      </w:ins>
    </w:p>
    <w:p w:rsidR="00416EAB" w:rsidRDefault="00416EAB" w:rsidP="00416EAB">
      <w:pPr>
        <w:rPr>
          <w:ins w:id="675" w:author="ag8t" w:date="2014-07-15T15:13:00Z"/>
        </w:rPr>
      </w:pPr>
      <w:ins w:id="676" w:author="ag8t" w:date="2014-07-15T15:13:00Z">
        <w:r>
          <w:t>The BES state model from the original specification contains five states. The BES specification allows the profiling of substates within the five states as long as the state transitions at the top level are not modified.</w:t>
        </w:r>
      </w:ins>
    </w:p>
    <w:p w:rsidR="00416EAB" w:rsidRPr="00CF2F9B" w:rsidRDefault="00EF3D5A" w:rsidP="00416EAB">
      <w:pPr>
        <w:rPr>
          <w:ins w:id="677" w:author="ag8t" w:date="2014-07-15T15:13:00Z"/>
        </w:rPr>
      </w:pPr>
      <w:ins w:id="678" w:author="ag8t" w:date="2014-07-15T15:13:00Z">
        <w:r w:rsidRPr="00EF3D5A">
          <w:rPr>
            <w:b/>
          </w:rPr>
        </w:r>
        <w:r w:rsidRPr="00EF3D5A">
          <w:rPr>
            <w:b/>
          </w:rPr>
          <w:pict>
            <v:group id="_x0000_s1031" editas="canvas" style="width:6in;height:207pt;mso-position-horizontal-relative:char;mso-position-vertical-relative:line" coordorigin="1800,6421" coordsize="8640,41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800;top:6421;width:8640;height:4140" o:preferrelative="f">
                <v:fill o:detectmouseclick="t"/>
                <v:path o:extrusionok="t" o:connecttype="none"/>
                <o:lock v:ext="edit" text="t"/>
              </v:shape>
              <v:roundrect id="_x0000_s1033" style="position:absolute;left:3060;top:8040;width:1620;height:901" arcsize="10923f">
                <v:textbox style="mso-next-textbox:#_x0000_s1033">
                  <w:txbxContent>
                    <w:p w:rsidR="0031095A" w:rsidRDefault="0031095A" w:rsidP="00416EAB">
                      <w:pPr>
                        <w:jc w:val="center"/>
                      </w:pPr>
                      <w:r>
                        <w:t>Pending</w:t>
                      </w:r>
                    </w:p>
                  </w:txbxContent>
                </v:textbox>
              </v:roundrect>
              <v:roundrect id="_x0000_s1034" style="position:absolute;left:5400;top:8040;width:1620;height:899" arcsize="10923f">
                <v:textbox style="mso-next-textbox:#_x0000_s1034">
                  <w:txbxContent>
                    <w:p w:rsidR="0031095A" w:rsidRDefault="0031095A" w:rsidP="00416EAB">
                      <w:pPr>
                        <w:jc w:val="center"/>
                      </w:pPr>
                      <w:r>
                        <w:t>Running</w:t>
                      </w:r>
                    </w:p>
                  </w:txbxContent>
                </v:textbox>
              </v:roundrect>
              <v:roundrect id="_x0000_s1035" style="position:absolute;left:8460;top:8041;width:1620;height:899" arcsize="10923f">
                <v:textbox style="mso-next-textbox:#_x0000_s1035">
                  <w:txbxContent>
                    <w:p w:rsidR="0031095A" w:rsidRDefault="0031095A" w:rsidP="00416EAB">
                      <w:pPr>
                        <w:jc w:val="center"/>
                      </w:pPr>
                      <w:r>
                        <w:t>Finished</w:t>
                      </w:r>
                    </w:p>
                  </w:txbxContent>
                </v:textbox>
              </v:roundrect>
              <v:roundrect id="_x0000_s1036" style="position:absolute;left:5400;top:6421;width:1620;height:897" arcsize="10923f">
                <v:textbox style="mso-next-textbox:#_x0000_s1036">
                  <w:txbxContent>
                    <w:p w:rsidR="0031095A" w:rsidRDefault="0031095A" w:rsidP="00416EAB">
                      <w:pPr>
                        <w:jc w:val="center"/>
                      </w:pPr>
                      <w:r>
                        <w:t>Terminated</w:t>
                      </w:r>
                    </w:p>
                  </w:txbxContent>
                </v:textbox>
              </v:roundrect>
              <v:roundrect id="_x0000_s1037" style="position:absolute;left:5400;top:9660;width:1620;height:898" arcsize="10923f">
                <v:textbox style="mso-next-textbox:#_x0000_s1037">
                  <w:txbxContent>
                    <w:p w:rsidR="0031095A" w:rsidRDefault="0031095A" w:rsidP="00416EAB">
                      <w:pPr>
                        <w:jc w:val="center"/>
                      </w:pPr>
                      <w:r>
                        <w:t>Failed</w:t>
                      </w:r>
                    </w:p>
                  </w:txbxContent>
                </v:textbox>
              </v:roundrect>
              <v:line id="_x0000_s1038" style="position:absolute" from="4680,8580" to="5400,8581">
                <v:stroke endarrow="block"/>
              </v:line>
              <v:line id="_x0000_s1039" style="position:absolute;flip:y" from="6120,7320" to="6121,8040">
                <v:stroke endarrow="block"/>
              </v:line>
              <v:line id="_x0000_s1040" style="position:absolute" from="6120,8941" to="6121,9660">
                <v:stroke endarrow="block"/>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1" type="#_x0000_t19" style="position:absolute;left:3780;top:6780;width:1620;height:1260;flip:x">
                <v:stroke startarrow="block"/>
              </v:shape>
              <v:line id="_x0000_s1042" style="position:absolute" from="7020,8581" to="8460,8582">
                <v:stroke endarrow="block"/>
              </v:line>
              <v:shapetype id="_x0000_t202" coordsize="21600,21600" o:spt="202" path="m,l,21600r21600,l21600,xe">
                <v:stroke joinstyle="miter"/>
                <v:path gradientshapeok="t" o:connecttype="rect"/>
              </v:shapetype>
              <v:shape id="_x0000_s1043" type="#_x0000_t202" style="position:absolute;left:6120;top:7321;width:2160;height:540" filled="f" fillcolor="silver" stroked="f">
                <v:textbox style="mso-next-textbox:#_x0000_s1043">
                  <w:txbxContent>
                    <w:p w:rsidR="0031095A" w:rsidRPr="00644671" w:rsidRDefault="0031095A" w:rsidP="00416EAB">
                      <w:pPr>
                        <w:rPr>
                          <w:sz w:val="16"/>
                          <w:szCs w:val="16"/>
                        </w:rPr>
                      </w:pPr>
                      <w:r>
                        <w:rPr>
                          <w:sz w:val="16"/>
                          <w:szCs w:val="16"/>
                        </w:rPr>
                        <w:t>TerminateActivity request</w:t>
                      </w:r>
                    </w:p>
                  </w:txbxContent>
                </v:textbox>
              </v:shape>
              <v:shape id="_x0000_s1044" type="#_x0000_t202" style="position:absolute;left:6120;top:9121;width:2340;height:540" filled="f" fillcolor="silver" stroked="f">
                <v:textbox style="mso-next-textbox:#_x0000_s1044">
                  <w:txbxContent>
                    <w:p w:rsidR="0031095A" w:rsidRPr="00644671" w:rsidRDefault="0031095A" w:rsidP="00416EAB">
                      <w:pPr>
                        <w:rPr>
                          <w:sz w:val="16"/>
                          <w:szCs w:val="16"/>
                        </w:rPr>
                      </w:pPr>
                      <w:r>
                        <w:rPr>
                          <w:sz w:val="16"/>
                          <w:szCs w:val="16"/>
                        </w:rPr>
                        <w:t>System error/failure event</w:t>
                      </w:r>
                    </w:p>
                  </w:txbxContent>
                </v:textbox>
              </v:shape>
              <v:shape id="_x0000_s1045" type="#_x0000_t202" style="position:absolute;left:7200;top:7861;width:1440;height:900" filled="f" fillcolor="silver" stroked="f">
                <v:textbox style="mso-next-textbox:#_x0000_s1045">
                  <w:txbxContent>
                    <w:p w:rsidR="0031095A" w:rsidRPr="00644671" w:rsidRDefault="0031095A" w:rsidP="00416EAB">
                      <w:pPr>
                        <w:rPr>
                          <w:sz w:val="16"/>
                          <w:szCs w:val="16"/>
                        </w:rPr>
                      </w:pPr>
                      <w:r>
                        <w:rPr>
                          <w:sz w:val="16"/>
                          <w:szCs w:val="16"/>
                        </w:rPr>
                        <w:t>Successful termination of activity</w:t>
                      </w:r>
                    </w:p>
                  </w:txbxContent>
                </v:textbox>
              </v:shape>
              <w10:wrap type="none"/>
              <w10:anchorlock/>
            </v:group>
          </w:pict>
        </w:r>
      </w:ins>
    </w:p>
    <w:p w:rsidR="00416EAB" w:rsidRDefault="00416EAB" w:rsidP="00416EAB">
      <w:pPr>
        <w:rPr>
          <w:ins w:id="679" w:author="ag8t" w:date="2014-07-15T15:13:00Z"/>
        </w:rPr>
      </w:pPr>
      <w:ins w:id="680" w:author="ag8t" w:date="2014-07-15T15:13:00Z">
        <w:r>
          <w:rPr>
            <w:b/>
          </w:rPr>
          <w:t>Figure 1</w:t>
        </w:r>
        <w:r>
          <w:t>. Basic state model from GFD 108.</w:t>
        </w:r>
      </w:ins>
    </w:p>
    <w:p w:rsidR="00416EAB" w:rsidRDefault="00416EAB" w:rsidP="00416EAB">
      <w:pPr>
        <w:rPr>
          <w:ins w:id="681" w:author="ag8t" w:date="2014-07-15T15:13:00Z"/>
        </w:rPr>
      </w:pPr>
      <w:ins w:id="682" w:author="ag8t" w:date="2014-07-15T15:13:00Z">
        <w:r>
          <w:t>During a series of meetings within the PGI working group, additional requirements were dete</w:t>
        </w:r>
        <w:r>
          <w:t>r</w:t>
        </w:r>
        <w:r>
          <w:t>mined, in particular the ability to suspend an activity before and after execution in order to allow external client-driven interaction with the session directory of the job. This was codified in the E</w:t>
        </w:r>
        <w:r>
          <w:t>u</w:t>
        </w:r>
        <w:r>
          <w:t>ropean Middleware Initiative interfaces [GFD.210].  In addition, there has been significant fee</w:t>
        </w:r>
        <w:r>
          <w:t>d</w:t>
        </w:r>
        <w:r>
          <w:t xml:space="preserve">back from developers on the need to explicitly model pre-and-post-processing steps. This profile defines substates for the Pending and Running states. The profiled substates for Pending and Running are shown in Figures 2 and 3 below. </w:t>
        </w:r>
      </w:ins>
    </w:p>
    <w:p w:rsidR="00416EAB" w:rsidRDefault="00416EAB" w:rsidP="00416EAB">
      <w:pPr>
        <w:rPr>
          <w:ins w:id="683" w:author="ag8t" w:date="2014-07-15T15:13:00Z"/>
        </w:rPr>
      </w:pPr>
      <w:ins w:id="684" w:author="ag8t" w:date="2014-07-15T15:13:00Z">
        <w:r>
          <w:t xml:space="preserve">The “Held” substate of both Pending and Running is a special substate in that it corresponds to a set of substates, e.g., </w:t>
        </w:r>
        <w:r w:rsidRPr="00C212AB">
          <w:rPr>
            <w:rFonts w:ascii="Courier New" w:hAnsi="Courier New"/>
          </w:rPr>
          <w:t>Pending:Created-Held</w:t>
        </w:r>
        <w:r>
          <w:t xml:space="preserve">, </w:t>
        </w:r>
        <w:r w:rsidRPr="00C212AB">
          <w:rPr>
            <w:rFonts w:ascii="Courier New" w:hAnsi="Courier New"/>
          </w:rPr>
          <w:t>Pending:Meta-scheduling-Held</w:t>
        </w:r>
        <w:r>
          <w:t>, etc., where there is a *-Held substate for each Pending and Running substate shown</w:t>
        </w:r>
        <w:r w:rsidRPr="00BD2ABF">
          <w:rPr>
            <w:i/>
            <w:u w:val="single"/>
          </w:rPr>
          <w:t>except</w:t>
        </w:r>
        <w:r w:rsidRPr="00C212AB">
          <w:rPr>
            <w:rFonts w:ascii="Courier New" w:hAnsi="Courier New"/>
          </w:rPr>
          <w:t>Ru</w:t>
        </w:r>
        <w:r w:rsidRPr="00C212AB">
          <w:rPr>
            <w:rFonts w:ascii="Courier New" w:hAnsi="Courier New"/>
          </w:rPr>
          <w:t>n</w:t>
        </w:r>
        <w:r w:rsidRPr="00C212AB">
          <w:rPr>
            <w:rFonts w:ascii="Courier New" w:hAnsi="Courier New"/>
          </w:rPr>
          <w:t>ning:Queued</w:t>
        </w:r>
        <w:r>
          <w:t xml:space="preserve">. The substates of both Pending and Running are listed in order in </w:t>
        </w:r>
        <w:r w:rsidR="00EF3D5A">
          <w:fldChar w:fldCharType="begin"/>
        </w:r>
        <w:r>
          <w:instrText xml:space="preserve"> REF _Ref376509720 \h </w:instrText>
        </w:r>
      </w:ins>
      <w:ins w:id="685" w:author="ag8t" w:date="2014-07-15T15:13:00Z">
        <w:r w:rsidR="00EF3D5A">
          <w:fldChar w:fldCharType="separate"/>
        </w:r>
        <w:r>
          <w:t xml:space="preserve">Table </w:t>
        </w:r>
        <w:r>
          <w:rPr>
            <w:noProof/>
          </w:rPr>
          <w:t>2</w:t>
        </w:r>
        <w:r w:rsidR="00EF3D5A">
          <w:fldChar w:fldCharType="end"/>
        </w:r>
        <w:r>
          <w:t xml:space="preserve">. Not all substates are necessarily entered. </w:t>
        </w:r>
      </w:ins>
    </w:p>
    <w:p w:rsidR="00416EAB" w:rsidRDefault="00416EAB" w:rsidP="00416EAB">
      <w:pPr>
        <w:rPr>
          <w:ins w:id="686" w:author="ag8t" w:date="2014-07-15T15:13:00Z"/>
        </w:rPr>
      </w:pPr>
      <w:ins w:id="687" w:author="ag8t" w:date="2014-07-15T15:13:00Z">
        <w:r>
          <w:t>Held substates are only entered if the activity JSDL contains a “Hold” element as specified in Fi</w:t>
        </w:r>
        <w:r>
          <w:t>g</w:t>
        </w:r>
        <w:r>
          <w:t xml:space="preserve">ure 2 of this document. Upon entering a Held state, processing of the activity by a compliant BES will stop until a </w:t>
        </w:r>
        <w:r w:rsidRPr="00C212AB">
          <w:rPr>
            <w:rFonts w:ascii="Courier New" w:hAnsi="Courier New"/>
          </w:rPr>
          <w:t>ResumeActivites</w:t>
        </w:r>
        <w:r>
          <w:t xml:space="preserve"> (Section </w:t>
        </w:r>
        <w:r w:rsidR="00EF3D5A">
          <w:fldChar w:fldCharType="begin"/>
        </w:r>
        <w:r>
          <w:instrText xml:space="preserve"> REF _Ref376433156 \r \h </w:instrText>
        </w:r>
      </w:ins>
      <w:ins w:id="688" w:author="ag8t" w:date="2014-07-15T15:13:00Z">
        <w:r w:rsidR="00EF3D5A">
          <w:fldChar w:fldCharType="separate"/>
        </w:r>
        <w:r>
          <w:t>6.2.1</w:t>
        </w:r>
        <w:r w:rsidR="00EF3D5A">
          <w:fldChar w:fldCharType="end"/>
        </w:r>
        <w:r>
          <w:t xml:space="preserve">) is received by the BES or the </w:t>
        </w:r>
        <w:r w:rsidRPr="00C212AB">
          <w:rPr>
            <w:rFonts w:ascii="Courier New" w:hAnsi="Courier New"/>
          </w:rPr>
          <w:t>ResumeAct</w:t>
        </w:r>
        <w:r w:rsidRPr="00C212AB">
          <w:rPr>
            <w:rFonts w:ascii="Courier New" w:hAnsi="Courier New"/>
          </w:rPr>
          <w:t>i</w:t>
        </w:r>
        <w:r w:rsidRPr="00C212AB">
          <w:rPr>
            <w:rFonts w:ascii="Courier New" w:hAnsi="Courier New"/>
          </w:rPr>
          <w:t>vity</w:t>
        </w:r>
        <w:r>
          <w:t>porttype is called on the corresponding Activity Endpoint as defined in the AEP. Upon r</w:t>
        </w:r>
        <w:r>
          <w:t>e</w:t>
        </w:r>
        <w:r>
          <w:t xml:space="preserve">ceipt of a resume, the compliant BES will move the activity to the next corresponding state, e.g., </w:t>
        </w:r>
        <w:r w:rsidRPr="00C212AB">
          <w:rPr>
            <w:rFonts w:ascii="Courier New" w:hAnsi="Courier New"/>
          </w:rPr>
          <w:t>Pending:Staging-in</w:t>
        </w:r>
        <w:r>
          <w:t xml:space="preserve"> from </w:t>
        </w:r>
        <w:r w:rsidRPr="00C212AB">
          <w:rPr>
            <w:rFonts w:ascii="Courier New" w:hAnsi="Courier New"/>
          </w:rPr>
          <w:t>Pending:Scheduled-Held</w:t>
        </w:r>
        <w:r>
          <w:t>, and resume processing the activity.</w:t>
        </w:r>
      </w:ins>
    </w:p>
    <w:p w:rsidR="00416EAB" w:rsidRDefault="00416EAB" w:rsidP="00416EAB">
      <w:pPr>
        <w:rPr>
          <w:ins w:id="689" w:author="ag8t" w:date="2014-07-15T15:33:00Z"/>
        </w:rPr>
      </w:pPr>
      <w:ins w:id="690" w:author="ag8t" w:date="2014-07-15T15:13:00Z">
        <w:r>
          <w:t>Finally, the initial BES state model from GFD.108 has no transition from Pending to Failed. Exp</w:t>
        </w:r>
        <w:r>
          <w:t>e</w:t>
        </w:r>
        <w:r>
          <w:t>rience has shown that such a transition is needed. Therefore, compliant implementations MAY transition from Pending to Failed. Note that such a transition is consistent with the BES state model. An external observer may never see the Running state of an activity: the activity might appear to transition directly from Pending to Failed.</w:t>
        </w:r>
      </w:ins>
    </w:p>
    <w:p w:rsidR="008C6DBC" w:rsidRDefault="008C6DBC" w:rsidP="00416EAB">
      <w:pPr>
        <w:rPr>
          <w:ins w:id="691" w:author="ag8t" w:date="2014-07-15T15:38:00Z"/>
        </w:rPr>
      </w:pPr>
      <w:ins w:id="692" w:author="ag8t" w:date="2014-07-15T15:33:00Z">
        <w:r>
          <w:t>If you want to have a hold on an activity it will be indicated in the BES CreateActivity call.</w:t>
        </w:r>
      </w:ins>
    </w:p>
    <w:p w:rsidR="008C6DBC" w:rsidRDefault="008C6DBC" w:rsidP="00416EAB">
      <w:pPr>
        <w:rPr>
          <w:ins w:id="693" w:author="ag8t" w:date="2014-07-15T15:40:00Z"/>
        </w:rPr>
      </w:pPr>
      <w:ins w:id="694" w:author="ag8t" w:date="2014-07-15T15:38:00Z">
        <w:r>
          <w:t>&lt;SHAHBAZ WILL PUT IN THE CREATEACTIVITY SCHEMA AND EXAMPLE.</w:t>
        </w:r>
      </w:ins>
    </w:p>
    <w:p w:rsidR="008C6DBC" w:rsidRDefault="008C6DBC" w:rsidP="008C6DBC">
      <w:pPr>
        <w:rPr>
          <w:ins w:id="695" w:author="ag8t" w:date="2014-07-15T15:40:00Z"/>
        </w:rPr>
      </w:pPr>
      <w:ins w:id="696" w:author="ag8t" w:date="2014-07-15T15:40:00Z">
        <w:r>
          <w:t xml:space="preserve">The </w:t>
        </w:r>
        <w:r w:rsidRPr="005200B7">
          <w:rPr>
            <w:rFonts w:ascii="Courier New" w:hAnsi="Courier New" w:cs="Courier New"/>
          </w:rPr>
          <w:t>Hold</w:t>
        </w:r>
        <w:r>
          <w:t xml:space="preserve"> sub-element of the </w:t>
        </w:r>
        <w:r w:rsidRPr="005200B7">
          <w:rPr>
            <w:rFonts w:ascii="Courier New" w:hAnsi="Courier New" w:cs="Courier New"/>
          </w:rPr>
          <w:t>JobProcessing</w:t>
        </w:r>
        <w:r>
          <w:t xml:space="preserve"> element indicates when the BES should stop processing the activity and wait for a </w:t>
        </w:r>
        <w:r w:rsidRPr="005200B7">
          <w:rPr>
            <w:rFonts w:ascii="Courier New" w:hAnsi="Courier New" w:cs="Courier New"/>
          </w:rPr>
          <w:t>ResumeActivities</w:t>
        </w:r>
        <w:r>
          <w:t xml:space="preserve"> as described in §</w:t>
        </w:r>
        <w:r>
          <w:fldChar w:fldCharType="begin"/>
        </w:r>
        <w:r>
          <w:instrText xml:space="preserve"> REF _Ref376524369 \r \h </w:instrText>
        </w:r>
        <w:r>
          <w:fldChar w:fldCharType="separate"/>
        </w:r>
        <w:r>
          <w:t>3</w:t>
        </w:r>
        <w:r>
          <w:fldChar w:fldCharType="end"/>
        </w:r>
        <w:r>
          <w:t>. The multiplicity is zero or more.</w:t>
        </w:r>
      </w:ins>
    </w:p>
    <w:p w:rsidR="008C6DBC" w:rsidRPr="00B02405" w:rsidRDefault="008C6DBC" w:rsidP="008C6DBC">
      <w:pPr>
        <w:pStyle w:val="StyleMessageHeader10pt"/>
        <w:rPr>
          <w:ins w:id="697" w:author="ag8t" w:date="2014-07-15T15:40:00Z"/>
          <w:lang w:eastAsia="ko-KR"/>
        </w:rPr>
      </w:pPr>
      <w:ins w:id="698" w:author="ag8t" w:date="2014-07-15T15:40:00Z">
        <w:r>
          <w:rPr>
            <w:lang w:eastAsia="ko-KR"/>
          </w:rPr>
          <w:t>&lt;HoldEnumeration</w:t>
        </w:r>
        <w:r w:rsidRPr="00B02405">
          <w:rPr>
            <w:lang w:eastAsia="ko-KR"/>
          </w:rPr>
          <w:t>&gt;</w:t>
        </w:r>
        <w:r>
          <w:rPr>
            <w:lang w:eastAsia="ko-KR"/>
          </w:rPr>
          <w:t>*</w:t>
        </w:r>
      </w:ins>
    </w:p>
    <w:p w:rsidR="008C6DBC" w:rsidRPr="000D1EB8" w:rsidRDefault="008C6DBC" w:rsidP="008C6DBC">
      <w:pPr>
        <w:rPr>
          <w:ins w:id="699" w:author="ag8t" w:date="2014-07-15T15:40:00Z"/>
          <w:rFonts w:ascii="Courier New" w:hAnsi="Courier New" w:cs="Courier New"/>
        </w:rPr>
      </w:pPr>
      <w:ins w:id="700" w:author="ag8t" w:date="2014-07-15T15:40:00Z">
        <w:r w:rsidRPr="000D1EB8">
          <w:rPr>
            <w:rFonts w:ascii="Courier New" w:hAnsi="Courier New" w:cs="Courier New"/>
          </w:rPr>
          <w:t>HoldEnumeration</w:t>
        </w:r>
      </w:ins>
    </w:p>
    <w:tbl>
      <w:tblPr>
        <w:tblStyle w:val="TableGrid"/>
        <w:tblW w:w="0" w:type="auto"/>
        <w:jc w:val="center"/>
        <w:tblInd w:w="-898" w:type="dxa"/>
        <w:tblLayout w:type="fixed"/>
        <w:tblCellMar>
          <w:left w:w="115" w:type="dxa"/>
          <w:right w:w="115" w:type="dxa"/>
        </w:tblCellMar>
        <w:tblLook w:val="04A0"/>
      </w:tblPr>
      <w:tblGrid>
        <w:gridCol w:w="3596"/>
        <w:gridCol w:w="3785"/>
      </w:tblGrid>
      <w:tr w:rsidR="008C6DBC" w:rsidTr="00E83181">
        <w:trPr>
          <w:cantSplit/>
          <w:jc w:val="center"/>
          <w:ins w:id="701" w:author="ag8t" w:date="2014-07-15T15:40:00Z"/>
        </w:trPr>
        <w:tc>
          <w:tcPr>
            <w:tcW w:w="3596" w:type="dxa"/>
          </w:tcPr>
          <w:p w:rsidR="008C6DBC" w:rsidRDefault="008C6DBC" w:rsidP="00E83181">
            <w:pPr>
              <w:keepNext/>
              <w:keepLines/>
              <w:rPr>
                <w:ins w:id="702" w:author="ag8t" w:date="2014-07-15T15:40:00Z"/>
              </w:rPr>
            </w:pPr>
            <w:ins w:id="703" w:author="ag8t" w:date="2014-07-15T15:40:00Z">
              <w:r>
                <w:lastRenderedPageBreak/>
                <w:t>Pending:Created</w:t>
              </w:r>
            </w:ins>
          </w:p>
        </w:tc>
        <w:tc>
          <w:tcPr>
            <w:tcW w:w="3785" w:type="dxa"/>
          </w:tcPr>
          <w:p w:rsidR="008C6DBC" w:rsidRDefault="008C6DBC" w:rsidP="00E83181">
            <w:pPr>
              <w:keepNext/>
              <w:keepLines/>
              <w:rPr>
                <w:ins w:id="704" w:author="ag8t" w:date="2014-07-15T15:40:00Z"/>
              </w:rPr>
            </w:pPr>
            <w:ins w:id="705" w:author="ag8t" w:date="2014-07-15T15:40:00Z">
              <w:r>
                <w:t>Running:Executing</w:t>
              </w:r>
            </w:ins>
          </w:p>
        </w:tc>
      </w:tr>
      <w:tr w:rsidR="008C6DBC" w:rsidTr="00E83181">
        <w:trPr>
          <w:cantSplit/>
          <w:jc w:val="center"/>
          <w:ins w:id="706" w:author="ag8t" w:date="2014-07-15T15:40:00Z"/>
        </w:trPr>
        <w:tc>
          <w:tcPr>
            <w:tcW w:w="3596" w:type="dxa"/>
          </w:tcPr>
          <w:p w:rsidR="008C6DBC" w:rsidRDefault="008C6DBC" w:rsidP="00E83181">
            <w:pPr>
              <w:keepNext/>
              <w:keepLines/>
              <w:rPr>
                <w:ins w:id="707" w:author="ag8t" w:date="2014-07-15T15:40:00Z"/>
              </w:rPr>
            </w:pPr>
            <w:ins w:id="708" w:author="ag8t" w:date="2014-07-15T15:40:00Z">
              <w:r>
                <w:t>Pending:Meta-scheduling</w:t>
              </w:r>
            </w:ins>
          </w:p>
        </w:tc>
        <w:tc>
          <w:tcPr>
            <w:tcW w:w="3785" w:type="dxa"/>
          </w:tcPr>
          <w:p w:rsidR="008C6DBC" w:rsidRDefault="008C6DBC" w:rsidP="00E83181">
            <w:pPr>
              <w:keepNext/>
              <w:keepLines/>
              <w:rPr>
                <w:ins w:id="709" w:author="ag8t" w:date="2014-07-15T15:40:00Z"/>
              </w:rPr>
            </w:pPr>
            <w:ins w:id="710" w:author="ag8t" w:date="2014-07-15T15:40:00Z">
              <w:r>
                <w:t>Running:Post-processing</w:t>
              </w:r>
            </w:ins>
          </w:p>
        </w:tc>
      </w:tr>
      <w:tr w:rsidR="008C6DBC" w:rsidTr="00E83181">
        <w:trPr>
          <w:cantSplit/>
          <w:jc w:val="center"/>
          <w:ins w:id="711" w:author="ag8t" w:date="2014-07-15T15:40:00Z"/>
        </w:trPr>
        <w:tc>
          <w:tcPr>
            <w:tcW w:w="3596" w:type="dxa"/>
          </w:tcPr>
          <w:p w:rsidR="008C6DBC" w:rsidRDefault="008C6DBC" w:rsidP="00E83181">
            <w:pPr>
              <w:keepNext/>
              <w:keepLines/>
              <w:rPr>
                <w:ins w:id="712" w:author="ag8t" w:date="2014-07-15T15:40:00Z"/>
              </w:rPr>
            </w:pPr>
            <w:ins w:id="713" w:author="ag8t" w:date="2014-07-15T15:40:00Z">
              <w:r>
                <w:t>Pending:Scheduled</w:t>
              </w:r>
            </w:ins>
          </w:p>
        </w:tc>
        <w:tc>
          <w:tcPr>
            <w:tcW w:w="3785" w:type="dxa"/>
          </w:tcPr>
          <w:p w:rsidR="008C6DBC" w:rsidRDefault="008C6DBC" w:rsidP="00E83181">
            <w:pPr>
              <w:keepNext/>
              <w:keepLines/>
              <w:rPr>
                <w:ins w:id="714" w:author="ag8t" w:date="2014-07-15T15:40:00Z"/>
              </w:rPr>
            </w:pPr>
            <w:ins w:id="715" w:author="ag8t" w:date="2014-07-15T15:40:00Z">
              <w:r>
                <w:t>Running:Staging-out</w:t>
              </w:r>
            </w:ins>
          </w:p>
        </w:tc>
      </w:tr>
      <w:tr w:rsidR="008C6DBC" w:rsidTr="00E83181">
        <w:trPr>
          <w:cantSplit/>
          <w:jc w:val="center"/>
          <w:ins w:id="716" w:author="ag8t" w:date="2014-07-15T15:40:00Z"/>
        </w:trPr>
        <w:tc>
          <w:tcPr>
            <w:tcW w:w="3596" w:type="dxa"/>
          </w:tcPr>
          <w:p w:rsidR="008C6DBC" w:rsidRDefault="008C6DBC" w:rsidP="00E83181">
            <w:pPr>
              <w:keepNext/>
              <w:keepLines/>
              <w:rPr>
                <w:ins w:id="717" w:author="ag8t" w:date="2014-07-15T15:40:00Z"/>
              </w:rPr>
            </w:pPr>
            <w:ins w:id="718" w:author="ag8t" w:date="2014-07-15T15:40:00Z">
              <w:r>
                <w:t>Pending:Staging-in</w:t>
              </w:r>
            </w:ins>
          </w:p>
        </w:tc>
        <w:tc>
          <w:tcPr>
            <w:tcW w:w="3785" w:type="dxa"/>
          </w:tcPr>
          <w:p w:rsidR="008C6DBC" w:rsidRDefault="008C6DBC" w:rsidP="00E83181">
            <w:pPr>
              <w:keepNext/>
              <w:keepLines/>
              <w:rPr>
                <w:ins w:id="719" w:author="ag8t" w:date="2014-07-15T15:40:00Z"/>
              </w:rPr>
            </w:pPr>
          </w:p>
        </w:tc>
      </w:tr>
      <w:tr w:rsidR="008C6DBC" w:rsidTr="00E83181">
        <w:trPr>
          <w:cantSplit/>
          <w:jc w:val="center"/>
          <w:ins w:id="720" w:author="ag8t" w:date="2014-07-15T15:40:00Z"/>
        </w:trPr>
        <w:tc>
          <w:tcPr>
            <w:tcW w:w="3596" w:type="dxa"/>
          </w:tcPr>
          <w:p w:rsidR="008C6DBC" w:rsidRDefault="008C6DBC" w:rsidP="00E83181">
            <w:pPr>
              <w:keepNext/>
              <w:keepLines/>
              <w:rPr>
                <w:ins w:id="721" w:author="ag8t" w:date="2014-07-15T15:40:00Z"/>
              </w:rPr>
            </w:pPr>
            <w:ins w:id="722" w:author="ag8t" w:date="2014-07-15T15:40:00Z">
              <w:r>
                <w:t>Pending:Pre-processing</w:t>
              </w:r>
            </w:ins>
          </w:p>
        </w:tc>
        <w:tc>
          <w:tcPr>
            <w:tcW w:w="3785" w:type="dxa"/>
          </w:tcPr>
          <w:p w:rsidR="008C6DBC" w:rsidRDefault="008C6DBC" w:rsidP="00E83181">
            <w:pPr>
              <w:keepNext/>
              <w:keepLines/>
              <w:rPr>
                <w:ins w:id="723" w:author="ag8t" w:date="2014-07-15T15:40:00Z"/>
              </w:rPr>
            </w:pPr>
          </w:p>
        </w:tc>
      </w:tr>
    </w:tbl>
    <w:p w:rsidR="008C6DBC" w:rsidRDefault="008C6DBC" w:rsidP="008C6DBC">
      <w:pPr>
        <w:rPr>
          <w:ins w:id="724" w:author="ag8t" w:date="2014-07-15T15:40:00Z"/>
        </w:rPr>
      </w:pPr>
      <w:ins w:id="725" w:author="ag8t" w:date="2014-07-15T15:40:00Z">
        <w:r>
          <w:t xml:space="preserve">The semantics dictate that the activity move into the appropriate </w:t>
        </w:r>
        <w:r w:rsidRPr="005200B7">
          <w:rPr>
            <w:rFonts w:ascii="Courier New" w:hAnsi="Courier New" w:cs="Courier New"/>
          </w:rPr>
          <w:t>Held</w:t>
        </w:r>
        <w:r>
          <w:t xml:space="preserve"> state AFTER exiting the specified state. Upon resumption, the activity will move into the subsequent state in the state model.</w:t>
        </w:r>
      </w:ins>
    </w:p>
    <w:p w:rsidR="008C6DBC" w:rsidRDefault="008C6DBC" w:rsidP="008C6DBC">
      <w:pPr>
        <w:rPr>
          <w:ins w:id="726" w:author="ag8t" w:date="2014-07-15T15:40:00Z"/>
        </w:rPr>
      </w:pPr>
      <w:ins w:id="727" w:author="ag8t" w:date="2014-07-15T15:40:00Z">
        <w:r>
          <w:t>-------------- end of SHAHBAZ updates</w:t>
        </w:r>
      </w:ins>
    </w:p>
    <w:p w:rsidR="008C6DBC" w:rsidRDefault="008C6DBC" w:rsidP="00416EAB">
      <w:pPr>
        <w:rPr>
          <w:ins w:id="728" w:author="ag8t" w:date="2014-07-15T15:13:00Z"/>
        </w:rPr>
      </w:pPr>
    </w:p>
    <w:p w:rsidR="00416EAB" w:rsidRDefault="00EF3D5A" w:rsidP="00416EAB">
      <w:pPr>
        <w:rPr>
          <w:ins w:id="729" w:author="ag8t" w:date="2014-07-15T15:13:00Z"/>
        </w:rPr>
      </w:pPr>
      <w:ins w:id="730" w:author="ag8t" w:date="2014-07-15T15:13:00Z">
        <w:r>
          <w:pict>
            <v:shape id="_x0000_s1046" type="#_x0000_t202" style="width:420.3pt;height:294.25pt;mso-position-horizontal-relative:char;mso-position-vertical-relative:line">
              <v:textbox>
                <w:txbxContent>
                  <w:p w:rsidR="0031095A" w:rsidRDefault="0031095A" w:rsidP="00416EAB">
                    <w:pPr>
                      <w:jc w:val="center"/>
                    </w:pPr>
                    <w:r w:rsidRPr="0042433A">
                      <w:rPr>
                        <w:noProof/>
                      </w:rPr>
                      <w:drawing>
                        <wp:inline distT="0" distB="0" distL="0" distR="0">
                          <wp:extent cx="3158836" cy="3051958"/>
                          <wp:effectExtent l="0" t="0" r="3464"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00800" cy="6356350"/>
                                    <a:chOff x="381000" y="349250"/>
                                    <a:chExt cx="6400800" cy="6356350"/>
                                  </a:xfrm>
                                </a:grpSpPr>
                                <a:sp>
                                  <a:nvSpPr>
                                    <a:cNvPr id="2" name="Title 1"/>
                                    <a:cNvSpPr>
                                      <a:spLocks noGrp="1"/>
                                    </a:cNvSpPr>
                                  </a:nvSpPr>
                                  <a:spPr>
                                    <a:xfrm>
                                      <a:off x="381000" y="349250"/>
                                      <a:ext cx="3008313" cy="412750"/>
                                    </a:xfrm>
                                    <a:prstGeom prst="rect">
                                      <a:avLst/>
                                    </a:prstGeom>
                                  </a:spPr>
                                  <a:txSp>
                                    <a:txBody>
                                      <a:bodyPr vert="horz" lIns="91440" tIns="45720" rIns="91440" bIns="45720" rtlCol="0" anchor="b">
                                        <a:normAutofit/>
                                      </a:bodyPr>
                                      <a:lstStyle>
                                        <a:lvl1pPr algn="l" defTabSz="914400" rtl="0" eaLnBrk="1" latinLnBrk="0" hangingPunct="1">
                                          <a:spcBef>
                                            <a:spcPct val="0"/>
                                          </a:spcBef>
                                          <a:buNone/>
                                          <a:defRPr sz="2000" b="1" kern="1200">
                                            <a:solidFill>
                                              <a:schemeClr val="tx1"/>
                                            </a:solidFill>
                                            <a:latin typeface="+mj-lt"/>
                                            <a:ea typeface="+mj-ea"/>
                                            <a:cs typeface="+mj-cs"/>
                                          </a:defRPr>
                                        </a:lvl1pPr>
                                      </a:lstStyle>
                                      <a:p>
                                        <a:r>
                                          <a:rPr lang="en-US" dirty="0" smtClean="0"/>
                                          <a:t>Pending sub-states</a:t>
                                        </a:r>
                                        <a:endParaRPr lang="en-US" dirty="0"/>
                                      </a:p>
                                    </a:txBody>
                                    <a:useSpRect/>
                                  </a:txSp>
                                </a:sp>
                                <a:sp>
                                  <a:nvSpPr>
                                    <a:cNvPr id="3" name="Rounded Rectangle 2"/>
                                    <a:cNvSpPr/>
                                  </a:nvSpPr>
                                  <a:spPr>
                                    <a:xfrm>
                                      <a:off x="1066800" y="9144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Created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ounded Rectangle 9"/>
                                    <a:cNvSpPr/>
                                  </a:nvSpPr>
                                  <a:spPr>
                                    <a:xfrm>
                                      <a:off x="1066800" y="18288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Meta-scheduling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ounded Rectangle 10"/>
                                    <a:cNvSpPr/>
                                  </a:nvSpPr>
                                  <a:spPr>
                                    <a:xfrm>
                                      <a:off x="2286000" y="35052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Held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1066800" y="42672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Staging-in</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ounded Rectangle 13"/>
                                    <a:cNvSpPr/>
                                  </a:nvSpPr>
                                  <a:spPr>
                                    <a:xfrm>
                                      <a:off x="1066800" y="60960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Queued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1066800" y="51816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Pre-processing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7" name="Straight Arrow Connector 26"/>
                                    <a:cNvCxnSpPr/>
                                  </a:nvCxnSpPr>
                                  <a:spPr>
                                    <a:xfrm rot="5400000">
                                      <a:off x="1524794" y="1675606"/>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rot="5400000">
                                      <a:off x="1524794" y="2590006"/>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nvCxnSpPr>
                                  <a:spPr>
                                    <a:xfrm rot="5400000">
                                      <a:off x="1524794" y="5028406"/>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nvCxnSpPr>
                                  <a:spPr>
                                    <a:xfrm rot="5400000">
                                      <a:off x="1524794" y="5942806"/>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2" name="Rounded Rectangle 31"/>
                                    <a:cNvSpPr/>
                                  </a:nvSpPr>
                                  <a:spPr>
                                    <a:xfrm>
                                      <a:off x="1066800" y="27432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Scheduled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5" name="Straight Arrow Connector 34"/>
                                    <a:cNvCxnSpPr/>
                                  </a:nvCxnSpPr>
                                  <a:spPr>
                                    <a:xfrm rot="5400000">
                                      <a:off x="1219994" y="3809206"/>
                                      <a:ext cx="914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endCxn id="12" idx="0"/>
                                    </a:cNvCxnSpPr>
                                  </a:nvCxnSpPr>
                                  <a:spPr>
                                    <a:xfrm rot="10800000" flipV="1">
                                      <a:off x="1714500" y="4114800"/>
                                      <a:ext cx="1258888" cy="15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endCxn id="11" idx="0"/>
                                    </a:cNvCxnSpPr>
                                  </a:nvCxnSpPr>
                                  <a:spPr>
                                    <a:xfrm>
                                      <a:off x="1677988" y="3352800"/>
                                      <a:ext cx="1255712" cy="15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a:nvGrpSpPr>
                                    <a:cNvPr id="33" name="Group 32"/>
                                    <a:cNvGrpSpPr/>
                                  </a:nvGrpSpPr>
                                  <a:grpSpPr>
                                    <a:xfrm>
                                      <a:off x="3581400" y="381000"/>
                                      <a:ext cx="3200400" cy="4114800"/>
                                      <a:chOff x="4572000" y="228600"/>
                                      <a:chExt cx="3200400" cy="4114800"/>
                                    </a:xfrm>
                                  </a:grpSpPr>
                                  <a:sp>
                                    <a:nvSpPr>
                                      <a:cNvPr id="19" name="Title 1"/>
                                      <a:cNvSpPr txBox="1">
                                        <a:spLocks/>
                                      </a:cNvSpPr>
                                    </a:nvSpPr>
                                    <a:spPr>
                                      <a:xfrm>
                                        <a:off x="4572000" y="228600"/>
                                        <a:ext cx="3008313" cy="381000"/>
                                      </a:xfrm>
                                      <a:prstGeom prst="rect">
                                        <a:avLst/>
                                      </a:prstGeom>
                                    </a:spPr>
                                    <a:txSp>
                                      <a:txBody>
                                        <a:bodyPr vert="horz" lIns="91440" tIns="45720" rIns="91440" bIns="45720" rtlCol="0" anchor="b">
                                          <a:normAutofit lnSpcReduction="10000"/>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auto" latinLnBrk="0" hangingPunct="1">
                                            <a:lnSpc>
                                              <a:spcPct val="100000"/>
                                            </a:lnSpc>
                                            <a:spcBef>
                                              <a:spcPct val="0"/>
                                            </a:spcBef>
                                            <a:spcAft>
                                              <a:spcPts val="0"/>
                                            </a:spcAft>
                                            <a:buClrTx/>
                                            <a:buSzTx/>
                                            <a:buFontTx/>
                                            <a:buNone/>
                                            <a:tabLst/>
                                            <a:defRPr/>
                                          </a:pPr>
                                          <a:r>
                                            <a:rPr kumimoji="0" lang="en-US" sz="2000" b="1" i="0" u="none" strike="noStrike" kern="1200" cap="none" spc="0" normalizeH="0" baseline="0" noProof="0" dirty="0" smtClean="0">
                                              <a:ln>
                                                <a:noFill/>
                                              </a:ln>
                                              <a:solidFill>
                                                <a:schemeClr val="tx1"/>
                                              </a:solidFill>
                                              <a:effectLst/>
                                              <a:uLnTx/>
                                              <a:uFillTx/>
                                              <a:latin typeface="+mj-lt"/>
                                              <a:ea typeface="+mj-ea"/>
                                              <a:cs typeface="+mj-cs"/>
                                            </a:rPr>
                                            <a:t>Running sub-states</a:t>
                                          </a:r>
                                          <a:endParaRPr kumimoji="0" lang="en-US" sz="2000" b="1" i="0" u="none" strike="noStrike" kern="1200" cap="none" spc="0" normalizeH="0" baseline="0" noProof="0" dirty="0">
                                            <a:ln>
                                              <a:noFill/>
                                            </a:ln>
                                            <a:solidFill>
                                              <a:schemeClr val="tx1"/>
                                            </a:solidFill>
                                            <a:effectLst/>
                                            <a:uLnTx/>
                                            <a:uFillTx/>
                                            <a:latin typeface="+mj-lt"/>
                                            <a:ea typeface="+mj-ea"/>
                                            <a:cs typeface="+mj-cs"/>
                                          </a:endParaRPr>
                                        </a:p>
                                      </a:txBody>
                                      <a:useSpRect/>
                                    </a:txSp>
                                  </a:sp>
                                  <a:sp>
                                    <a:nvSpPr>
                                      <a:cNvPr id="20" name="Rounded Rectangle 19"/>
                                      <a:cNvSpPr/>
                                    </a:nvSpPr>
                                    <a:spPr>
                                      <a:xfrm>
                                        <a:off x="5257800" y="9906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Executing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5257800" y="19050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Post-processing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ounded Rectangle 21"/>
                                      <a:cNvSpPr/>
                                    </a:nvSpPr>
                                    <a:spPr>
                                      <a:xfrm>
                                        <a:off x="6477000" y="26670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Held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Straight Arrow Connector 22"/>
                                      <a:cNvCxnSpPr/>
                                    </a:nvCxnSpPr>
                                    <a:spPr>
                                      <a:xfrm rot="5400000">
                                        <a:off x="5715794" y="1751806"/>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 name="Rounded Rectangle 23"/>
                                      <a:cNvSpPr/>
                                    </a:nvSpPr>
                                    <a:spPr>
                                      <a:xfrm>
                                        <a:off x="5257800" y="37338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Staging out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5" name="Straight Arrow Connector 24"/>
                                      <a:cNvCxnSpPr/>
                                    </a:nvCxnSpPr>
                                    <a:spPr>
                                      <a:xfrm rot="10800000" flipV="1">
                                        <a:off x="5905500" y="3276600"/>
                                        <a:ext cx="1220788" cy="457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endCxn id="22" idx="0"/>
                                      </a:cNvCxnSpPr>
                                    </a:nvCxnSpPr>
                                    <a:spPr>
                                      <a:xfrm>
                                        <a:off x="5868988" y="2514600"/>
                                        <a:ext cx="1255712" cy="15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stCxn id="21" idx="2"/>
                                        <a:endCxn id="24" idx="0"/>
                                      </a:cNvCxnSpPr>
                                    </a:nvCxnSpPr>
                                    <a:spPr>
                                      <a:xfrm rot="5400000">
                                        <a:off x="5295900" y="3124200"/>
                                        <a:ext cx="1219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31095A" w:rsidRDefault="0031095A" w:rsidP="00416EAB">
                    <w:r>
                      <w:t xml:space="preserve">Figure 2. </w:t>
                    </w:r>
                    <w:ins w:id="731" w:author="ag8t" w:date="2014-07-15T15:26:00Z">
                      <w:r>
                        <w:t xml:space="preserve"> AEP</w:t>
                      </w:r>
                    </w:ins>
                    <w:del w:id="732" w:author="ag8t" w:date="2014-07-15T15:26:00Z">
                      <w:r w:rsidDel="0031095A">
                        <w:delText>BES/JSLD 1.1</w:delText>
                      </w:r>
                    </w:del>
                    <w:r>
                      <w:t xml:space="preserve"> </w:t>
                    </w:r>
                    <w:ins w:id="733" w:author="ag8t" w:date="2014-07-15T15:26:00Z">
                      <w:r>
                        <w:t xml:space="preserve">activity </w:t>
                      </w:r>
                    </w:ins>
                    <w:r>
                      <w:t>substates</w:t>
                    </w:r>
                    <w:ins w:id="734" w:author="ag8t" w:date="2014-07-15T15:26:00Z">
                      <w:r>
                        <w:t xml:space="preserve"> </w:t>
                      </w:r>
                    </w:ins>
                    <w:r>
                      <w:t xml:space="preserve"> of Pending and Running. Note that there are many “Held” substates. Only one is being show for each. In Pending it illustrates a Held substate b</w:t>
                    </w:r>
                    <w:r>
                      <w:t>e</w:t>
                    </w:r>
                    <w:r>
                      <w:t xml:space="preserve">tween Scheduled and Staging-in. </w:t>
                    </w:r>
                  </w:p>
                  <w:p w:rsidR="0031095A" w:rsidRDefault="0031095A" w:rsidP="00416EAB"/>
                </w:txbxContent>
              </v:textbox>
              <w10:wrap type="none"/>
              <w10:anchorlock/>
            </v:shape>
          </w:pict>
        </w:r>
      </w:ins>
    </w:p>
    <w:p w:rsidR="00416EAB" w:rsidRDefault="00416EAB" w:rsidP="00416EAB">
      <w:pPr>
        <w:rPr>
          <w:ins w:id="735" w:author="ag8t" w:date="2014-07-15T15:13:00Z"/>
        </w:rPr>
      </w:pPr>
    </w:p>
    <w:p w:rsidR="00416EAB" w:rsidRDefault="00416EAB" w:rsidP="00416EAB">
      <w:pPr>
        <w:rPr>
          <w:ins w:id="736" w:author="ag8t" w:date="2014-07-15T15:13:00Z"/>
        </w:rPr>
      </w:pPr>
    </w:p>
    <w:p w:rsidR="00416EAB" w:rsidRDefault="00416EAB" w:rsidP="00416EAB">
      <w:pPr>
        <w:rPr>
          <w:ins w:id="737" w:author="ag8t" w:date="2014-07-15T15:13:00Z"/>
        </w:rPr>
      </w:pPr>
    </w:p>
    <w:p w:rsidR="00416EAB" w:rsidRDefault="00416EAB" w:rsidP="00416EAB">
      <w:pPr>
        <w:pStyle w:val="Caption"/>
        <w:keepNext/>
        <w:ind w:left="1872" w:right="1872"/>
        <w:rPr>
          <w:ins w:id="738" w:author="ag8t" w:date="2014-07-15T15:13:00Z"/>
        </w:rPr>
      </w:pPr>
      <w:bookmarkStart w:id="739" w:name="_Ref376509720"/>
      <w:ins w:id="740" w:author="ag8t" w:date="2014-07-15T15:13:00Z">
        <w:r>
          <w:lastRenderedPageBreak/>
          <w:t xml:space="preserve">Table </w:t>
        </w:r>
        <w:r w:rsidR="00EF3D5A">
          <w:fldChar w:fldCharType="begin"/>
        </w:r>
        <w:r>
          <w:instrText xml:space="preserve"> SEQ Table \* ARABIC </w:instrText>
        </w:r>
        <w:r w:rsidR="00EF3D5A">
          <w:fldChar w:fldCharType="separate"/>
        </w:r>
        <w:r>
          <w:rPr>
            <w:noProof/>
          </w:rPr>
          <w:t>2</w:t>
        </w:r>
        <w:r w:rsidR="00EF3D5A">
          <w:fldChar w:fldCharType="end"/>
        </w:r>
        <w:bookmarkEnd w:id="739"/>
        <w:r>
          <w:t>. Substates for Pending and Running in o</w:t>
        </w:r>
        <w:r>
          <w:t>r</w:t>
        </w:r>
        <w:r>
          <w:t>der that they are observed. Not all substates will be observed.</w:t>
        </w:r>
      </w:ins>
    </w:p>
    <w:tbl>
      <w:tblPr>
        <w:tblStyle w:val="TableGrid"/>
        <w:tblW w:w="0" w:type="auto"/>
        <w:jc w:val="center"/>
        <w:tblLayout w:type="fixed"/>
        <w:tblCellMar>
          <w:left w:w="115" w:type="dxa"/>
          <w:right w:w="115" w:type="dxa"/>
        </w:tblCellMar>
        <w:tblLook w:val="04A0"/>
      </w:tblPr>
      <w:tblGrid>
        <w:gridCol w:w="2698"/>
        <w:gridCol w:w="2525"/>
      </w:tblGrid>
      <w:tr w:rsidR="00416EAB" w:rsidTr="0031095A">
        <w:trPr>
          <w:cantSplit/>
          <w:jc w:val="center"/>
          <w:ins w:id="741" w:author="ag8t" w:date="2014-07-15T15:13:00Z"/>
        </w:trPr>
        <w:tc>
          <w:tcPr>
            <w:tcW w:w="2698" w:type="dxa"/>
            <w:shd w:val="clear" w:color="auto" w:fill="8DB3E2" w:themeFill="text2" w:themeFillTint="66"/>
          </w:tcPr>
          <w:p w:rsidR="00416EAB" w:rsidRPr="00C30410" w:rsidRDefault="00416EAB" w:rsidP="0031095A">
            <w:pPr>
              <w:keepNext/>
              <w:keepLines/>
              <w:rPr>
                <w:ins w:id="742" w:author="ag8t" w:date="2014-07-15T15:13:00Z"/>
              </w:rPr>
            </w:pPr>
            <w:ins w:id="743" w:author="ag8t" w:date="2014-07-15T15:13:00Z">
              <w:r w:rsidRPr="00C212AB">
                <w:t>Pending</w:t>
              </w:r>
            </w:ins>
          </w:p>
        </w:tc>
        <w:tc>
          <w:tcPr>
            <w:tcW w:w="2525" w:type="dxa"/>
            <w:shd w:val="clear" w:color="auto" w:fill="8DB3E2" w:themeFill="text2" w:themeFillTint="66"/>
          </w:tcPr>
          <w:p w:rsidR="00416EAB" w:rsidRPr="00C30410" w:rsidRDefault="00416EAB" w:rsidP="0031095A">
            <w:pPr>
              <w:keepNext/>
              <w:keepLines/>
              <w:rPr>
                <w:ins w:id="744" w:author="ag8t" w:date="2014-07-15T15:13:00Z"/>
              </w:rPr>
            </w:pPr>
            <w:ins w:id="745" w:author="ag8t" w:date="2014-07-15T15:13:00Z">
              <w:r w:rsidRPr="00C212AB">
                <w:t>Running</w:t>
              </w:r>
            </w:ins>
          </w:p>
        </w:tc>
      </w:tr>
      <w:tr w:rsidR="00416EAB" w:rsidTr="0031095A">
        <w:trPr>
          <w:cantSplit/>
          <w:jc w:val="center"/>
          <w:ins w:id="746" w:author="ag8t" w:date="2014-07-15T15:13:00Z"/>
        </w:trPr>
        <w:tc>
          <w:tcPr>
            <w:tcW w:w="2698" w:type="dxa"/>
          </w:tcPr>
          <w:p w:rsidR="00416EAB" w:rsidRPr="00C30410" w:rsidRDefault="00416EAB" w:rsidP="0031095A">
            <w:pPr>
              <w:keepNext/>
              <w:keepLines/>
              <w:rPr>
                <w:ins w:id="747" w:author="ag8t" w:date="2014-07-15T15:13:00Z"/>
              </w:rPr>
            </w:pPr>
            <w:ins w:id="748" w:author="ag8t" w:date="2014-07-15T15:13:00Z">
              <w:r w:rsidRPr="00C212AB">
                <w:t>Created</w:t>
              </w:r>
            </w:ins>
          </w:p>
        </w:tc>
        <w:tc>
          <w:tcPr>
            <w:tcW w:w="2525" w:type="dxa"/>
          </w:tcPr>
          <w:p w:rsidR="00416EAB" w:rsidRPr="00C30410" w:rsidRDefault="00416EAB" w:rsidP="0031095A">
            <w:pPr>
              <w:keepNext/>
              <w:keepLines/>
              <w:rPr>
                <w:ins w:id="749" w:author="ag8t" w:date="2014-07-15T15:13:00Z"/>
              </w:rPr>
            </w:pPr>
            <w:ins w:id="750" w:author="ag8t" w:date="2014-07-15T15:13:00Z">
              <w:r w:rsidRPr="00C212AB">
                <w:t>Executing</w:t>
              </w:r>
            </w:ins>
          </w:p>
        </w:tc>
      </w:tr>
      <w:tr w:rsidR="00416EAB" w:rsidTr="0031095A">
        <w:trPr>
          <w:cantSplit/>
          <w:jc w:val="center"/>
          <w:ins w:id="751" w:author="ag8t" w:date="2014-07-15T15:13:00Z"/>
        </w:trPr>
        <w:tc>
          <w:tcPr>
            <w:tcW w:w="2698" w:type="dxa"/>
          </w:tcPr>
          <w:p w:rsidR="00416EAB" w:rsidRPr="00C30410" w:rsidRDefault="00416EAB" w:rsidP="0031095A">
            <w:pPr>
              <w:keepNext/>
              <w:keepLines/>
              <w:rPr>
                <w:ins w:id="752" w:author="ag8t" w:date="2014-07-15T15:13:00Z"/>
              </w:rPr>
            </w:pPr>
            <w:ins w:id="753" w:author="ag8t" w:date="2014-07-15T15:13:00Z">
              <w:r w:rsidRPr="00C212AB">
                <w:t>Created-Held</w:t>
              </w:r>
            </w:ins>
          </w:p>
        </w:tc>
        <w:tc>
          <w:tcPr>
            <w:tcW w:w="2525" w:type="dxa"/>
          </w:tcPr>
          <w:p w:rsidR="00416EAB" w:rsidRPr="00C30410" w:rsidRDefault="00416EAB" w:rsidP="0031095A">
            <w:pPr>
              <w:keepNext/>
              <w:keepLines/>
              <w:rPr>
                <w:ins w:id="754" w:author="ag8t" w:date="2014-07-15T15:13:00Z"/>
              </w:rPr>
            </w:pPr>
            <w:ins w:id="755" w:author="ag8t" w:date="2014-07-15T15:13:00Z">
              <w:r w:rsidRPr="00C212AB">
                <w:t>Executing-Held</w:t>
              </w:r>
            </w:ins>
          </w:p>
        </w:tc>
      </w:tr>
      <w:tr w:rsidR="00416EAB" w:rsidTr="0031095A">
        <w:trPr>
          <w:cantSplit/>
          <w:jc w:val="center"/>
          <w:ins w:id="756" w:author="ag8t" w:date="2014-07-15T15:13:00Z"/>
        </w:trPr>
        <w:tc>
          <w:tcPr>
            <w:tcW w:w="2698" w:type="dxa"/>
          </w:tcPr>
          <w:p w:rsidR="00416EAB" w:rsidRPr="00C30410" w:rsidRDefault="00416EAB" w:rsidP="0031095A">
            <w:pPr>
              <w:keepNext/>
              <w:keepLines/>
              <w:rPr>
                <w:ins w:id="757" w:author="ag8t" w:date="2014-07-15T15:13:00Z"/>
              </w:rPr>
            </w:pPr>
            <w:ins w:id="758" w:author="ag8t" w:date="2014-07-15T15:13:00Z">
              <w:r w:rsidRPr="00C212AB">
                <w:t>Meta-scheduling</w:t>
              </w:r>
            </w:ins>
          </w:p>
        </w:tc>
        <w:tc>
          <w:tcPr>
            <w:tcW w:w="2525" w:type="dxa"/>
          </w:tcPr>
          <w:p w:rsidR="00416EAB" w:rsidRPr="00C30410" w:rsidRDefault="00416EAB" w:rsidP="0031095A">
            <w:pPr>
              <w:keepNext/>
              <w:keepLines/>
              <w:rPr>
                <w:ins w:id="759" w:author="ag8t" w:date="2014-07-15T15:13:00Z"/>
              </w:rPr>
            </w:pPr>
            <w:ins w:id="760" w:author="ag8t" w:date="2014-07-15T15:13:00Z">
              <w:r w:rsidRPr="00C212AB">
                <w:t>Post-processing</w:t>
              </w:r>
            </w:ins>
          </w:p>
        </w:tc>
      </w:tr>
      <w:tr w:rsidR="00416EAB" w:rsidTr="0031095A">
        <w:trPr>
          <w:cantSplit/>
          <w:jc w:val="center"/>
          <w:ins w:id="761" w:author="ag8t" w:date="2014-07-15T15:13:00Z"/>
        </w:trPr>
        <w:tc>
          <w:tcPr>
            <w:tcW w:w="2698" w:type="dxa"/>
          </w:tcPr>
          <w:p w:rsidR="00416EAB" w:rsidRPr="00C30410" w:rsidRDefault="00416EAB" w:rsidP="0031095A">
            <w:pPr>
              <w:keepNext/>
              <w:keepLines/>
              <w:rPr>
                <w:ins w:id="762" w:author="ag8t" w:date="2014-07-15T15:13:00Z"/>
              </w:rPr>
            </w:pPr>
            <w:ins w:id="763" w:author="ag8t" w:date="2014-07-15T15:13:00Z">
              <w:r w:rsidRPr="00C212AB">
                <w:t>Meta-scheduling-Held</w:t>
              </w:r>
            </w:ins>
          </w:p>
        </w:tc>
        <w:tc>
          <w:tcPr>
            <w:tcW w:w="2525" w:type="dxa"/>
          </w:tcPr>
          <w:p w:rsidR="00416EAB" w:rsidRPr="00C30410" w:rsidRDefault="00416EAB" w:rsidP="0031095A">
            <w:pPr>
              <w:keepNext/>
              <w:keepLines/>
              <w:rPr>
                <w:ins w:id="764" w:author="ag8t" w:date="2014-07-15T15:13:00Z"/>
              </w:rPr>
            </w:pPr>
            <w:ins w:id="765" w:author="ag8t" w:date="2014-07-15T15:13:00Z">
              <w:r w:rsidRPr="00C212AB">
                <w:t>Post-processing-Held</w:t>
              </w:r>
            </w:ins>
          </w:p>
        </w:tc>
      </w:tr>
      <w:tr w:rsidR="00416EAB" w:rsidTr="0031095A">
        <w:trPr>
          <w:cantSplit/>
          <w:jc w:val="center"/>
          <w:ins w:id="766" w:author="ag8t" w:date="2014-07-15T15:13:00Z"/>
        </w:trPr>
        <w:tc>
          <w:tcPr>
            <w:tcW w:w="2698" w:type="dxa"/>
          </w:tcPr>
          <w:p w:rsidR="00416EAB" w:rsidRPr="00C30410" w:rsidRDefault="00416EAB" w:rsidP="0031095A">
            <w:pPr>
              <w:keepNext/>
              <w:keepLines/>
              <w:rPr>
                <w:ins w:id="767" w:author="ag8t" w:date="2014-07-15T15:13:00Z"/>
              </w:rPr>
            </w:pPr>
            <w:ins w:id="768" w:author="ag8t" w:date="2014-07-15T15:13:00Z">
              <w:r w:rsidRPr="00C212AB">
                <w:t>Scheduled</w:t>
              </w:r>
            </w:ins>
          </w:p>
        </w:tc>
        <w:tc>
          <w:tcPr>
            <w:tcW w:w="2525" w:type="dxa"/>
          </w:tcPr>
          <w:p w:rsidR="00416EAB" w:rsidRPr="00C30410" w:rsidRDefault="00416EAB" w:rsidP="0031095A">
            <w:pPr>
              <w:keepNext/>
              <w:keepLines/>
              <w:rPr>
                <w:ins w:id="769" w:author="ag8t" w:date="2014-07-15T15:13:00Z"/>
              </w:rPr>
            </w:pPr>
            <w:ins w:id="770" w:author="ag8t" w:date="2014-07-15T15:13:00Z">
              <w:r w:rsidRPr="00C212AB">
                <w:t>Staging-out</w:t>
              </w:r>
            </w:ins>
          </w:p>
        </w:tc>
      </w:tr>
      <w:tr w:rsidR="00416EAB" w:rsidTr="0031095A">
        <w:trPr>
          <w:cantSplit/>
          <w:jc w:val="center"/>
          <w:ins w:id="771" w:author="ag8t" w:date="2014-07-15T15:13:00Z"/>
        </w:trPr>
        <w:tc>
          <w:tcPr>
            <w:tcW w:w="2698" w:type="dxa"/>
          </w:tcPr>
          <w:p w:rsidR="00416EAB" w:rsidRPr="00C30410" w:rsidRDefault="00416EAB" w:rsidP="0031095A">
            <w:pPr>
              <w:keepNext/>
              <w:keepLines/>
              <w:rPr>
                <w:ins w:id="772" w:author="ag8t" w:date="2014-07-15T15:13:00Z"/>
              </w:rPr>
            </w:pPr>
            <w:ins w:id="773" w:author="ag8t" w:date="2014-07-15T15:13:00Z">
              <w:r w:rsidRPr="00C212AB">
                <w:t>Scheduled-Held</w:t>
              </w:r>
            </w:ins>
          </w:p>
        </w:tc>
        <w:tc>
          <w:tcPr>
            <w:tcW w:w="2525" w:type="dxa"/>
          </w:tcPr>
          <w:p w:rsidR="00416EAB" w:rsidRPr="00C30410" w:rsidRDefault="00416EAB" w:rsidP="0031095A">
            <w:pPr>
              <w:keepNext/>
              <w:keepLines/>
              <w:rPr>
                <w:ins w:id="774" w:author="ag8t" w:date="2014-07-15T15:13:00Z"/>
              </w:rPr>
            </w:pPr>
            <w:ins w:id="775" w:author="ag8t" w:date="2014-07-15T15:13:00Z">
              <w:r w:rsidRPr="00C212AB">
                <w:t>Staging-out-Held</w:t>
              </w:r>
            </w:ins>
          </w:p>
        </w:tc>
      </w:tr>
      <w:tr w:rsidR="00416EAB" w:rsidTr="0031095A">
        <w:trPr>
          <w:cantSplit/>
          <w:jc w:val="center"/>
          <w:ins w:id="776" w:author="ag8t" w:date="2014-07-15T15:13:00Z"/>
        </w:trPr>
        <w:tc>
          <w:tcPr>
            <w:tcW w:w="2698" w:type="dxa"/>
          </w:tcPr>
          <w:p w:rsidR="00416EAB" w:rsidRPr="00C30410" w:rsidRDefault="00416EAB" w:rsidP="0031095A">
            <w:pPr>
              <w:keepNext/>
              <w:keepLines/>
              <w:rPr>
                <w:ins w:id="777" w:author="ag8t" w:date="2014-07-15T15:13:00Z"/>
              </w:rPr>
            </w:pPr>
            <w:ins w:id="778" w:author="ag8t" w:date="2014-07-15T15:13:00Z">
              <w:r w:rsidRPr="00C212AB">
                <w:t>Staging-in</w:t>
              </w:r>
            </w:ins>
          </w:p>
        </w:tc>
        <w:tc>
          <w:tcPr>
            <w:tcW w:w="2525" w:type="dxa"/>
          </w:tcPr>
          <w:p w:rsidR="00416EAB" w:rsidRPr="00C30410" w:rsidRDefault="00416EAB" w:rsidP="0031095A">
            <w:pPr>
              <w:keepNext/>
              <w:keepLines/>
              <w:rPr>
                <w:ins w:id="779" w:author="ag8t" w:date="2014-07-15T15:13:00Z"/>
              </w:rPr>
            </w:pPr>
          </w:p>
        </w:tc>
      </w:tr>
      <w:tr w:rsidR="00416EAB" w:rsidTr="0031095A">
        <w:trPr>
          <w:cantSplit/>
          <w:jc w:val="center"/>
          <w:ins w:id="780" w:author="ag8t" w:date="2014-07-15T15:13:00Z"/>
        </w:trPr>
        <w:tc>
          <w:tcPr>
            <w:tcW w:w="2698" w:type="dxa"/>
          </w:tcPr>
          <w:p w:rsidR="00416EAB" w:rsidRPr="00C30410" w:rsidRDefault="00416EAB" w:rsidP="0031095A">
            <w:pPr>
              <w:keepNext/>
              <w:keepLines/>
              <w:rPr>
                <w:ins w:id="781" w:author="ag8t" w:date="2014-07-15T15:13:00Z"/>
              </w:rPr>
            </w:pPr>
            <w:ins w:id="782" w:author="ag8t" w:date="2014-07-15T15:13:00Z">
              <w:r w:rsidRPr="00C212AB">
                <w:t>Staging-in-Held</w:t>
              </w:r>
            </w:ins>
          </w:p>
        </w:tc>
        <w:tc>
          <w:tcPr>
            <w:tcW w:w="2525" w:type="dxa"/>
          </w:tcPr>
          <w:p w:rsidR="00416EAB" w:rsidRPr="00C30410" w:rsidRDefault="00416EAB" w:rsidP="0031095A">
            <w:pPr>
              <w:keepNext/>
              <w:keepLines/>
              <w:rPr>
                <w:ins w:id="783" w:author="ag8t" w:date="2014-07-15T15:13:00Z"/>
              </w:rPr>
            </w:pPr>
          </w:p>
        </w:tc>
      </w:tr>
      <w:tr w:rsidR="00416EAB" w:rsidTr="0031095A">
        <w:trPr>
          <w:cantSplit/>
          <w:jc w:val="center"/>
          <w:ins w:id="784" w:author="ag8t" w:date="2014-07-15T15:13:00Z"/>
        </w:trPr>
        <w:tc>
          <w:tcPr>
            <w:tcW w:w="2698" w:type="dxa"/>
          </w:tcPr>
          <w:p w:rsidR="00416EAB" w:rsidRPr="00C30410" w:rsidRDefault="00416EAB" w:rsidP="0031095A">
            <w:pPr>
              <w:keepNext/>
              <w:keepLines/>
              <w:rPr>
                <w:ins w:id="785" w:author="ag8t" w:date="2014-07-15T15:13:00Z"/>
              </w:rPr>
            </w:pPr>
            <w:ins w:id="786" w:author="ag8t" w:date="2014-07-15T15:13:00Z">
              <w:r w:rsidRPr="00C212AB">
                <w:t>Pre-processing</w:t>
              </w:r>
            </w:ins>
          </w:p>
        </w:tc>
        <w:tc>
          <w:tcPr>
            <w:tcW w:w="2525" w:type="dxa"/>
          </w:tcPr>
          <w:p w:rsidR="00416EAB" w:rsidRPr="00C30410" w:rsidRDefault="00416EAB" w:rsidP="0031095A">
            <w:pPr>
              <w:keepNext/>
              <w:keepLines/>
              <w:rPr>
                <w:ins w:id="787" w:author="ag8t" w:date="2014-07-15T15:13:00Z"/>
              </w:rPr>
            </w:pPr>
          </w:p>
        </w:tc>
      </w:tr>
      <w:tr w:rsidR="00416EAB" w:rsidTr="0031095A">
        <w:trPr>
          <w:cantSplit/>
          <w:jc w:val="center"/>
          <w:ins w:id="788" w:author="ag8t" w:date="2014-07-15T15:13:00Z"/>
        </w:trPr>
        <w:tc>
          <w:tcPr>
            <w:tcW w:w="2698" w:type="dxa"/>
          </w:tcPr>
          <w:p w:rsidR="00416EAB" w:rsidRPr="00C30410" w:rsidRDefault="00416EAB" w:rsidP="0031095A">
            <w:pPr>
              <w:keepNext/>
              <w:keepLines/>
              <w:rPr>
                <w:ins w:id="789" w:author="ag8t" w:date="2014-07-15T15:13:00Z"/>
              </w:rPr>
            </w:pPr>
            <w:ins w:id="790" w:author="ag8t" w:date="2014-07-15T15:13:00Z">
              <w:r w:rsidRPr="00C212AB">
                <w:t>Pre-processing-Held</w:t>
              </w:r>
            </w:ins>
          </w:p>
        </w:tc>
        <w:tc>
          <w:tcPr>
            <w:tcW w:w="2525" w:type="dxa"/>
          </w:tcPr>
          <w:p w:rsidR="00416EAB" w:rsidRPr="00C30410" w:rsidRDefault="00416EAB" w:rsidP="0031095A">
            <w:pPr>
              <w:keepNext/>
              <w:keepLines/>
              <w:rPr>
                <w:ins w:id="791" w:author="ag8t" w:date="2014-07-15T15:13:00Z"/>
              </w:rPr>
            </w:pPr>
          </w:p>
        </w:tc>
      </w:tr>
      <w:tr w:rsidR="00416EAB" w:rsidTr="0031095A">
        <w:trPr>
          <w:cantSplit/>
          <w:jc w:val="center"/>
          <w:ins w:id="792" w:author="ag8t" w:date="2014-07-15T15:13:00Z"/>
        </w:trPr>
        <w:tc>
          <w:tcPr>
            <w:tcW w:w="2698" w:type="dxa"/>
          </w:tcPr>
          <w:p w:rsidR="00416EAB" w:rsidRPr="00C30410" w:rsidRDefault="00416EAB" w:rsidP="0031095A">
            <w:pPr>
              <w:keepNext/>
              <w:keepLines/>
              <w:rPr>
                <w:ins w:id="793" w:author="ag8t" w:date="2014-07-15T15:13:00Z"/>
              </w:rPr>
            </w:pPr>
            <w:ins w:id="794" w:author="ag8t" w:date="2014-07-15T15:13:00Z">
              <w:r w:rsidRPr="00C212AB">
                <w:t>Queued</w:t>
              </w:r>
            </w:ins>
          </w:p>
        </w:tc>
        <w:tc>
          <w:tcPr>
            <w:tcW w:w="2525" w:type="dxa"/>
          </w:tcPr>
          <w:p w:rsidR="00416EAB" w:rsidRPr="00C30410" w:rsidRDefault="00416EAB" w:rsidP="0031095A">
            <w:pPr>
              <w:keepNext/>
              <w:keepLines/>
              <w:rPr>
                <w:ins w:id="795" w:author="ag8t" w:date="2014-07-15T15:13:00Z"/>
              </w:rPr>
            </w:pPr>
          </w:p>
        </w:tc>
      </w:tr>
    </w:tbl>
    <w:p w:rsidR="00416EAB" w:rsidRDefault="00416EAB" w:rsidP="00416EAB">
      <w:pPr>
        <w:rPr>
          <w:ins w:id="796" w:author="ag8t" w:date="2014-07-15T15:13:00Z"/>
        </w:rPr>
      </w:pPr>
    </w:p>
    <w:p w:rsidR="00F91E6C" w:rsidRDefault="00202CF2" w:rsidP="00F91E6C">
      <w:pPr>
        <w:pStyle w:val="Heading1"/>
      </w:pPr>
      <w:bookmarkStart w:id="797" w:name="_Toc393200682"/>
      <w:r>
        <w:t>Optional Activity Endpoint Targets</w:t>
      </w:r>
      <w:bookmarkEnd w:id="797"/>
    </w:p>
    <w:p w:rsidR="00F91E6C" w:rsidRDefault="00202CF2" w:rsidP="00F91E6C">
      <w:pPr>
        <w:pStyle w:val="Heading2"/>
      </w:pPr>
      <w:bookmarkStart w:id="798" w:name="_Toc393200683"/>
      <w:r>
        <w:t>Activity Properties</w:t>
      </w:r>
      <w:bookmarkEnd w:id="798"/>
    </w:p>
    <w:p w:rsidR="00F91E6C" w:rsidRDefault="00202CF2" w:rsidP="00F91E6C">
      <w:pPr>
        <w:pStyle w:val="Heading3"/>
      </w:pPr>
      <w:bookmarkStart w:id="799" w:name="_Toc393200684"/>
      <w:r>
        <w:t>FileSystemEndpoint</w:t>
      </w:r>
      <w:bookmarkEnd w:id="799"/>
    </w:p>
    <w:p w:rsidR="00F91E6C" w:rsidRDefault="00202CF2" w:rsidP="00F91E6C">
      <w:r>
        <w:t>If it is desired to provide a resource endpoint for activity file systems, as defined in the ActivityD</w:t>
      </w:r>
      <w:r>
        <w:t>o</w:t>
      </w:r>
      <w:r>
        <w:t>cument, attributes addressing those endpoints SHOULD be included in the activity endpoint’s Activity Properties document. These attributes, if present, MUST include the following child el</w:t>
      </w:r>
      <w:r>
        <w:t>e</w:t>
      </w:r>
      <w:r>
        <w:t>ments.</w:t>
      </w:r>
    </w:p>
    <w:p w:rsidR="00F91E6C" w:rsidRDefault="00202CF2" w:rsidP="00F91E6C">
      <w:r>
        <w:t>For example, suppose that the activity’s JSDL specified a SCRATCH file system. Then the Fil</w:t>
      </w:r>
      <w:r>
        <w:t>e</w:t>
      </w:r>
      <w:r>
        <w:t>SystemEndpoint will describe the name of the file system, e.g., SCRATCH, the mode, and pr</w:t>
      </w:r>
      <w:r>
        <w:t>o</w:t>
      </w:r>
      <w:r>
        <w:t>vide an EPR with which to interact with the file system.</w:t>
      </w:r>
    </w:p>
    <w:p w:rsidR="00E86DC7" w:rsidRDefault="00202CF2">
      <w:pPr>
        <w:pStyle w:val="Heading4"/>
      </w:pPr>
      <w:r>
        <w:t>FileSystemName</w:t>
      </w:r>
    </w:p>
    <w:p w:rsidR="00F91E6C" w:rsidRDefault="00202CF2" w:rsidP="00F91E6C">
      <w:r>
        <w:t>An element “FileSystemName” of type /xsd:string identifying the file system. The FileSyste</w:t>
      </w:r>
      <w:r>
        <w:t>m</w:t>
      </w:r>
      <w:r>
        <w:t>Name MUST be the same as that defined in the JSDL for the activity.</w:t>
      </w:r>
    </w:p>
    <w:p w:rsidR="00E86DC7" w:rsidRDefault="00202CF2">
      <w:pPr>
        <w:pStyle w:val="Heading4"/>
      </w:pPr>
      <w:r>
        <w:t>FileSystemMode</w:t>
      </w:r>
    </w:p>
    <w:p w:rsidR="00F91E6C" w:rsidRPr="00F27A14" w:rsidRDefault="00202CF2" w:rsidP="00F91E6C">
      <w:r>
        <w:t>An element “FileSystemMode” of type /aep:FileSystemModeType indicating whether the specified file system is available for reading, writing, or both. /aep:FileSystemModeType is an enumeration of the /xsd:string values “read”, “write”, and “both”.</w:t>
      </w:r>
    </w:p>
    <w:p w:rsidR="00E86DC7" w:rsidRDefault="00202CF2">
      <w:pPr>
        <w:pStyle w:val="Heading4"/>
      </w:pPr>
      <w:r>
        <w:lastRenderedPageBreak/>
        <w:t>FileSystemEPR</w:t>
      </w:r>
    </w:p>
    <w:p w:rsidR="00F91E6C" w:rsidRDefault="00202CF2" w:rsidP="00F91E6C">
      <w:r>
        <w:t>An element “FileSystemEPR” of type /wsa:EndpointReferenceType addressing the endpoint is located.The cardinality of this element is 0 or more, but at least 1 of either FileSystemURI or Fil</w:t>
      </w:r>
      <w:r>
        <w:t>e</w:t>
      </w:r>
      <w:r>
        <w:t xml:space="preserve">SystemEPR MUST be present. </w:t>
      </w:r>
    </w:p>
    <w:p w:rsidR="00F91E6C" w:rsidRPr="00163273" w:rsidRDefault="00202CF2" w:rsidP="00F91E6C">
      <w:r>
        <w:t>Example</w:t>
      </w:r>
    </w:p>
    <w:p w:rsidR="00F91E6C" w:rsidRDefault="00202CF2" w:rsidP="00F91E6C">
      <w:pPr>
        <w:autoSpaceDE w:val="0"/>
        <w:autoSpaceDN w:val="0"/>
        <w:adjustRightInd w:val="0"/>
        <w:spacing w:before="0" w:after="0"/>
      </w:pPr>
      <w:r>
        <w:t>&lt;aep:FileSystemEndpoint&gt;</w:t>
      </w:r>
    </w:p>
    <w:p w:rsidR="00F91E6C" w:rsidRDefault="00202CF2" w:rsidP="00F91E6C">
      <w:pPr>
        <w:spacing w:before="0" w:after="0"/>
      </w:pPr>
      <w:r>
        <w:tab/>
        <w:t>&lt;aep:FileSystemName&gt; /xsd:string &lt;/aep:FileSystemName&gt;</w:t>
      </w:r>
    </w:p>
    <w:p w:rsidR="00F91E6C" w:rsidRDefault="00202CF2" w:rsidP="00F91E6C">
      <w:pPr>
        <w:spacing w:before="0" w:after="0"/>
      </w:pPr>
      <w:r>
        <w:tab/>
        <w:t xml:space="preserve">&lt;aep:FileSystemMode&gt; </w:t>
      </w:r>
      <w:r w:rsidR="00EF3D5A" w:rsidRPr="00EF3D5A">
        <w:rPr>
          <w:rPrChange w:id="800" w:author="ag8t" w:date="2014-07-15T15:28:00Z">
            <w:rPr>
              <w:b/>
              <w:i/>
              <w:color w:val="0000FF"/>
              <w:sz w:val="24"/>
              <w:highlight w:val="yellow"/>
              <w:u w:val="single"/>
            </w:rPr>
          </w:rPrChange>
        </w:rPr>
        <w:t>/aep:FileSystemModeType</w:t>
      </w:r>
      <w:r>
        <w:t xml:space="preserve"> &lt;/aep:FileSystemMode&gt;</w:t>
      </w:r>
    </w:p>
    <w:p w:rsidR="00F91E6C" w:rsidRDefault="00202CF2" w:rsidP="00F91E6C">
      <w:pPr>
        <w:spacing w:before="0" w:after="0"/>
      </w:pPr>
      <w:r>
        <w:tab/>
        <w:t>&lt;aep:FileSystemEPR&gt; /wsa:EndpointReferenceType &lt;/aep:FileSystemEPR&gt; *</w:t>
      </w:r>
    </w:p>
    <w:p w:rsidR="00F91E6C" w:rsidRDefault="00202CF2" w:rsidP="00F91E6C">
      <w:pPr>
        <w:spacing w:before="0" w:after="0"/>
      </w:pPr>
      <w:r>
        <w:t>&lt;/aep:FileSystemEndpoint&gt;</w:t>
      </w:r>
    </w:p>
    <w:p w:rsidR="00F91E6C" w:rsidDel="00207203" w:rsidRDefault="00F91E6C" w:rsidP="00F91E6C">
      <w:pPr>
        <w:autoSpaceDE w:val="0"/>
        <w:autoSpaceDN w:val="0"/>
        <w:adjustRightInd w:val="0"/>
        <w:spacing w:before="0" w:after="0"/>
        <w:rPr>
          <w:del w:id="801" w:author="ag8t" w:date="2014-07-15T10:53:00Z"/>
        </w:rPr>
      </w:pPr>
    </w:p>
    <w:p w:rsidR="00F91E6C" w:rsidDel="00E4318E" w:rsidRDefault="00202CF2" w:rsidP="00F91E6C">
      <w:pPr>
        <w:pStyle w:val="Heading3"/>
        <w:rPr>
          <w:del w:id="802" w:author="m.memon" w:date="2012-10-30T09:07:00Z"/>
        </w:rPr>
      </w:pPr>
      <w:bookmarkStart w:id="803" w:name="_Toc347156183"/>
      <w:ins w:id="804" w:author="bdemuth" w:date="2012-10-04T13:34:00Z">
        <w:del w:id="805" w:author="m.memon" w:date="2012-10-30T09:07:00Z">
          <w:r w:rsidDel="00E4318E">
            <w:delText xml:space="preserve">Optional </w:delText>
          </w:r>
        </w:del>
      </w:ins>
      <w:del w:id="806" w:author="m.memon" w:date="2012-10-30T09:07:00Z">
        <w:r w:rsidDel="00E4318E">
          <w:delText>SSHEndpoint</w:delText>
        </w:r>
        <w:bookmarkEnd w:id="803"/>
      </w:del>
    </w:p>
    <w:p w:rsidR="00F91E6C" w:rsidRPr="0041086D" w:rsidDel="00E4318E" w:rsidRDefault="00202CF2" w:rsidP="00F91E6C">
      <w:pPr>
        <w:rPr>
          <w:del w:id="807" w:author="m.memon" w:date="2012-10-30T09:07:00Z"/>
        </w:rPr>
      </w:pPr>
      <w:del w:id="808" w:author="m.memon" w:date="2012-10-30T09:07:00Z">
        <w:r w:rsidRPr="0041086D" w:rsidDel="00E4318E">
          <w:rPr>
            <w:highlight w:val="yellow"/>
          </w:rPr>
          <w:delText>What are we using SSH to connect to?</w:delText>
        </w:r>
      </w:del>
    </w:p>
    <w:p w:rsidR="00F91E6C" w:rsidDel="00E4318E" w:rsidRDefault="00202CF2" w:rsidP="00F91E6C">
      <w:pPr>
        <w:spacing w:before="0" w:after="0"/>
        <w:rPr>
          <w:del w:id="809" w:author="m.memon" w:date="2012-10-30T09:07:00Z"/>
        </w:rPr>
      </w:pPr>
      <w:del w:id="810" w:author="m.memon" w:date="2012-10-30T09:07:00Z">
        <w:r w:rsidDel="00E4318E">
          <w:delText>&lt;aep:SSHEndpoint&gt;</w:delText>
        </w:r>
      </w:del>
    </w:p>
    <w:p w:rsidR="00F91E6C" w:rsidDel="00E4318E" w:rsidRDefault="00202CF2" w:rsidP="00F91E6C">
      <w:pPr>
        <w:spacing w:before="0" w:after="0"/>
        <w:rPr>
          <w:del w:id="811" w:author="m.memon" w:date="2012-10-30T09:07:00Z"/>
        </w:rPr>
      </w:pPr>
      <w:del w:id="812" w:author="m.memon" w:date="2012-10-30T09:07:00Z">
        <w:r w:rsidDel="00E4318E">
          <w:tab/>
          <w:delText>/xsd:anyURI</w:delText>
        </w:r>
      </w:del>
    </w:p>
    <w:p w:rsidR="00F91E6C" w:rsidDel="00E4318E" w:rsidRDefault="00202CF2" w:rsidP="00F91E6C">
      <w:pPr>
        <w:spacing w:before="0" w:after="0"/>
        <w:rPr>
          <w:del w:id="813" w:author="m.memon" w:date="2012-10-30T09:07:00Z"/>
        </w:rPr>
      </w:pPr>
      <w:del w:id="814" w:author="m.memon" w:date="2012-10-30T09:07:00Z">
        <w:r w:rsidDel="00E4318E">
          <w:delText>&lt;/aep:SSHEndpoint&gt;</w:delText>
        </w:r>
      </w:del>
    </w:p>
    <w:p w:rsidR="00F91E6C" w:rsidRPr="00271691" w:rsidDel="00E4318E" w:rsidRDefault="00F91E6C" w:rsidP="00F91E6C">
      <w:pPr>
        <w:rPr>
          <w:del w:id="815" w:author="m.memon" w:date="2012-10-30T09:07:00Z"/>
        </w:rPr>
      </w:pPr>
    </w:p>
    <w:p w:rsidR="00F91E6C" w:rsidDel="00E4318E" w:rsidRDefault="00202CF2" w:rsidP="00F91E6C">
      <w:pPr>
        <w:pStyle w:val="Heading3"/>
        <w:rPr>
          <w:del w:id="816" w:author="m.memon" w:date="2012-10-30T09:07:00Z"/>
        </w:rPr>
      </w:pPr>
      <w:bookmarkStart w:id="817" w:name="_Toc347156184"/>
      <w:ins w:id="818" w:author="bdemuth" w:date="2012-10-04T13:34:00Z">
        <w:del w:id="819" w:author="m.memon" w:date="2012-10-30T09:07:00Z">
          <w:r w:rsidDel="00E4318E">
            <w:delText xml:space="preserve">Optional </w:delText>
          </w:r>
        </w:del>
      </w:ins>
      <w:del w:id="820" w:author="m.memon" w:date="2012-10-30T09:07:00Z">
        <w:r w:rsidDel="00E4318E">
          <w:delText>GSI-SSHEndpoint</w:delText>
        </w:r>
        <w:bookmarkEnd w:id="817"/>
      </w:del>
    </w:p>
    <w:p w:rsidR="00F91E6C" w:rsidRPr="0041086D" w:rsidDel="00E4318E" w:rsidRDefault="00202CF2" w:rsidP="00F91E6C">
      <w:pPr>
        <w:rPr>
          <w:del w:id="821" w:author="m.memon" w:date="2012-10-30T09:07:00Z"/>
        </w:rPr>
      </w:pPr>
      <w:del w:id="822" w:author="m.memon" w:date="2012-10-30T09:07:00Z">
        <w:r w:rsidRPr="0041086D" w:rsidDel="00E4318E">
          <w:rPr>
            <w:highlight w:val="yellow"/>
          </w:rPr>
          <w:delText xml:space="preserve">What are we using </w:delText>
        </w:r>
        <w:r w:rsidDel="00E4318E">
          <w:rPr>
            <w:highlight w:val="yellow"/>
          </w:rPr>
          <w:delText>GSI-</w:delText>
        </w:r>
        <w:r w:rsidRPr="0041086D" w:rsidDel="00E4318E">
          <w:rPr>
            <w:highlight w:val="yellow"/>
          </w:rPr>
          <w:delText>SSH to connect to?</w:delText>
        </w:r>
      </w:del>
    </w:p>
    <w:p w:rsidR="00F91E6C" w:rsidDel="00E4318E" w:rsidRDefault="00202CF2" w:rsidP="00F91E6C">
      <w:pPr>
        <w:spacing w:before="0" w:after="0"/>
        <w:rPr>
          <w:del w:id="823" w:author="m.memon" w:date="2012-10-30T09:07:00Z"/>
        </w:rPr>
      </w:pPr>
      <w:del w:id="824" w:author="m.memon" w:date="2012-10-30T09:07:00Z">
        <w:r w:rsidDel="00E4318E">
          <w:delText>&lt;aep:GSI-SSHEndpoint&gt;</w:delText>
        </w:r>
      </w:del>
    </w:p>
    <w:p w:rsidR="00F91E6C" w:rsidDel="00E4318E" w:rsidRDefault="00202CF2" w:rsidP="00F91E6C">
      <w:pPr>
        <w:spacing w:before="0" w:after="0"/>
        <w:rPr>
          <w:del w:id="825" w:author="m.memon" w:date="2012-10-30T09:07:00Z"/>
        </w:rPr>
      </w:pPr>
      <w:del w:id="826" w:author="m.memon" w:date="2012-10-30T09:07:00Z">
        <w:r w:rsidDel="00E4318E">
          <w:tab/>
          <w:delText>/xsd:anyURI</w:delText>
        </w:r>
      </w:del>
    </w:p>
    <w:p w:rsidR="00F91E6C" w:rsidRPr="002C1683" w:rsidRDefault="00202CF2" w:rsidP="00F91E6C">
      <w:pPr>
        <w:spacing w:before="0" w:after="0"/>
      </w:pPr>
      <w:del w:id="827" w:author="m.memon" w:date="2012-10-30T09:07:00Z">
        <w:r w:rsidDel="00E4318E">
          <w:delText>&lt;/aep:GSI-SSHEndpoint&gt;</w:delText>
        </w:r>
      </w:del>
    </w:p>
    <w:p w:rsidR="00F91E6C" w:rsidRDefault="00202CF2" w:rsidP="00F91E6C">
      <w:pPr>
        <w:pStyle w:val="Heading2"/>
      </w:pPr>
      <w:bookmarkStart w:id="828" w:name="_Toc393200685"/>
      <w:r>
        <w:t xml:space="preserve">Optional </w:t>
      </w:r>
      <w:r w:rsidRPr="00D70A59">
        <w:t>RNSEntry elements returned from lookup</w:t>
      </w:r>
      <w:bookmarkEnd w:id="828"/>
    </w:p>
    <w:p w:rsidR="00F91E6C" w:rsidRPr="00C708CF" w:rsidRDefault="00202CF2" w:rsidP="00F91E6C">
      <w:r>
        <w:rPr>
          <w:rFonts w:eastAsia="Times New Roman" w:cs="Arial"/>
        </w:rPr>
        <w:t>OPTIONAL RNSEntry elements that MAY be present. If they are present though, they MUST have the following meaning and refer to the specified information.</w:t>
      </w:r>
    </w:p>
    <w:p w:rsidR="00F91E6C" w:rsidRDefault="00202CF2" w:rsidP="00F91E6C">
      <w:pPr>
        <w:pStyle w:val="Heading3"/>
      </w:pPr>
      <w:bookmarkStart w:id="829" w:name="_Toc393200686"/>
      <w:r>
        <w:t>WorkingDirectory</w:t>
      </w:r>
      <w:bookmarkEnd w:id="829"/>
    </w:p>
    <w:p w:rsidR="00F91E6C" w:rsidRDefault="00202CF2" w:rsidP="00F91E6C">
      <w:r>
        <w:t xml:space="preserve">An RNSEntry that refers to another RNS 1.1 endpoint listing the contents of the activity session directory where the activity is running. The </w:t>
      </w:r>
      <w:r w:rsidRPr="00E9687F">
        <w:rPr>
          <w:i/>
        </w:rPr>
        <w:t>lookup()</w:t>
      </w:r>
      <w:r w:rsidR="00DC5FFF">
        <w:t xml:space="preserve"> operation on the </w:t>
      </w:r>
      <w:r>
        <w:t>WorkingDirectory will return a list of files and directories that are visible to the running job in the session directory. Reading, writing, creating, and deleting files</w:t>
      </w:r>
      <w:r w:rsidR="00DC5FFF">
        <w:t xml:space="preserve"> and directories in the </w:t>
      </w:r>
      <w:r>
        <w:t>WorkingDirectory will read, write, create and destroy files and directories in the file system on which the job is running.</w:t>
      </w:r>
    </w:p>
    <w:p w:rsidR="00F91E6C" w:rsidRDefault="00202CF2" w:rsidP="00F91E6C">
      <w:pPr>
        <w:pStyle w:val="Heading3"/>
      </w:pPr>
      <w:bookmarkStart w:id="830" w:name="_Toc393200687"/>
      <w:r>
        <w:t>AvailableFilesystems</w:t>
      </w:r>
      <w:bookmarkEnd w:id="830"/>
    </w:p>
    <w:p w:rsidR="00F91E6C" w:rsidRPr="00D4457F" w:rsidRDefault="00202CF2" w:rsidP="00F91E6C">
      <w:r>
        <w:t>At the option of the implementer there MAY be an RNSEntry that corresponds to each FileSyst</w:t>
      </w:r>
      <w:r>
        <w:t>e</w:t>
      </w:r>
      <w:r>
        <w:t>mEndpoint where the name of the RNSEntry is the FileSystemName element of the FileSyst</w:t>
      </w:r>
      <w:r>
        <w:t>e</w:t>
      </w:r>
      <w:r>
        <w:t>mEndpoint and the EPR of the RNSEntry is the FileSystemEPR of the FileSystemEndpoint. It is expected that the file system names are unique.</w:t>
      </w:r>
      <w:r w:rsidR="00DC5FFF">
        <w:t xml:space="preserve"> </w:t>
      </w:r>
    </w:p>
    <w:p w:rsidR="00F91E6C" w:rsidRDefault="00202CF2" w:rsidP="00F91E6C">
      <w:pPr>
        <w:pStyle w:val="Heading3"/>
      </w:pPr>
      <w:del w:id="831" w:author="m.memon" w:date="2012-10-10T16:55:00Z">
        <w:r w:rsidDel="00F04080">
          <w:delText>OGSAResources</w:delText>
        </w:r>
      </w:del>
      <w:bookmarkStart w:id="832" w:name="_Toc393200688"/>
      <w:ins w:id="833" w:author="m.memon" w:date="2012-10-10T16:55:00Z">
        <w:r>
          <w:t>ActivityResourceUsage</w:t>
        </w:r>
      </w:ins>
      <w:bookmarkEnd w:id="832"/>
    </w:p>
    <w:p w:rsidR="00F91E6C" w:rsidRPr="00A86A3A" w:rsidRDefault="00202CF2" w:rsidP="00F91E6C">
      <w:pPr>
        <w:pStyle w:val="Heading3"/>
        <w:numPr>
          <w:ilvl w:val="0"/>
          <w:numId w:val="0"/>
        </w:numPr>
        <w:rPr>
          <w:b w:val="0"/>
        </w:rPr>
      </w:pPr>
      <w:bookmarkStart w:id="834" w:name="_Toc360020999"/>
      <w:bookmarkStart w:id="835" w:name="_Toc393200689"/>
      <w:r w:rsidRPr="00A86A3A">
        <w:rPr>
          <w:b w:val="0"/>
        </w:rPr>
        <w:t>An RNSEntry that refers to a read-only ByteIO resource (file) that contains the execution resources consumed</w:t>
      </w:r>
      <w:r w:rsidR="00DC5FFF">
        <w:rPr>
          <w:b w:val="0"/>
        </w:rPr>
        <w:t xml:space="preserve"> so far.</w:t>
      </w:r>
      <w:r w:rsidRPr="00A86A3A">
        <w:rPr>
          <w:b w:val="0"/>
        </w:rPr>
        <w:t xml:space="preserve"> </w:t>
      </w:r>
      <w:r w:rsidR="00DC5FFF">
        <w:rPr>
          <w:b w:val="0"/>
        </w:rPr>
        <w:t xml:space="preserve">The value returned is </w:t>
      </w:r>
      <w:r w:rsidRPr="00A86A3A">
        <w:rPr>
          <w:b w:val="0"/>
        </w:rPr>
        <w:t>not guaranteed to be up-to-date</w:t>
      </w:r>
      <w:ins w:id="836" w:author="m.memon" w:date="2012-10-10T16:56:00Z">
        <w:r w:rsidRPr="00A86A3A">
          <w:rPr>
            <w:b w:val="0"/>
          </w:rPr>
          <w:t xml:space="preserve">. </w:t>
        </w:r>
      </w:ins>
      <w:r w:rsidR="00DC5FFF">
        <w:rPr>
          <w:b w:val="0"/>
        </w:rPr>
        <w:t>The document</w:t>
      </w:r>
      <w:ins w:id="837" w:author="m.memon" w:date="2012-10-10T16:56:00Z">
        <w:r w:rsidRPr="00A86A3A">
          <w:rPr>
            <w:b w:val="0"/>
          </w:rPr>
          <w:t xml:space="preserve"> MUST conform to the OGF U</w:t>
        </w:r>
      </w:ins>
      <w:ins w:id="838" w:author="m.memon" w:date="2012-10-10T16:57:00Z">
        <w:r w:rsidRPr="00A86A3A">
          <w:rPr>
            <w:b w:val="0"/>
          </w:rPr>
          <w:t>RF (Usage Record Format)</w:t>
        </w:r>
      </w:ins>
      <w:bookmarkEnd w:id="834"/>
      <w:r w:rsidR="00DC5FFF">
        <w:rPr>
          <w:b w:val="0"/>
        </w:rPr>
        <w:t>.</w:t>
      </w:r>
      <w:bookmarkEnd w:id="835"/>
    </w:p>
    <w:p w:rsidR="00F91E6C" w:rsidRDefault="00202CF2" w:rsidP="00F91E6C">
      <w:pPr>
        <w:pStyle w:val="Heading3"/>
      </w:pPr>
      <w:del w:id="839" w:author="m.memon" w:date="2012-10-10T16:55:00Z">
        <w:r w:rsidDel="00F04080">
          <w:delText>OGSAResources</w:delText>
        </w:r>
      </w:del>
      <w:bookmarkStart w:id="840" w:name="_Toc393200690"/>
      <w:ins w:id="841" w:author="m.memon" w:date="2012-10-10T16:55:00Z">
        <w:r>
          <w:t>Activity</w:t>
        </w:r>
      </w:ins>
      <w:r>
        <w:t>ProcessControl</w:t>
      </w:r>
      <w:bookmarkEnd w:id="840"/>
    </w:p>
    <w:p w:rsidR="00F91E6C" w:rsidRPr="00570636" w:rsidDel="007121BC" w:rsidRDefault="00202CF2" w:rsidP="00F91E6C">
      <w:pPr>
        <w:rPr>
          <w:del w:id="842" w:author="m.memon" w:date="2012-10-10T16:57:00Z"/>
          <w:b/>
        </w:rPr>
      </w:pPr>
      <w:del w:id="843" w:author="m.memon" w:date="2012-10-10T16:57:00Z">
        <w:r w:rsidRPr="00570636" w:rsidDel="007121BC">
          <w:rPr>
            <w:b/>
          </w:rPr>
          <w:delText xml:space="preserve"> - </w:delText>
        </w:r>
        <w:r w:rsidRPr="00570636" w:rsidDel="007121BC">
          <w:rPr>
            <w:b/>
            <w:highlight w:val="yellow"/>
          </w:rPr>
          <w:delText>should this be modeled Usage Record?</w:delText>
        </w:r>
      </w:del>
    </w:p>
    <w:p w:rsidR="00F91E6C" w:rsidRDefault="00202CF2" w:rsidP="00F91E6C">
      <w:r>
        <w:t xml:space="preserve">An RNSEntry that refers to a write-only </w:t>
      </w:r>
      <w:r w:rsidRPr="00D70A59">
        <w:t xml:space="preserve">ByteIO </w:t>
      </w:r>
      <w:r>
        <w:t>resource (file). Writing an integer to this file, in textual format, causes a Unix signal to be sent to the activity’s process. The signal sent will d</w:t>
      </w:r>
      <w:r>
        <w:t>e</w:t>
      </w:r>
      <w:r>
        <w:t>pend on the integer written: if the integer written is one of the possible values for a Unix signal, the signal sent will have that value. If the integer written is not a valid Unix signal, or a non-integer value is written, no signal will be sent to the process.</w:t>
      </w:r>
    </w:p>
    <w:p w:rsidR="00F91E6C" w:rsidRPr="00C708CF" w:rsidRDefault="00202CF2" w:rsidP="00F91E6C">
      <w:r>
        <w:t xml:space="preserve">For example, if the string “9” is written to </w:t>
      </w:r>
      <w:ins w:id="844" w:author="m.memon" w:date="2012-10-10T17:00:00Z">
        <w:r>
          <w:t>ActivityProcess</w:t>
        </w:r>
      </w:ins>
      <w:r>
        <w:t>Control</w:t>
      </w:r>
      <w:del w:id="845" w:author="m.memon" w:date="2012-10-10T17:00:00Z">
        <w:r w:rsidDel="009900E4">
          <w:delText>File</w:delText>
        </w:r>
      </w:del>
      <w:r>
        <w:t>, and signal 9 is supported by the underlying operating system, then signal 9 is sent to the process. If the string “SIGKILL” is written to the file, the input is ignored and no signal is issued.</w:t>
      </w:r>
    </w:p>
    <w:p w:rsidR="00F91E6C" w:rsidRDefault="00202CF2" w:rsidP="00F91E6C">
      <w:pPr>
        <w:pStyle w:val="Heading3"/>
      </w:pPr>
      <w:bookmarkStart w:id="846" w:name="_Toc393200691"/>
      <w:r>
        <w:t>ProcMem</w:t>
      </w:r>
      <w:bookmarkEnd w:id="846"/>
    </w:p>
    <w:p w:rsidR="00F91E6C" w:rsidRDefault="00202CF2" w:rsidP="00F91E6C">
      <w:r>
        <w:t>An RNSEntry that refers to a</w:t>
      </w:r>
      <w:r w:rsidRPr="00D70A59">
        <w:t xml:space="preserve"> ByteIO </w:t>
      </w:r>
      <w:r>
        <w:t>resource (</w:t>
      </w:r>
      <w:r w:rsidRPr="00D70A59">
        <w:t>file</w:t>
      </w:r>
      <w:r>
        <w:t>)</w:t>
      </w:r>
      <w:r w:rsidRPr="00D70A59">
        <w:t xml:space="preserve"> that provides access to the memory of s</w:t>
      </w:r>
      <w:r w:rsidRPr="00D70A59">
        <w:t>e</w:t>
      </w:r>
      <w:r w:rsidRPr="00D70A59">
        <w:t>quential processes, so that debuggers can be attached</w:t>
      </w:r>
      <w:r>
        <w:t>. The ByteIO resource is an interface to the /proc/mem entry for the activity’s process, or equivalent interface for the local operating sy</w:t>
      </w:r>
      <w:r>
        <w:t>s</w:t>
      </w:r>
      <w:r>
        <w:t xml:space="preserve">tem. The contents of this file are operating system and implementation specific, as are the results </w:t>
      </w:r>
      <w:r>
        <w:lastRenderedPageBreak/>
        <w:t>of reading from and writing to the file, but they SHOULD be implemented to allow process debu</w:t>
      </w:r>
      <w:r>
        <w:t>g</w:t>
      </w:r>
      <w:r>
        <w:t>gers to attach to the process in the same manner as if the process was running local to the d</w:t>
      </w:r>
      <w:r>
        <w:t>e</w:t>
      </w:r>
      <w:r>
        <w:t>bugger.</w:t>
      </w:r>
    </w:p>
    <w:p w:rsidR="00F91E6C" w:rsidRPr="00C708CF" w:rsidRDefault="00202CF2" w:rsidP="00F91E6C">
      <w:r>
        <w:t>If the activity is a parallel job, such that multiple processes are involved, a single access point is typically insufficient for debugging the entire activity. In such cases, the semantics of this r</w:t>
      </w:r>
      <w:r>
        <w:t>e</w:t>
      </w:r>
      <w:r>
        <w:t>source are undefined.</w:t>
      </w:r>
    </w:p>
    <w:p w:rsidR="00F91E6C" w:rsidDel="009900E4" w:rsidRDefault="00202CF2" w:rsidP="00F91E6C">
      <w:pPr>
        <w:pStyle w:val="Heading3"/>
        <w:rPr>
          <w:del w:id="847" w:author="m.memon" w:date="2012-10-10T17:06:00Z"/>
        </w:rPr>
      </w:pPr>
      <w:bookmarkStart w:id="848" w:name="_Toc347156190"/>
      <w:del w:id="849" w:author="m.memon" w:date="2012-10-10T17:06:00Z">
        <w:r w:rsidDel="009900E4">
          <w:delText>GridFTPEndpoint</w:delText>
        </w:r>
        <w:bookmarkStart w:id="850" w:name="_Toc360021002"/>
        <w:bookmarkStart w:id="851" w:name="_Toc377634692"/>
        <w:bookmarkStart w:id="852" w:name="_Toc393200692"/>
        <w:bookmarkEnd w:id="848"/>
        <w:bookmarkEnd w:id="850"/>
        <w:bookmarkEnd w:id="851"/>
        <w:bookmarkEnd w:id="852"/>
      </w:del>
    </w:p>
    <w:p w:rsidR="00F91E6C" w:rsidRPr="00E82C0D" w:rsidDel="009900E4" w:rsidRDefault="00202CF2" w:rsidP="00F91E6C">
      <w:pPr>
        <w:rPr>
          <w:del w:id="853" w:author="m.memon" w:date="2012-10-10T17:06:00Z"/>
        </w:rPr>
      </w:pPr>
      <w:del w:id="854" w:author="m.memon" w:date="2012-10-10T17:06:00Z">
        <w:r w:rsidDel="009900E4">
          <w:rPr>
            <w:highlight w:val="yellow"/>
          </w:rPr>
          <w:delText xml:space="preserve">Should these be Resource Properties instead of RNS </w:delText>
        </w:r>
        <w:commentRangeStart w:id="855"/>
        <w:r w:rsidDel="009900E4">
          <w:rPr>
            <w:highlight w:val="yellow"/>
          </w:rPr>
          <w:delText>entries</w:delText>
        </w:r>
        <w:commentRangeEnd w:id="855"/>
        <w:r w:rsidDel="009900E4">
          <w:rPr>
            <w:rStyle w:val="CommentReference"/>
          </w:rPr>
          <w:commentReference w:id="855"/>
        </w:r>
        <w:r w:rsidRPr="00E82C0D" w:rsidDel="009900E4">
          <w:rPr>
            <w:highlight w:val="yellow"/>
          </w:rPr>
          <w:delText>?</w:delText>
        </w:r>
        <w:bookmarkStart w:id="856" w:name="_Toc360021003"/>
        <w:bookmarkStart w:id="857" w:name="_Toc377634693"/>
        <w:bookmarkStart w:id="858" w:name="_Toc393200693"/>
        <w:bookmarkEnd w:id="856"/>
        <w:bookmarkEnd w:id="857"/>
        <w:bookmarkEnd w:id="858"/>
      </w:del>
    </w:p>
    <w:p w:rsidR="00F91E6C" w:rsidRPr="00C708CF" w:rsidDel="009900E4" w:rsidRDefault="00202CF2" w:rsidP="00F91E6C">
      <w:pPr>
        <w:rPr>
          <w:del w:id="859" w:author="m.memon" w:date="2012-10-10T17:06:00Z"/>
        </w:rPr>
      </w:pPr>
      <w:del w:id="860" w:author="m.memon" w:date="2012-10-10T17:06:00Z">
        <w:r w:rsidDel="009900E4">
          <w:delText>An RNSEntry that refers to a</w:delText>
        </w:r>
        <w:r w:rsidRPr="00D70A59" w:rsidDel="009900E4">
          <w:delText xml:space="preserve"> ByteIO </w:delText>
        </w:r>
        <w:r w:rsidDel="009900E4">
          <w:delText>resource (</w:delText>
        </w:r>
        <w:r w:rsidRPr="00D70A59" w:rsidDel="009900E4">
          <w:delText>file</w:delText>
        </w:r>
        <w:r w:rsidDel="009900E4">
          <w:delText>)</w:delText>
        </w:r>
        <w:r w:rsidRPr="00D70A59" w:rsidDel="009900E4">
          <w:delText xml:space="preserve"> that </w:delText>
        </w:r>
        <w:r w:rsidDel="009900E4">
          <w:delText xml:space="preserve">contains an EPR addressing the GridFTP endpoint for the activity. The </w:delText>
        </w:r>
        <w:r w:rsidRPr="00D70A59" w:rsidDel="009900E4">
          <w:delText>EPR is a de</w:delText>
        </w:r>
        <w:r w:rsidDel="009900E4">
          <w:delText>generate and contains only the U</w:delText>
        </w:r>
        <w:r w:rsidRPr="00D70A59" w:rsidDel="009900E4">
          <w:delText xml:space="preserve">RI of the </w:delText>
        </w:r>
        <w:r w:rsidDel="009900E4">
          <w:delText>GripFTP</w:delText>
        </w:r>
        <w:r w:rsidRPr="00D70A59" w:rsidDel="009900E4">
          <w:delText xml:space="preserve"> end</w:delText>
        </w:r>
        <w:r w:rsidDel="009900E4">
          <w:delText>point.</w:delText>
        </w:r>
        <w:bookmarkStart w:id="861" w:name="_Toc360021004"/>
        <w:bookmarkStart w:id="862" w:name="_Toc377634694"/>
        <w:bookmarkStart w:id="863" w:name="_Toc393200694"/>
        <w:bookmarkEnd w:id="861"/>
        <w:bookmarkEnd w:id="862"/>
        <w:bookmarkEnd w:id="863"/>
      </w:del>
    </w:p>
    <w:p w:rsidR="00F91E6C" w:rsidDel="009900E4" w:rsidRDefault="00202CF2" w:rsidP="00F91E6C">
      <w:pPr>
        <w:pStyle w:val="Heading3"/>
        <w:rPr>
          <w:del w:id="864" w:author="m.memon" w:date="2012-10-10T17:06:00Z"/>
        </w:rPr>
      </w:pPr>
      <w:bookmarkStart w:id="865" w:name="_Toc347156191"/>
      <w:commentRangeStart w:id="866"/>
      <w:del w:id="867" w:author="m.memon" w:date="2012-10-10T17:06:00Z">
        <w:r w:rsidDel="009900E4">
          <w:delText>HTTPEndpoint</w:delText>
        </w:r>
        <w:bookmarkStart w:id="868" w:name="_Toc360021005"/>
        <w:bookmarkStart w:id="869" w:name="_Toc377634695"/>
        <w:bookmarkStart w:id="870" w:name="_Toc393200695"/>
        <w:bookmarkEnd w:id="865"/>
        <w:bookmarkEnd w:id="868"/>
        <w:bookmarkEnd w:id="869"/>
        <w:bookmarkEnd w:id="870"/>
      </w:del>
    </w:p>
    <w:p w:rsidR="00F91E6C" w:rsidRPr="00E82C0D" w:rsidDel="009900E4" w:rsidRDefault="00202CF2" w:rsidP="00F91E6C">
      <w:pPr>
        <w:rPr>
          <w:del w:id="871" w:author="m.memon" w:date="2012-10-10T17:06:00Z"/>
        </w:rPr>
      </w:pPr>
      <w:del w:id="872" w:author="m.memon" w:date="2012-10-10T17:06:00Z">
        <w:r w:rsidDel="009900E4">
          <w:rPr>
            <w:highlight w:val="yellow"/>
          </w:rPr>
          <w:delText>Should these be Resource Properties instead of RNS entries</w:delText>
        </w:r>
        <w:r w:rsidRPr="00E82C0D" w:rsidDel="009900E4">
          <w:rPr>
            <w:highlight w:val="yellow"/>
          </w:rPr>
          <w:delText>?</w:delText>
        </w:r>
        <w:commentRangeEnd w:id="866"/>
        <w:r w:rsidDel="009900E4">
          <w:rPr>
            <w:rStyle w:val="CommentReference"/>
          </w:rPr>
          <w:commentReference w:id="866"/>
        </w:r>
        <w:bookmarkStart w:id="873" w:name="_Toc360021006"/>
        <w:bookmarkStart w:id="874" w:name="_Toc377634696"/>
        <w:bookmarkStart w:id="875" w:name="_Toc393200696"/>
        <w:bookmarkEnd w:id="873"/>
        <w:bookmarkEnd w:id="874"/>
        <w:bookmarkEnd w:id="875"/>
      </w:del>
    </w:p>
    <w:p w:rsidR="00F91E6C" w:rsidRPr="00C708CF" w:rsidDel="009900E4" w:rsidRDefault="00202CF2" w:rsidP="00F91E6C">
      <w:pPr>
        <w:rPr>
          <w:del w:id="876" w:author="m.memon" w:date="2012-10-10T17:06:00Z"/>
        </w:rPr>
      </w:pPr>
      <w:del w:id="877" w:author="m.memon" w:date="2012-10-10T17:06:00Z">
        <w:r w:rsidDel="009900E4">
          <w:delText>An RNSEntry that refers to a</w:delText>
        </w:r>
        <w:r w:rsidRPr="00D70A59" w:rsidDel="009900E4">
          <w:delText xml:space="preserve"> ByteIO </w:delText>
        </w:r>
        <w:r w:rsidDel="009900E4">
          <w:delText>resource (</w:delText>
        </w:r>
        <w:r w:rsidRPr="00D70A59" w:rsidDel="009900E4">
          <w:delText>file</w:delText>
        </w:r>
        <w:r w:rsidDel="009900E4">
          <w:delText>)</w:delText>
        </w:r>
        <w:r w:rsidRPr="00D70A59" w:rsidDel="009900E4">
          <w:delText xml:space="preserve"> that </w:delText>
        </w:r>
        <w:r w:rsidDel="009900E4">
          <w:delText xml:space="preserve">contains an EPR addressing the HTTP endpoint for accessing the activity’s session directory. The </w:delText>
        </w:r>
        <w:r w:rsidRPr="00D70A59" w:rsidDel="009900E4">
          <w:delText>EPR is a de</w:delText>
        </w:r>
        <w:r w:rsidDel="009900E4">
          <w:delText>generate and co</w:delText>
        </w:r>
        <w:r w:rsidDel="009900E4">
          <w:delText>n</w:delText>
        </w:r>
        <w:r w:rsidDel="009900E4">
          <w:delText>tains only the U</w:delText>
        </w:r>
        <w:r w:rsidRPr="00D70A59" w:rsidDel="009900E4">
          <w:delText xml:space="preserve">RI of the </w:delText>
        </w:r>
        <w:r w:rsidDel="009900E4">
          <w:delText>HTTP</w:delText>
        </w:r>
        <w:r w:rsidRPr="00D70A59" w:rsidDel="009900E4">
          <w:delText xml:space="preserve"> session direc</w:delText>
        </w:r>
        <w:r w:rsidDel="009900E4">
          <w:delText>tory endpoint.</w:delText>
        </w:r>
        <w:bookmarkStart w:id="878" w:name="_Toc360021007"/>
        <w:bookmarkStart w:id="879" w:name="_Toc377634697"/>
        <w:bookmarkStart w:id="880" w:name="_Toc393200697"/>
        <w:bookmarkEnd w:id="878"/>
        <w:bookmarkEnd w:id="879"/>
        <w:bookmarkEnd w:id="880"/>
      </w:del>
    </w:p>
    <w:p w:rsidR="00F91E6C" w:rsidRDefault="00202CF2" w:rsidP="00F91E6C">
      <w:pPr>
        <w:pStyle w:val="Heading3"/>
      </w:pPr>
      <w:bookmarkStart w:id="881" w:name="_Toc393200698"/>
      <w:r>
        <w:t>Streams</w:t>
      </w:r>
      <w:bookmarkEnd w:id="881"/>
    </w:p>
    <w:p w:rsidR="00F91E6C" w:rsidRDefault="00202CF2" w:rsidP="00F91E6C">
      <w:r>
        <w:t>An RNSEntry that refers to another RNS 1.1 endpoint that contains the following entries for i</w:t>
      </w:r>
      <w:r>
        <w:t>n</w:t>
      </w:r>
      <w:r>
        <w:t>put/output streams</w:t>
      </w:r>
    </w:p>
    <w:p w:rsidR="00F91E6C" w:rsidRPr="00D70A59" w:rsidDel="00207203" w:rsidRDefault="00202CF2" w:rsidP="00F91E6C">
      <w:pPr>
        <w:pStyle w:val="ListParagraph"/>
        <w:numPr>
          <w:ilvl w:val="0"/>
          <w:numId w:val="39"/>
        </w:numPr>
        <w:rPr>
          <w:del w:id="882" w:author="ag8t" w:date="2014-07-15T10:55:00Z"/>
        </w:rPr>
      </w:pPr>
      <w:del w:id="883" w:author="ag8t" w:date="2014-07-15T10:55:00Z">
        <w:r w:rsidRPr="001549EE" w:rsidDel="00207203">
          <w:rPr>
            <w:i/>
          </w:rPr>
          <w:delText>Stderr</w:delText>
        </w:r>
        <w:r w:rsidRPr="00D70A59" w:rsidDel="00207203">
          <w:delText> </w:delText>
        </w:r>
        <w:r w:rsidDel="00207203">
          <w:delText>–An RNSEntry that r</w:delText>
        </w:r>
        <w:r w:rsidDel="00207203">
          <w:delText>e</w:delText>
        </w:r>
        <w:r w:rsidDel="00207203">
          <w:delText>fers to</w:delText>
        </w:r>
        <w:r w:rsidRPr="00D70A59" w:rsidDel="00207203">
          <w:delText xml:space="preserve"> a</w:delText>
        </w:r>
        <w:r w:rsidDel="00207203">
          <w:delText xml:space="preserve"> read-only StreamableB</w:delText>
        </w:r>
        <w:r w:rsidRPr="00D70A59" w:rsidDel="00207203">
          <w:delText>yte</w:delText>
        </w:r>
        <w:r w:rsidDel="00207203">
          <w:delText>IO r</w:delText>
        </w:r>
        <w:r w:rsidDel="00207203">
          <w:delText>e</w:delText>
        </w:r>
        <w:r w:rsidDel="00207203">
          <w:delText xml:space="preserve">source (file). The contents of the file are the process’s output to </w:delText>
        </w:r>
      </w:del>
      <w:ins w:id="884" w:author="m.memon" w:date="2012-10-10T17:08:00Z">
        <w:del w:id="885" w:author="ag8t" w:date="2014-07-15T10:55:00Z">
          <w:r w:rsidDel="00207203">
            <w:delText xml:space="preserve">from </w:delText>
          </w:r>
        </w:del>
      </w:ins>
      <w:del w:id="886" w:author="ag8t" w:date="2014-07-15T10:55:00Z">
        <w:r w:rsidDel="00207203">
          <w:delText>“stderr”.</w:delText>
        </w:r>
      </w:del>
    </w:p>
    <w:p w:rsidR="00F91E6C" w:rsidDel="00207203" w:rsidRDefault="00202CF2" w:rsidP="00F91E6C">
      <w:pPr>
        <w:pStyle w:val="ListParagraph"/>
        <w:numPr>
          <w:ilvl w:val="0"/>
          <w:numId w:val="39"/>
        </w:numPr>
        <w:rPr>
          <w:ins w:id="887" w:author="m.memon" w:date="2012-10-10T17:07:00Z"/>
          <w:del w:id="888" w:author="ag8t" w:date="2014-07-15T10:55:00Z"/>
        </w:rPr>
      </w:pPr>
      <w:del w:id="889" w:author="ag8t" w:date="2014-07-15T10:55:00Z">
        <w:r w:rsidRPr="001549EE" w:rsidDel="00207203">
          <w:rPr>
            <w:i/>
          </w:rPr>
          <w:delText>Stdout</w:delText>
        </w:r>
        <w:r w:rsidRPr="00D70A59" w:rsidDel="00207203">
          <w:delText xml:space="preserve"> – </w:delText>
        </w:r>
        <w:r w:rsidDel="00207203">
          <w:delText>An RNSEntry that refers to</w:delText>
        </w:r>
        <w:r w:rsidRPr="00D70A59" w:rsidDel="00207203">
          <w:delText xml:space="preserve"> a</w:delText>
        </w:r>
        <w:r w:rsidDel="00207203">
          <w:delText xml:space="preserve"> read-only StreamableB</w:delText>
        </w:r>
        <w:r w:rsidRPr="00D70A59" w:rsidDel="00207203">
          <w:delText>yte</w:delText>
        </w:r>
        <w:r w:rsidDel="00207203">
          <w:delText>IO resource (file). The contents of the file are the process’s ou</w:delText>
        </w:r>
        <w:r w:rsidDel="00207203">
          <w:delText>t</w:delText>
        </w:r>
        <w:r w:rsidDel="00207203">
          <w:delText xml:space="preserve">put to </w:delText>
        </w:r>
      </w:del>
      <w:ins w:id="890" w:author="m.memon" w:date="2012-10-10T17:08:00Z">
        <w:del w:id="891" w:author="ag8t" w:date="2014-07-15T10:55:00Z">
          <w:r w:rsidDel="00207203">
            <w:delText xml:space="preserve">from </w:delText>
          </w:r>
        </w:del>
      </w:ins>
      <w:del w:id="892" w:author="ag8t" w:date="2014-07-15T10:55:00Z">
        <w:r w:rsidDel="00207203">
          <w:delText>“stdout”.</w:delText>
        </w:r>
      </w:del>
    </w:p>
    <w:p w:rsidR="00F91E6C" w:rsidRPr="00D70A59" w:rsidRDefault="00202CF2" w:rsidP="00F91E6C">
      <w:pPr>
        <w:pStyle w:val="ListParagraph"/>
        <w:numPr>
          <w:ilvl w:val="0"/>
          <w:numId w:val="39"/>
        </w:numPr>
      </w:pPr>
      <w:ins w:id="893" w:author="m.memon" w:date="2012-10-10T17:07:00Z">
        <w:r w:rsidRPr="001549EE">
          <w:rPr>
            <w:i/>
          </w:rPr>
          <w:t>Combined</w:t>
        </w:r>
        <w:r>
          <w:t>-An RNSEntry that refers to</w:t>
        </w:r>
        <w:r w:rsidRPr="00D70A59">
          <w:t xml:space="preserve"> a</w:t>
        </w:r>
        <w:r>
          <w:t xml:space="preserve"> read-only StreamableB</w:t>
        </w:r>
        <w:r w:rsidRPr="00D70A59">
          <w:t>yte</w:t>
        </w:r>
        <w:r>
          <w:t xml:space="preserve">IO resource (file). The contents of the file are the combined process’s output </w:t>
        </w:r>
      </w:ins>
      <w:ins w:id="894" w:author="m.memon" w:date="2012-10-10T17:08:00Z">
        <w:r>
          <w:t>from</w:t>
        </w:r>
      </w:ins>
      <w:ins w:id="895" w:author="m.memon" w:date="2012-10-10T17:07:00Z">
        <w:r>
          <w:t xml:space="preserve"> “stdout” and </w:t>
        </w:r>
      </w:ins>
      <w:ins w:id="896" w:author="m.memon" w:date="2012-10-10T17:08:00Z">
        <w:r>
          <w:t>“</w:t>
        </w:r>
      </w:ins>
      <w:ins w:id="897" w:author="m.memon" w:date="2012-10-10T17:07:00Z">
        <w:r>
          <w:t>stderr</w:t>
        </w:r>
      </w:ins>
      <w:ins w:id="898" w:author="m.memon" w:date="2012-10-10T17:08:00Z">
        <w:r>
          <w:t>”</w:t>
        </w:r>
      </w:ins>
      <w:ins w:id="899" w:author="m.memon" w:date="2012-10-10T17:07:00Z">
        <w:r>
          <w:t>.</w:t>
        </w:r>
      </w:ins>
    </w:p>
    <w:p w:rsidR="00F91E6C" w:rsidRDefault="00202CF2" w:rsidP="00F91E6C">
      <w:pPr>
        <w:pStyle w:val="ListParagraph"/>
        <w:numPr>
          <w:ilvl w:val="0"/>
          <w:numId w:val="39"/>
        </w:numPr>
      </w:pPr>
      <w:r w:rsidRPr="001549EE">
        <w:rPr>
          <w:i/>
        </w:rPr>
        <w:t>Stdin</w:t>
      </w:r>
      <w:r w:rsidRPr="00D70A59">
        <w:t xml:space="preserve"> – </w:t>
      </w:r>
      <w:r>
        <w:t>An RNSEntry that refers to</w:t>
      </w:r>
      <w:r w:rsidRPr="00D70A59">
        <w:t xml:space="preserve"> a</w:t>
      </w:r>
      <w:r>
        <w:t xml:space="preserve"> write-only StreamableB</w:t>
      </w:r>
      <w:r w:rsidRPr="00D70A59">
        <w:t>yte</w:t>
      </w:r>
      <w:r>
        <w:t xml:space="preserve">IO resource (file). Data written to the file are streamed to the process as input </w:t>
      </w:r>
      <w:del w:id="900" w:author="m.memon" w:date="2012-10-10T17:08:00Z">
        <w:r w:rsidDel="00657D94">
          <w:delText xml:space="preserve">to </w:delText>
        </w:r>
      </w:del>
      <w:ins w:id="901" w:author="m.memon" w:date="2012-10-10T17:08:00Z">
        <w:r>
          <w:t xml:space="preserve">from </w:t>
        </w:r>
      </w:ins>
      <w:r>
        <w:t>“stdin”.</w:t>
      </w:r>
    </w:p>
    <w:p w:rsidR="00F91E6C" w:rsidDel="0015474D" w:rsidRDefault="00202CF2" w:rsidP="00F91E6C">
      <w:pPr>
        <w:pStyle w:val="ListParagraph"/>
        <w:numPr>
          <w:ilvl w:val="0"/>
          <w:numId w:val="39"/>
        </w:numPr>
        <w:rPr>
          <w:del w:id="902" w:author="ag8t" w:date="2014-07-15T11:05:00Z"/>
        </w:rPr>
      </w:pPr>
      <w:r>
        <w:rPr>
          <w:i/>
        </w:rPr>
        <w:t>Exit Code</w:t>
      </w:r>
      <w:r w:rsidRPr="00F31EC5">
        <w:t>:</w:t>
      </w:r>
      <w:r w:rsidR="00DC5FFF">
        <w:t xml:space="preserve"> The exit code of the activity when it terminates.</w:t>
      </w:r>
    </w:p>
    <w:p w:rsidR="00000000" w:rsidRDefault="00EF3D5A">
      <w:pPr>
        <w:pStyle w:val="ListParagraph"/>
        <w:numPr>
          <w:ilvl w:val="0"/>
          <w:numId w:val="39"/>
        </w:numPr>
        <w:rPr>
          <w:del w:id="903" w:author="ag8t" w:date="2014-07-15T10:54:00Z"/>
          <w:highlight w:val="yellow"/>
        </w:rPr>
        <w:pPrChange w:id="904" w:author="ag8t" w:date="2014-07-15T11:05:00Z">
          <w:pPr/>
        </w:pPrChange>
      </w:pPr>
      <w:del w:id="905" w:author="ag8t" w:date="2014-07-15T10:54:00Z">
        <w:r w:rsidRPr="00EF3D5A">
          <w:rPr>
            <w:i/>
            <w:highlight w:val="yellow"/>
            <w:rPrChange w:id="906" w:author="ag8t" w:date="2014-07-15T11:05:00Z">
              <w:rPr>
                <w:color w:val="0000FF"/>
                <w:highlight w:val="yellow"/>
                <w:u w:val="single"/>
              </w:rPr>
            </w:rPrChange>
          </w:rPr>
          <w:delText>EXAMPLE O</w:delText>
        </w:r>
        <w:r w:rsidR="00FD73E5" w:rsidRPr="00FD73E5" w:rsidDel="00207203">
          <w:rPr>
            <w:highlight w:val="yellow"/>
          </w:rPr>
          <w:delText>F AN LS –R ON A JOB TOP DIRECTORY</w:delText>
        </w:r>
      </w:del>
    </w:p>
    <w:p w:rsidR="00000000" w:rsidRDefault="00202CF2">
      <w:pPr>
        <w:pStyle w:val="ListParagraph"/>
        <w:rPr>
          <w:highlight w:val="yellow"/>
          <w:rPrChange w:id="907" w:author="ag8t" w:date="2014-07-15T11:05:00Z">
            <w:rPr/>
          </w:rPrChange>
        </w:rPr>
        <w:pPrChange w:id="908" w:author="ag8t" w:date="2014-07-15T11:05:00Z">
          <w:pPr/>
        </w:pPrChange>
      </w:pPr>
      <w:del w:id="909" w:author="ag8t" w:date="2014-07-15T11:04:00Z">
        <w:r w:rsidRPr="00FD73E5" w:rsidDel="0015474D">
          <w:rPr>
            <w:highlight w:val="yellow"/>
          </w:rPr>
          <w:delText xml:space="preserve">TODO: How we add </w:delText>
        </w:r>
        <w:r w:rsidRPr="0015474D" w:rsidDel="0015474D">
          <w:rPr>
            <w:highlight w:val="yellow"/>
          </w:rPr>
          <w:delText>or upload files</w:delText>
        </w:r>
        <w:r w:rsidR="00FD73E5" w:rsidRPr="0015474D" w:rsidDel="0015474D">
          <w:rPr>
            <w:highlight w:val="yellow"/>
          </w:rPr>
          <w:delText xml:space="preserve"> USING COPY</w:delText>
        </w:r>
      </w:del>
    </w:p>
    <w:p w:rsidR="00F91E6C" w:rsidRDefault="00202CF2" w:rsidP="00F91E6C">
      <w:pPr>
        <w:pStyle w:val="Heading1"/>
      </w:pPr>
      <w:bookmarkStart w:id="910" w:name="_Toc393200699"/>
      <w:r w:rsidRPr="0015474D">
        <w:t>Extensions to the</w:t>
      </w:r>
      <w:r>
        <w:t xml:space="preserve"> BES-Activity Port-type</w:t>
      </w:r>
      <w:bookmarkEnd w:id="910"/>
    </w:p>
    <w:p w:rsidR="00F91E6C" w:rsidRDefault="00202CF2" w:rsidP="00F91E6C">
      <w:r>
        <w:t>The BES specification provides an optional extension called the BES-Activity port-type for ma</w:t>
      </w:r>
      <w:r>
        <w:t>n</w:t>
      </w:r>
      <w:r>
        <w:t xml:space="preserve">aging individual activities on a BES. This Profile mandates the implementation of that port-type on compliant systems, with an additional set of extensions. </w:t>
      </w:r>
    </w:p>
    <w:p w:rsidR="00F91E6C" w:rsidRPr="00207946" w:rsidDel="00333CA6" w:rsidRDefault="00202CF2" w:rsidP="00F91E6C">
      <w:pPr>
        <w:pStyle w:val="Heading2"/>
        <w:rPr>
          <w:del w:id="911" w:author="m.memon" w:date="2013-01-28T17:11:00Z"/>
        </w:rPr>
      </w:pPr>
      <w:del w:id="912" w:author="m.memon" w:date="2013-01-28T17:11:00Z">
        <w:r w:rsidDel="00333CA6">
          <w:delText>Extended BES State Model</w:delText>
        </w:r>
        <w:bookmarkStart w:id="913" w:name="_Toc360021010"/>
        <w:bookmarkStart w:id="914" w:name="_Toc377634700"/>
        <w:bookmarkStart w:id="915" w:name="_Toc393200700"/>
        <w:bookmarkEnd w:id="913"/>
        <w:bookmarkEnd w:id="914"/>
        <w:bookmarkEnd w:id="915"/>
      </w:del>
    </w:p>
    <w:p w:rsidR="00F91E6C" w:rsidRPr="00E82C0D" w:rsidDel="00333CA6" w:rsidRDefault="00202CF2" w:rsidP="00F91E6C">
      <w:pPr>
        <w:rPr>
          <w:del w:id="916" w:author="m.memon" w:date="2013-01-28T17:11:00Z"/>
        </w:rPr>
      </w:pPr>
      <w:del w:id="917" w:author="m.memon" w:date="2013-01-28T17:11:00Z">
        <w:r w:rsidDel="00333CA6">
          <w:delText xml:space="preserve">The following state transition diagram is an extension of the basic BES state diagram. It supports state transitions for file staging and Suspend/Resume on the activity. Note that this extension follows the requirements in the BES specification for conformant extensions. </w:delText>
        </w:r>
        <w:bookmarkStart w:id="918" w:name="_Toc360021011"/>
        <w:bookmarkStart w:id="919" w:name="_Toc377634701"/>
        <w:bookmarkStart w:id="920" w:name="_Toc393200701"/>
        <w:bookmarkEnd w:id="918"/>
        <w:bookmarkEnd w:id="919"/>
        <w:bookmarkEnd w:id="920"/>
      </w:del>
    </w:p>
    <w:p w:rsidR="00F91E6C" w:rsidRPr="00453C0D" w:rsidDel="00333CA6" w:rsidRDefault="00F91E6C" w:rsidP="00F91E6C">
      <w:pPr>
        <w:rPr>
          <w:del w:id="921" w:author="m.memon" w:date="2013-01-28T17:11:00Z"/>
        </w:rPr>
      </w:pPr>
      <w:bookmarkStart w:id="922" w:name="_Toc360021012"/>
      <w:bookmarkStart w:id="923" w:name="_Toc377634702"/>
      <w:bookmarkStart w:id="924" w:name="_Toc393200702"/>
      <w:bookmarkEnd w:id="922"/>
      <w:bookmarkEnd w:id="923"/>
      <w:bookmarkEnd w:id="924"/>
    </w:p>
    <w:p w:rsidR="00F91E6C" w:rsidDel="00333CA6" w:rsidRDefault="003A1FBE" w:rsidP="00F91E6C">
      <w:pPr>
        <w:rPr>
          <w:del w:id="925" w:author="m.memon" w:date="2013-01-28T17:11:00Z"/>
        </w:rPr>
      </w:pPr>
      <w:del w:id="926" w:author="m.memon" w:date="2013-01-28T17:11:00Z">
        <w:r>
          <w:rPr>
            <w:noProof/>
            <w:rPrChange w:id="927">
              <w:rPr>
                <w:b/>
                <w:i/>
                <w:noProof/>
                <w:color w:val="0000FF"/>
                <w:sz w:val="24"/>
                <w:szCs w:val="22"/>
                <w:u w:val="single"/>
              </w:rPr>
            </w:rPrChange>
          </w:rPr>
          <w:drawing>
            <wp:inline distT="0" distB="0" distL="0" distR="0">
              <wp:extent cx="5438775" cy="2428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438775" cy="2428875"/>
                      </a:xfrm>
                      <a:prstGeom prst="rect">
                        <a:avLst/>
                      </a:prstGeom>
                      <a:noFill/>
                      <a:ln w="9525">
                        <a:noFill/>
                        <a:miter lim="800000"/>
                        <a:headEnd/>
                        <a:tailEnd/>
                      </a:ln>
                    </pic:spPr>
                  </pic:pic>
                </a:graphicData>
              </a:graphic>
            </wp:inline>
          </w:drawing>
        </w:r>
        <w:bookmarkStart w:id="928" w:name="_Toc377634703"/>
        <w:bookmarkStart w:id="929" w:name="_Toc393200703"/>
        <w:bookmarkEnd w:id="928"/>
        <w:bookmarkEnd w:id="929"/>
      </w:del>
    </w:p>
    <w:p w:rsidR="00F91E6C" w:rsidDel="00333CA6" w:rsidRDefault="00F91E6C" w:rsidP="00F91E6C">
      <w:pPr>
        <w:rPr>
          <w:del w:id="930" w:author="m.memon" w:date="2013-01-28T17:11:00Z"/>
        </w:rPr>
      </w:pPr>
      <w:bookmarkStart w:id="931" w:name="_Toc360021014"/>
      <w:bookmarkStart w:id="932" w:name="_Toc377634704"/>
      <w:bookmarkStart w:id="933" w:name="_Toc393200704"/>
      <w:bookmarkEnd w:id="931"/>
      <w:bookmarkEnd w:id="932"/>
      <w:bookmarkEnd w:id="933"/>
    </w:p>
    <w:p w:rsidR="00F91E6C" w:rsidRDefault="00202CF2" w:rsidP="00F91E6C">
      <w:pPr>
        <w:pStyle w:val="Heading2"/>
      </w:pPr>
      <w:bookmarkStart w:id="934" w:name="_Toc393200705"/>
      <w:r>
        <w:t>Operations</w:t>
      </w:r>
      <w:bookmarkEnd w:id="934"/>
    </w:p>
    <w:p w:rsidR="00F91E6C" w:rsidRDefault="00202CF2" w:rsidP="00F91E6C">
      <w:r>
        <w:t>The BES specification did not include specific operations to implement with the port-type; we i</w:t>
      </w:r>
      <w:r>
        <w:t>n</w:t>
      </w:r>
      <w:r>
        <w:t>clude a required set here.</w:t>
      </w:r>
    </w:p>
    <w:p w:rsidR="00F91E6C" w:rsidRDefault="00202CF2" w:rsidP="00F91E6C">
      <w:pPr>
        <w:pStyle w:val="Heading3"/>
      </w:pPr>
      <w:bookmarkStart w:id="935" w:name="_Toc393200706"/>
      <w:r>
        <w:t>GetActivityAttributesDocument</w:t>
      </w:r>
      <w:bookmarkEnd w:id="935"/>
    </w:p>
    <w:p w:rsidR="00F91E6C" w:rsidRDefault="00202CF2" w:rsidP="00F91E6C">
      <w:r>
        <w:t xml:space="preserve">This operation allows retrieving an instance of the activity’s resource properties element which includes all the elements of resource properties mentioned in Section </w:t>
      </w:r>
      <w:r w:rsidR="00EF3D5A">
        <w:fldChar w:fldCharType="begin"/>
      </w:r>
      <w:r>
        <w:instrText xml:space="preserve"> REF _Ref374449129 \r \h </w:instrText>
      </w:r>
      <w:r w:rsidR="00EF3D5A">
        <w:fldChar w:fldCharType="separate"/>
      </w:r>
      <w:r>
        <w:t>3.3</w:t>
      </w:r>
      <w:r w:rsidR="00EF3D5A">
        <w:fldChar w:fldCharType="end"/>
      </w:r>
      <w:r>
        <w:t>.</w:t>
      </w:r>
    </w:p>
    <w:p w:rsidR="00E86DC7" w:rsidRDefault="00202CF2">
      <w:pPr>
        <w:pStyle w:val="Heading4"/>
      </w:pPr>
      <w:r>
        <w:t>Input(s)</w:t>
      </w:r>
    </w:p>
    <w:p w:rsidR="00F91E6C" w:rsidRDefault="00202CF2" w:rsidP="00F91E6C">
      <w:ins w:id="936" w:author="m.memon" w:date="2013-01-25T16:56:00Z">
        <w:r>
          <w:t>This operation requires no input parameters.</w:t>
        </w:r>
      </w:ins>
      <w:del w:id="937" w:author="m.memon" w:date="2013-01-25T16:56:00Z">
        <w:r w:rsidDel="006E0A95">
          <w:delText>TODO</w:delText>
        </w:r>
      </w:del>
    </w:p>
    <w:p w:rsidR="00E86DC7" w:rsidRDefault="00202CF2">
      <w:pPr>
        <w:pStyle w:val="Heading4"/>
      </w:pPr>
      <w:r>
        <w:t>Output(s)</w:t>
      </w:r>
    </w:p>
    <w:p w:rsidR="00F91E6C" w:rsidRPr="00364855" w:rsidRDefault="00202CF2" w:rsidP="00F91E6C">
      <w:pPr>
        <w:numPr>
          <w:ilvl w:val="0"/>
          <w:numId w:val="41"/>
        </w:numPr>
        <w:rPr>
          <w:ins w:id="938" w:author="m.memon" w:date="2013-01-25T16:56:00Z"/>
        </w:rPr>
      </w:pPr>
      <w:ins w:id="939" w:author="m.memon" w:date="2013-01-25T16:56:00Z">
        <w:r w:rsidRPr="00364855">
          <w:rPr>
            <w:b/>
          </w:rPr>
          <w:t>GetActivity</w:t>
        </w:r>
        <w:r>
          <w:rPr>
            <w:b/>
          </w:rPr>
          <w:t>AttributesDocument</w:t>
        </w:r>
        <w:r w:rsidRPr="00364855">
          <w:rPr>
            <w:b/>
          </w:rPr>
          <w:t>ResponseType Response</w:t>
        </w:r>
        <w:r>
          <w:t>: An XML document co</w:t>
        </w:r>
        <w:r>
          <w:t>n</w:t>
        </w:r>
        <w:r>
          <w:t>taining a /bes</w:t>
        </w:r>
      </w:ins>
      <w:ins w:id="940" w:author="m.memon" w:date="2013-01-25T16:57:00Z">
        <w:r>
          <w:t>-aep</w:t>
        </w:r>
      </w:ins>
      <w:ins w:id="941" w:author="m.memon" w:date="2013-01-25T16:56:00Z">
        <w:r>
          <w:t>:</w:t>
        </w:r>
      </w:ins>
      <w:ins w:id="942" w:author="m.memon" w:date="2013-01-25T16:57:00Z">
        <w:r>
          <w:t>ActivityResourceAttributesDocument</w:t>
        </w:r>
      </w:ins>
      <w:ins w:id="943" w:author="m.memon" w:date="2013-01-25T16:56:00Z">
        <w:r>
          <w:t xml:space="preserve"> element, indicating the current state of the activity. </w:t>
        </w:r>
      </w:ins>
    </w:p>
    <w:p w:rsidR="00000000" w:rsidRDefault="00202CF2">
      <w:pPr>
        <w:pStyle w:val="Heading4"/>
        <w:rPr>
          <w:del w:id="944" w:author="m.memon" w:date="2013-01-25T16:56:00Z"/>
        </w:rPr>
        <w:pPrChange w:id="945" w:author="ag8t" w:date="2014-01-16T12:33:00Z">
          <w:pPr/>
        </w:pPrChange>
      </w:pPr>
      <w:del w:id="946" w:author="m.memon" w:date="2013-01-25T16:56:00Z">
        <w:r w:rsidDel="006E0A95">
          <w:delText>TODO</w:delText>
        </w:r>
      </w:del>
    </w:p>
    <w:p w:rsidR="00E86DC7" w:rsidRDefault="00202CF2">
      <w:pPr>
        <w:pStyle w:val="Heading4"/>
      </w:pPr>
      <w:r>
        <w:t>Fault(s)</w:t>
      </w:r>
    </w:p>
    <w:p w:rsidR="00F91E6C" w:rsidRPr="00364855" w:rsidRDefault="00202CF2" w:rsidP="00F91E6C">
      <w:pPr>
        <w:numPr>
          <w:ilvl w:val="0"/>
          <w:numId w:val="41"/>
        </w:numPr>
        <w:rPr>
          <w:b/>
        </w:rPr>
      </w:pPr>
      <w:r w:rsidRPr="00364855">
        <w:rPr>
          <w:b/>
        </w:rPr>
        <w:t>UnknownActivity</w:t>
      </w:r>
      <w:r>
        <w:rPr>
          <w:b/>
        </w:rPr>
        <w:t>Identifier</w:t>
      </w:r>
      <w:r w:rsidRPr="00364855">
        <w:rPr>
          <w:b/>
        </w:rPr>
        <w:t>Fault</w:t>
      </w:r>
      <w:r w:rsidRPr="00364855">
        <w:t>:</w:t>
      </w:r>
      <w:r>
        <w:t xml:space="preserve"> The EPR for this activity is no longer valid (as when the activity has been removed from the BES). </w:t>
      </w:r>
    </w:p>
    <w:p w:rsidR="00F91E6C" w:rsidRPr="0068268F" w:rsidRDefault="00202CF2" w:rsidP="00F91E6C">
      <w:pPr>
        <w:numPr>
          <w:ilvl w:val="0"/>
          <w:numId w:val="41"/>
        </w:numPr>
        <w:rPr>
          <w:b/>
        </w:rPr>
      </w:pPr>
      <w:r w:rsidRPr="00364855">
        <w:rPr>
          <w:b/>
        </w:rPr>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F91E6C" w:rsidRPr="0068268F" w:rsidRDefault="00202CF2" w:rsidP="00F91E6C">
      <w:pPr>
        <w:numPr>
          <w:ilvl w:val="0"/>
          <w:numId w:val="41"/>
        </w:numPr>
      </w:pPr>
      <w:r>
        <w:rPr>
          <w:b/>
        </w:rPr>
        <w:t xml:space="preserve">GenericFault: </w:t>
      </w:r>
      <w:r w:rsidRPr="0068268F">
        <w:t xml:space="preserve">The reason is implementation defined. </w:t>
      </w:r>
    </w:p>
    <w:p w:rsidR="00F91E6C" w:rsidRDefault="00202CF2" w:rsidP="00F91E6C">
      <w:pPr>
        <w:pStyle w:val="Heading3"/>
      </w:pPr>
      <w:bookmarkStart w:id="947" w:name="_Toc393200707"/>
      <w:r>
        <w:t>GetActivityStatus</w:t>
      </w:r>
      <w:bookmarkEnd w:id="947"/>
    </w:p>
    <w:p w:rsidR="00F91E6C" w:rsidRDefault="00202CF2" w:rsidP="00F91E6C">
      <w:r>
        <w:t>This operation allows a client to request the status of the activity.</w:t>
      </w:r>
    </w:p>
    <w:p w:rsidR="00E86DC7" w:rsidRDefault="00202CF2">
      <w:pPr>
        <w:pStyle w:val="Heading4"/>
      </w:pPr>
      <w:r>
        <w:lastRenderedPageBreak/>
        <w:t>Input(s)</w:t>
      </w:r>
    </w:p>
    <w:p w:rsidR="00F91E6C" w:rsidRPr="00364855" w:rsidRDefault="00202CF2" w:rsidP="00F91E6C">
      <w:r>
        <w:t>This operation requires no input parameters.</w:t>
      </w:r>
    </w:p>
    <w:p w:rsidR="00E86DC7" w:rsidRDefault="00202CF2">
      <w:pPr>
        <w:pStyle w:val="Heading4"/>
      </w:pPr>
      <w:r>
        <w:t>Output(s)</w:t>
      </w:r>
    </w:p>
    <w:p w:rsidR="00F91E6C" w:rsidRPr="00364855" w:rsidRDefault="00202CF2" w:rsidP="00F91E6C">
      <w:pPr>
        <w:numPr>
          <w:ilvl w:val="0"/>
          <w:numId w:val="41"/>
        </w:numPr>
      </w:pPr>
      <w:r w:rsidRPr="00364855">
        <w:rPr>
          <w:b/>
        </w:rPr>
        <w:t>GetActivityStatusResponseType Response</w:t>
      </w:r>
      <w:r>
        <w:t xml:space="preserve">: An XML document containing a /bes:ActivityStatus element, indicating the current state of the activity. </w:t>
      </w:r>
    </w:p>
    <w:p w:rsidR="00E86DC7" w:rsidRDefault="00202CF2">
      <w:pPr>
        <w:pStyle w:val="Heading4"/>
      </w:pPr>
      <w:r>
        <w:t>Fault(s)</w:t>
      </w:r>
    </w:p>
    <w:p w:rsidR="00F91E6C" w:rsidRPr="00364855" w:rsidRDefault="00202CF2" w:rsidP="00F91E6C">
      <w:pPr>
        <w:numPr>
          <w:ilvl w:val="0"/>
          <w:numId w:val="41"/>
        </w:numPr>
        <w:rPr>
          <w:b/>
        </w:rPr>
      </w:pPr>
      <w:r w:rsidRPr="00364855">
        <w:rPr>
          <w:b/>
        </w:rPr>
        <w:t>UnknownActivity</w:t>
      </w:r>
      <w:r>
        <w:rPr>
          <w:b/>
        </w:rPr>
        <w:t>Identifier</w:t>
      </w:r>
      <w:r w:rsidRPr="00364855">
        <w:rPr>
          <w:b/>
        </w:rPr>
        <w:t>Fault</w:t>
      </w:r>
      <w:r w:rsidRPr="00364855">
        <w:t>:</w:t>
      </w:r>
      <w:r>
        <w:t xml:space="preserve"> The EPR for this activity is no longer valid (as when the activity has been removed from the BES). </w:t>
      </w:r>
    </w:p>
    <w:p w:rsidR="00F91E6C" w:rsidRPr="0068268F" w:rsidRDefault="00202CF2" w:rsidP="00F91E6C">
      <w:pPr>
        <w:numPr>
          <w:ilvl w:val="0"/>
          <w:numId w:val="41"/>
        </w:numPr>
        <w:rPr>
          <w:b/>
        </w:rPr>
      </w:pPr>
      <w:r w:rsidRPr="00364855">
        <w:rPr>
          <w:b/>
        </w:rPr>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F91E6C" w:rsidRPr="0068268F" w:rsidRDefault="00202CF2" w:rsidP="00F91E6C">
      <w:pPr>
        <w:numPr>
          <w:ilvl w:val="0"/>
          <w:numId w:val="41"/>
        </w:numPr>
      </w:pPr>
      <w:r>
        <w:rPr>
          <w:b/>
        </w:rPr>
        <w:t xml:space="preserve">GenericFault: </w:t>
      </w:r>
      <w:r w:rsidRPr="0068268F">
        <w:t xml:space="preserve">The reason is implementation defined. </w:t>
      </w:r>
    </w:p>
    <w:p w:rsidR="00F91E6C" w:rsidRPr="00364855" w:rsidDel="002E1ED3" w:rsidRDefault="00F91E6C" w:rsidP="00F91E6C">
      <w:pPr>
        <w:ind w:left="360"/>
        <w:rPr>
          <w:del w:id="948" w:author="ag8t" w:date="2014-01-16T12:29:00Z"/>
          <w:b/>
        </w:rPr>
      </w:pPr>
      <w:bookmarkStart w:id="949" w:name="_Toc393200708"/>
      <w:bookmarkEnd w:id="949"/>
    </w:p>
    <w:p w:rsidR="00F91E6C" w:rsidRDefault="00202CF2" w:rsidP="00F91E6C">
      <w:pPr>
        <w:pStyle w:val="Heading3"/>
      </w:pPr>
      <w:bookmarkStart w:id="950" w:name="_Toc393200709"/>
      <w:r>
        <w:t>ResumeActivity</w:t>
      </w:r>
      <w:bookmarkEnd w:id="950"/>
    </w:p>
    <w:p w:rsidR="00F91E6C" w:rsidRDefault="00FD73E5" w:rsidP="00F91E6C">
      <w:r>
        <w:t>If the activity is in a Held state as defined in BES/JSDL Extensions 1.1, resume activity will trans</w:t>
      </w:r>
      <w:r>
        <w:t>i</w:t>
      </w:r>
      <w:r>
        <w:t xml:space="preserve">tion the activity to the next appropriate state as defined in BES/JSDL Extensions 1.1 Table 2. For example, a ResumeActivity when the activity is in Staging-in-Held transitions the activity to Pre-Processing. </w:t>
      </w:r>
    </w:p>
    <w:p w:rsidR="00E86DC7" w:rsidRDefault="00A02EC4">
      <w:pPr>
        <w:pStyle w:val="Heading4"/>
      </w:pPr>
      <w:r>
        <w:t>Input</w:t>
      </w:r>
      <w:r w:rsidR="00FD73E5">
        <w:t>(s)</w:t>
      </w:r>
    </w:p>
    <w:p w:rsidR="00FD73E5" w:rsidRPr="00364855" w:rsidRDefault="00FD73E5" w:rsidP="00FD73E5">
      <w:r>
        <w:t>This operation requires no input parameters.</w:t>
      </w:r>
    </w:p>
    <w:p w:rsidR="00E86DC7" w:rsidRDefault="00FD73E5">
      <w:pPr>
        <w:pStyle w:val="Heading4"/>
      </w:pPr>
      <w:r>
        <w:t>Output(s)</w:t>
      </w:r>
    </w:p>
    <w:p w:rsidR="00FD73E5" w:rsidRDefault="00FD73E5" w:rsidP="00FD73E5">
      <w:pPr>
        <w:numPr>
          <w:ilvl w:val="0"/>
          <w:numId w:val="41"/>
        </w:numPr>
        <w:rPr>
          <w:ins w:id="951" w:author="ag8t" w:date="2014-01-16T12:32:00Z"/>
        </w:rPr>
      </w:pPr>
      <w:r w:rsidRPr="00FD73E5">
        <w:rPr>
          <w:b/>
        </w:rPr>
        <w:t>ResumeActivityResponseType Response</w:t>
      </w:r>
      <w:r>
        <w:t xml:space="preserve">: An XML document containing a </w:t>
      </w:r>
      <w:r w:rsidRPr="00FD73E5">
        <w:rPr>
          <w:i/>
        </w:rPr>
        <w:t>Resume</w:t>
      </w:r>
      <w:r>
        <w:t xml:space="preserve"> element is a boolean value indicating whether the BES successfully (true) resumed the activity or not (false). If true is returned, then the associated activity has now exited the HELD state. </w:t>
      </w:r>
      <w:r w:rsidRPr="00EF1D7B">
        <w:t>If</w:t>
      </w:r>
      <w:r>
        <w:t xml:space="preserve"> false is returned then the activity MAY eventually transition out of the </w:t>
      </w:r>
      <w:r w:rsidRPr="00FD73E5">
        <w:rPr>
          <w:i/>
        </w:rPr>
        <w:t>HELD</w:t>
      </w:r>
      <w:r>
        <w:t xml:space="preserve"> state. If an activity specified in the input cannot be located or cannot be resumed for some reason, or is not in a HELD state, then the ResumeResponse MUST contain a SOAP-1.1 fault element instead of a Resumed element.</w:t>
      </w:r>
    </w:p>
    <w:p w:rsidR="00000000" w:rsidRDefault="00EB422E">
      <w:pPr>
        <w:pStyle w:val="Heading4"/>
        <w:rPr>
          <w:ins w:id="952" w:author="ag8t" w:date="2014-01-16T12:32:00Z"/>
        </w:rPr>
        <w:pPrChange w:id="953" w:author="ag8t" w:date="2014-01-16T12:33:00Z">
          <w:pPr>
            <w:pStyle w:val="Heading4"/>
            <w:numPr>
              <w:numId w:val="0"/>
            </w:numPr>
            <w:tabs>
              <w:tab w:val="clear" w:pos="3834"/>
              <w:tab w:val="num" w:pos="864"/>
            </w:tabs>
            <w:spacing w:after="0"/>
            <w:ind w:left="864" w:firstLine="0"/>
          </w:pPr>
        </w:pPrChange>
      </w:pPr>
      <w:ins w:id="954" w:author="ag8t" w:date="2014-01-16T12:32:00Z">
        <w:r w:rsidRPr="00B02405">
          <w:t>Fault(s)</w:t>
        </w:r>
      </w:ins>
    </w:p>
    <w:p w:rsidR="00EB422E" w:rsidRPr="00EB422E" w:rsidRDefault="00EB422E" w:rsidP="00EB422E">
      <w:pPr>
        <w:numPr>
          <w:ilvl w:val="0"/>
          <w:numId w:val="50"/>
        </w:numPr>
        <w:spacing w:after="0"/>
        <w:rPr>
          <w:ins w:id="955" w:author="ag8t" w:date="2014-01-16T12:33:00Z"/>
          <w:b/>
          <w:bCs/>
          <w:rPrChange w:id="956" w:author="ag8t" w:date="2014-01-16T12:33:00Z">
            <w:rPr>
              <w:ins w:id="957" w:author="ag8t" w:date="2014-01-16T12:33:00Z"/>
              <w:bCs/>
            </w:rPr>
          </w:rPrChange>
        </w:rPr>
      </w:pPr>
      <w:bookmarkStart w:id="958" w:name="OLE_LINK5"/>
      <w:bookmarkStart w:id="959" w:name="OLE_LINK6"/>
      <w:ins w:id="960" w:author="ag8t" w:date="2014-01-16T12:32:00Z">
        <w:r w:rsidRPr="000E6332">
          <w:rPr>
            <w:b/>
            <w:bCs/>
          </w:rPr>
          <w:t xml:space="preserve">InvalidRequestMessageFault: </w:t>
        </w:r>
        <w:r w:rsidRPr="000E6332">
          <w:rPr>
            <w:bCs/>
          </w:rPr>
          <w:t>An element in the request message is not recognized. The elements that are not recognized are described in the body of the fault.</w:t>
        </w:r>
        <w:r>
          <w:rPr>
            <w:bCs/>
          </w:rPr>
          <w:t xml:space="preserve">  This does not mean that the element itself is in error, but rather that it specifies a syntactically correct value which does not in fact make sense.  </w:t>
        </w:r>
      </w:ins>
    </w:p>
    <w:p w:rsidR="00EB422E" w:rsidRDefault="00EB422E" w:rsidP="00EB422E">
      <w:pPr>
        <w:numPr>
          <w:ilvl w:val="0"/>
          <w:numId w:val="50"/>
        </w:numPr>
        <w:rPr>
          <w:ins w:id="961" w:author="ag8t" w:date="2014-01-16T12:33:00Z"/>
        </w:rPr>
      </w:pPr>
      <w:ins w:id="962" w:author="ag8t" w:date="2014-01-16T12:33:00Z">
        <w:r w:rsidRPr="00DE1464">
          <w:rPr>
            <w:b/>
          </w:rPr>
          <w:t>U</w:t>
        </w:r>
        <w:r w:rsidRPr="00364855">
          <w:rPr>
            <w:b/>
          </w:rPr>
          <w:t>nknownActivity</w:t>
        </w:r>
        <w:r>
          <w:rPr>
            <w:b/>
          </w:rPr>
          <w:t>Identifier</w:t>
        </w:r>
        <w:r w:rsidRPr="00364855">
          <w:rPr>
            <w:b/>
          </w:rPr>
          <w:t>Fault</w:t>
        </w:r>
        <w:r w:rsidRPr="00364855">
          <w:t>:</w:t>
        </w:r>
        <w:r>
          <w:t xml:space="preserve"> The EPR for this activity is no longer valid (as when the activity has been removed from the BES).</w:t>
        </w:r>
      </w:ins>
    </w:p>
    <w:p w:rsidR="00EB422E" w:rsidRDefault="00EB422E" w:rsidP="00EB422E">
      <w:pPr>
        <w:numPr>
          <w:ilvl w:val="0"/>
          <w:numId w:val="50"/>
        </w:numPr>
        <w:rPr>
          <w:ins w:id="963" w:author="ag8t" w:date="2014-01-16T12:33:00Z"/>
        </w:rPr>
      </w:pPr>
      <w:ins w:id="964" w:author="ag8t" w:date="2014-01-16T12:33:00Z">
        <w:r w:rsidRPr="00364855">
          <w:rPr>
            <w:b/>
          </w:rPr>
          <w:t>NotAuthorizedFault</w:t>
        </w:r>
        <w:r w:rsidRPr="00364855">
          <w:t>:</w:t>
        </w:r>
        <w:r>
          <w:t xml:space="preserve"> The EPR for this activity is valid; however the validated user credential is not authorized to perform the specified operation. For instance, this activity may be owned by another user.</w:t>
        </w:r>
      </w:ins>
    </w:p>
    <w:p w:rsidR="00EB422E" w:rsidRDefault="00EB422E" w:rsidP="00EB422E">
      <w:pPr>
        <w:numPr>
          <w:ilvl w:val="0"/>
          <w:numId w:val="50"/>
        </w:numPr>
        <w:rPr>
          <w:ins w:id="965" w:author="ag8t" w:date="2014-01-16T12:33:00Z"/>
        </w:rPr>
      </w:pPr>
      <w:commentRangeStart w:id="966"/>
      <w:ins w:id="967" w:author="ag8t" w:date="2014-01-16T12:33:00Z">
        <w:r>
          <w:rPr>
            <w:b/>
          </w:rPr>
          <w:t>CantApplyOperationToCurrentStateFault:</w:t>
        </w:r>
        <w:r>
          <w:t xml:space="preserve"> The activity is in a state from which the term</w:t>
        </w:r>
        <w:r>
          <w:t>i</w:t>
        </w:r>
        <w:r>
          <w:t>nate operation cannot be applied. In the BES state model, this means that the activity is a</w:t>
        </w:r>
        <w:r>
          <w:t>l</w:t>
        </w:r>
        <w:r>
          <w:t>ready in a terminal state (i.e. Finished, Failed, or Cancelled).</w:t>
        </w:r>
        <w:commentRangeEnd w:id="966"/>
        <w:r>
          <w:rPr>
            <w:rStyle w:val="CommentReference"/>
          </w:rPr>
          <w:commentReference w:id="966"/>
        </w:r>
      </w:ins>
    </w:p>
    <w:p w:rsidR="00EB422E" w:rsidRPr="0068268F" w:rsidRDefault="00EB422E" w:rsidP="00EB422E">
      <w:pPr>
        <w:numPr>
          <w:ilvl w:val="0"/>
          <w:numId w:val="50"/>
        </w:numPr>
        <w:rPr>
          <w:ins w:id="968" w:author="ag8t" w:date="2014-01-16T12:33:00Z"/>
        </w:rPr>
      </w:pPr>
      <w:ins w:id="969" w:author="ag8t" w:date="2014-01-16T12:33:00Z">
        <w:r>
          <w:rPr>
            <w:b/>
          </w:rPr>
          <w:t xml:space="preserve">GenericFault: </w:t>
        </w:r>
        <w:r w:rsidRPr="0068268F">
          <w:t xml:space="preserve">The reason is implementation defined. </w:t>
        </w:r>
      </w:ins>
    </w:p>
    <w:bookmarkEnd w:id="958"/>
    <w:bookmarkEnd w:id="959"/>
    <w:p w:rsidR="00000000" w:rsidRDefault="003A1FBE">
      <w:pPr>
        <w:ind w:left="720"/>
        <w:pPrChange w:id="970" w:author="ag8t" w:date="2014-01-16T12:32:00Z">
          <w:pPr>
            <w:numPr>
              <w:numId w:val="41"/>
            </w:numPr>
            <w:tabs>
              <w:tab w:val="num" w:pos="720"/>
            </w:tabs>
            <w:ind w:left="720" w:hanging="360"/>
          </w:pPr>
        </w:pPrChange>
      </w:pPr>
    </w:p>
    <w:p w:rsidR="00F91E6C" w:rsidRDefault="00202CF2" w:rsidP="00F91E6C">
      <w:pPr>
        <w:pStyle w:val="Heading3"/>
      </w:pPr>
      <w:bookmarkStart w:id="971" w:name="_Toc393200710"/>
      <w:r>
        <w:lastRenderedPageBreak/>
        <w:t>TerminateActivity</w:t>
      </w:r>
      <w:bookmarkEnd w:id="971"/>
    </w:p>
    <w:p w:rsidR="00F91E6C" w:rsidRDefault="00202CF2" w:rsidP="00F91E6C">
      <w:r>
        <w:t>This operation requests that the activity be terminated. Terminated corresponds to the canceled state in BES.. The BES attempts to terminate the activity. As a consequence of this operation, the activity MAY be terminated. If the activity cannot be terminated immediately, the eventual success of the operation must be determined through other operations (e.g. GetActivityStatus) or by su</w:t>
      </w:r>
      <w:r>
        <w:t>b</w:t>
      </w:r>
      <w:r>
        <w:t>scribing to any generated events.</w:t>
      </w:r>
    </w:p>
    <w:p w:rsidR="00F91E6C" w:rsidRPr="00AA156E" w:rsidRDefault="00202CF2" w:rsidP="00F91E6C">
      <w:r>
        <w:t xml:space="preserve">If the request is successful, the activity will eventually enter the </w:t>
      </w:r>
      <w:r w:rsidRPr="00DE1464">
        <w:rPr>
          <w:i/>
        </w:rPr>
        <w:t>Cancelled</w:t>
      </w:r>
      <w:r>
        <w:t xml:space="preserve"> state. Invoking this o</w:t>
      </w:r>
      <w:r>
        <w:t>p</w:t>
      </w:r>
      <w:r>
        <w:t>eration on a Cancelled activity has no further effect.</w:t>
      </w:r>
    </w:p>
    <w:p w:rsidR="00E86DC7" w:rsidRDefault="00202CF2">
      <w:pPr>
        <w:pStyle w:val="Heading4"/>
      </w:pPr>
      <w:r>
        <w:t>Input(s)</w:t>
      </w:r>
    </w:p>
    <w:p w:rsidR="00F91E6C" w:rsidRPr="00AA156E" w:rsidRDefault="00202CF2" w:rsidP="00F91E6C">
      <w:r>
        <w:t>This operation has no input parameters.</w:t>
      </w:r>
    </w:p>
    <w:p w:rsidR="00E86DC7" w:rsidRDefault="00202CF2">
      <w:pPr>
        <w:pStyle w:val="Heading4"/>
      </w:pPr>
      <w:r>
        <w:t>Output(s)</w:t>
      </w:r>
    </w:p>
    <w:p w:rsidR="00F91E6C" w:rsidRDefault="00EF3D5A" w:rsidP="00F91E6C">
      <w:pPr>
        <w:numPr>
          <w:ilvl w:val="0"/>
          <w:numId w:val="43"/>
        </w:numPr>
        <w:rPr>
          <w:ins w:id="972" w:author="m.memon" w:date="2013-01-28T17:12:00Z"/>
        </w:rPr>
      </w:pPr>
      <w:del w:id="973" w:author="m.memon" w:date="2012-10-05T12:22:00Z">
        <w:r w:rsidRPr="00EF3D5A">
          <w:rPr>
            <w:b/>
            <w:noProof/>
            <w:lang w:val="en-GB" w:eastAsia="en-GB"/>
          </w:rPr>
          <w:pict>
            <v:rect id="_x0000_s1027" style="position:absolute;left:0;text-align:left;margin-left:-15.75pt;margin-top:92.6pt;width:461.25pt;height:86.25pt;z-index:251657215"/>
          </w:pict>
        </w:r>
      </w:del>
      <w:del w:id="974" w:author="m.memon" w:date="2012-10-05T12:11:00Z">
        <w:r w:rsidRPr="00EF3D5A">
          <w:rPr>
            <w:b/>
            <w:noProof/>
            <w:lang w:val="en-GB" w:eastAsia="en-GB"/>
          </w:rPr>
          <w:pict>
            <v:rect id="_x0000_s1026" style="position:absolute;left:0;text-align:left;margin-left:-12pt;margin-top:93.35pt;width:458.25pt;height:89.25pt;z-index:251658240"/>
          </w:pict>
        </w:r>
      </w:del>
      <w:commentRangeStart w:id="975"/>
      <w:r w:rsidR="00202CF2" w:rsidRPr="00DE1464">
        <w:rPr>
          <w:b/>
        </w:rPr>
        <w:t>TerminateActivityResponse</w:t>
      </w:r>
      <w:del w:id="976" w:author="m.memon" w:date="2012-10-05T11:49:00Z">
        <w:r w:rsidR="00202CF2" w:rsidRPr="00DE1464" w:rsidDel="008A4CA9">
          <w:rPr>
            <w:b/>
          </w:rPr>
          <w:delText>Type</w:delText>
        </w:r>
      </w:del>
      <w:commentRangeEnd w:id="975"/>
      <w:r w:rsidR="00202CF2">
        <w:rPr>
          <w:rStyle w:val="CommentReference"/>
        </w:rPr>
        <w:commentReference w:id="975"/>
      </w:r>
      <w:del w:id="977" w:author="m.memon" w:date="2012-10-05T11:48:00Z">
        <w:r w:rsidR="00202CF2" w:rsidRPr="00DE1464" w:rsidDel="002D50E5">
          <w:rPr>
            <w:b/>
          </w:rPr>
          <w:delText xml:space="preserve"> Respon</w:delText>
        </w:r>
      </w:del>
      <w:del w:id="978" w:author="m.memon" w:date="2012-10-05T11:49:00Z">
        <w:r w:rsidR="00202CF2" w:rsidRPr="00DE1464" w:rsidDel="002D50E5">
          <w:rPr>
            <w:b/>
          </w:rPr>
          <w:delText>se</w:delText>
        </w:r>
      </w:del>
      <w:r w:rsidR="00202CF2">
        <w:t>: An XML document containing an element of type /bes:TerminateActivityResponse, indicating whether the BES successfully terminated the activity or not.</w:t>
      </w:r>
      <w:ins w:id="979" w:author="m.memon" w:date="2012-10-05T11:42:00Z">
        <w:r w:rsidR="00202CF2">
          <w:t xml:space="preserve"> The Terminated element is a boolean value indicating the BES successfu</w:t>
        </w:r>
        <w:r w:rsidR="00202CF2">
          <w:t>l</w:t>
        </w:r>
        <w:r w:rsidR="00202CF2">
          <w:t>ly terminated</w:t>
        </w:r>
      </w:ins>
      <w:ins w:id="980" w:author="m.memon" w:date="2012-10-05T11:43:00Z">
        <w:r w:rsidR="00202CF2">
          <w:t xml:space="preserve"> (true)</w:t>
        </w:r>
      </w:ins>
      <w:ins w:id="981" w:author="m.memon" w:date="2012-10-05T11:42:00Z">
        <w:r w:rsidR="00202CF2">
          <w:t xml:space="preserve"> the activity or not</w:t>
        </w:r>
      </w:ins>
      <w:ins w:id="982" w:author="m.memon" w:date="2012-10-05T11:43:00Z">
        <w:r w:rsidR="00202CF2">
          <w:t xml:space="preserve"> (false)</w:t>
        </w:r>
      </w:ins>
      <w:ins w:id="983" w:author="m.memon" w:date="2012-10-05T11:42:00Z">
        <w:r w:rsidR="00202CF2">
          <w:t xml:space="preserve">. </w:t>
        </w:r>
      </w:ins>
      <w:ins w:id="984" w:author="m.memon" w:date="2012-10-05T11:43:00Z">
        <w:r w:rsidR="00202CF2">
          <w:t xml:space="preserve">If </w:t>
        </w:r>
      </w:ins>
      <w:ins w:id="985" w:author="m.memon" w:date="2012-10-05T11:45:00Z">
        <w:r w:rsidR="00202CF2">
          <w:t>false</w:t>
        </w:r>
      </w:ins>
      <w:ins w:id="986" w:author="m.memon" w:date="2012-10-05T11:43:00Z">
        <w:r w:rsidR="00202CF2">
          <w:t xml:space="preserve"> is returned then </w:t>
        </w:r>
      </w:ins>
      <w:ins w:id="987" w:author="m.memon" w:date="2012-10-05T11:46:00Z">
        <w:r w:rsidR="00202CF2">
          <w:t xml:space="preserve">this is assumed that </w:t>
        </w:r>
      </w:ins>
      <w:ins w:id="988" w:author="m.memon" w:date="2012-10-05T11:43:00Z">
        <w:r w:rsidR="00202CF2">
          <w:t xml:space="preserve">the activity </w:t>
        </w:r>
      </w:ins>
      <w:ins w:id="989" w:author="m.memon" w:date="2012-10-05T11:46:00Z">
        <w:r w:rsidR="00202CF2">
          <w:t>cannot be</w:t>
        </w:r>
      </w:ins>
      <w:r w:rsidR="00202CF2">
        <w:t xml:space="preserve"> </w:t>
      </w:r>
      <w:ins w:id="990" w:author="m.memon" w:date="2012-10-05T12:27:00Z">
        <w:r w:rsidR="00202CF2">
          <w:t>terminated</w:t>
        </w:r>
      </w:ins>
      <w:ins w:id="991" w:author="m.memon" w:date="2012-10-05T11:47:00Z">
        <w:r w:rsidR="00202CF2">
          <w:t xml:space="preserve"> upon the incoming client request</w:t>
        </w:r>
      </w:ins>
      <w:ins w:id="992" w:author="m.memon" w:date="2012-10-05T12:27:00Z">
        <w:r w:rsidR="00202CF2">
          <w:t>,</w:t>
        </w:r>
      </w:ins>
      <w:ins w:id="993" w:author="m.memon" w:date="2012-10-05T12:37:00Z">
        <w:r w:rsidR="00202CF2">
          <w:t xml:space="preserve"> thus</w:t>
        </w:r>
      </w:ins>
      <w:ins w:id="994" w:author="m.memon" w:date="2012-10-05T12:27:00Z">
        <w:r w:rsidR="00202CF2">
          <w:t xml:space="preserve"> it</w:t>
        </w:r>
      </w:ins>
      <w:r w:rsidR="00202CF2">
        <w:t xml:space="preserve"> </w:t>
      </w:r>
      <w:ins w:id="995" w:author="m.memon" w:date="2012-10-05T11:43:00Z">
        <w:r w:rsidR="00202CF2">
          <w:t xml:space="preserve">MAY eventually transition to the </w:t>
        </w:r>
        <w:r w:rsidRPr="00EF3D5A">
          <w:rPr>
            <w:i/>
            <w:rPrChange w:id="996" w:author="m.memon" w:date="2012-10-05T11:46:00Z">
              <w:rPr>
                <w:b/>
                <w:i/>
                <w:color w:val="0000FF"/>
                <w:sz w:val="24"/>
                <w:szCs w:val="22"/>
                <w:u w:val="single"/>
              </w:rPr>
            </w:rPrChange>
          </w:rPr>
          <w:t>Cancelled</w:t>
        </w:r>
        <w:r w:rsidR="00202CF2">
          <w:t xml:space="preserve"> state. </w:t>
        </w:r>
      </w:ins>
      <w:r w:rsidR="00202CF2">
        <w:t xml:space="preserve">If the activity no longer exists, or cannot be terminated then the operation must return a </w:t>
      </w:r>
      <w:r w:rsidR="00202CF2">
        <w:rPr>
          <w:b/>
        </w:rPr>
        <w:t>CantApplyOperationToCurrentStateFault</w:t>
      </w:r>
      <w:r w:rsidR="00202CF2">
        <w:t>.</w:t>
      </w:r>
    </w:p>
    <w:p w:rsidR="00000000" w:rsidRDefault="00EF3D5A">
      <w:pPr>
        <w:ind w:left="720"/>
        <w:rPr>
          <w:ins w:id="997" w:author="m.memon" w:date="2013-01-28T17:12:00Z"/>
        </w:rPr>
        <w:pPrChange w:id="998" w:author="m.memon" w:date="2013-01-28T17:12:00Z">
          <w:pPr>
            <w:numPr>
              <w:numId w:val="43"/>
            </w:numPr>
            <w:tabs>
              <w:tab w:val="num" w:pos="720"/>
            </w:tabs>
            <w:ind w:left="720" w:hanging="360"/>
          </w:pPr>
        </w:pPrChange>
      </w:pPr>
      <w:r w:rsidRPr="00EF3D5A">
        <w:rPr>
          <w:noProof/>
          <w:lang w:val="en-GB" w:eastAsia="en-GB"/>
        </w:rPr>
        <w:pict>
          <v:rect id="_x0000_s1028" style="position:absolute;left:0;text-align:left;margin-left:-1.5pt;margin-top:4.1pt;width:434.25pt;height:72.75pt;z-index:251659264;v-text-anchor:middle" fillcolor="#bfbfbf [2412]">
            <v:textbox style="mso-next-textbox:#_x0000_s1028" inset=",.3mm,,.3mm">
              <w:txbxContent>
                <w:p w:rsidR="0031095A" w:rsidRPr="00EC5990" w:rsidRDefault="00EF3D5A" w:rsidP="00F91E6C">
                  <w:pPr>
                    <w:ind w:left="360"/>
                    <w:rPr>
                      <w:ins w:id="999" w:author="m.memon" w:date="2012-10-05T12:24:00Z"/>
                    </w:rPr>
                  </w:pPr>
                  <w:ins w:id="1000" w:author="m.memon" w:date="2012-10-05T12:24:00Z">
                    <w:r w:rsidRPr="00EF3D5A">
                      <w:rPr>
                        <w:rPrChange w:id="1001" w:author="m.memon" w:date="2012-10-05T12:24:00Z">
                          <w:rPr>
                            <w:b/>
                          </w:rPr>
                        </w:rPrChange>
                      </w:rPr>
                      <w:t>&lt;TerminateActivityResponse&gt;</w:t>
                    </w:r>
                    <w:r w:rsidRPr="00EF3D5A">
                      <w:rPr>
                        <w:rPrChange w:id="1002" w:author="m.memon" w:date="2012-10-05T12:24:00Z">
                          <w:rPr>
                            <w:b/>
                          </w:rPr>
                        </w:rPrChange>
                      </w:rPr>
                      <w:br/>
                      <w:t>&lt;Terminated&gt;xsd:Boolean&lt;/Terminated&gt;?</w:t>
                    </w:r>
                    <w:r w:rsidRPr="00EF3D5A">
                      <w:rPr>
                        <w:rPrChange w:id="1003" w:author="m.memon" w:date="2012-10-05T12:24:00Z">
                          <w:rPr>
                            <w:b/>
                          </w:rPr>
                        </w:rPrChange>
                      </w:rPr>
                      <w:br/>
                      <w:t xml:space="preserve">   |</w:t>
                    </w:r>
                    <w:r w:rsidRPr="00EF3D5A">
                      <w:rPr>
                        <w:rPrChange w:id="1004" w:author="m.memon" w:date="2012-10-05T12:24:00Z">
                          <w:rPr>
                            <w:b/>
                          </w:rPr>
                        </w:rPrChange>
                      </w:rPr>
                      <w:br/>
                      <w:t>&lt;SOAP-1.1:fault&gt;…&lt;/SOAP-1.1:fault&gt;?</w:t>
                    </w:r>
                    <w:r w:rsidRPr="00EF3D5A">
                      <w:rPr>
                        <w:rPrChange w:id="1005" w:author="m.memon" w:date="2012-10-05T12:24:00Z">
                          <w:rPr>
                            <w:b/>
                          </w:rPr>
                        </w:rPrChange>
                      </w:rPr>
                      <w:br/>
                      <w:t>&lt;/TerminateActivityResponse&gt;</w:t>
                    </w:r>
                  </w:ins>
                </w:p>
                <w:p w:rsidR="0031095A" w:rsidRDefault="0031095A"/>
              </w:txbxContent>
            </v:textbox>
          </v:rect>
        </w:pict>
      </w:r>
    </w:p>
    <w:p w:rsidR="00000000" w:rsidRDefault="003A1FBE">
      <w:pPr>
        <w:rPr>
          <w:ins w:id="1006" w:author="m.memon" w:date="2012-10-05T12:24:00Z"/>
        </w:rPr>
        <w:pPrChange w:id="1007" w:author="m.memon" w:date="2013-01-28T17:12:00Z">
          <w:pPr>
            <w:numPr>
              <w:numId w:val="43"/>
            </w:numPr>
            <w:tabs>
              <w:tab w:val="num" w:pos="720"/>
            </w:tabs>
            <w:ind w:left="720" w:hanging="360"/>
          </w:pPr>
        </w:pPrChange>
      </w:pPr>
    </w:p>
    <w:p w:rsidR="00000000" w:rsidRDefault="003A1FBE">
      <w:pPr>
        <w:rPr>
          <w:ins w:id="1008" w:author="m.memon" w:date="2012-10-05T12:24:00Z"/>
        </w:rPr>
        <w:pPrChange w:id="1009" w:author="m.memon" w:date="2012-10-05T12:24:00Z">
          <w:pPr>
            <w:numPr>
              <w:numId w:val="43"/>
            </w:numPr>
            <w:tabs>
              <w:tab w:val="num" w:pos="720"/>
            </w:tabs>
            <w:ind w:left="720" w:hanging="360"/>
          </w:pPr>
        </w:pPrChange>
      </w:pPr>
    </w:p>
    <w:p w:rsidR="00000000" w:rsidRDefault="003A1FBE">
      <w:pPr>
        <w:rPr>
          <w:ins w:id="1010" w:author="m.memon" w:date="2012-10-05T11:48:00Z"/>
        </w:rPr>
        <w:pPrChange w:id="1011" w:author="m.memon" w:date="2012-10-05T12:24:00Z">
          <w:pPr>
            <w:numPr>
              <w:numId w:val="43"/>
            </w:numPr>
            <w:tabs>
              <w:tab w:val="num" w:pos="720"/>
            </w:tabs>
            <w:ind w:left="720" w:hanging="360"/>
          </w:pPr>
        </w:pPrChange>
      </w:pPr>
    </w:p>
    <w:p w:rsidR="00E86DC7" w:rsidRDefault="00E86DC7">
      <w:pPr>
        <w:pStyle w:val="Heading4"/>
        <w:rPr>
          <w:del w:id="1012" w:author="m.memon" w:date="2012-10-05T12:23:00Z"/>
        </w:rPr>
      </w:pPr>
    </w:p>
    <w:p w:rsidR="00000000" w:rsidRDefault="003A1FBE">
      <w:pPr>
        <w:ind w:left="288"/>
        <w:rPr>
          <w:ins w:id="1013" w:author="m.memon" w:date="2013-01-28T17:12:00Z"/>
        </w:rPr>
        <w:pPrChange w:id="1014" w:author="ag8t" w:date="2014-01-16T12:32:00Z">
          <w:pPr>
            <w:numPr>
              <w:numId w:val="43"/>
            </w:numPr>
            <w:tabs>
              <w:tab w:val="num" w:pos="720"/>
            </w:tabs>
            <w:ind w:left="720" w:hanging="360"/>
          </w:pPr>
        </w:pPrChange>
      </w:pPr>
    </w:p>
    <w:p w:rsidR="00E86DC7" w:rsidRDefault="00202CF2">
      <w:pPr>
        <w:pStyle w:val="Heading4"/>
      </w:pPr>
      <w:r>
        <w:t>Fault(s)</w:t>
      </w:r>
    </w:p>
    <w:p w:rsidR="00F91E6C" w:rsidRDefault="00202CF2" w:rsidP="00F91E6C">
      <w:pPr>
        <w:numPr>
          <w:ilvl w:val="0"/>
          <w:numId w:val="43"/>
        </w:numPr>
      </w:pPr>
      <w:r w:rsidRPr="00DE1464">
        <w:rPr>
          <w:b/>
        </w:rPr>
        <w:t>U</w:t>
      </w:r>
      <w:r w:rsidRPr="00364855">
        <w:rPr>
          <w:b/>
        </w:rPr>
        <w:t>nknownActivity</w:t>
      </w:r>
      <w:r>
        <w:rPr>
          <w:b/>
        </w:rPr>
        <w:t>Identifier</w:t>
      </w:r>
      <w:r w:rsidRPr="00364855">
        <w:rPr>
          <w:b/>
        </w:rPr>
        <w:t>Fault</w:t>
      </w:r>
      <w:r w:rsidRPr="00364855">
        <w:t>:</w:t>
      </w:r>
      <w:r>
        <w:t xml:space="preserve"> The EPR for this activity is no longer valid (as when the activity has been removed from the BES).</w:t>
      </w:r>
    </w:p>
    <w:p w:rsidR="00F91E6C" w:rsidRDefault="00202CF2" w:rsidP="00F91E6C">
      <w:pPr>
        <w:numPr>
          <w:ilvl w:val="0"/>
          <w:numId w:val="43"/>
        </w:numPr>
      </w:pPr>
      <w:r w:rsidRPr="00364855">
        <w:rPr>
          <w:b/>
        </w:rPr>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F91E6C" w:rsidRDefault="00202CF2" w:rsidP="00F91E6C">
      <w:pPr>
        <w:numPr>
          <w:ilvl w:val="0"/>
          <w:numId w:val="43"/>
        </w:numPr>
      </w:pPr>
      <w:commentRangeStart w:id="1015"/>
      <w:r>
        <w:rPr>
          <w:b/>
        </w:rPr>
        <w:t>CantApplyOperationToCurrentStateFault:</w:t>
      </w:r>
      <w:r>
        <w:t xml:space="preserve"> The activity is in a state from which the te</w:t>
      </w:r>
      <w:r>
        <w:t>r</w:t>
      </w:r>
      <w:r>
        <w:t>minate operation cannot be applied. In the BES state model, this means that the activity is already in a terminal state (i.e. Finished, Failed, or Cancelled).</w:t>
      </w:r>
      <w:commentRangeEnd w:id="1015"/>
      <w:r>
        <w:rPr>
          <w:rStyle w:val="CommentReference"/>
        </w:rPr>
        <w:commentReference w:id="1015"/>
      </w:r>
    </w:p>
    <w:p w:rsidR="00F91E6C" w:rsidRPr="0068268F" w:rsidRDefault="00202CF2" w:rsidP="00F91E6C">
      <w:pPr>
        <w:numPr>
          <w:ilvl w:val="0"/>
          <w:numId w:val="43"/>
        </w:numPr>
      </w:pPr>
      <w:r>
        <w:rPr>
          <w:b/>
        </w:rPr>
        <w:t xml:space="preserve">GenericFault: </w:t>
      </w:r>
      <w:r w:rsidRPr="0068268F">
        <w:t xml:space="preserve">The reason is implementation defined. </w:t>
      </w:r>
    </w:p>
    <w:p w:rsidR="00F91E6C" w:rsidRPr="00AA156E" w:rsidDel="002E1ED3" w:rsidRDefault="00F91E6C" w:rsidP="00F91E6C">
      <w:pPr>
        <w:rPr>
          <w:del w:id="1016" w:author="ag8t" w:date="2014-01-16T12:29:00Z"/>
        </w:rPr>
      </w:pPr>
      <w:bookmarkStart w:id="1017" w:name="_Toc393200711"/>
      <w:bookmarkEnd w:id="1017"/>
    </w:p>
    <w:p w:rsidR="00F91E6C" w:rsidRDefault="00202CF2" w:rsidP="00F91E6C">
      <w:pPr>
        <w:pStyle w:val="Heading3"/>
      </w:pPr>
      <w:bookmarkStart w:id="1018" w:name="_Toc393200712"/>
      <w:r>
        <w:t>GetActivityDocument</w:t>
      </w:r>
      <w:bookmarkEnd w:id="1018"/>
    </w:p>
    <w:p w:rsidR="00F91E6C" w:rsidRPr="00F701D3" w:rsidRDefault="00202CF2" w:rsidP="00F91E6C">
      <w:r>
        <w:t>This operation requests the ActivityDocument description of the activity. As with the BES-Factory equivalent of this operation, this document may be different from that initially passed to the BES in the CreateActivity operation, as the BES may alter its contents to reflect policy or process wit</w:t>
      </w:r>
      <w:r>
        <w:t>h</w:t>
      </w:r>
      <w:r>
        <w:t>in the service.</w:t>
      </w:r>
    </w:p>
    <w:p w:rsidR="00E86DC7" w:rsidRDefault="00202CF2">
      <w:pPr>
        <w:pStyle w:val="Heading4"/>
      </w:pPr>
      <w:r>
        <w:t>Input(s)</w:t>
      </w:r>
    </w:p>
    <w:p w:rsidR="00F91E6C" w:rsidRPr="00F701D3" w:rsidRDefault="00202CF2" w:rsidP="00F91E6C">
      <w:r>
        <w:t>This operation requires no input parameters.</w:t>
      </w:r>
    </w:p>
    <w:p w:rsidR="00E86DC7" w:rsidRDefault="00202CF2">
      <w:pPr>
        <w:pStyle w:val="Heading4"/>
      </w:pPr>
      <w:r>
        <w:t>Output(s)</w:t>
      </w:r>
    </w:p>
    <w:p w:rsidR="00F91E6C" w:rsidRPr="00F701D3" w:rsidRDefault="00202CF2" w:rsidP="00F91E6C">
      <w:pPr>
        <w:numPr>
          <w:ilvl w:val="0"/>
          <w:numId w:val="44"/>
        </w:numPr>
      </w:pPr>
      <w:r w:rsidRPr="00F701D3">
        <w:rPr>
          <w:b/>
        </w:rPr>
        <w:t>GetActivityDocumentResponseType Response</w:t>
      </w:r>
      <w:r>
        <w:t>: The output from this operation is an ActivityDocumentResponse element containing the ActivityDocument for this activity.</w:t>
      </w:r>
    </w:p>
    <w:p w:rsidR="00E86DC7" w:rsidRDefault="00202CF2">
      <w:pPr>
        <w:pStyle w:val="Heading4"/>
      </w:pPr>
      <w:r>
        <w:lastRenderedPageBreak/>
        <w:t>Fault(s)</w:t>
      </w:r>
    </w:p>
    <w:p w:rsidR="00F91E6C" w:rsidRDefault="00202CF2" w:rsidP="00F91E6C">
      <w:pPr>
        <w:numPr>
          <w:ilvl w:val="0"/>
          <w:numId w:val="44"/>
        </w:numPr>
      </w:pPr>
      <w:r w:rsidRPr="00DE1464">
        <w:rPr>
          <w:b/>
        </w:rPr>
        <w:t>U</w:t>
      </w:r>
      <w:r w:rsidRPr="00364855">
        <w:rPr>
          <w:b/>
        </w:rPr>
        <w:t>nknownActivity</w:t>
      </w:r>
      <w:r>
        <w:rPr>
          <w:b/>
        </w:rPr>
        <w:t>Identifier</w:t>
      </w:r>
      <w:r w:rsidRPr="00364855">
        <w:rPr>
          <w:b/>
        </w:rPr>
        <w:t>Fault</w:t>
      </w:r>
      <w:r w:rsidRPr="00364855">
        <w:t>:</w:t>
      </w:r>
      <w:r>
        <w:t xml:space="preserve"> The EPR for this activity is no longer valid (as when the activity has been removed from the BES).</w:t>
      </w:r>
    </w:p>
    <w:p w:rsidR="00F91E6C" w:rsidRDefault="00202CF2" w:rsidP="00F91E6C">
      <w:pPr>
        <w:numPr>
          <w:ilvl w:val="0"/>
          <w:numId w:val="44"/>
        </w:numPr>
      </w:pPr>
      <w:r w:rsidRPr="00364855">
        <w:rPr>
          <w:b/>
        </w:rPr>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F91E6C" w:rsidRDefault="00202CF2" w:rsidP="00F91E6C">
      <w:pPr>
        <w:numPr>
          <w:ilvl w:val="0"/>
          <w:numId w:val="44"/>
        </w:numPr>
      </w:pPr>
      <w:r>
        <w:rPr>
          <w:b/>
        </w:rPr>
        <w:t xml:space="preserve">GenericFault: </w:t>
      </w:r>
      <w:r w:rsidRPr="0068268F">
        <w:t xml:space="preserve">The reason is implementation defined. </w:t>
      </w:r>
    </w:p>
    <w:p w:rsidR="00F91E6C" w:rsidRDefault="00202CF2" w:rsidP="00F91E6C">
      <w:pPr>
        <w:pStyle w:val="Heading3"/>
      </w:pPr>
      <w:bookmarkStart w:id="1019" w:name="_Toc393200713"/>
      <w:r>
        <w:t>ResumeActivity</w:t>
      </w:r>
      <w:bookmarkEnd w:id="1019"/>
    </w:p>
    <w:p w:rsidR="00F91E6C" w:rsidRPr="00AF3E94" w:rsidRDefault="00202CF2" w:rsidP="00F91E6C">
      <w:pPr>
        <w:spacing w:before="0" w:after="0"/>
      </w:pPr>
      <w:r>
        <w:t>T</w:t>
      </w:r>
      <w:r w:rsidRPr="00AF3E94">
        <w:t xml:space="preserve">his </w:t>
      </w:r>
      <w:r>
        <w:t xml:space="preserve">operation requests that a HELD activity’s execution be resumed. </w:t>
      </w:r>
      <w:r w:rsidRPr="00AF3E94">
        <w:t xml:space="preserve">In a BES which supports </w:t>
      </w:r>
      <w:r>
        <w:t>process suspension, calling ResumeActivity</w:t>
      </w:r>
      <w:r w:rsidRPr="00AF3E94">
        <w:t xml:space="preserve"> on an activity in the </w:t>
      </w:r>
      <w:r>
        <w:rPr>
          <w:i/>
        </w:rPr>
        <w:t>Pendng:Held</w:t>
      </w:r>
      <w:r w:rsidRPr="00AF3E94">
        <w:t xml:space="preserve"> </w:t>
      </w:r>
      <w:r>
        <w:t xml:space="preserve">or </w:t>
      </w:r>
      <w:r w:rsidRPr="005A6C20">
        <w:rPr>
          <w:i/>
        </w:rPr>
        <w:t>Running:Held</w:t>
      </w:r>
      <w:r>
        <w:t xml:space="preserve"> </w:t>
      </w:r>
      <w:r w:rsidRPr="00AF3E94">
        <w:t xml:space="preserve">state will transition the activity to the </w:t>
      </w:r>
      <w:r w:rsidRPr="005A6C20">
        <w:t>next state according to the state model</w:t>
      </w:r>
      <w:r>
        <w:rPr>
          <w:i/>
        </w:rPr>
        <w:t>.</w:t>
      </w:r>
      <w:r w:rsidRPr="00AF3E94">
        <w:t xml:space="preserve"> </w:t>
      </w:r>
      <w:r>
        <w:t>Invoking this oper</w:t>
      </w:r>
      <w:r>
        <w:t>a</w:t>
      </w:r>
      <w:r>
        <w:t xml:space="preserve">tion on an activity in a </w:t>
      </w:r>
      <w:r w:rsidRPr="005A6C20">
        <w:t>non HELD state has</w:t>
      </w:r>
      <w:r>
        <w:t xml:space="preserve"> no further effect</w:t>
      </w:r>
      <w:r w:rsidRPr="00AF3E94">
        <w:t>.</w:t>
      </w:r>
    </w:p>
    <w:p w:rsidR="00E86DC7" w:rsidRDefault="00202CF2">
      <w:pPr>
        <w:pStyle w:val="Heading4"/>
      </w:pPr>
      <w:r>
        <w:t>Input(s)</w:t>
      </w:r>
    </w:p>
    <w:p w:rsidR="00F91E6C" w:rsidRPr="00700A21" w:rsidRDefault="00202CF2" w:rsidP="00F91E6C">
      <w:r>
        <w:t>This operation requires no input parameters.</w:t>
      </w:r>
    </w:p>
    <w:p w:rsidR="00E86DC7" w:rsidRDefault="00202CF2">
      <w:pPr>
        <w:pStyle w:val="Heading4"/>
      </w:pPr>
      <w:r>
        <w:t>Output(s)</w:t>
      </w:r>
    </w:p>
    <w:p w:rsidR="00F91E6C" w:rsidRPr="00700A21" w:rsidRDefault="00202CF2" w:rsidP="00F91E6C">
      <w:pPr>
        <w:numPr>
          <w:ilvl w:val="0"/>
          <w:numId w:val="42"/>
        </w:numPr>
      </w:pPr>
      <w:r>
        <w:rPr>
          <w:b/>
        </w:rPr>
        <w:t>ResumeActivity</w:t>
      </w:r>
      <w:r w:rsidRPr="00700A21">
        <w:rPr>
          <w:b/>
        </w:rPr>
        <w:t>ResponseType Response</w:t>
      </w:r>
      <w:r>
        <w:t xml:space="preserve">: An XML document containing the response to the resume request. The Resumed element is a Boolean value indicating whether the BES successfully resumed the activity (true) or not (false). If true is returned, the activity is now in the </w:t>
      </w:r>
      <w:r w:rsidRPr="005A6C20">
        <w:t>appropriate</w:t>
      </w:r>
      <w:r>
        <w:t xml:space="preserve"> state. If false is returned, the activity MAY eventually transition into the </w:t>
      </w:r>
      <w:r w:rsidRPr="005A6C20">
        <w:t>appropriate</w:t>
      </w:r>
      <w:r>
        <w:t xml:space="preserve"> state. If the activity cannot be resumed then the activity MUST throw a fault.</w:t>
      </w:r>
    </w:p>
    <w:p w:rsidR="00F91E6C" w:rsidRPr="00AF3E94" w:rsidRDefault="00202CF2" w:rsidP="00F91E6C">
      <w:pPr>
        <w:spacing w:before="0" w:after="0"/>
      </w:pPr>
      <w:r>
        <w:t>&lt;aep:ResumeActivity</w:t>
      </w:r>
      <w:r w:rsidRPr="00AF3E94">
        <w:t>Response&gt;</w:t>
      </w:r>
    </w:p>
    <w:p w:rsidR="00F91E6C" w:rsidRDefault="00202CF2" w:rsidP="00F91E6C">
      <w:pPr>
        <w:spacing w:before="0" w:after="0"/>
      </w:pPr>
      <w:r w:rsidRPr="00AF3E94">
        <w:tab/>
      </w:r>
      <w:r>
        <w:t>&lt;Resumed&gt; xsd:boolean &lt;/Resumed&gt; ?</w:t>
      </w:r>
    </w:p>
    <w:p w:rsidR="00F91E6C" w:rsidRDefault="00202CF2" w:rsidP="00F91E6C">
      <w:pPr>
        <w:spacing w:before="0" w:after="0"/>
      </w:pPr>
      <w:r>
        <w:tab/>
        <w:t>|</w:t>
      </w:r>
    </w:p>
    <w:p w:rsidR="00F91E6C" w:rsidRPr="00AF3E94" w:rsidRDefault="00202CF2" w:rsidP="00F91E6C">
      <w:pPr>
        <w:spacing w:before="0" w:after="0"/>
      </w:pPr>
      <w:r>
        <w:tab/>
        <w:t>&lt;SOAP-1.1:fault&gt; … &lt;/SOAP-1.1:fault&gt; ?</w:t>
      </w:r>
    </w:p>
    <w:p w:rsidR="00F91E6C" w:rsidRDefault="00202CF2" w:rsidP="00F91E6C">
      <w:pPr>
        <w:spacing w:before="0" w:after="0"/>
      </w:pPr>
      <w:r>
        <w:t>&lt;aep:ResumeActivity</w:t>
      </w:r>
      <w:r w:rsidRPr="00AF3E94">
        <w:t>Response&gt;</w:t>
      </w:r>
    </w:p>
    <w:p w:rsidR="00F91E6C" w:rsidRDefault="00F91E6C" w:rsidP="00F91E6C">
      <w:pPr>
        <w:spacing w:before="0" w:after="0"/>
      </w:pPr>
    </w:p>
    <w:p w:rsidR="00E86DC7" w:rsidRDefault="00202CF2">
      <w:pPr>
        <w:pStyle w:val="Heading4"/>
      </w:pPr>
      <w:r w:rsidRPr="00207946">
        <w:t>Faults</w:t>
      </w:r>
      <w:r>
        <w:t>:</w:t>
      </w:r>
    </w:p>
    <w:p w:rsidR="00F91E6C" w:rsidRDefault="00202CF2" w:rsidP="00F91E6C">
      <w:pPr>
        <w:numPr>
          <w:ilvl w:val="0"/>
          <w:numId w:val="42"/>
        </w:numPr>
      </w:pPr>
      <w:r>
        <w:rPr>
          <w:b/>
        </w:rPr>
        <w:t>CantApplyOperationToCurrentStateFault:</w:t>
      </w:r>
      <w:r>
        <w:t xml:space="preserve"> The activity is in a state from which the Resume operation cannot be applied. In the extended BES state model above, this means that the activity is already in a terminal state (i.e. Finished, Failed, or Cancelled), or staging (i.e. Running:Stage-in or Running:Stage-out).</w:t>
      </w:r>
    </w:p>
    <w:p w:rsidR="00F91E6C" w:rsidRDefault="00202CF2" w:rsidP="00F91E6C">
      <w:pPr>
        <w:numPr>
          <w:ilvl w:val="0"/>
          <w:numId w:val="42"/>
        </w:numPr>
        <w:rPr>
          <w:ins w:id="1020" w:author="m.memon" w:date="2012-10-09T18:39:00Z"/>
        </w:rPr>
      </w:pPr>
      <w:r w:rsidRPr="00364855">
        <w:rPr>
          <w:b/>
        </w:rPr>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F91E6C" w:rsidRDefault="00202CF2" w:rsidP="00F91E6C">
      <w:pPr>
        <w:numPr>
          <w:ilvl w:val="0"/>
          <w:numId w:val="42"/>
        </w:numPr>
      </w:pPr>
      <w:ins w:id="1021" w:author="m.memon" w:date="2012-10-09T18:39:00Z">
        <w:r>
          <w:rPr>
            <w:b/>
          </w:rPr>
          <w:t>OperationNotSupportedFault</w:t>
        </w:r>
        <w:r w:rsidR="00EF3D5A" w:rsidRPr="00EF3D5A">
          <w:rPr>
            <w:rPrChange w:id="1022" w:author="m.memon" w:date="2012-10-09T18:39:00Z">
              <w:rPr>
                <w:b/>
                <w:i/>
                <w:color w:val="0000FF"/>
                <w:szCs w:val="22"/>
                <w:u w:val="single"/>
              </w:rPr>
            </w:rPrChange>
          </w:rPr>
          <w:t>:</w:t>
        </w:r>
      </w:ins>
      <w:ins w:id="1023" w:author="m.memon" w:date="2012-10-30T09:35:00Z">
        <w:r w:rsidRPr="00843C83">
          <w:t xml:space="preserve">The </w:t>
        </w:r>
        <w:r>
          <w:t>EPR for this activity is valid; however, the BES on which this activity is running does not support activity Resume.</w:t>
        </w:r>
      </w:ins>
    </w:p>
    <w:p w:rsidR="00F91E6C" w:rsidRDefault="00202CF2" w:rsidP="00F91E6C">
      <w:pPr>
        <w:pStyle w:val="Heading3"/>
      </w:pPr>
      <w:bookmarkStart w:id="1024" w:name="_Toc393200714"/>
      <w:r>
        <w:t>GetActivityHistory</w:t>
      </w:r>
      <w:bookmarkEnd w:id="1024"/>
    </w:p>
    <w:p w:rsidR="00F91E6C" w:rsidRDefault="00202CF2" w:rsidP="00F91E6C">
      <w:r>
        <w:t>This operation requests the history events that have been issued for the activity.</w:t>
      </w:r>
    </w:p>
    <w:p w:rsidR="00E86DC7" w:rsidRDefault="00202CF2">
      <w:pPr>
        <w:pStyle w:val="Heading4"/>
      </w:pPr>
      <w:r>
        <w:t>Input(s)</w:t>
      </w:r>
    </w:p>
    <w:p w:rsidR="00F91E6C" w:rsidRDefault="00202CF2" w:rsidP="00F91E6C">
      <w:pPr>
        <w:numPr>
          <w:ilvl w:val="0"/>
          <w:numId w:val="48"/>
        </w:numPr>
      </w:pPr>
      <w:commentRangeStart w:id="1025"/>
      <w:commentRangeStart w:id="1026"/>
      <w:r w:rsidRPr="00B37C34">
        <w:rPr>
          <w:b/>
        </w:rPr>
        <w:t>GetActivityHistoryRequestType Request</w:t>
      </w:r>
      <w:commentRangeEnd w:id="1025"/>
      <w:r>
        <w:rPr>
          <w:rStyle w:val="CommentReference"/>
        </w:rPr>
        <w:commentReference w:id="1025"/>
      </w:r>
      <w:commentRangeEnd w:id="1026"/>
      <w:r>
        <w:rPr>
          <w:rStyle w:val="CommentReference"/>
        </w:rPr>
        <w:commentReference w:id="1026"/>
      </w:r>
      <w:r>
        <w:t>: An XML document describing query par</w:t>
      </w:r>
      <w:r>
        <w:t>a</w:t>
      </w:r>
      <w:r>
        <w:t>meters contained in the ActivityHistoryQuery element. If this element is not present in the GetActivityHistoryRequestType then BES SHOULD return all the activity’s log events happened until the time of request. Reasons for not returning the entire log might include the log file is too long.</w:t>
      </w:r>
    </w:p>
    <w:p w:rsidR="00F91E6C" w:rsidRDefault="00F91E6C" w:rsidP="00F91E6C"/>
    <w:p w:rsidR="00F91E6C" w:rsidRDefault="00202CF2" w:rsidP="00F91E6C">
      <w:pPr>
        <w:spacing w:before="0" w:after="0"/>
      </w:pPr>
      <w:r>
        <w:t>&lt;aep:</w:t>
      </w:r>
      <w:r w:rsidRPr="00B37C34">
        <w:t>GetActivityHistoryRequest</w:t>
      </w:r>
      <w:r>
        <w:t>&gt;</w:t>
      </w:r>
    </w:p>
    <w:p w:rsidR="00F91E6C" w:rsidDel="00B725A7" w:rsidRDefault="00202CF2" w:rsidP="00F91E6C">
      <w:pPr>
        <w:spacing w:before="0" w:after="0"/>
        <w:rPr>
          <w:del w:id="1027" w:author="m.memon" w:date="2012-10-30T13:26:00Z"/>
        </w:rPr>
      </w:pPr>
      <w:r>
        <w:tab/>
        <w:t>&lt;</w:t>
      </w:r>
      <w:del w:id="1028" w:author="m.memon" w:date="2012-10-30T13:25:00Z">
        <w:r w:rsidDel="00B725A7">
          <w:delText>aep</w:delText>
        </w:r>
      </w:del>
      <w:r>
        <w:t>aep:</w:t>
      </w:r>
      <w:del w:id="1029" w:author="m.memon" w:date="2012-10-30T13:25:00Z">
        <w:r w:rsidDel="00B725A7">
          <w:delText>EventLevel</w:delText>
        </w:r>
      </w:del>
      <w:ins w:id="1030" w:author="m.memon" w:date="2012-10-30T13:25:00Z">
        <w:r>
          <w:t>Activity</w:t>
        </w:r>
      </w:ins>
      <w:r>
        <w:t>HistoryQuery&gt;</w:t>
      </w:r>
    </w:p>
    <w:p w:rsidR="00F91E6C" w:rsidDel="00B725A7" w:rsidRDefault="00202CF2" w:rsidP="00F91E6C">
      <w:pPr>
        <w:spacing w:before="0" w:after="0"/>
        <w:rPr>
          <w:del w:id="1031" w:author="m.memon" w:date="2012-10-30T13:26:00Z"/>
        </w:rPr>
      </w:pPr>
      <w:del w:id="1032" w:author="m.memon" w:date="2012-10-30T13:26:00Z">
        <w:r w:rsidDel="00B725A7">
          <w:tab/>
        </w:r>
        <w:r w:rsidDel="00B725A7">
          <w:tab/>
        </w:r>
      </w:del>
      <w:del w:id="1033" w:author="m.memon" w:date="2013-01-28T17:18:00Z">
        <w:r w:rsidDel="00CF313E">
          <w:delText>/</w:delText>
        </w:r>
      </w:del>
      <w:del w:id="1034" w:author="m.memon" w:date="2013-01-28T17:17:00Z">
        <w:r w:rsidDel="0016729D">
          <w:delText>xsd</w:delText>
        </w:r>
      </w:del>
      <w:ins w:id="1035" w:author="m.memon" w:date="2013-01-28T17:17:00Z">
        <w:r>
          <w:t>bes</w:t>
        </w:r>
      </w:ins>
      <w:ins w:id="1036" w:author="m.memon" w:date="2013-01-28T17:18:00Z">
        <w:r>
          <w:t>-factory</w:t>
        </w:r>
      </w:ins>
      <w:r>
        <w:t>:</w:t>
      </w:r>
      <w:ins w:id="1037" w:author="m.memon" w:date="2013-01-28T17:17:00Z">
        <w:r>
          <w:t>ActivityStatusType</w:t>
        </w:r>
      </w:ins>
      <w:del w:id="1038" w:author="m.memon" w:date="2013-01-28T17:17:00Z">
        <w:r w:rsidDel="0016729D">
          <w:delText>integer</w:delText>
        </w:r>
      </w:del>
    </w:p>
    <w:p w:rsidR="00F91E6C" w:rsidRDefault="00202CF2" w:rsidP="00F91E6C">
      <w:pPr>
        <w:spacing w:before="0" w:after="0"/>
        <w:rPr>
          <w:ins w:id="1039" w:author="m.memon" w:date="2013-01-28T17:19:00Z"/>
        </w:rPr>
      </w:pPr>
      <w:del w:id="1040" w:author="m.memon" w:date="2012-10-30T13:26:00Z">
        <w:r w:rsidDel="00B725A7">
          <w:tab/>
        </w:r>
      </w:del>
      <w:r>
        <w:t>&lt;/</w:t>
      </w:r>
      <w:del w:id="1041" w:author="m.memon" w:date="2012-10-30T13:26:00Z">
        <w:r w:rsidDel="00B725A7">
          <w:delText>aep</w:delText>
        </w:r>
      </w:del>
      <w:ins w:id="1042" w:author="m.memon" w:date="2012-10-30T13:26:00Z">
        <w:r>
          <w:t>bes</w:t>
        </w:r>
      </w:ins>
      <w:r>
        <w:t>:</w:t>
      </w:r>
      <w:del w:id="1043" w:author="m.memon" w:date="2012-10-30T13:26:00Z">
        <w:r w:rsidDel="00B725A7">
          <w:delText>EventLevel</w:delText>
        </w:r>
      </w:del>
      <w:ins w:id="1044" w:author="m.memon" w:date="2012-10-30T13:26:00Z">
        <w:r>
          <w:t>ActivityStatus</w:t>
        </w:r>
      </w:ins>
      <w:r>
        <w:t>&gt;</w:t>
      </w:r>
      <w:del w:id="1045" w:author="m.memon" w:date="2012-10-30T13:26:00Z">
        <w:r w:rsidDel="00750D82">
          <w:delText>?</w:delText>
        </w:r>
      </w:del>
      <w:ins w:id="1046" w:author="m.memon" w:date="2012-10-30T13:26:00Z">
        <w:r>
          <w:t>+</w:t>
        </w:r>
      </w:ins>
    </w:p>
    <w:p w:rsidR="00F91E6C" w:rsidRDefault="00202CF2" w:rsidP="00F91E6C">
      <w:pPr>
        <w:spacing w:before="0" w:after="0"/>
        <w:rPr>
          <w:ins w:id="1047" w:author="m.memon" w:date="2013-01-28T17:20:00Z"/>
        </w:rPr>
      </w:pPr>
      <w:ins w:id="1048" w:author="m.memon" w:date="2013-01-28T17:19:00Z">
        <w:r>
          <w:t>&lt;aep:</w:t>
        </w:r>
      </w:ins>
      <w:ins w:id="1049" w:author="m.memon" w:date="2013-01-28T17:20:00Z">
        <w:r>
          <w:t>ActivityStatusRangeQuery&gt;</w:t>
        </w:r>
      </w:ins>
    </w:p>
    <w:p w:rsidR="00F91E6C" w:rsidRDefault="00202CF2" w:rsidP="00F91E6C">
      <w:pPr>
        <w:spacing w:before="0" w:after="0"/>
        <w:rPr>
          <w:ins w:id="1050" w:author="m.memon" w:date="2013-01-28T17:20:00Z"/>
        </w:rPr>
      </w:pPr>
      <w:ins w:id="1051" w:author="m.memon" w:date="2013-01-28T17:20:00Z">
        <w:r>
          <w:tab/>
        </w:r>
        <w:r>
          <w:tab/>
          <w:t>&lt;</w:t>
        </w:r>
      </w:ins>
      <w:r>
        <w:t>Start</w:t>
      </w:r>
      <w:ins w:id="1052" w:author="m.memon" w:date="2013-01-28T17:20:00Z">
        <w:r>
          <w:t>State&gt;</w:t>
        </w:r>
      </w:ins>
      <w:r>
        <w:t>|</w:t>
      </w:r>
      <w:ins w:id="1053" w:author="m.memon" w:date="2013-01-28T17:20:00Z">
        <w:r>
          <w:t>&lt;</w:t>
        </w:r>
      </w:ins>
      <w:r>
        <w:t>End</w:t>
      </w:r>
      <w:ins w:id="1054" w:author="m.memon" w:date="2013-01-28T17:20:00Z">
        <w:r>
          <w:t>State&gt;</w:t>
        </w:r>
      </w:ins>
      <w:r>
        <w:t>|</w:t>
      </w:r>
      <w:ins w:id="1055" w:author="m.memon" w:date="2013-01-28T17:20:00Z">
        <w:r>
          <w:t>&lt;</w:t>
        </w:r>
      </w:ins>
      <w:r>
        <w:t>Exact</w:t>
      </w:r>
      <w:ins w:id="1056" w:author="m.memon" w:date="2013-01-28T17:20:00Z">
        <w:r>
          <w:t>State&gt;</w:t>
        </w:r>
      </w:ins>
    </w:p>
    <w:p w:rsidR="00F91E6C" w:rsidRDefault="00202CF2" w:rsidP="00F91E6C">
      <w:pPr>
        <w:spacing w:before="0" w:after="0"/>
      </w:pPr>
      <w:ins w:id="1057" w:author="m.memon" w:date="2013-01-28T17:20:00Z">
        <w:r>
          <w:tab/>
          <w:t>&lt;/aep:ActivityStatusRangeQuery&gt;</w:t>
        </w:r>
      </w:ins>
    </w:p>
    <w:p w:rsidR="00F91E6C" w:rsidRDefault="00202CF2" w:rsidP="00F91E6C">
      <w:pPr>
        <w:spacing w:before="0" w:after="0"/>
        <w:ind w:firstLine="720"/>
      </w:pPr>
      <w:r>
        <w:t>|</w:t>
      </w:r>
    </w:p>
    <w:p w:rsidR="00F91E6C" w:rsidDel="00B725A7" w:rsidRDefault="00202CF2" w:rsidP="00F91E6C">
      <w:pPr>
        <w:spacing w:before="0" w:after="0"/>
        <w:rPr>
          <w:del w:id="1058" w:author="m.memon" w:date="2012-10-30T13:26:00Z"/>
        </w:rPr>
      </w:pPr>
      <w:r>
        <w:tab/>
        <w:t>&lt;</w:t>
      </w:r>
      <w:del w:id="1059" w:author="m.memon" w:date="2012-10-30T13:25:00Z">
        <w:r w:rsidDel="00B725A7">
          <w:delText>aep</w:delText>
        </w:r>
      </w:del>
      <w:r>
        <w:t>aep:</w:t>
      </w:r>
      <w:ins w:id="1060" w:author="m.memon" w:date="2013-01-28T17:19:00Z">
        <w:r>
          <w:t>TimeRange</w:t>
        </w:r>
      </w:ins>
      <w:del w:id="1061" w:author="m.memon" w:date="2012-10-30T13:25:00Z">
        <w:r w:rsidDel="00B725A7">
          <w:delText>EventLevel</w:delText>
        </w:r>
      </w:del>
      <w:del w:id="1062" w:author="m.memon" w:date="2013-01-28T17:15:00Z">
        <w:r w:rsidDel="001A3046">
          <w:delText>TimeInterval</w:delText>
        </w:r>
      </w:del>
      <w:ins w:id="1063" w:author="m.memon" w:date="2013-01-28T17:15:00Z">
        <w:r>
          <w:t>Query</w:t>
        </w:r>
      </w:ins>
      <w:r>
        <w:t>&gt;</w:t>
      </w:r>
    </w:p>
    <w:p w:rsidR="00F91E6C" w:rsidRDefault="00F91E6C" w:rsidP="00F91E6C">
      <w:pPr>
        <w:spacing w:before="0" w:after="0"/>
        <w:rPr>
          <w:ins w:id="1064" w:author="m.memon" w:date="2013-01-28T17:15:00Z"/>
        </w:rPr>
      </w:pPr>
    </w:p>
    <w:p w:rsidR="00F91E6C" w:rsidDel="001F3752" w:rsidRDefault="00F91E6C" w:rsidP="00F91E6C">
      <w:pPr>
        <w:spacing w:before="0" w:after="0"/>
        <w:rPr>
          <w:del w:id="1065" w:author="m.memon" w:date="2013-01-28T17:23:00Z"/>
        </w:rPr>
      </w:pPr>
    </w:p>
    <w:p w:rsidR="00F91E6C" w:rsidRDefault="00202CF2" w:rsidP="00F91E6C">
      <w:pPr>
        <w:spacing w:before="0" w:after="0"/>
      </w:pPr>
      <w:r>
        <w:t>&lt;aep:Start&gt;xsd:datetime&lt;/aep:Start&gt; //date and time in milliseconds</w:t>
      </w:r>
    </w:p>
    <w:p w:rsidR="00F91E6C" w:rsidRDefault="00202CF2" w:rsidP="00F91E6C">
      <w:pPr>
        <w:spacing w:before="0" w:after="0"/>
        <w:rPr>
          <w:ins w:id="1066" w:author="m.memon" w:date="2013-01-28T17:15:00Z"/>
        </w:rPr>
      </w:pPr>
      <w:r>
        <w:t>&lt;aep:End&gt;xsd:datetime&lt;/aep:End&gt; //date and time in milliseconds</w:t>
      </w:r>
    </w:p>
    <w:p w:rsidR="00F91E6C" w:rsidDel="001F3752" w:rsidRDefault="00F91E6C" w:rsidP="00F91E6C">
      <w:pPr>
        <w:spacing w:before="0" w:after="0"/>
        <w:rPr>
          <w:del w:id="1067" w:author="m.memon" w:date="2013-01-28T17:23:00Z"/>
        </w:rPr>
      </w:pPr>
    </w:p>
    <w:p w:rsidR="00F91E6C" w:rsidDel="001F3752" w:rsidRDefault="00202CF2" w:rsidP="00F91E6C">
      <w:pPr>
        <w:spacing w:before="0" w:after="0"/>
        <w:rPr>
          <w:del w:id="1068" w:author="m.memon" w:date="2013-01-28T17:23:00Z"/>
        </w:rPr>
      </w:pPr>
      <w:del w:id="1069" w:author="m.memon" w:date="2013-01-28T17:23:00Z">
        <w:r w:rsidDel="001F3752">
          <w:delText>&lt;/</w:delText>
        </w:r>
      </w:del>
      <w:del w:id="1070" w:author="m.memon" w:date="2012-10-30T13:26:00Z">
        <w:r w:rsidDel="00B725A7">
          <w:delText>aep</w:delText>
        </w:r>
      </w:del>
      <w:del w:id="1071" w:author="m.memon" w:date="2013-01-28T17:23:00Z">
        <w:r w:rsidDel="001F3752">
          <w:delText>aep:</w:delText>
        </w:r>
      </w:del>
      <w:del w:id="1072" w:author="m.memon" w:date="2012-10-30T13:26:00Z">
        <w:r w:rsidDel="00B725A7">
          <w:delText>EventLevel</w:delText>
        </w:r>
      </w:del>
      <w:del w:id="1073" w:author="m.memon" w:date="2013-01-28T17:15:00Z">
        <w:r w:rsidDel="001A3046">
          <w:delText>TimeInterval</w:delText>
        </w:r>
      </w:del>
      <w:del w:id="1074" w:author="m.memon" w:date="2013-01-28T17:23:00Z">
        <w:r w:rsidDel="001F3752">
          <w:delText>&gt;</w:delText>
        </w:r>
      </w:del>
      <w:del w:id="1075" w:author="m.memon" w:date="2012-10-30T13:26:00Z">
        <w:r w:rsidDel="00750D82">
          <w:delText>?</w:delText>
        </w:r>
      </w:del>
    </w:p>
    <w:p w:rsidR="00F91E6C" w:rsidRDefault="00202CF2" w:rsidP="00F91E6C">
      <w:pPr>
        <w:spacing w:before="0" w:after="0"/>
      </w:pPr>
      <w:r>
        <w:t>&lt;/aep:</w:t>
      </w:r>
      <w:r w:rsidRPr="00B37C34">
        <w:t>GetActivityHistoryRequest</w:t>
      </w:r>
      <w:r>
        <w:t>&gt;</w:t>
      </w:r>
    </w:p>
    <w:p w:rsidR="00F91E6C" w:rsidRDefault="00F91E6C" w:rsidP="00F91E6C">
      <w:pPr>
        <w:spacing w:before="0" w:after="0"/>
      </w:pPr>
    </w:p>
    <w:p w:rsidR="00F91E6C" w:rsidRDefault="00202CF2" w:rsidP="00F91E6C">
      <w:pPr>
        <w:spacing w:before="0" w:after="0"/>
      </w:pPr>
      <w:r>
        <w:t>To get all the activity logs in most of the cases is not scalable, therefore there should be an intu</w:t>
      </w:r>
      <w:r>
        <w:t>i</w:t>
      </w:r>
      <w:r>
        <w:t xml:space="preserve">tive query mechanism to project activity logs in a simplified manner. In this section we defined a schema which provides an alternative query mechanism that enable client applications to specify multiple query parameters. </w:t>
      </w:r>
    </w:p>
    <w:p w:rsidR="00F91E6C" w:rsidRDefault="00F91E6C" w:rsidP="00F91E6C">
      <w:pPr>
        <w:spacing w:before="0" w:after="0"/>
      </w:pPr>
    </w:p>
    <w:p w:rsidR="00F91E6C" w:rsidRDefault="00202CF2" w:rsidP="00F91E6C">
      <w:pPr>
        <w:spacing w:before="0" w:after="0"/>
      </w:pPr>
      <w:r>
        <w:t xml:space="preserve">ActivityHistoryQuery: The parent element ActivityHistoryQuery contains all the complex query request encapsulating complex query data types. The multiplicity of this element is one. </w:t>
      </w:r>
    </w:p>
    <w:p w:rsidR="00F91E6C" w:rsidRDefault="00F91E6C" w:rsidP="00F91E6C">
      <w:pPr>
        <w:spacing w:before="0" w:after="0"/>
      </w:pPr>
    </w:p>
    <w:p w:rsidR="00F91E6C" w:rsidRDefault="00202CF2" w:rsidP="00F91E6C">
      <w:pPr>
        <w:spacing w:before="0" w:after="0"/>
      </w:pPr>
      <w:r>
        <w:t>&lt;ActivityHistoryQuery&gt;</w:t>
      </w:r>
    </w:p>
    <w:p w:rsidR="00F91E6C" w:rsidRDefault="00202CF2" w:rsidP="00F91E6C">
      <w:pPr>
        <w:spacing w:before="0" w:after="0"/>
        <w:ind w:firstLine="720"/>
      </w:pPr>
      <w:r>
        <w:t>&lt;KindOfQuery&gt;..&lt;/KindOfQuery&gt; +</w:t>
      </w:r>
    </w:p>
    <w:p w:rsidR="00F91E6C" w:rsidRDefault="00202CF2" w:rsidP="00F91E6C">
      <w:pPr>
        <w:spacing w:before="0" w:after="0"/>
        <w:ind w:firstLine="720"/>
      </w:pPr>
      <w:r>
        <w:t>&lt;WithIterator&gt;Boolean&lt;/WithIterator&gt; +</w:t>
      </w:r>
    </w:p>
    <w:p w:rsidR="00F91E6C" w:rsidRDefault="00202CF2" w:rsidP="00F91E6C">
      <w:pPr>
        <w:spacing w:before="0" w:after="0"/>
      </w:pPr>
      <w:r>
        <w:t>&lt;/ActivityHistoryQuery&gt;</w:t>
      </w:r>
    </w:p>
    <w:p w:rsidR="00F91E6C" w:rsidRDefault="00F91E6C" w:rsidP="00F91E6C">
      <w:pPr>
        <w:spacing w:before="0" w:after="0"/>
      </w:pPr>
    </w:p>
    <w:p w:rsidR="00F91E6C" w:rsidRDefault="00202CF2" w:rsidP="00F91E6C">
      <w:pPr>
        <w:spacing w:before="0" w:after="0"/>
      </w:pPr>
      <w:r>
        <w:t xml:space="preserve">KindOfQuery: This element defines a data type of different kind of queries which includes time, activity status, negation, and recursive join of these kind of queries. </w:t>
      </w:r>
    </w:p>
    <w:p w:rsidR="00F91E6C" w:rsidRDefault="00F91E6C" w:rsidP="00F91E6C">
      <w:pPr>
        <w:spacing w:before="0" w:after="0"/>
      </w:pPr>
    </w:p>
    <w:p w:rsidR="00F91E6C" w:rsidRDefault="00202CF2" w:rsidP="00F91E6C">
      <w:pPr>
        <w:spacing w:before="0" w:after="0"/>
      </w:pPr>
      <w:r>
        <w:t>&lt;KindOfQuery&gt;</w:t>
      </w:r>
    </w:p>
    <w:p w:rsidR="00F91E6C" w:rsidRDefault="00202CF2" w:rsidP="00F91E6C">
      <w:pPr>
        <w:spacing w:before="0" w:after="0"/>
      </w:pPr>
      <w:r>
        <w:tab/>
        <w:t>&lt;TimeQuery&gt; |</w:t>
      </w:r>
    </w:p>
    <w:p w:rsidR="00F91E6C" w:rsidRDefault="00202CF2" w:rsidP="00F91E6C">
      <w:pPr>
        <w:spacing w:before="0" w:after="0"/>
      </w:pPr>
      <w:r>
        <w:tab/>
        <w:t>&lt;StatusQuery&gt; |</w:t>
      </w:r>
    </w:p>
    <w:p w:rsidR="00F91E6C" w:rsidRDefault="00202CF2" w:rsidP="00F91E6C">
      <w:pPr>
        <w:spacing w:before="0" w:after="0"/>
      </w:pPr>
      <w:r>
        <w:tab/>
        <w:t>&lt;JoinQuery&gt; |</w:t>
      </w:r>
    </w:p>
    <w:p w:rsidR="00F91E6C" w:rsidRDefault="00202CF2" w:rsidP="00F91E6C">
      <w:pPr>
        <w:spacing w:before="0" w:after="0"/>
      </w:pPr>
      <w:r>
        <w:tab/>
        <w:t>&lt;NegationQuery&gt; |</w:t>
      </w:r>
    </w:p>
    <w:p w:rsidR="00F91E6C" w:rsidRDefault="00202CF2" w:rsidP="00F91E6C">
      <w:pPr>
        <w:spacing w:before="0" w:after="0"/>
      </w:pPr>
      <w:r>
        <w:t>&lt;/KindOfQuery&gt;</w:t>
      </w:r>
    </w:p>
    <w:p w:rsidR="00F91E6C" w:rsidRDefault="00202CF2" w:rsidP="00F91E6C">
      <w:pPr>
        <w:spacing w:before="0" w:after="0"/>
      </w:pPr>
      <w:r>
        <w:tab/>
      </w:r>
      <w:del w:id="1076" w:author="ag8t" w:date="2014-01-16T12:40:00Z">
        <w:r w:rsidDel="00EF2549">
          <w:delText>g</w:delText>
        </w:r>
      </w:del>
    </w:p>
    <w:p w:rsidR="00F91E6C" w:rsidRDefault="00F91E6C" w:rsidP="00F91E6C">
      <w:pPr>
        <w:spacing w:before="0" w:after="0"/>
      </w:pPr>
    </w:p>
    <w:p w:rsidR="00F91E6C" w:rsidRDefault="00202CF2" w:rsidP="00F91E6C">
      <w:pPr>
        <w:spacing w:before="0" w:after="0"/>
      </w:pPr>
      <w:r>
        <w:t xml:space="preserve">TimeQuery: The TimeQuery element specifies start and end time of activity. </w:t>
      </w:r>
    </w:p>
    <w:p w:rsidR="00F91E6C" w:rsidRDefault="00F91E6C" w:rsidP="00F91E6C">
      <w:pPr>
        <w:spacing w:before="0" w:after="0"/>
      </w:pPr>
    </w:p>
    <w:p w:rsidR="00F91E6C" w:rsidRDefault="00202CF2" w:rsidP="00F91E6C">
      <w:pPr>
        <w:spacing w:before="0" w:after="0"/>
      </w:pPr>
      <w:r>
        <w:t>&lt;TimeQuery&gt;</w:t>
      </w:r>
    </w:p>
    <w:p w:rsidR="00F91E6C" w:rsidRDefault="00202CF2" w:rsidP="00F91E6C">
      <w:pPr>
        <w:spacing w:before="0" w:after="0"/>
      </w:pPr>
      <w:r>
        <w:tab/>
        <w:t>&lt;Begin&gt;xsd:dateTime&lt;/Begin&gt;</w:t>
      </w:r>
    </w:p>
    <w:p w:rsidR="00F91E6C" w:rsidRDefault="00202CF2" w:rsidP="00F91E6C">
      <w:pPr>
        <w:spacing w:before="0" w:after="0"/>
      </w:pPr>
      <w:r>
        <w:tab/>
        <w:t>&lt;End&gt;xsd:dateTime&lt;/End&gt;</w:t>
      </w:r>
    </w:p>
    <w:p w:rsidR="00F91E6C" w:rsidRDefault="00202CF2" w:rsidP="00F91E6C">
      <w:pPr>
        <w:spacing w:before="0" w:after="0"/>
      </w:pPr>
      <w:r>
        <w:t>&lt;/TimeQuery&gt;</w:t>
      </w:r>
    </w:p>
    <w:p w:rsidR="00F91E6C" w:rsidRDefault="00F91E6C" w:rsidP="00F91E6C">
      <w:pPr>
        <w:spacing w:before="0" w:after="0"/>
      </w:pPr>
    </w:p>
    <w:p w:rsidR="00F91E6C" w:rsidRDefault="00202CF2" w:rsidP="00F91E6C">
      <w:pPr>
        <w:spacing w:before="0" w:after="0"/>
      </w:pPr>
      <w:r>
        <w:t>For this element the Begin value must be less than the End one.</w:t>
      </w:r>
    </w:p>
    <w:p w:rsidR="00F91E6C" w:rsidRDefault="00F91E6C" w:rsidP="00F91E6C">
      <w:pPr>
        <w:spacing w:before="0" w:after="0"/>
      </w:pPr>
    </w:p>
    <w:p w:rsidR="00F91E6C" w:rsidRDefault="00202CF2" w:rsidP="00F91E6C">
      <w:pPr>
        <w:spacing w:before="0" w:after="0"/>
      </w:pPr>
      <w:r>
        <w:t>StatusQuery: The StatusQuery represents the higher and lower bound of activity status. The a</w:t>
      </w:r>
      <w:r>
        <w:t>c</w:t>
      </w:r>
      <w:r>
        <w:t xml:space="preserve">tivity status MUST be compliant with the OGSA-BES, HPC-BP, and HPC-FSP profile. </w:t>
      </w:r>
    </w:p>
    <w:p w:rsidR="00F91E6C" w:rsidRDefault="00F91E6C" w:rsidP="00F91E6C">
      <w:pPr>
        <w:spacing w:before="0" w:after="0"/>
      </w:pPr>
    </w:p>
    <w:p w:rsidR="00F91E6C" w:rsidRDefault="00202CF2" w:rsidP="00F91E6C">
      <w:pPr>
        <w:spacing w:before="0" w:after="0"/>
      </w:pPr>
      <w:r>
        <w:t>&lt;StatusQuery&gt;</w:t>
      </w:r>
    </w:p>
    <w:p w:rsidR="00F91E6C" w:rsidRDefault="00202CF2" w:rsidP="00F91E6C">
      <w:pPr>
        <w:spacing w:before="0" w:after="0"/>
      </w:pPr>
      <w:r>
        <w:tab/>
        <w:t>&lt;StartState&gt;bes:ActivityStatus&lt;/StartState&gt;0..1</w:t>
      </w:r>
    </w:p>
    <w:p w:rsidR="00F91E6C" w:rsidRDefault="00202CF2" w:rsidP="00F91E6C">
      <w:pPr>
        <w:spacing w:before="0" w:after="0"/>
      </w:pPr>
      <w:r>
        <w:tab/>
        <w:t>&lt;EndState&gt;bes:ActivityStatus&lt;/EndState&gt;0..1</w:t>
      </w:r>
    </w:p>
    <w:p w:rsidR="00F91E6C" w:rsidRDefault="00202CF2" w:rsidP="00F91E6C">
      <w:pPr>
        <w:spacing w:before="0" w:after="0"/>
      </w:pPr>
      <w:r>
        <w:t>&lt;/StatusQuery&gt;</w:t>
      </w:r>
    </w:p>
    <w:p w:rsidR="00F91E6C" w:rsidRDefault="00F91E6C" w:rsidP="00F91E6C">
      <w:pPr>
        <w:spacing w:before="0" w:after="0"/>
      </w:pPr>
    </w:p>
    <w:p w:rsidR="00F91E6C" w:rsidRDefault="00202CF2" w:rsidP="00F91E6C">
      <w:pPr>
        <w:spacing w:before="0" w:after="0"/>
      </w:pPr>
      <w:r>
        <w:t>This profile mandates that the StatusQuery element, if specified in a query request, MUST co</w:t>
      </w:r>
      <w:r>
        <w:t>n</w:t>
      </w:r>
      <w:r>
        <w:t xml:space="preserve">tain either StartState or EndState. </w:t>
      </w:r>
    </w:p>
    <w:p w:rsidR="00F91E6C" w:rsidRDefault="00F91E6C" w:rsidP="00F91E6C">
      <w:pPr>
        <w:spacing w:before="0" w:after="0"/>
      </w:pPr>
    </w:p>
    <w:p w:rsidR="00F91E6C" w:rsidRDefault="00202CF2" w:rsidP="00F91E6C">
      <w:pPr>
        <w:spacing w:before="0" w:after="0"/>
      </w:pPr>
      <w:r>
        <w:t>NegationQuery: This element defines negation of KindOfQuery, which in terms of logic is e</w:t>
      </w:r>
      <w:r>
        <w:t>x</w:t>
      </w:r>
      <w:r>
        <w:t xml:space="preserve">pressed as NOT or complement operator. </w:t>
      </w:r>
    </w:p>
    <w:p w:rsidR="00F91E6C" w:rsidRDefault="00F91E6C" w:rsidP="00F91E6C">
      <w:pPr>
        <w:spacing w:before="0" w:after="0"/>
      </w:pPr>
    </w:p>
    <w:p w:rsidR="00F91E6C" w:rsidRDefault="00202CF2" w:rsidP="00F91E6C">
      <w:pPr>
        <w:spacing w:before="0" w:after="0"/>
      </w:pPr>
      <w:r>
        <w:t>&lt;NegationQuery&gt;</w:t>
      </w:r>
    </w:p>
    <w:p w:rsidR="00F91E6C" w:rsidRDefault="00202CF2" w:rsidP="00F91E6C">
      <w:pPr>
        <w:spacing w:before="0" w:after="0"/>
      </w:pPr>
      <w:r>
        <w:tab/>
        <w:t>&lt;Operand&gt;aep:KindOfQuery&lt;/Operand&gt;1</w:t>
      </w:r>
    </w:p>
    <w:p w:rsidR="00F91E6C" w:rsidRDefault="00202CF2" w:rsidP="00F91E6C">
      <w:pPr>
        <w:spacing w:before="0" w:after="0"/>
      </w:pPr>
      <w:r>
        <w:t>&lt;/NegationQuery&gt;</w:t>
      </w:r>
    </w:p>
    <w:p w:rsidR="00F91E6C" w:rsidRDefault="00F91E6C" w:rsidP="00F91E6C">
      <w:pPr>
        <w:spacing w:before="0" w:after="0"/>
      </w:pPr>
    </w:p>
    <w:p w:rsidR="00F91E6C" w:rsidRDefault="00202CF2" w:rsidP="00F91E6C">
      <w:pPr>
        <w:spacing w:before="0" w:after="0"/>
      </w:pPr>
      <w:r>
        <w:t>JoinQuery: This complex data type allows to construct the pair of KindOfQuery elements with AND and OR Boolean operators. By using this construct rich queries to specify complex KindO</w:t>
      </w:r>
      <w:r>
        <w:t>f</w:t>
      </w:r>
      <w:r>
        <w:t xml:space="preserve">Query instances.  </w:t>
      </w:r>
    </w:p>
    <w:p w:rsidR="00F91E6C" w:rsidRDefault="00F91E6C" w:rsidP="00F91E6C">
      <w:pPr>
        <w:spacing w:before="0" w:after="0"/>
      </w:pPr>
    </w:p>
    <w:p w:rsidR="00F91E6C" w:rsidRDefault="00202CF2" w:rsidP="00F91E6C">
      <w:pPr>
        <w:spacing w:before="0" w:after="0"/>
      </w:pPr>
      <w:r>
        <w:t>&lt;JoinQuery&gt;</w:t>
      </w:r>
    </w:p>
    <w:p w:rsidR="00F91E6C" w:rsidRDefault="00202CF2" w:rsidP="00F91E6C">
      <w:pPr>
        <w:spacing w:before="0" w:after="0"/>
      </w:pPr>
      <w:r>
        <w:tab/>
        <w:t>&lt;LeftOperand&gt;aep:KindOfQuery&lt;/LeftOperand&gt; 1</w:t>
      </w:r>
    </w:p>
    <w:p w:rsidR="00F91E6C" w:rsidRDefault="00202CF2" w:rsidP="00F91E6C">
      <w:pPr>
        <w:spacing w:before="0" w:after="0"/>
      </w:pPr>
      <w:r>
        <w:tab/>
        <w:t>&lt;RightOperand&gt;aep:KindOfQuery&lt;/RightOperand&gt; 1</w:t>
      </w:r>
    </w:p>
    <w:p w:rsidR="00F91E6C" w:rsidRDefault="00202CF2" w:rsidP="00F91E6C">
      <w:pPr>
        <w:spacing w:before="0" w:after="0"/>
      </w:pPr>
      <w:r>
        <w:tab/>
        <w:t>&lt;Operator&gt;AND | OR&lt;/Operator&gt; 1</w:t>
      </w:r>
    </w:p>
    <w:p w:rsidR="00F91E6C" w:rsidRDefault="00202CF2" w:rsidP="00F91E6C">
      <w:pPr>
        <w:spacing w:before="0" w:after="0"/>
      </w:pPr>
      <w:r>
        <w:t>&lt;/JoinQuery&gt;</w:t>
      </w:r>
    </w:p>
    <w:p w:rsidR="00F91E6C" w:rsidRDefault="00F91E6C" w:rsidP="00F91E6C">
      <w:pPr>
        <w:spacing w:before="0" w:after="0"/>
      </w:pPr>
    </w:p>
    <w:p w:rsidR="00F91E6C" w:rsidRDefault="00202CF2" w:rsidP="00F91E6C">
      <w:pPr>
        <w:spacing w:before="0" w:after="0"/>
      </w:pPr>
      <w:r>
        <w:t xml:space="preserve">The use of LeftOperand, RightOperand and Operator elements MUST be present if JoinQuery is intended to be used. </w:t>
      </w:r>
    </w:p>
    <w:p w:rsidR="00F91E6C" w:rsidRDefault="00F91E6C" w:rsidP="00F91E6C">
      <w:pPr>
        <w:spacing w:before="0" w:after="0"/>
      </w:pPr>
    </w:p>
    <w:p w:rsidR="00F91E6C" w:rsidRDefault="00202CF2" w:rsidP="00F91E6C">
      <w:pPr>
        <w:spacing w:before="0" w:after="0"/>
      </w:pPr>
      <w:r>
        <w:t>In order to proof our schema, here we present a scenario as an example where the query is r</w:t>
      </w:r>
      <w:r>
        <w:t>e</w:t>
      </w:r>
      <w:r>
        <w:t>turn activity’s history events between Running:Executing and Finished.</w:t>
      </w:r>
    </w:p>
    <w:p w:rsidR="00F91E6C" w:rsidRDefault="00F91E6C" w:rsidP="00F91E6C">
      <w:pPr>
        <w:spacing w:before="0" w:after="0"/>
      </w:pPr>
    </w:p>
    <w:p w:rsidR="00F91E6C" w:rsidRDefault="00202CF2" w:rsidP="00F91E6C">
      <w:pPr>
        <w:spacing w:before="0" w:after="0"/>
      </w:pPr>
      <w:r>
        <w:t>Example 1:</w:t>
      </w:r>
    </w:p>
    <w:p w:rsidR="00F91E6C" w:rsidRDefault="00F91E6C" w:rsidP="00F91E6C">
      <w:pPr>
        <w:spacing w:before="0" w:after="0"/>
      </w:pPr>
    </w:p>
    <w:p w:rsidR="00F91E6C" w:rsidRDefault="00202CF2" w:rsidP="00F91E6C">
      <w:pPr>
        <w:spacing w:before="0" w:after="0"/>
      </w:pPr>
      <w:r>
        <w:t>&lt;GetActivityHistoryRequest&gt;</w:t>
      </w:r>
    </w:p>
    <w:p w:rsidR="00F91E6C" w:rsidRDefault="00202CF2" w:rsidP="00F91E6C">
      <w:pPr>
        <w:spacing w:before="0" w:after="0"/>
      </w:pPr>
      <w:r>
        <w:tab/>
        <w:t>&lt;StatusQuery&gt;</w:t>
      </w:r>
    </w:p>
    <w:p w:rsidR="00F91E6C" w:rsidRDefault="00202CF2" w:rsidP="00F91E6C">
      <w:pPr>
        <w:spacing w:before="0" w:after="0"/>
      </w:pPr>
      <w:r>
        <w:tab/>
      </w:r>
      <w:r>
        <w:tab/>
        <w:t>&lt;StartState&gt;</w:t>
      </w:r>
    </w:p>
    <w:p w:rsidR="00F91E6C" w:rsidRDefault="00202CF2" w:rsidP="00F91E6C">
      <w:pPr>
        <w:spacing w:before="0" w:after="0"/>
        <w:ind w:left="1440" w:firstLine="720"/>
      </w:pPr>
      <w:r>
        <w:t>&lt;bes:ActivityState&gt;Running:Executing&lt;/bes:ActivityState&gt;</w:t>
      </w:r>
    </w:p>
    <w:p w:rsidR="00F91E6C" w:rsidRDefault="00202CF2" w:rsidP="00F91E6C">
      <w:pPr>
        <w:spacing w:before="0" w:after="0"/>
        <w:ind w:left="720" w:firstLine="720"/>
      </w:pPr>
      <w:r>
        <w:t>&lt;/StartState&gt;</w:t>
      </w:r>
    </w:p>
    <w:p w:rsidR="00F91E6C" w:rsidRDefault="00202CF2" w:rsidP="00F91E6C">
      <w:pPr>
        <w:spacing w:before="0" w:after="0"/>
      </w:pPr>
      <w:r>
        <w:tab/>
      </w:r>
      <w:r>
        <w:tab/>
        <w:t>&lt;EndState&gt;</w:t>
      </w:r>
    </w:p>
    <w:p w:rsidR="00F91E6C" w:rsidRDefault="00202CF2" w:rsidP="00F91E6C">
      <w:pPr>
        <w:spacing w:before="0" w:after="0"/>
        <w:ind w:left="1440" w:firstLine="720"/>
      </w:pPr>
      <w:r>
        <w:t>&lt;bes:ActivityState&gt;Finished&lt;/bes:ActivityState&gt;</w:t>
      </w:r>
    </w:p>
    <w:p w:rsidR="00F91E6C" w:rsidRDefault="00202CF2" w:rsidP="00F91E6C">
      <w:pPr>
        <w:spacing w:before="0" w:after="0"/>
        <w:ind w:left="720" w:firstLine="720"/>
      </w:pPr>
      <w:r>
        <w:t>&lt;/EndState&gt;</w:t>
      </w:r>
    </w:p>
    <w:p w:rsidR="00F91E6C" w:rsidRDefault="00202CF2" w:rsidP="00F91E6C">
      <w:pPr>
        <w:spacing w:before="0" w:after="0"/>
      </w:pPr>
      <w:r>
        <w:tab/>
        <w:t>&lt;/StatusQuery&gt;</w:t>
      </w:r>
    </w:p>
    <w:p w:rsidR="00F91E6C" w:rsidRDefault="00202CF2" w:rsidP="00F91E6C">
      <w:pPr>
        <w:spacing w:before="0" w:after="0"/>
      </w:pPr>
      <w:r>
        <w:t>&lt;/GetActivityHistoryRequest&gt;</w:t>
      </w:r>
    </w:p>
    <w:p w:rsidR="00F91E6C" w:rsidRDefault="00F91E6C" w:rsidP="00F91E6C">
      <w:pPr>
        <w:spacing w:before="0" w:after="0"/>
      </w:pPr>
    </w:p>
    <w:p w:rsidR="00F91E6C" w:rsidRDefault="00F91E6C" w:rsidP="00F91E6C">
      <w:pPr>
        <w:spacing w:before="0" w:after="0"/>
      </w:pPr>
    </w:p>
    <w:p w:rsidR="00F91E6C" w:rsidRDefault="00202CF2" w:rsidP="00F91E6C">
      <w:pPr>
        <w:spacing w:before="0" w:after="0"/>
      </w:pPr>
      <w:r>
        <w:t>Example 2:</w:t>
      </w:r>
    </w:p>
    <w:p w:rsidR="00F91E6C" w:rsidRDefault="00F91E6C" w:rsidP="00F91E6C">
      <w:pPr>
        <w:spacing w:before="0" w:after="0"/>
      </w:pPr>
    </w:p>
    <w:p w:rsidR="00F91E6C" w:rsidRDefault="00202CF2" w:rsidP="00F91E6C">
      <w:pPr>
        <w:spacing w:before="0" w:after="0"/>
      </w:pPr>
      <w:r>
        <w:t>Assume a more complex example in which set of events to be fetched when the job is not F</w:t>
      </w:r>
      <w:r>
        <w:t>i</w:t>
      </w:r>
      <w:r>
        <w:t xml:space="preserve">nished AND the time duration is between 01:00 PM to 02:00PM. </w:t>
      </w:r>
    </w:p>
    <w:p w:rsidR="00F91E6C" w:rsidRDefault="00F91E6C" w:rsidP="00F91E6C">
      <w:pPr>
        <w:spacing w:before="0" w:after="0"/>
      </w:pPr>
    </w:p>
    <w:p w:rsidR="00F91E6C" w:rsidRDefault="00F91E6C" w:rsidP="00F91E6C">
      <w:pPr>
        <w:spacing w:before="0" w:after="0"/>
      </w:pPr>
    </w:p>
    <w:p w:rsidR="00F91E6C" w:rsidRDefault="00202CF2" w:rsidP="00F91E6C">
      <w:pPr>
        <w:spacing w:before="0" w:after="0"/>
      </w:pPr>
      <w:r>
        <w:t>&lt;GetActivityHistoryRequest&gt;</w:t>
      </w:r>
    </w:p>
    <w:p w:rsidR="00F91E6C" w:rsidRDefault="00202CF2" w:rsidP="00F91E6C">
      <w:pPr>
        <w:spacing w:before="0" w:after="0"/>
      </w:pPr>
      <w:r>
        <w:tab/>
        <w:t>&lt;JoinQuery JoinOperator=”OR”&gt;</w:t>
      </w:r>
    </w:p>
    <w:p w:rsidR="00F91E6C" w:rsidRDefault="00202CF2" w:rsidP="00F91E6C">
      <w:pPr>
        <w:spacing w:before="0" w:after="0"/>
      </w:pPr>
      <w:r>
        <w:tab/>
      </w:r>
      <w:r>
        <w:tab/>
        <w:t>&lt;LeftOperand xsi:KindOfQueryType&gt;</w:t>
      </w:r>
    </w:p>
    <w:p w:rsidR="00F91E6C" w:rsidRDefault="00202CF2" w:rsidP="00F91E6C">
      <w:pPr>
        <w:spacing w:before="0" w:after="0"/>
      </w:pPr>
      <w:r>
        <w:tab/>
      </w:r>
      <w:r>
        <w:tab/>
      </w:r>
      <w:r>
        <w:tab/>
        <w:t>&lt;TimeQuery&gt;</w:t>
      </w:r>
    </w:p>
    <w:p w:rsidR="00F91E6C" w:rsidRDefault="00202CF2" w:rsidP="00F91E6C">
      <w:pPr>
        <w:spacing w:before="0" w:after="0"/>
        <w:ind w:left="2160" w:firstLine="720"/>
      </w:pPr>
      <w:r>
        <w:t>&lt;StartTime&gt;13:00:20&lt;/StartTime&gt; //TODO</w:t>
      </w:r>
    </w:p>
    <w:p w:rsidR="00F91E6C" w:rsidRDefault="00202CF2" w:rsidP="00F91E6C">
      <w:pPr>
        <w:spacing w:before="0" w:after="0"/>
        <w:ind w:left="2160" w:firstLine="720"/>
      </w:pPr>
      <w:r>
        <w:t>&lt;EndTime&gt;14:00:20&lt;/EndTime&gt; //TODO</w:t>
      </w:r>
    </w:p>
    <w:p w:rsidR="00F91E6C" w:rsidRDefault="00202CF2" w:rsidP="00F91E6C">
      <w:pPr>
        <w:spacing w:before="0" w:after="0"/>
      </w:pPr>
      <w:r>
        <w:tab/>
      </w:r>
      <w:r>
        <w:tab/>
      </w:r>
      <w:r>
        <w:tab/>
        <w:t>&lt;/TimeQuery&gt;</w:t>
      </w:r>
    </w:p>
    <w:p w:rsidR="00F91E6C" w:rsidRDefault="00202CF2" w:rsidP="00F91E6C">
      <w:pPr>
        <w:spacing w:before="0" w:after="0"/>
        <w:ind w:left="720" w:firstLine="720"/>
      </w:pPr>
      <w:r>
        <w:t>&lt;/LeftOperand&gt;</w:t>
      </w:r>
    </w:p>
    <w:p w:rsidR="00F91E6C" w:rsidRDefault="00202CF2" w:rsidP="00F91E6C">
      <w:pPr>
        <w:spacing w:before="0" w:after="0"/>
      </w:pPr>
      <w:r>
        <w:tab/>
      </w:r>
      <w:r>
        <w:tab/>
        <w:t>&lt;RightOperand xsi:type=”KindOfQueryType”&gt;</w:t>
      </w:r>
    </w:p>
    <w:p w:rsidR="00F91E6C" w:rsidRDefault="00202CF2" w:rsidP="00F91E6C">
      <w:pPr>
        <w:spacing w:before="0" w:after="0"/>
      </w:pPr>
      <w:r>
        <w:tab/>
      </w:r>
      <w:r>
        <w:tab/>
      </w:r>
      <w:r>
        <w:tab/>
        <w:t>&lt;Negation&gt;</w:t>
      </w:r>
    </w:p>
    <w:p w:rsidR="00F91E6C" w:rsidRDefault="00202CF2" w:rsidP="00F91E6C">
      <w:pPr>
        <w:spacing w:before="0" w:after="0"/>
      </w:pPr>
      <w:r>
        <w:tab/>
      </w:r>
      <w:r>
        <w:tab/>
      </w:r>
      <w:r>
        <w:tab/>
        <w:t>&lt;operand xsi:type=”KindOfQueryType”&gt;</w:t>
      </w:r>
      <w:r>
        <w:tab/>
      </w:r>
    </w:p>
    <w:p w:rsidR="00F91E6C" w:rsidRDefault="00202CF2" w:rsidP="00F91E6C">
      <w:pPr>
        <w:spacing w:before="0" w:after="0"/>
      </w:pPr>
      <w:r>
        <w:tab/>
      </w:r>
      <w:r>
        <w:tab/>
      </w:r>
      <w:r>
        <w:tab/>
      </w:r>
      <w:r>
        <w:tab/>
        <w:t>&lt;StatusQuery&gt;</w:t>
      </w:r>
      <w:r>
        <w:tab/>
      </w:r>
    </w:p>
    <w:p w:rsidR="00F91E6C" w:rsidRDefault="00202CF2" w:rsidP="00F91E6C">
      <w:pPr>
        <w:spacing w:before="0" w:after="0"/>
        <w:ind w:left="2880" w:firstLine="720"/>
      </w:pPr>
      <w:r>
        <w:lastRenderedPageBreak/>
        <w:t>&lt;bes:ActivityState&gt;Finished&lt;/bes:ActivityState&gt;</w:t>
      </w:r>
    </w:p>
    <w:p w:rsidR="00F91E6C" w:rsidRDefault="00202CF2" w:rsidP="00F91E6C">
      <w:pPr>
        <w:spacing w:before="0" w:after="0"/>
        <w:ind w:left="2160" w:firstLine="720"/>
      </w:pPr>
      <w:r>
        <w:t>&lt;/StatusQuery&gt;</w:t>
      </w:r>
    </w:p>
    <w:p w:rsidR="00F91E6C" w:rsidRDefault="00202CF2" w:rsidP="00F91E6C">
      <w:pPr>
        <w:spacing w:before="0" w:after="0"/>
      </w:pPr>
      <w:r>
        <w:tab/>
      </w:r>
      <w:r>
        <w:tab/>
      </w:r>
      <w:r>
        <w:tab/>
        <w:t>&lt;/operand&gt;</w:t>
      </w:r>
    </w:p>
    <w:p w:rsidR="00F91E6C" w:rsidRDefault="00202CF2" w:rsidP="00F91E6C">
      <w:pPr>
        <w:spacing w:before="0" w:after="0"/>
      </w:pPr>
      <w:r>
        <w:tab/>
      </w:r>
      <w:r>
        <w:tab/>
      </w:r>
      <w:r>
        <w:tab/>
        <w:t>&lt;/Negation&gt;</w:t>
      </w:r>
    </w:p>
    <w:p w:rsidR="00F91E6C" w:rsidRDefault="00202CF2" w:rsidP="00F91E6C">
      <w:pPr>
        <w:spacing w:before="0" w:after="0"/>
        <w:ind w:left="720" w:firstLine="720"/>
      </w:pPr>
      <w:r>
        <w:t>&lt;/RightOperand&gt;</w:t>
      </w:r>
    </w:p>
    <w:p w:rsidR="00F91E6C" w:rsidRDefault="00202CF2" w:rsidP="00F91E6C">
      <w:pPr>
        <w:spacing w:before="0" w:after="0"/>
      </w:pPr>
      <w:r>
        <w:tab/>
        <w:t>&lt;/JoinQuery&gt;</w:t>
      </w:r>
    </w:p>
    <w:p w:rsidR="00F91E6C" w:rsidRDefault="00202CF2" w:rsidP="00F91E6C">
      <w:pPr>
        <w:spacing w:before="0" w:after="0"/>
      </w:pPr>
      <w:r>
        <w:t>&lt;/GetActivityHistoryRequest&gt;</w:t>
      </w:r>
    </w:p>
    <w:p w:rsidR="00000000" w:rsidRDefault="003A1FBE">
      <w:pPr>
        <w:pStyle w:val="Heading4"/>
        <w:rPr>
          <w:del w:id="1077" w:author="m.memon" w:date="2012-10-09T18:43:00Z"/>
        </w:rPr>
        <w:pPrChange w:id="1078" w:author="ag8t" w:date="2014-01-16T12:33:00Z">
          <w:pPr/>
        </w:pPrChange>
      </w:pPr>
    </w:p>
    <w:p w:rsidR="00E86DC7" w:rsidRDefault="00202CF2">
      <w:pPr>
        <w:pStyle w:val="Heading4"/>
      </w:pPr>
      <w:r>
        <w:t>Output(s)</w:t>
      </w:r>
    </w:p>
    <w:p w:rsidR="00F91E6C" w:rsidRDefault="00202CF2" w:rsidP="00F91E6C">
      <w:pPr>
        <w:numPr>
          <w:ilvl w:val="0"/>
          <w:numId w:val="48"/>
        </w:numPr>
      </w:pPr>
      <w:r w:rsidRPr="000037BF">
        <w:rPr>
          <w:b/>
        </w:rPr>
        <w:t>GetActivityHistoryResponseType</w:t>
      </w:r>
      <w:del w:id="1079" w:author="m.memon" w:date="2012-10-30T13:58:00Z">
        <w:r w:rsidRPr="000037BF" w:rsidDel="001C104F">
          <w:rPr>
            <w:b/>
          </w:rPr>
          <w:delText>[]</w:delText>
        </w:r>
      </w:del>
      <w:r w:rsidRPr="000037BF">
        <w:rPr>
          <w:b/>
        </w:rPr>
        <w:t xml:space="preserve"> Response</w:t>
      </w:r>
      <w:r>
        <w:t xml:space="preserve">: </w:t>
      </w:r>
      <w:ins w:id="1080" w:author="m.memon" w:date="2013-01-28T17:34:00Z">
        <w:r>
          <w:t xml:space="preserve">In response </w:t>
        </w:r>
      </w:ins>
      <w:ins w:id="1081" w:author="m.memon" w:date="2013-01-28T17:35:00Z">
        <w:r>
          <w:t xml:space="preserve">this method returns an </w:t>
        </w:r>
      </w:ins>
      <w:del w:id="1082" w:author="m.memon" w:date="2013-01-28T17:34:00Z">
        <w:r w:rsidDel="00CB125F">
          <w:delText xml:space="preserve">A </w:delText>
        </w:r>
      </w:del>
      <w:commentRangeStart w:id="1083"/>
      <w:del w:id="1084" w:author="m.memon" w:date="2012-10-30T14:00:00Z">
        <w:r w:rsidDel="001C104F">
          <w:delText xml:space="preserve">vector of </w:delText>
        </w:r>
      </w:del>
      <w:del w:id="1085" w:author="m.memon" w:date="2013-01-28T17:34:00Z">
        <w:r w:rsidDel="00CB125F">
          <w:delText xml:space="preserve">ActivityHistory </w:delText>
        </w:r>
        <w:commentRangeEnd w:id="1083"/>
        <w:r w:rsidDel="00CB125F">
          <w:rPr>
            <w:rStyle w:val="CommentReference"/>
          </w:rPr>
          <w:commentReference w:id="1083"/>
        </w:r>
        <w:r w:rsidDel="00CB125F">
          <w:delText xml:space="preserve">element for the activity. </w:delText>
        </w:r>
      </w:del>
      <w:r>
        <w:t>Act</w:t>
      </w:r>
      <w:r>
        <w:t>i</w:t>
      </w:r>
      <w:r>
        <w:t xml:space="preserve">vityHistory element </w:t>
      </w:r>
      <w:ins w:id="1086" w:author="m.memon" w:date="2013-01-28T17:36:00Z">
        <w:r>
          <w:t>contai</w:t>
        </w:r>
      </w:ins>
      <w:del w:id="1087" w:author="m.memon" w:date="2013-01-28T17:36:00Z">
        <w:r w:rsidDel="0027721B">
          <w:delText xml:space="preserve">contains </w:delText>
        </w:r>
      </w:del>
      <w:ins w:id="1088" w:author="m.memon" w:date="2013-01-28T17:36:00Z">
        <w:r>
          <w:t xml:space="preserve">ning </w:t>
        </w:r>
      </w:ins>
      <w:ins w:id="1089" w:author="m.memon" w:date="2012-10-30T14:00:00Z">
        <w:r>
          <w:t>an array of ActivityHistoryEntry</w:t>
        </w:r>
      </w:ins>
      <w:ins w:id="1090" w:author="m.memon" w:date="2012-10-30T14:01:00Z">
        <w:r>
          <w:t xml:space="preserve"> elements</w:t>
        </w:r>
      </w:ins>
      <w:del w:id="1091" w:author="m.memon" w:date="2012-10-30T14:00:00Z">
        <w:r w:rsidDel="001C104F">
          <w:delText xml:space="preserve">the EventLevel </w:delText>
        </w:r>
      </w:del>
      <w:del w:id="1092" w:author="m.memon" w:date="2012-10-30T14:01:00Z">
        <w:r w:rsidDel="001C104F">
          <w:delText xml:space="preserve">of the entry, as well as the contents of the event </w:delText>
        </w:r>
        <w:r w:rsidRPr="000037BF" w:rsidDel="001C104F">
          <w:rPr>
            <w:highlight w:val="yellow"/>
          </w:rPr>
          <w:delText>&lt;To be defined&gt;</w:delText>
        </w:r>
      </w:del>
      <w:r>
        <w:t>. If the activity cannot be located, or the corresponding activity’s history cannot be returned then the G</w:t>
      </w:r>
      <w:r>
        <w:t>e</w:t>
      </w:r>
      <w:r>
        <w:t>tActivityHistoryResponse MUST contain a SOAP-1.1 fault element instead of ActivityHi</w:t>
      </w:r>
      <w:r>
        <w:t>s</w:t>
      </w:r>
      <w:r>
        <w:t>tory elements.</w:t>
      </w:r>
      <w:del w:id="1093" w:author="m.memon" w:date="2012-10-30T14:01:00Z">
        <w:r w:rsidDel="001C104F">
          <w:delText>TODO:Change Description</w:delText>
        </w:r>
      </w:del>
    </w:p>
    <w:p w:rsidR="00F91E6C" w:rsidRDefault="00202CF2" w:rsidP="00F91E6C">
      <w:pPr>
        <w:spacing w:before="0" w:after="0"/>
      </w:pPr>
      <w:r w:rsidRPr="000037BF">
        <w:t>&lt;aep:</w:t>
      </w:r>
      <w:r>
        <w:t>GetActivityHistoryResponse&gt;</w:t>
      </w:r>
    </w:p>
    <w:p w:rsidR="00F91E6C" w:rsidRDefault="00202CF2" w:rsidP="00F91E6C">
      <w:pPr>
        <w:spacing w:before="0" w:after="0"/>
      </w:pPr>
      <w:r>
        <w:tab/>
        <w:t>&lt;</w:t>
      </w:r>
      <w:del w:id="1094" w:author="m.memon" w:date="2012-10-30T12:00:00Z">
        <w:r w:rsidDel="006D2D37">
          <w:delText>aep</w:delText>
        </w:r>
      </w:del>
      <w:ins w:id="1095" w:author="m.memon" w:date="2012-10-30T12:00:00Z">
        <w:r>
          <w:t>aid</w:t>
        </w:r>
      </w:ins>
      <w:r>
        <w:t>:ActivityHistory</w:t>
      </w:r>
      <w:del w:id="1096" w:author="m.memon" w:date="2012-10-30T12:00:00Z">
        <w:r w:rsidDel="006D2D37">
          <w:delText>Event</w:delText>
        </w:r>
      </w:del>
      <w:r>
        <w:t>&gt;</w:t>
      </w:r>
    </w:p>
    <w:p w:rsidR="00F91E6C" w:rsidRDefault="00202CF2" w:rsidP="00F91E6C">
      <w:pPr>
        <w:spacing w:before="0" w:after="0"/>
        <w:rPr>
          <w:ins w:id="1097" w:author="m.memon" w:date="2012-10-30T12:03:00Z"/>
        </w:rPr>
      </w:pPr>
      <w:r>
        <w:tab/>
        <w:t>&lt;</w:t>
      </w:r>
      <w:del w:id="1098" w:author="m.memon" w:date="2012-10-30T12:01:00Z">
        <w:r w:rsidDel="006D2D37">
          <w:delText>aep</w:delText>
        </w:r>
      </w:del>
      <w:ins w:id="1099" w:author="m.memon" w:date="2012-10-30T12:01:00Z">
        <w:r>
          <w:t>aid</w:t>
        </w:r>
      </w:ins>
      <w:r>
        <w:t>:</w:t>
      </w:r>
      <w:del w:id="1100" w:author="m.memon" w:date="2012-10-30T12:01:00Z">
        <w:r w:rsidDel="006D2D37">
          <w:delText>EventLevel</w:delText>
        </w:r>
      </w:del>
      <w:ins w:id="1101" w:author="m.memon" w:date="2012-10-30T12:01:00Z">
        <w:r>
          <w:t>ActivityHistoryEntry</w:t>
        </w:r>
      </w:ins>
      <w:ins w:id="1102" w:author="m.memon" w:date="2012-10-30T12:04:00Z">
        <w:r>
          <w:t xml:space="preserve"> timestamp=”xsd:datetime”</w:t>
        </w:r>
      </w:ins>
      <w:r>
        <w:t>&gt;</w:t>
      </w:r>
    </w:p>
    <w:p w:rsidR="00F91E6C" w:rsidRDefault="00202CF2" w:rsidP="00F91E6C">
      <w:pPr>
        <w:spacing w:before="0" w:after="0"/>
        <w:rPr>
          <w:ins w:id="1103" w:author="m.memon" w:date="2012-10-30T12:07:00Z"/>
        </w:rPr>
      </w:pPr>
      <w:ins w:id="1104" w:author="m.memon" w:date="2012-10-30T12:07:00Z">
        <w:r>
          <w:t>&lt;bes:ActivityStatus&gt;..&lt;bes:ActivityStatus&gt;</w:t>
        </w:r>
      </w:ins>
    </w:p>
    <w:p w:rsidR="00F91E6C" w:rsidRDefault="00202CF2" w:rsidP="00F91E6C">
      <w:pPr>
        <w:spacing w:before="0" w:after="0"/>
        <w:rPr>
          <w:ins w:id="1105" w:author="m.memon" w:date="2012-10-30T12:08:00Z"/>
        </w:rPr>
      </w:pPr>
      <w:ins w:id="1106" w:author="m.memon" w:date="2012-10-30T12:08:00Z">
        <w:r>
          <w:t>&lt;aid:Events&gt;</w:t>
        </w:r>
      </w:ins>
      <w:ins w:id="1107" w:author="m.memon" w:date="2012-10-30T12:09:00Z">
        <w:r>
          <w:t>?</w:t>
        </w:r>
      </w:ins>
    </w:p>
    <w:p w:rsidR="00F91E6C" w:rsidRDefault="00202CF2" w:rsidP="00F91E6C">
      <w:pPr>
        <w:spacing w:before="0" w:after="0"/>
        <w:rPr>
          <w:ins w:id="1108" w:author="m.memon" w:date="2012-10-30T12:09:00Z"/>
        </w:rPr>
      </w:pPr>
      <w:ins w:id="1109" w:author="m.memon" w:date="2012-10-30T12:08:00Z">
        <w:r>
          <w:t>&lt;aid:Even</w:t>
        </w:r>
      </w:ins>
      <w:ins w:id="1110" w:author="m.memon" w:date="2012-10-30T12:09:00Z">
        <w:r>
          <w:t>t</w:t>
        </w:r>
      </w:ins>
      <w:ins w:id="1111" w:author="m.memon" w:date="2012-10-30T12:10:00Z">
        <w:r>
          <w:t xml:space="preserve"> timestamp=”xsd:datetime”</w:t>
        </w:r>
      </w:ins>
      <w:ins w:id="1112" w:author="m.memon" w:date="2012-10-30T12:09:00Z">
        <w:r>
          <w:t>&gt;..&lt;/aid:Event&gt;+</w:t>
        </w:r>
      </w:ins>
    </w:p>
    <w:p w:rsidR="00F91E6C" w:rsidRDefault="00202CF2" w:rsidP="00F91E6C">
      <w:pPr>
        <w:spacing w:before="0" w:after="0"/>
        <w:rPr>
          <w:ins w:id="1113" w:author="m.memon" w:date="2012-10-30T12:03:00Z"/>
        </w:rPr>
      </w:pPr>
      <w:ins w:id="1114" w:author="m.memon" w:date="2012-10-30T12:09:00Z">
        <w:r>
          <w:t>&lt;/aid:Events&gt;</w:t>
        </w:r>
      </w:ins>
    </w:p>
    <w:p w:rsidR="00000000" w:rsidRDefault="00202CF2">
      <w:pPr>
        <w:spacing w:before="0" w:after="0"/>
        <w:ind w:firstLine="720"/>
        <w:pPrChange w:id="1115" w:author="m.memon" w:date="2012-10-30T12:03:00Z">
          <w:pPr>
            <w:spacing w:before="0" w:after="0"/>
          </w:pPr>
        </w:pPrChange>
      </w:pPr>
      <w:del w:id="1116" w:author="m.memon" w:date="2012-10-30T12:03:00Z">
        <w:r w:rsidDel="006D2D37">
          <w:delText xml:space="preserve">/xsd:integer </w:delText>
        </w:r>
      </w:del>
      <w:r>
        <w:t>&lt;/</w:t>
      </w:r>
      <w:del w:id="1117" w:author="m.memon" w:date="2012-10-30T12:03:00Z">
        <w:r w:rsidDel="006D2D37">
          <w:delText>aep</w:delText>
        </w:r>
      </w:del>
      <w:ins w:id="1118" w:author="m.memon" w:date="2012-10-30T12:03:00Z">
        <w:r>
          <w:t>aid</w:t>
        </w:r>
      </w:ins>
      <w:r>
        <w:t>:</w:t>
      </w:r>
      <w:ins w:id="1119" w:author="m.memon" w:date="2012-10-30T12:01:00Z">
        <w:r>
          <w:t>ActivityHistoryEntry</w:t>
        </w:r>
      </w:ins>
      <w:del w:id="1120" w:author="m.memon" w:date="2012-10-30T12:01:00Z">
        <w:r w:rsidDel="006D2D37">
          <w:delText>EventLevel</w:delText>
        </w:r>
      </w:del>
      <w:r>
        <w:t>&gt;</w:t>
      </w:r>
    </w:p>
    <w:p w:rsidR="00F91E6C" w:rsidDel="006D2D37" w:rsidRDefault="00202CF2" w:rsidP="00F91E6C">
      <w:pPr>
        <w:spacing w:before="0" w:after="0"/>
        <w:rPr>
          <w:del w:id="1121" w:author="m.memon" w:date="2012-10-30T12:03:00Z"/>
        </w:rPr>
      </w:pPr>
      <w:del w:id="1122" w:author="m.memon" w:date="2012-10-30T12:03:00Z">
        <w:r w:rsidDel="006D2D37">
          <w:tab/>
        </w:r>
        <w:r w:rsidDel="006D2D37">
          <w:tab/>
          <w:delText>&lt;aep:HistoryEvent&gt; … &lt;/aep:HistoryEvent&gt;</w:delText>
        </w:r>
      </w:del>
    </w:p>
    <w:p w:rsidR="00F91E6C" w:rsidRDefault="00202CF2" w:rsidP="00F91E6C">
      <w:pPr>
        <w:spacing w:before="0" w:after="0"/>
      </w:pPr>
      <w:r>
        <w:tab/>
        <w:t>&lt;</w:t>
      </w:r>
      <w:del w:id="1123" w:author="m.memon" w:date="2012-10-30T12:00:00Z">
        <w:r w:rsidDel="006D2D37">
          <w:delText>aep</w:delText>
        </w:r>
      </w:del>
      <w:ins w:id="1124" w:author="m.memon" w:date="2012-10-30T12:00:00Z">
        <w:r>
          <w:t>aid</w:t>
        </w:r>
      </w:ins>
      <w:r>
        <w:t>:ActivityHistory</w:t>
      </w:r>
      <w:del w:id="1125" w:author="m.memon" w:date="2012-10-30T12:00:00Z">
        <w:r w:rsidDel="006D2D37">
          <w:delText>Event</w:delText>
        </w:r>
      </w:del>
      <w:r>
        <w:t>&gt;</w:t>
      </w:r>
      <w:del w:id="1126" w:author="m.memon" w:date="2012-10-30T12:00:00Z">
        <w:r w:rsidDel="006D2D37">
          <w:delText>*</w:delText>
        </w:r>
      </w:del>
      <w:r>
        <w:tab/>
      </w:r>
    </w:p>
    <w:p w:rsidR="00F91E6C" w:rsidRDefault="00202CF2" w:rsidP="00F91E6C">
      <w:pPr>
        <w:spacing w:before="0" w:after="0"/>
      </w:pPr>
      <w:r>
        <w:t>&lt;aep:GetActivityHistoryResponse&gt;</w:t>
      </w:r>
    </w:p>
    <w:p w:rsidR="00F91E6C" w:rsidRDefault="00F91E6C" w:rsidP="00F91E6C">
      <w:pPr>
        <w:spacing w:before="0" w:after="0"/>
        <w:rPr>
          <w:ins w:id="1127" w:author="m.memon" w:date="2013-01-28T17:37:00Z"/>
        </w:rPr>
      </w:pPr>
    </w:p>
    <w:p w:rsidR="00F91E6C" w:rsidRDefault="00202CF2" w:rsidP="00F91E6C">
      <w:pPr>
        <w:spacing w:before="0" w:after="0"/>
      </w:pPr>
      <w:ins w:id="1128" w:author="m.memon" w:date="2013-01-28T17:39:00Z">
        <w:r>
          <w:t xml:space="preserve">While invoking this method if </w:t>
        </w:r>
      </w:ins>
      <w:ins w:id="1129" w:author="m.memon" w:date="2013-01-28T17:37:00Z">
        <w:r>
          <w:t xml:space="preserve">client </w:t>
        </w:r>
      </w:ins>
      <w:ins w:id="1130" w:author="m.memon" w:date="2013-01-28T17:39:00Z">
        <w:r>
          <w:t xml:space="preserve">requests for history events </w:t>
        </w:r>
      </w:ins>
      <w:ins w:id="1131" w:author="m.memon" w:date="2013-01-28T17:42:00Z">
        <w:r>
          <w:t>associated with a</w:t>
        </w:r>
      </w:ins>
      <w:ins w:id="1132" w:author="m.memon" w:date="2013-01-28T17:39:00Z">
        <w:r>
          <w:t xml:space="preserve">non-existent </w:t>
        </w:r>
      </w:ins>
      <w:ins w:id="1133" w:author="m.memon" w:date="2013-01-28T17:37:00Z">
        <w:r>
          <w:t>a</w:t>
        </w:r>
        <w:r>
          <w:t>c</w:t>
        </w:r>
        <w:r>
          <w:t>tivity stat</w:t>
        </w:r>
      </w:ins>
      <w:ins w:id="1134" w:author="m.memon" w:date="2013-01-28T17:47:00Z">
        <w:r>
          <w:t>us</w:t>
        </w:r>
      </w:ins>
      <w:ins w:id="1135" w:author="m.memon" w:date="2013-01-28T17:39:00Z">
        <w:r>
          <w:t>then the server MUST reply with soap 1.</w:t>
        </w:r>
      </w:ins>
      <w:ins w:id="1136" w:author="m.memon" w:date="2013-01-28T17:40:00Z">
        <w:r>
          <w:t>1 fault element</w:t>
        </w:r>
      </w:ins>
      <w:ins w:id="1137" w:author="m.memon" w:date="2013-01-28T17:41:00Z">
        <w:r>
          <w:t xml:space="preserve"> stating reason as UnknownA</w:t>
        </w:r>
        <w:r>
          <w:t>c</w:t>
        </w:r>
        <w:r>
          <w:t>tivityStatusFault</w:t>
        </w:r>
      </w:ins>
      <w:ins w:id="1138" w:author="m.memon" w:date="2013-01-28T17:43:00Z">
        <w:r>
          <w:t xml:space="preserve"> respective to the activity status information being returned</w:t>
        </w:r>
      </w:ins>
      <w:ins w:id="1139" w:author="m.memon" w:date="2013-01-28T17:41:00Z">
        <w:r>
          <w:t>.</w:t>
        </w:r>
      </w:ins>
    </w:p>
    <w:p w:rsidR="00000000" w:rsidRDefault="003A1FBE">
      <w:pPr>
        <w:pStyle w:val="Heading4"/>
        <w:rPr>
          <w:del w:id="1140" w:author="m.memon" w:date="2013-01-28T17:34:00Z"/>
        </w:rPr>
        <w:pPrChange w:id="1141" w:author="ag8t" w:date="2014-01-16T12:33:00Z">
          <w:pPr/>
        </w:pPrChange>
      </w:pPr>
    </w:p>
    <w:p w:rsidR="00E86DC7" w:rsidRDefault="00202CF2">
      <w:pPr>
        <w:pStyle w:val="Heading4"/>
      </w:pPr>
      <w:r>
        <w:t>Fault(s)</w:t>
      </w:r>
    </w:p>
    <w:p w:rsidR="00F91E6C" w:rsidRPr="00B6173E" w:rsidRDefault="00202CF2" w:rsidP="00F91E6C">
      <w:pPr>
        <w:numPr>
          <w:ilvl w:val="0"/>
          <w:numId w:val="48"/>
        </w:numPr>
      </w:pPr>
      <w:r>
        <w:rPr>
          <w:b/>
        </w:rPr>
        <w:t xml:space="preserve">UnknownQueryFault: </w:t>
      </w:r>
      <w:r w:rsidRPr="00B6173E">
        <w:t>The query could not be interpreted, or failed to execute for some reason.</w:t>
      </w:r>
    </w:p>
    <w:p w:rsidR="00F91E6C" w:rsidRDefault="00202CF2" w:rsidP="00F91E6C">
      <w:pPr>
        <w:numPr>
          <w:ilvl w:val="0"/>
          <w:numId w:val="48"/>
        </w:numPr>
      </w:pPr>
      <w:r w:rsidRPr="00167EE0">
        <w:rPr>
          <w:b/>
        </w:rPr>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F91E6C" w:rsidRPr="0031095A" w:rsidDel="0031095A" w:rsidRDefault="00EF3D5A" w:rsidP="00F91E6C">
      <w:pPr>
        <w:pStyle w:val="Heading3"/>
        <w:rPr>
          <w:del w:id="1142" w:author="ag8t" w:date="2014-07-15T15:32:00Z"/>
        </w:rPr>
      </w:pPr>
      <w:bookmarkStart w:id="1143" w:name="_Toc393200715"/>
      <w:del w:id="1144" w:author="ag8t" w:date="2014-07-15T15:32:00Z">
        <w:r w:rsidRPr="00EF3D5A">
          <w:rPr>
            <w:rPrChange w:id="1145" w:author="ag8t" w:date="2014-07-15T15:31:00Z">
              <w:rPr>
                <w:i/>
                <w:color w:val="0000FF"/>
                <w:szCs w:val="22"/>
                <w:u w:val="single"/>
              </w:rPr>
            </w:rPrChange>
          </w:rPr>
          <w:delText>Purge</w:delText>
        </w:r>
        <w:bookmarkEnd w:id="1143"/>
      </w:del>
    </w:p>
    <w:p w:rsidR="00F91E6C" w:rsidRPr="001C5CE0" w:rsidDel="0031095A" w:rsidRDefault="00EF3D5A" w:rsidP="00F91E6C">
      <w:pPr>
        <w:rPr>
          <w:del w:id="1146" w:author="ag8t" w:date="2014-07-15T15:32:00Z"/>
        </w:rPr>
      </w:pPr>
      <w:del w:id="1147" w:author="ag8t" w:date="2014-07-15T15:32:00Z">
        <w:r w:rsidRPr="00EF3D5A">
          <w:rPr>
            <w:rPrChange w:id="1148" w:author="ag8t" w:date="2014-07-15T15:31:00Z">
              <w:rPr>
                <w:b/>
                <w:i/>
                <w:color w:val="0000FF"/>
                <w:szCs w:val="22"/>
                <w:u w:val="single"/>
              </w:rPr>
            </w:rPrChange>
          </w:rPr>
          <w:delText>Removes all state information associated with the activity, working directories, status, etc. Subsequent invocations on the EPR of the a</w:delText>
        </w:r>
        <w:r w:rsidRPr="00EF3D5A">
          <w:rPr>
            <w:rPrChange w:id="1149" w:author="ag8t" w:date="2014-07-15T15:31:00Z">
              <w:rPr>
                <w:b/>
                <w:i/>
                <w:color w:val="0000FF"/>
                <w:szCs w:val="22"/>
                <w:u w:val="single"/>
              </w:rPr>
            </w:rPrChange>
          </w:rPr>
          <w:delText>c</w:delText>
        </w:r>
        <w:r w:rsidRPr="00EF3D5A">
          <w:rPr>
            <w:rPrChange w:id="1150" w:author="ag8t" w:date="2014-07-15T15:31:00Z">
              <w:rPr>
                <w:b/>
                <w:i/>
                <w:color w:val="0000FF"/>
                <w:szCs w:val="22"/>
                <w:u w:val="single"/>
              </w:rPr>
            </w:rPrChange>
          </w:rPr>
          <w:delText>tivity will fail, and the activity will no longer a</w:delText>
        </w:r>
        <w:r w:rsidRPr="00EF3D5A">
          <w:rPr>
            <w:rPrChange w:id="1151" w:author="ag8t" w:date="2014-07-15T15:31:00Z">
              <w:rPr>
                <w:b/>
                <w:i/>
                <w:color w:val="0000FF"/>
                <w:szCs w:val="22"/>
                <w:u w:val="single"/>
              </w:rPr>
            </w:rPrChange>
          </w:rPr>
          <w:delText>p</w:delText>
        </w:r>
        <w:r w:rsidRPr="00EF3D5A">
          <w:rPr>
            <w:rPrChange w:id="1152" w:author="ag8t" w:date="2014-07-15T15:31:00Z">
              <w:rPr>
                <w:b/>
                <w:i/>
                <w:color w:val="0000FF"/>
                <w:szCs w:val="22"/>
                <w:u w:val="single"/>
              </w:rPr>
            </w:rPrChange>
          </w:rPr>
          <w:delText>pear in lists of activities on the containing O</w:delText>
        </w:r>
        <w:r w:rsidRPr="00EF3D5A">
          <w:rPr>
            <w:rPrChange w:id="1153" w:author="ag8t" w:date="2014-07-15T15:31:00Z">
              <w:rPr>
                <w:b/>
                <w:i/>
                <w:color w:val="0000FF"/>
                <w:szCs w:val="22"/>
                <w:u w:val="single"/>
              </w:rPr>
            </w:rPrChange>
          </w:rPr>
          <w:delText>G</w:delText>
        </w:r>
        <w:r w:rsidRPr="00EF3D5A">
          <w:rPr>
            <w:rPrChange w:id="1154" w:author="ag8t" w:date="2014-07-15T15:31:00Z">
              <w:rPr>
                <w:b/>
                <w:i/>
                <w:color w:val="0000FF"/>
                <w:szCs w:val="22"/>
                <w:u w:val="single"/>
              </w:rPr>
            </w:rPrChange>
          </w:rPr>
          <w:delText>SA-BES resource.</w:delText>
        </w:r>
      </w:del>
    </w:p>
    <w:p w:rsidR="00F91E6C" w:rsidDel="00F240A2" w:rsidRDefault="00202CF2" w:rsidP="00F91E6C">
      <w:pPr>
        <w:rPr>
          <w:del w:id="1155" w:author="m.memon" w:date="2013-01-28T17:46:00Z"/>
          <w:b/>
        </w:rPr>
      </w:pPr>
      <w:del w:id="1156" w:author="m.memon" w:date="2013-01-28T17:46:00Z">
        <w:r w:rsidRPr="008F50FE" w:rsidDel="00F240A2">
          <w:rPr>
            <w:b/>
          </w:rPr>
          <w:delText xml:space="preserve">Topic: History event with a level of detail </w:delText>
        </w:r>
        <w:bookmarkStart w:id="1157" w:name="_Toc360021026"/>
        <w:bookmarkStart w:id="1158" w:name="_Toc377634715"/>
        <w:bookmarkStart w:id="1159" w:name="_Toc393200716"/>
        <w:bookmarkEnd w:id="1157"/>
        <w:bookmarkEnd w:id="1158"/>
        <w:bookmarkEnd w:id="1159"/>
      </w:del>
    </w:p>
    <w:p w:rsidR="00F91E6C" w:rsidRPr="009162F4" w:rsidDel="00F240A2" w:rsidRDefault="00202CF2" w:rsidP="00F91E6C">
      <w:pPr>
        <w:rPr>
          <w:del w:id="1160" w:author="m.memon" w:date="2013-01-28T17:46:00Z"/>
        </w:rPr>
      </w:pPr>
      <w:del w:id="1161" w:author="m.memon" w:date="2013-01-28T17:46:00Z">
        <w:r w:rsidRPr="009162F4" w:rsidDel="00F240A2">
          <w:rPr>
            <w:highlight w:val="yellow"/>
          </w:rPr>
          <w:delText xml:space="preserve">These </w:delText>
        </w:r>
        <w:r w:rsidDel="00F240A2">
          <w:rPr>
            <w:highlight w:val="yellow"/>
          </w:rPr>
          <w:delText>will warrant further discussion. What do the topics mean? Are they hierarchical, such that subscribing to topic Level2 means you receive notification from Level1 and Level0 as well? Or should we require a subscription for each level the client wishes to receive? Should we specify exactly what events are possible, and at which level each event occurs</w:delText>
        </w:r>
        <w:r w:rsidRPr="009162F4" w:rsidDel="00F240A2">
          <w:rPr>
            <w:highlight w:val="yellow"/>
          </w:rPr>
          <w:delText>?</w:delText>
        </w:r>
        <w:bookmarkStart w:id="1162" w:name="_Toc360021027"/>
        <w:bookmarkStart w:id="1163" w:name="_Toc377634716"/>
        <w:bookmarkStart w:id="1164" w:name="_Toc393200717"/>
        <w:bookmarkEnd w:id="1162"/>
        <w:bookmarkEnd w:id="1163"/>
        <w:bookmarkEnd w:id="1164"/>
      </w:del>
    </w:p>
    <w:p w:rsidR="00F91E6C" w:rsidDel="00F240A2" w:rsidRDefault="00202CF2" w:rsidP="00F91E6C">
      <w:pPr>
        <w:rPr>
          <w:del w:id="1165" w:author="m.memon" w:date="2013-01-28T17:46:00Z"/>
        </w:rPr>
      </w:pPr>
      <w:commentRangeStart w:id="1166"/>
      <w:del w:id="1167" w:author="m.memon" w:date="2013-01-28T17:46:00Z">
        <w:r w:rsidDel="00F240A2">
          <w:delText>Multiple topics, one for each history level. Level 0 is most coarse. Another way to think of it is as different events. Notification contains the history event.</w:delText>
        </w:r>
        <w:commentRangeEnd w:id="1166"/>
        <w:r w:rsidDel="00F240A2">
          <w:rPr>
            <w:rStyle w:val="CommentReference"/>
          </w:rPr>
          <w:commentReference w:id="1166"/>
        </w:r>
        <w:bookmarkStart w:id="1168" w:name="_Toc360021028"/>
        <w:bookmarkStart w:id="1169" w:name="_Toc377634717"/>
        <w:bookmarkStart w:id="1170" w:name="_Toc393200718"/>
        <w:bookmarkEnd w:id="1168"/>
        <w:bookmarkEnd w:id="1169"/>
        <w:bookmarkEnd w:id="1170"/>
      </w:del>
    </w:p>
    <w:p w:rsidR="00F91E6C" w:rsidDel="00F240A2" w:rsidRDefault="00F91E6C" w:rsidP="00F91E6C">
      <w:pPr>
        <w:rPr>
          <w:del w:id="1171" w:author="m.memon" w:date="2013-01-28T17:46:00Z"/>
        </w:rPr>
      </w:pPr>
      <w:bookmarkStart w:id="1172" w:name="_Toc360021029"/>
      <w:bookmarkStart w:id="1173" w:name="_Toc377634718"/>
      <w:bookmarkStart w:id="1174" w:name="_Toc393200719"/>
      <w:bookmarkEnd w:id="1172"/>
      <w:bookmarkEnd w:id="1173"/>
      <w:bookmarkEnd w:id="1174"/>
    </w:p>
    <w:p w:rsidR="00F91E6C" w:rsidDel="00F240A2" w:rsidRDefault="00202CF2" w:rsidP="00F91E6C">
      <w:pPr>
        <w:rPr>
          <w:del w:id="1175" w:author="m.memon" w:date="2013-01-28T17:46:00Z"/>
        </w:rPr>
      </w:pPr>
      <w:del w:id="1176" w:author="m.memon" w:date="2013-01-28T17:46:00Z">
        <w:r w:rsidDel="00F240A2">
          <w:delText>Topic:</w:delText>
        </w:r>
        <w:bookmarkStart w:id="1177" w:name="_Toc360021030"/>
        <w:bookmarkStart w:id="1178" w:name="_Toc377634719"/>
        <w:bookmarkStart w:id="1179" w:name="_Toc393200720"/>
        <w:bookmarkEnd w:id="1177"/>
        <w:bookmarkEnd w:id="1178"/>
        <w:bookmarkEnd w:id="1179"/>
      </w:del>
    </w:p>
    <w:p w:rsidR="00F91E6C" w:rsidDel="00F240A2" w:rsidRDefault="00202CF2" w:rsidP="00F91E6C">
      <w:pPr>
        <w:rPr>
          <w:del w:id="1180" w:author="m.memon" w:date="2013-01-28T17:46:00Z"/>
        </w:rPr>
      </w:pPr>
      <w:commentRangeStart w:id="1181"/>
      <w:del w:id="1182" w:author="m.memon" w:date="2013-01-28T17:46:00Z">
        <w:r w:rsidDel="00F240A2">
          <w:delText>/aep:ActivityHistoryEvent</w:delText>
        </w:r>
        <w:commentRangeEnd w:id="1181"/>
        <w:r w:rsidDel="00F240A2">
          <w:rPr>
            <w:rStyle w:val="CommentReference"/>
          </w:rPr>
          <w:commentReference w:id="1181"/>
        </w:r>
        <w:bookmarkStart w:id="1183" w:name="_Toc360021031"/>
        <w:bookmarkStart w:id="1184" w:name="_Toc377634720"/>
        <w:bookmarkStart w:id="1185" w:name="_Toc393200721"/>
        <w:bookmarkEnd w:id="1183"/>
        <w:bookmarkEnd w:id="1184"/>
        <w:bookmarkEnd w:id="1185"/>
      </w:del>
    </w:p>
    <w:p w:rsidR="00F91E6C" w:rsidDel="00F240A2" w:rsidRDefault="00202CF2" w:rsidP="00F91E6C">
      <w:pPr>
        <w:rPr>
          <w:del w:id="1186" w:author="m.memon" w:date="2013-01-28T17:46:00Z"/>
        </w:rPr>
      </w:pPr>
      <w:del w:id="1187" w:author="m.memon" w:date="2013-01-28T17:46:00Z">
        <w:r w:rsidDel="00F240A2">
          <w:delText>/aep:ActivityHistoryEvent/EventLevel0</w:delText>
        </w:r>
        <w:bookmarkStart w:id="1188" w:name="_Toc360021032"/>
        <w:bookmarkStart w:id="1189" w:name="_Toc377634721"/>
        <w:bookmarkStart w:id="1190" w:name="_Toc393200722"/>
        <w:bookmarkEnd w:id="1188"/>
        <w:bookmarkEnd w:id="1189"/>
        <w:bookmarkEnd w:id="1190"/>
      </w:del>
    </w:p>
    <w:p w:rsidR="00F91E6C" w:rsidDel="00F240A2" w:rsidRDefault="00202CF2" w:rsidP="00F91E6C">
      <w:pPr>
        <w:rPr>
          <w:del w:id="1191" w:author="m.memon" w:date="2013-01-28T17:46:00Z"/>
        </w:rPr>
      </w:pPr>
      <w:del w:id="1192" w:author="m.memon" w:date="2013-01-28T17:46:00Z">
        <w:r w:rsidDel="00F240A2">
          <w:delText>/aep:ActivityHistoryEvent/EventLevel1</w:delText>
        </w:r>
        <w:bookmarkStart w:id="1193" w:name="_Toc360021033"/>
        <w:bookmarkStart w:id="1194" w:name="_Toc377634722"/>
        <w:bookmarkStart w:id="1195" w:name="_Toc393200723"/>
        <w:bookmarkEnd w:id="1193"/>
        <w:bookmarkEnd w:id="1194"/>
        <w:bookmarkEnd w:id="1195"/>
      </w:del>
    </w:p>
    <w:p w:rsidR="00F91E6C" w:rsidDel="00F240A2" w:rsidRDefault="00202CF2" w:rsidP="00F91E6C">
      <w:pPr>
        <w:rPr>
          <w:del w:id="1196" w:author="m.memon" w:date="2013-01-28T17:46:00Z"/>
        </w:rPr>
      </w:pPr>
      <w:del w:id="1197" w:author="m.memon" w:date="2013-01-28T17:46:00Z">
        <w:r w:rsidDel="00F240A2">
          <w:delText>/aep:ActivityHistoryEvent/EventLevel2</w:delText>
        </w:r>
        <w:bookmarkStart w:id="1198" w:name="_Toc360021034"/>
        <w:bookmarkStart w:id="1199" w:name="_Toc377634723"/>
        <w:bookmarkStart w:id="1200" w:name="_Toc393200724"/>
        <w:bookmarkEnd w:id="1198"/>
        <w:bookmarkEnd w:id="1199"/>
        <w:bookmarkEnd w:id="1200"/>
      </w:del>
    </w:p>
    <w:p w:rsidR="00F91E6C" w:rsidDel="00F240A2" w:rsidRDefault="00202CF2" w:rsidP="00F91E6C">
      <w:pPr>
        <w:rPr>
          <w:del w:id="1201" w:author="m.memon" w:date="2013-01-28T17:46:00Z"/>
        </w:rPr>
      </w:pPr>
      <w:del w:id="1202" w:author="m.memon" w:date="2013-01-28T17:46:00Z">
        <w:r w:rsidDel="00F240A2">
          <w:delText>/aep:ActivityHistoryEvent/EventLevel3</w:delText>
        </w:r>
        <w:bookmarkStart w:id="1203" w:name="_Toc360021035"/>
        <w:bookmarkStart w:id="1204" w:name="_Toc377634724"/>
        <w:bookmarkStart w:id="1205" w:name="_Toc393200725"/>
        <w:bookmarkEnd w:id="1203"/>
        <w:bookmarkEnd w:id="1204"/>
        <w:bookmarkEnd w:id="1205"/>
      </w:del>
    </w:p>
    <w:p w:rsidR="00F91E6C" w:rsidDel="00F240A2" w:rsidRDefault="00202CF2" w:rsidP="00F91E6C">
      <w:pPr>
        <w:rPr>
          <w:del w:id="1206" w:author="m.memon" w:date="2013-01-28T17:46:00Z"/>
        </w:rPr>
      </w:pPr>
      <w:del w:id="1207" w:author="m.memon" w:date="2013-01-28T17:46:00Z">
        <w:r w:rsidDel="00F240A2">
          <w:delText>/aep:ActivityHistoryEvent/EventLevel4Returns:</w:delText>
        </w:r>
        <w:bookmarkStart w:id="1208" w:name="_Toc360021036"/>
        <w:bookmarkStart w:id="1209" w:name="_Toc377634725"/>
        <w:bookmarkStart w:id="1210" w:name="_Toc393200726"/>
        <w:bookmarkEnd w:id="1208"/>
        <w:bookmarkEnd w:id="1209"/>
        <w:bookmarkEnd w:id="1210"/>
      </w:del>
    </w:p>
    <w:p w:rsidR="00F91E6C" w:rsidDel="00F240A2" w:rsidRDefault="00202CF2" w:rsidP="00F91E6C">
      <w:pPr>
        <w:spacing w:before="0" w:after="0"/>
        <w:rPr>
          <w:del w:id="1211" w:author="m.memon" w:date="2013-01-28T17:46:00Z"/>
        </w:rPr>
      </w:pPr>
      <w:del w:id="1212" w:author="m.memon" w:date="2013-01-28T17:46:00Z">
        <w:r w:rsidDel="00F240A2">
          <w:delText>&lt;aep:BESActivityHistoryEventContents&gt;</w:delText>
        </w:r>
        <w:bookmarkStart w:id="1213" w:name="_Toc360021037"/>
        <w:bookmarkStart w:id="1214" w:name="_Toc377634726"/>
        <w:bookmarkStart w:id="1215" w:name="_Toc393200727"/>
        <w:bookmarkEnd w:id="1213"/>
        <w:bookmarkEnd w:id="1214"/>
        <w:bookmarkEnd w:id="1215"/>
      </w:del>
    </w:p>
    <w:p w:rsidR="00F91E6C" w:rsidDel="00F240A2" w:rsidRDefault="00202CF2" w:rsidP="00F91E6C">
      <w:pPr>
        <w:spacing w:before="0" w:after="0"/>
        <w:rPr>
          <w:del w:id="1216" w:author="m.memon" w:date="2013-01-28T17:46:00Z"/>
        </w:rPr>
      </w:pPr>
      <w:del w:id="1217" w:author="m.memon" w:date="2013-01-28T17:46:00Z">
        <w:r w:rsidDel="00F240A2">
          <w:tab/>
          <w:delText>&lt;aep:EndpointReference&gt;</w:delText>
        </w:r>
        <w:bookmarkStart w:id="1218" w:name="_Toc360021038"/>
        <w:bookmarkStart w:id="1219" w:name="_Toc377634727"/>
        <w:bookmarkStart w:id="1220" w:name="_Toc393200728"/>
        <w:bookmarkEnd w:id="1218"/>
        <w:bookmarkEnd w:id="1219"/>
        <w:bookmarkEnd w:id="1220"/>
      </w:del>
    </w:p>
    <w:p w:rsidR="00F91E6C" w:rsidDel="00F240A2" w:rsidRDefault="00202CF2" w:rsidP="00F91E6C">
      <w:pPr>
        <w:spacing w:before="0" w:after="0"/>
        <w:rPr>
          <w:del w:id="1221" w:author="m.memon" w:date="2013-01-28T17:46:00Z"/>
        </w:rPr>
      </w:pPr>
      <w:del w:id="1222" w:author="m.memon" w:date="2013-01-28T17:46:00Z">
        <w:r w:rsidDel="00F240A2">
          <w:tab/>
        </w:r>
        <w:r w:rsidDel="00F240A2">
          <w:tab/>
          <w:delText>/wsa:EndpointReferenceType</w:delText>
        </w:r>
        <w:bookmarkStart w:id="1223" w:name="_Toc360021039"/>
        <w:bookmarkStart w:id="1224" w:name="_Toc377634728"/>
        <w:bookmarkStart w:id="1225" w:name="_Toc393200729"/>
        <w:bookmarkEnd w:id="1223"/>
        <w:bookmarkEnd w:id="1224"/>
        <w:bookmarkEnd w:id="1225"/>
      </w:del>
    </w:p>
    <w:p w:rsidR="00F91E6C" w:rsidDel="00F240A2" w:rsidRDefault="00202CF2" w:rsidP="00F91E6C">
      <w:pPr>
        <w:spacing w:before="0" w:after="0"/>
        <w:rPr>
          <w:del w:id="1226" w:author="m.memon" w:date="2013-01-28T17:46:00Z"/>
        </w:rPr>
      </w:pPr>
      <w:del w:id="1227" w:author="m.memon" w:date="2013-01-28T17:46:00Z">
        <w:r w:rsidDel="00F240A2">
          <w:tab/>
          <w:delText>&lt;aep:EndpointReference&gt;</w:delText>
        </w:r>
        <w:bookmarkStart w:id="1228" w:name="_Toc360021040"/>
        <w:bookmarkStart w:id="1229" w:name="_Toc377634729"/>
        <w:bookmarkStart w:id="1230" w:name="_Toc393200730"/>
        <w:bookmarkEnd w:id="1228"/>
        <w:bookmarkEnd w:id="1229"/>
        <w:bookmarkEnd w:id="1230"/>
      </w:del>
    </w:p>
    <w:p w:rsidR="00F91E6C" w:rsidDel="00F240A2" w:rsidRDefault="00202CF2" w:rsidP="00F91E6C">
      <w:pPr>
        <w:spacing w:before="0" w:after="0"/>
        <w:rPr>
          <w:del w:id="1231" w:author="m.memon" w:date="2013-01-28T17:46:00Z"/>
        </w:rPr>
      </w:pPr>
      <w:del w:id="1232" w:author="m.memon" w:date="2013-01-28T17:46:00Z">
        <w:r w:rsidDel="00F240A2">
          <w:tab/>
          <w:delText>&lt;aep:HistoryEvent&gt;</w:delText>
        </w:r>
        <w:bookmarkStart w:id="1233" w:name="_Toc360021041"/>
        <w:bookmarkStart w:id="1234" w:name="_Toc377634730"/>
        <w:bookmarkStart w:id="1235" w:name="_Toc393200731"/>
        <w:bookmarkEnd w:id="1233"/>
        <w:bookmarkEnd w:id="1234"/>
        <w:bookmarkEnd w:id="1235"/>
      </w:del>
    </w:p>
    <w:p w:rsidR="00F91E6C" w:rsidDel="00F240A2" w:rsidRDefault="00202CF2" w:rsidP="00F91E6C">
      <w:pPr>
        <w:spacing w:before="0" w:after="0"/>
        <w:rPr>
          <w:del w:id="1236" w:author="m.memon" w:date="2013-01-28T17:46:00Z"/>
        </w:rPr>
      </w:pPr>
      <w:del w:id="1237" w:author="m.memon" w:date="2013-01-28T17:46:00Z">
        <w:r w:rsidDel="00F240A2">
          <w:tab/>
        </w:r>
        <w:r w:rsidDel="00F240A2">
          <w:tab/>
          <w:delText>/xsd:string</w:delText>
        </w:r>
        <w:bookmarkStart w:id="1238" w:name="_Toc360021042"/>
        <w:bookmarkStart w:id="1239" w:name="_Toc377634731"/>
        <w:bookmarkStart w:id="1240" w:name="_Toc393200732"/>
        <w:bookmarkEnd w:id="1238"/>
        <w:bookmarkEnd w:id="1239"/>
        <w:bookmarkEnd w:id="1240"/>
      </w:del>
    </w:p>
    <w:p w:rsidR="00F91E6C" w:rsidDel="00F240A2" w:rsidRDefault="00202CF2" w:rsidP="00F91E6C">
      <w:pPr>
        <w:spacing w:before="0" w:after="0"/>
        <w:rPr>
          <w:del w:id="1241" w:author="m.memon" w:date="2013-01-28T17:46:00Z"/>
        </w:rPr>
      </w:pPr>
      <w:del w:id="1242" w:author="m.memon" w:date="2013-01-28T17:46:00Z">
        <w:r w:rsidDel="00F240A2">
          <w:tab/>
          <w:delText>&lt;/aep:HistoryEvent&gt;</w:delText>
        </w:r>
        <w:bookmarkStart w:id="1243" w:name="_Toc360021043"/>
        <w:bookmarkStart w:id="1244" w:name="_Toc377634732"/>
        <w:bookmarkStart w:id="1245" w:name="_Toc393200733"/>
        <w:bookmarkEnd w:id="1243"/>
        <w:bookmarkEnd w:id="1244"/>
        <w:bookmarkEnd w:id="1245"/>
      </w:del>
    </w:p>
    <w:p w:rsidR="00F91E6C" w:rsidDel="00F240A2" w:rsidRDefault="00202CF2" w:rsidP="00F91E6C">
      <w:pPr>
        <w:spacing w:before="0" w:after="0"/>
        <w:rPr>
          <w:del w:id="1246" w:author="m.memon" w:date="2013-01-28T17:46:00Z"/>
        </w:rPr>
      </w:pPr>
      <w:del w:id="1247" w:author="m.memon" w:date="2013-01-28T17:46:00Z">
        <w:r w:rsidDel="00F240A2">
          <w:tab/>
          <w:delText>&lt;aep:EventLevel&gt;</w:delText>
        </w:r>
        <w:bookmarkStart w:id="1248" w:name="_Toc360021044"/>
        <w:bookmarkStart w:id="1249" w:name="_Toc377634733"/>
        <w:bookmarkStart w:id="1250" w:name="_Toc393200734"/>
        <w:bookmarkEnd w:id="1248"/>
        <w:bookmarkEnd w:id="1249"/>
        <w:bookmarkEnd w:id="1250"/>
      </w:del>
    </w:p>
    <w:p w:rsidR="00F91E6C" w:rsidDel="00F240A2" w:rsidRDefault="00202CF2" w:rsidP="00F91E6C">
      <w:pPr>
        <w:spacing w:before="0" w:after="0"/>
        <w:rPr>
          <w:del w:id="1251" w:author="m.memon" w:date="2013-01-28T17:46:00Z"/>
        </w:rPr>
      </w:pPr>
      <w:del w:id="1252" w:author="m.memon" w:date="2013-01-28T17:46:00Z">
        <w:r w:rsidDel="00F240A2">
          <w:tab/>
        </w:r>
        <w:r w:rsidDel="00F240A2">
          <w:tab/>
          <w:delText>/xsd:integer</w:delText>
        </w:r>
        <w:bookmarkStart w:id="1253" w:name="_Toc360021045"/>
        <w:bookmarkStart w:id="1254" w:name="_Toc377634734"/>
        <w:bookmarkStart w:id="1255" w:name="_Toc393200735"/>
        <w:bookmarkEnd w:id="1253"/>
        <w:bookmarkEnd w:id="1254"/>
        <w:bookmarkEnd w:id="1255"/>
      </w:del>
    </w:p>
    <w:p w:rsidR="00F91E6C" w:rsidDel="00F240A2" w:rsidRDefault="00202CF2" w:rsidP="00F91E6C">
      <w:pPr>
        <w:spacing w:before="0" w:after="0"/>
        <w:rPr>
          <w:del w:id="1256" w:author="m.memon" w:date="2013-01-28T17:46:00Z"/>
        </w:rPr>
      </w:pPr>
      <w:del w:id="1257" w:author="m.memon" w:date="2013-01-28T17:46:00Z">
        <w:r w:rsidDel="00F240A2">
          <w:tab/>
          <w:delText>&lt;/aep:EventLevel&gt;</w:delText>
        </w:r>
        <w:bookmarkStart w:id="1258" w:name="_Toc360021046"/>
        <w:bookmarkStart w:id="1259" w:name="_Toc377634735"/>
        <w:bookmarkStart w:id="1260" w:name="_Toc393200736"/>
        <w:bookmarkEnd w:id="1258"/>
        <w:bookmarkEnd w:id="1259"/>
        <w:bookmarkEnd w:id="1260"/>
      </w:del>
    </w:p>
    <w:p w:rsidR="00F91E6C" w:rsidDel="00F240A2" w:rsidRDefault="00202CF2" w:rsidP="00F91E6C">
      <w:pPr>
        <w:spacing w:before="0" w:after="0"/>
        <w:rPr>
          <w:del w:id="1261" w:author="m.memon" w:date="2013-01-28T17:46:00Z"/>
        </w:rPr>
      </w:pPr>
      <w:del w:id="1262" w:author="m.memon" w:date="2013-01-28T17:46:00Z">
        <w:r w:rsidDel="00F240A2">
          <w:delText>&lt;/aep:BESActivityHistoryEventContents&gt;</w:delText>
        </w:r>
        <w:bookmarkStart w:id="1263" w:name="_Toc360021047"/>
        <w:bookmarkStart w:id="1264" w:name="_Toc377634736"/>
        <w:bookmarkStart w:id="1265" w:name="_Toc393200737"/>
        <w:bookmarkEnd w:id="1263"/>
        <w:bookmarkEnd w:id="1264"/>
        <w:bookmarkEnd w:id="1265"/>
      </w:del>
    </w:p>
    <w:p w:rsidR="00F91E6C" w:rsidDel="00891EF9" w:rsidRDefault="00F91E6C" w:rsidP="00F91E6C">
      <w:pPr>
        <w:rPr>
          <w:del w:id="1266" w:author="m.memon" w:date="2013-03-08T16:37:00Z"/>
        </w:rPr>
      </w:pPr>
      <w:bookmarkStart w:id="1267" w:name="_Toc360021048"/>
      <w:bookmarkStart w:id="1268" w:name="_Toc377634737"/>
      <w:bookmarkStart w:id="1269" w:name="_Toc393200738"/>
      <w:bookmarkEnd w:id="1267"/>
      <w:bookmarkEnd w:id="1268"/>
      <w:bookmarkEnd w:id="1269"/>
    </w:p>
    <w:p w:rsidR="00F91E6C" w:rsidRDefault="00202CF2">
      <w:pPr>
        <w:pStyle w:val="Heading1"/>
      </w:pPr>
      <w:bookmarkStart w:id="1270" w:name="_Toc393200739"/>
      <w:r w:rsidRPr="00D3579D">
        <w:t>Security Considerations</w:t>
      </w:r>
      <w:bookmarkEnd w:id="1270"/>
    </w:p>
    <w:p w:rsidR="00F91E6C" w:rsidRDefault="00202CF2" w:rsidP="00F91E6C">
      <w:pPr>
        <w:rPr>
          <w:ins w:id="1271" w:author="ag8t" w:date="2014-01-16T12:47:00Z"/>
        </w:rPr>
      </w:pPr>
      <w:r>
        <w:t>Access control is out of scope.</w:t>
      </w:r>
    </w:p>
    <w:p w:rsidR="00EF2549" w:rsidRPr="00C85B50" w:rsidRDefault="00EF2549" w:rsidP="00F91E6C">
      <w:ins w:id="1272" w:author="ag8t" w:date="2014-01-16T12:48:00Z">
        <w:r>
          <w:t>It is presumed that all communication is conveyed over a secure channel such as TLS</w:t>
        </w:r>
        <w:r w:rsidR="00B07C62">
          <w:t xml:space="preserve"> or https. Implementations are encouraged to monitor for </w:t>
        </w:r>
      </w:ins>
      <w:ins w:id="1273" w:author="ag8t" w:date="2014-01-16T12:49:00Z">
        <w:r w:rsidR="00B07C62">
          <w:t>security</w:t>
        </w:r>
      </w:ins>
      <w:ins w:id="1274" w:author="ag8t" w:date="2014-01-16T12:48:00Z">
        <w:r w:rsidR="00B07C62">
          <w:t xml:space="preserve"> </w:t>
        </w:r>
      </w:ins>
      <w:ins w:id="1275" w:author="ag8t" w:date="2014-01-16T12:49:00Z">
        <w:r w:rsidR="00B07C62">
          <w:t>fault patterns.</w:t>
        </w:r>
      </w:ins>
    </w:p>
    <w:p w:rsidR="00F91E6C" w:rsidRPr="00D3579D" w:rsidRDefault="00202CF2" w:rsidP="00F91E6C">
      <w:pPr>
        <w:pStyle w:val="Heading1"/>
        <w:rPr>
          <w:lang w:eastAsia="ja-JP"/>
        </w:rPr>
      </w:pPr>
      <w:bookmarkStart w:id="1276" w:name="_Toc153780700"/>
      <w:bookmarkStart w:id="1277" w:name="_Toc393200740"/>
      <w:bookmarkEnd w:id="1276"/>
      <w:r w:rsidRPr="00D3579D">
        <w:t>Author Information</w:t>
      </w:r>
      <w:bookmarkStart w:id="1278" w:name="_Toc37261200"/>
      <w:bookmarkStart w:id="1279" w:name="_Ref531865174"/>
      <w:bookmarkStart w:id="1280" w:name="_Ref531941499"/>
      <w:bookmarkStart w:id="1281" w:name="_Toc534741385"/>
      <w:bookmarkStart w:id="1282" w:name="_Toc26947333"/>
      <w:bookmarkStart w:id="1283" w:name="_Toc27210660"/>
      <w:bookmarkEnd w:id="454"/>
      <w:bookmarkEnd w:id="455"/>
      <w:bookmarkEnd w:id="456"/>
      <w:bookmarkEnd w:id="457"/>
      <w:bookmarkEnd w:id="458"/>
      <w:bookmarkEnd w:id="459"/>
      <w:bookmarkEnd w:id="1277"/>
    </w:p>
    <w:p w:rsidR="00F91E6C" w:rsidRDefault="00202CF2" w:rsidP="00F91E6C">
      <w:pPr>
        <w:spacing w:before="0" w:after="0"/>
      </w:pPr>
      <w:r>
        <w:t>Daniel Dougherty</w:t>
      </w:r>
    </w:p>
    <w:p w:rsidR="00F91E6C" w:rsidRDefault="00202CF2" w:rsidP="00F91E6C">
      <w:pPr>
        <w:spacing w:before="0"/>
      </w:pPr>
      <w:r>
        <w:t>University of Virginia</w:t>
      </w:r>
    </w:p>
    <w:p w:rsidR="00F91E6C" w:rsidRDefault="00202CF2" w:rsidP="00F91E6C">
      <w:r>
        <w:t>Andrew Grimshaw (editor)</w:t>
      </w:r>
      <w:r w:rsidRPr="00D3579D">
        <w:br/>
        <w:t>University of Virginia</w:t>
      </w:r>
    </w:p>
    <w:p w:rsidR="00F91E6C" w:rsidRPr="00BD0C5A" w:rsidRDefault="00202CF2" w:rsidP="00F91E6C">
      <w:pPr>
        <w:rPr>
          <w:ins w:id="1284" w:author="m.memon" w:date="2012-10-09T18:50:00Z"/>
          <w:lang w:val="de-DE"/>
        </w:rPr>
      </w:pPr>
      <w:ins w:id="1285" w:author="m.memon" w:date="2012-10-09T18:49:00Z">
        <w:r>
          <w:rPr>
            <w:lang w:val="de-DE"/>
          </w:rPr>
          <w:t>Shahbaz Memon</w:t>
        </w:r>
        <w:r>
          <w:rPr>
            <w:lang w:val="de-DE"/>
          </w:rPr>
          <w:br/>
        </w:r>
      </w:ins>
      <w:ins w:id="1286" w:author="m.memon" w:date="2012-10-09T18:50:00Z">
        <w:r w:rsidRPr="00BD0C5A">
          <w:rPr>
            <w:lang w:val="de-DE"/>
          </w:rPr>
          <w:t>Forschungszentrum Juelich (FZJ)</w:t>
        </w:r>
      </w:ins>
    </w:p>
    <w:p w:rsidR="00F91E6C" w:rsidRPr="00D3579D" w:rsidRDefault="00202CF2" w:rsidP="00F91E6C">
      <w:pPr>
        <w:pStyle w:val="Heading1"/>
      </w:pPr>
      <w:bookmarkStart w:id="1287" w:name="_Toc153780702"/>
      <w:bookmarkStart w:id="1288" w:name="_Toc393200741"/>
      <w:bookmarkEnd w:id="1287"/>
      <w:r w:rsidRPr="00D3579D">
        <w:lastRenderedPageBreak/>
        <w:t>Contributors</w:t>
      </w:r>
      <w:bookmarkEnd w:id="1278"/>
      <w:bookmarkEnd w:id="1288"/>
    </w:p>
    <w:p w:rsidR="00F91E6C" w:rsidRDefault="00202CF2" w:rsidP="00F91E6C">
      <w:r w:rsidRPr="00D3579D">
        <w:t>We gratefully acknowledge the contributions made to this specification by [</w:t>
      </w:r>
      <w:r w:rsidRPr="00A30191">
        <w:rPr>
          <w:highlight w:val="yellow"/>
        </w:rPr>
        <w:t>insert names].</w:t>
      </w:r>
    </w:p>
    <w:p w:rsidR="00F91E6C" w:rsidRPr="00D3579D" w:rsidRDefault="00202CF2" w:rsidP="00F91E6C">
      <w:pPr>
        <w:pStyle w:val="Heading1"/>
      </w:pPr>
      <w:bookmarkStart w:id="1289" w:name="_Toc153780704"/>
      <w:bookmarkStart w:id="1290" w:name="_Toc37261201"/>
      <w:bookmarkStart w:id="1291" w:name="_Toc393200742"/>
      <w:bookmarkEnd w:id="1289"/>
      <w:r w:rsidRPr="00D3579D">
        <w:t>Acknowledgements</w:t>
      </w:r>
      <w:bookmarkEnd w:id="1279"/>
      <w:bookmarkEnd w:id="1280"/>
      <w:bookmarkEnd w:id="1281"/>
      <w:bookmarkEnd w:id="1282"/>
      <w:bookmarkEnd w:id="1283"/>
      <w:bookmarkEnd w:id="1290"/>
      <w:bookmarkEnd w:id="1291"/>
    </w:p>
    <w:p w:rsidR="00F91E6C" w:rsidRDefault="00202CF2" w:rsidP="00F91E6C">
      <w:r w:rsidRPr="00D3579D">
        <w:t>We are grateful to numerous colleagues for discussions on the topics covered in this document, in particular (in alphabetical order, with apologies to anybody we've missed)</w:t>
      </w:r>
      <w:r w:rsidRPr="00A30191">
        <w:rPr>
          <w:highlight w:val="yellow"/>
        </w:rPr>
        <w:t>[insert names].</w:t>
      </w:r>
    </w:p>
    <w:p w:rsidR="00F91E6C" w:rsidRPr="00D3579D" w:rsidRDefault="00202CF2" w:rsidP="00F91E6C">
      <w:r w:rsidRPr="00533B18">
        <w:t xml:space="preserve">We would like to thank </w:t>
      </w:r>
      <w:r>
        <w:t xml:space="preserve">the </w:t>
      </w:r>
      <w:r w:rsidRPr="00533B18">
        <w:t xml:space="preserve">people who took </w:t>
      </w:r>
      <w:r>
        <w:t>the time to read and comment on earlier drafts</w:t>
      </w:r>
      <w:r w:rsidRPr="00533B18">
        <w:t xml:space="preserve">. Their comments </w:t>
      </w:r>
      <w:r>
        <w:t>were valuable in helping us improve thereadability</w:t>
      </w:r>
      <w:r w:rsidRPr="00533B18">
        <w:t xml:space="preserve"> and accuracy</w:t>
      </w:r>
      <w:r>
        <w:t xml:space="preserve"> of this document</w:t>
      </w:r>
      <w:r w:rsidRPr="00533B18">
        <w:t>.</w:t>
      </w:r>
    </w:p>
    <w:p w:rsidR="00B07C62" w:rsidRPr="00D3579D" w:rsidRDefault="00B07C62" w:rsidP="00B07C62">
      <w:pPr>
        <w:pStyle w:val="StyleHeading1Left0cmFirstline0cm"/>
        <w:rPr>
          <w:ins w:id="1292" w:author="ag8t" w:date="2014-01-16T12:51:00Z"/>
        </w:rPr>
      </w:pPr>
      <w:bookmarkStart w:id="1293" w:name="_Toc377633712"/>
      <w:bookmarkStart w:id="1294" w:name="_Toc393200743"/>
      <w:ins w:id="1295" w:author="ag8t" w:date="2014-01-16T12:51:00Z">
        <w:r w:rsidRPr="00D3579D">
          <w:t>Full Copyright Notice</w:t>
        </w:r>
        <w:bookmarkEnd w:id="1293"/>
        <w:bookmarkEnd w:id="1294"/>
      </w:ins>
    </w:p>
    <w:p w:rsidR="00B07C62" w:rsidRDefault="00B07C62" w:rsidP="00B07C62">
      <w:pPr>
        <w:rPr>
          <w:ins w:id="1296" w:author="ag8t" w:date="2014-01-16T12:51:00Z"/>
          <w:lang w:eastAsia="zh-CN"/>
        </w:rPr>
      </w:pPr>
      <w:ins w:id="1297" w:author="ag8t" w:date="2014-01-16T12:51:00Z">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w:t>
        </w:r>
        <w:r>
          <w:rPr>
            <w:lang w:eastAsia="zh-CN"/>
          </w:rPr>
          <w:t>o</w:t>
        </w:r>
        <w:r>
          <w:rPr>
            <w:lang w:eastAsia="zh-CN"/>
          </w:rPr>
          <w:t>prietary rights by implementers or users of this specification can be obtained from the OGF S</w:t>
        </w:r>
        <w:r>
          <w:rPr>
            <w:lang w:eastAsia="zh-CN"/>
          </w:rPr>
          <w:t>e</w:t>
        </w:r>
        <w:r>
          <w:rPr>
            <w:lang w:eastAsia="zh-CN"/>
          </w:rPr>
          <w:t>cretariat.</w:t>
        </w:r>
      </w:ins>
    </w:p>
    <w:p w:rsidR="00B07C62" w:rsidRDefault="00B07C62" w:rsidP="00B07C62">
      <w:pPr>
        <w:rPr>
          <w:ins w:id="1298" w:author="ag8t" w:date="2014-01-16T12:51:00Z"/>
          <w:lang w:eastAsia="zh-CN"/>
        </w:rPr>
      </w:pPr>
    </w:p>
    <w:p w:rsidR="00B07C62" w:rsidRDefault="00B07C62" w:rsidP="00B07C62">
      <w:pPr>
        <w:rPr>
          <w:ins w:id="1299" w:author="ag8t" w:date="2014-01-16T12:51:00Z"/>
        </w:rPr>
      </w:pPr>
      <w:ins w:id="1300" w:author="ag8t" w:date="2014-01-16T12:51:00Z">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ins>
    </w:p>
    <w:p w:rsidR="00B07C62" w:rsidRDefault="00B07C62" w:rsidP="00B07C62">
      <w:pPr>
        <w:pStyle w:val="Heading1"/>
        <w:numPr>
          <w:ilvl w:val="0"/>
          <w:numId w:val="0"/>
        </w:numPr>
        <w:tabs>
          <w:tab w:val="num" w:pos="432"/>
        </w:tabs>
        <w:ind w:left="360" w:hanging="360"/>
        <w:rPr>
          <w:ins w:id="1301" w:author="ag8t" w:date="2014-01-16T12:51:00Z"/>
        </w:rPr>
      </w:pPr>
      <w:bookmarkStart w:id="1302" w:name="_Toc152950948"/>
      <w:bookmarkStart w:id="1303" w:name="_Toc393200744"/>
      <w:bookmarkStart w:id="1304" w:name="_Toc526008661"/>
      <w:ins w:id="1305" w:author="ag8t" w:date="2014-01-16T12:51:00Z">
        <w:r>
          <w:t>Disclaimer</w:t>
        </w:r>
        <w:bookmarkEnd w:id="1302"/>
        <w:bookmarkEnd w:id="1303"/>
      </w:ins>
    </w:p>
    <w:p w:rsidR="00B07C62" w:rsidRPr="003633AF" w:rsidRDefault="00B07C62" w:rsidP="00B07C62">
      <w:pPr>
        <w:rPr>
          <w:ins w:id="1306" w:author="ag8t" w:date="2014-01-16T12:51:00Z"/>
        </w:rPr>
      </w:pPr>
      <w:ins w:id="1307" w:author="ag8t" w:date="2014-01-16T12:51:00Z">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ins>
    </w:p>
    <w:p w:rsidR="00B07C62" w:rsidRDefault="00B07C62" w:rsidP="00B07C62">
      <w:pPr>
        <w:pStyle w:val="Heading1"/>
        <w:numPr>
          <w:ilvl w:val="0"/>
          <w:numId w:val="0"/>
        </w:numPr>
        <w:tabs>
          <w:tab w:val="num" w:pos="432"/>
        </w:tabs>
        <w:ind w:left="360" w:hanging="360"/>
        <w:rPr>
          <w:ins w:id="1308" w:author="ag8t" w:date="2014-01-16T12:51:00Z"/>
        </w:rPr>
      </w:pPr>
      <w:bookmarkStart w:id="1309" w:name="_Toc152950949"/>
      <w:bookmarkStart w:id="1310" w:name="_Toc393200745"/>
      <w:ins w:id="1311" w:author="ag8t" w:date="2014-01-16T12:51:00Z">
        <w:r>
          <w:t>Full Copyright Notice</w:t>
        </w:r>
        <w:bookmarkEnd w:id="1304"/>
        <w:bookmarkEnd w:id="1309"/>
        <w:bookmarkEnd w:id="1310"/>
      </w:ins>
    </w:p>
    <w:p w:rsidR="00B07C62" w:rsidRDefault="00B07C62" w:rsidP="00B07C62">
      <w:pPr>
        <w:rPr>
          <w:ins w:id="1312" w:author="ag8t" w:date="2014-01-16T12:51:00Z"/>
        </w:rPr>
      </w:pPr>
      <w:ins w:id="1313" w:author="ag8t" w:date="2014-01-16T12:51:00Z">
        <w:r>
          <w:t>Copyright (C) Open Grid Forum (2014). Some Rights Reserved.</w:t>
        </w:r>
      </w:ins>
    </w:p>
    <w:p w:rsidR="00B07C62" w:rsidRPr="000973B5" w:rsidRDefault="00B07C62" w:rsidP="00B07C62">
      <w:pPr>
        <w:pStyle w:val="Heading1"/>
        <w:numPr>
          <w:ilvl w:val="0"/>
          <w:numId w:val="0"/>
        </w:numPr>
        <w:rPr>
          <w:ins w:id="1314" w:author="ag8t" w:date="2014-01-16T12:51:00Z"/>
          <w:b w:val="0"/>
          <w:kern w:val="0"/>
          <w:sz w:val="20"/>
        </w:rPr>
      </w:pPr>
      <w:bookmarkStart w:id="1315" w:name="_Toc393200746"/>
      <w:ins w:id="1316" w:author="ag8t" w:date="2014-01-16T12:51:00Z">
        <w:r w:rsidRPr="000973B5">
          <w:rPr>
            <w:b w:val="0"/>
            <w:kern w:val="0"/>
            <w:sz w:val="20"/>
          </w:rPr>
          <w:lastRenderedPageBreak/>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w:t>
        </w:r>
        <w:r w:rsidRPr="000973B5">
          <w:rPr>
            <w:b w:val="0"/>
            <w:kern w:val="0"/>
            <w:sz w:val="20"/>
          </w:rPr>
          <w:t>u</w:t>
        </w:r>
        <w:r w:rsidRPr="000973B5">
          <w:rPr>
            <w:b w:val="0"/>
            <w:kern w:val="0"/>
            <w:sz w:val="20"/>
          </w:rPr>
          <w:t>ment Process, or as required to translate it into languages other than English. OGF, with the a</w:t>
        </w:r>
        <w:r w:rsidRPr="000973B5">
          <w:rPr>
            <w:b w:val="0"/>
            <w:kern w:val="0"/>
            <w:sz w:val="20"/>
          </w:rPr>
          <w:t>p</w:t>
        </w:r>
        <w:r w:rsidRPr="000973B5">
          <w:rPr>
            <w:b w:val="0"/>
            <w:kern w:val="0"/>
            <w:sz w:val="20"/>
          </w:rPr>
          <w:t>proval of its board, may remove this restriction for inclusion of OGF document content for the purpose of producing standards in cooperation with other international standards bodies.</w:t>
        </w:r>
        <w:bookmarkEnd w:id="1315"/>
        <w:r w:rsidRPr="000973B5">
          <w:rPr>
            <w:b w:val="0"/>
            <w:kern w:val="0"/>
            <w:sz w:val="20"/>
          </w:rPr>
          <w:t xml:space="preserve"> </w:t>
        </w:r>
      </w:ins>
    </w:p>
    <w:p w:rsidR="00B07C62" w:rsidRPr="000973B5" w:rsidRDefault="00B07C62" w:rsidP="00B07C62">
      <w:pPr>
        <w:pStyle w:val="Heading1"/>
        <w:numPr>
          <w:ilvl w:val="0"/>
          <w:numId w:val="0"/>
        </w:numPr>
        <w:rPr>
          <w:ins w:id="1317" w:author="ag8t" w:date="2014-01-16T12:51:00Z"/>
          <w:b w:val="0"/>
          <w:kern w:val="0"/>
          <w:sz w:val="20"/>
        </w:rPr>
      </w:pPr>
      <w:bookmarkStart w:id="1318" w:name="_Toc393200747"/>
      <w:ins w:id="1319" w:author="ag8t" w:date="2014-01-16T12:51:00Z">
        <w:r w:rsidRPr="000973B5">
          <w:rPr>
            <w:b w:val="0"/>
            <w:kern w:val="0"/>
            <w:sz w:val="20"/>
          </w:rPr>
          <w:t>The limited permissions granted above are perpetual and will not be revoked by the OGF or its successors or assignees.</w:t>
        </w:r>
        <w:bookmarkEnd w:id="1318"/>
        <w:r w:rsidRPr="000973B5">
          <w:rPr>
            <w:b w:val="0"/>
            <w:kern w:val="0"/>
            <w:sz w:val="20"/>
          </w:rPr>
          <w:t xml:space="preserve"> </w:t>
        </w:r>
      </w:ins>
    </w:p>
    <w:p w:rsidR="00B07C62" w:rsidRPr="00D3579D" w:rsidRDefault="00B07C62" w:rsidP="00B07C62">
      <w:pPr>
        <w:pStyle w:val="StyleHeading1Left0cmFirstline0cm"/>
        <w:rPr>
          <w:ins w:id="1320" w:author="ag8t" w:date="2014-01-16T12:51:00Z"/>
        </w:rPr>
      </w:pPr>
      <w:bookmarkStart w:id="1321" w:name="_Toc377633713"/>
      <w:bookmarkStart w:id="1322" w:name="_Toc393200748"/>
      <w:ins w:id="1323" w:author="ag8t" w:date="2014-01-16T12:51:00Z">
        <w:r w:rsidRPr="00D3579D">
          <w:t>Intellectual Property Statement</w:t>
        </w:r>
        <w:bookmarkEnd w:id="1321"/>
        <w:bookmarkEnd w:id="1322"/>
      </w:ins>
    </w:p>
    <w:p w:rsidR="00B07C62" w:rsidRPr="00D3579D" w:rsidRDefault="00B07C62" w:rsidP="00B07C62">
      <w:pPr>
        <w:rPr>
          <w:ins w:id="1324" w:author="ag8t" w:date="2014-01-16T12:51:00Z"/>
        </w:rPr>
      </w:pPr>
      <w:ins w:id="1325" w:author="ag8t" w:date="2014-01-16T12:51:00Z">
        <w:r w:rsidRPr="00D3579D">
          <w:t xml:space="preserve">The </w:t>
        </w:r>
        <w:r>
          <w:t>O</w:t>
        </w:r>
        <w:r w:rsidRPr="00D3579D">
          <w:t>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w:t>
        </w:r>
        <w:r w:rsidRPr="00D3579D">
          <w:t>a</w:t>
        </w:r>
        <w:r w:rsidRPr="00D3579D">
          <w:t>ble; neither does it represent that it has made any effort to identify any such rights. Copies of claims of rights made available for publication and any assurances of licenses to be made avail</w:t>
        </w:r>
        <w:r w:rsidRPr="00D3579D">
          <w:t>a</w:t>
        </w:r>
        <w:r w:rsidRPr="00D3579D">
          <w:t xml:space="preserve">ble, or the result of an attempt made to obtain a general license or permission for the use of such proprietary rights by implementers or users of this specification can be obtained from the </w:t>
        </w:r>
        <w:r>
          <w:t>O</w:t>
        </w:r>
        <w:r w:rsidRPr="00D3579D">
          <w:t>GF Secretariat.</w:t>
        </w:r>
      </w:ins>
    </w:p>
    <w:p w:rsidR="00B07C62" w:rsidRPr="00D3579D" w:rsidRDefault="00B07C62" w:rsidP="00B07C62">
      <w:pPr>
        <w:rPr>
          <w:ins w:id="1326" w:author="ag8t" w:date="2014-01-16T12:51:00Z"/>
        </w:rPr>
      </w:pPr>
      <w:ins w:id="1327" w:author="ag8t" w:date="2014-01-16T12:51:00Z">
        <w:r w:rsidRPr="00D3579D">
          <w:t xml:space="preserve">The </w:t>
        </w:r>
        <w:r>
          <w:t>O</w:t>
        </w:r>
        <w:r w:rsidRPr="00D3579D">
          <w:t>GF invites any interested party to bring to its attention any copyrights, patents or patent applications, or other proprietary rights which may cover technology that may be required to pra</w:t>
        </w:r>
        <w:r w:rsidRPr="00D3579D">
          <w:t>c</w:t>
        </w:r>
        <w:r w:rsidRPr="00D3579D">
          <w:t xml:space="preserve">tice this recommendation. Please address the information to the </w:t>
        </w:r>
        <w:r>
          <w:t>O</w:t>
        </w:r>
        <w:r w:rsidRPr="00D3579D">
          <w:t xml:space="preserve">GF Executive Director (see contact information at </w:t>
        </w:r>
        <w:r>
          <w:t>O</w:t>
        </w:r>
        <w:r w:rsidRPr="00D3579D">
          <w:t>GF website).</w:t>
        </w:r>
      </w:ins>
    </w:p>
    <w:p w:rsidR="00F91E6C" w:rsidRPr="00D3579D" w:rsidDel="00B07C62" w:rsidRDefault="00202CF2">
      <w:pPr>
        <w:pStyle w:val="StyleHeading1Left0cmFirstline0cm"/>
        <w:rPr>
          <w:del w:id="1328" w:author="ag8t" w:date="2014-01-16T12:51:00Z"/>
        </w:rPr>
      </w:pPr>
      <w:del w:id="1329" w:author="ag8t" w:date="2014-01-16T12:51:00Z">
        <w:r w:rsidRPr="00D3579D" w:rsidDel="00B07C62">
          <w:delText>Full Copyright Notice</w:delText>
        </w:r>
      </w:del>
    </w:p>
    <w:p w:rsidR="00F91E6C" w:rsidRPr="00D3579D" w:rsidDel="00B07C62" w:rsidRDefault="00202CF2" w:rsidP="00F91E6C">
      <w:pPr>
        <w:rPr>
          <w:del w:id="1330" w:author="ag8t" w:date="2014-01-16T12:50:00Z"/>
        </w:rPr>
      </w:pPr>
      <w:del w:id="1331" w:author="ag8t" w:date="2014-01-16T12:50:00Z">
        <w:r w:rsidRPr="00D3579D" w:rsidDel="00B07C62">
          <w:delText xml:space="preserve">Copyright © </w:delText>
        </w:r>
        <w:r w:rsidDel="00B07C62">
          <w:delText>Open</w:delText>
        </w:r>
        <w:r w:rsidRPr="00D3579D" w:rsidDel="00B07C62">
          <w:delText xml:space="preserve"> Grid Forum (</w:delText>
        </w:r>
        <w:r w:rsidDel="00B07C62">
          <w:delText>2012</w:delText>
        </w:r>
        <w:r w:rsidRPr="00D3579D" w:rsidDel="00B07C62">
          <w:delText>). All Rights Reserved.</w:delText>
        </w:r>
      </w:del>
    </w:p>
    <w:p w:rsidR="00F91E6C" w:rsidRPr="00D3579D" w:rsidDel="00B07C62" w:rsidRDefault="00202CF2" w:rsidP="00F91E6C">
      <w:pPr>
        <w:rPr>
          <w:del w:id="1332" w:author="ag8t" w:date="2014-01-16T12:50:00Z"/>
        </w:rPr>
      </w:pPr>
      <w:del w:id="1333" w:author="ag8t" w:date="2014-01-16T12:50:00Z">
        <w:r w:rsidRPr="00D3579D" w:rsidDel="00B07C62">
          <w:delTex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w:delText>
        </w:r>
        <w:r w:rsidRPr="00D3579D" w:rsidDel="00B07C62">
          <w:delText>a</w:delText>
        </w:r>
        <w:r w:rsidRPr="00D3579D" w:rsidDel="00B07C62">
          <w:delText>graph are included on all such copies and d</w:delText>
        </w:r>
        <w:r w:rsidRPr="00D3579D" w:rsidDel="00B07C62">
          <w:delText>e</w:delText>
        </w:r>
        <w:r w:rsidRPr="00D3579D" w:rsidDel="00B07C62">
          <w:delText xml:space="preserve">rivative works. However, this document itself may not be modified in any way, such as by removing the copyright notice or references to the </w:delText>
        </w:r>
        <w:r w:rsidDel="00B07C62">
          <w:delText>O</w:delText>
        </w:r>
        <w:r w:rsidRPr="00D3579D" w:rsidDel="00B07C62">
          <w:delText>GF or other organizations, except as needed for the purpose of developing Grid Re</w:delText>
        </w:r>
        <w:r w:rsidRPr="00D3579D" w:rsidDel="00B07C62">
          <w:delText>c</w:delText>
        </w:r>
        <w:r w:rsidRPr="00D3579D" w:rsidDel="00B07C62">
          <w:delText xml:space="preserve">ommendations in which case the procedures for copyrights defined in the </w:delText>
        </w:r>
        <w:r w:rsidDel="00B07C62">
          <w:delText>O</w:delText>
        </w:r>
        <w:r w:rsidRPr="00D3579D" w:rsidDel="00B07C62">
          <w:delText>GF Document process must be followed, or as required to translate it into languages other than English.</w:delText>
        </w:r>
      </w:del>
    </w:p>
    <w:p w:rsidR="00F91E6C" w:rsidRPr="00D3579D" w:rsidDel="00B07C62" w:rsidRDefault="00202CF2" w:rsidP="00F91E6C">
      <w:pPr>
        <w:rPr>
          <w:del w:id="1334" w:author="ag8t" w:date="2014-01-16T12:50:00Z"/>
        </w:rPr>
      </w:pPr>
      <w:del w:id="1335" w:author="ag8t" w:date="2014-01-16T12:50:00Z">
        <w:r w:rsidRPr="00D3579D" w:rsidDel="00B07C62">
          <w:delText>The limited permissions granted above are perpetual and will not be revoked by the GGF or its successors or assigns.</w:delText>
        </w:r>
      </w:del>
    </w:p>
    <w:p w:rsidR="00F91E6C" w:rsidRPr="00D3579D" w:rsidDel="00B07C62" w:rsidRDefault="00202CF2" w:rsidP="00F91E6C">
      <w:pPr>
        <w:rPr>
          <w:del w:id="1336" w:author="ag8t" w:date="2014-01-16T12:50:00Z"/>
        </w:rPr>
      </w:pPr>
      <w:del w:id="1337" w:author="ag8t" w:date="2014-01-16T12:50:00Z">
        <w:r w:rsidRPr="00D3579D" w:rsidDel="00B07C62">
          <w:delText xml:space="preserve">This document and the information contained herein is provided on an "AS IS" basis and THE </w:delText>
        </w:r>
        <w:r w:rsidDel="00B07C62">
          <w:delText>OPEN</w:delText>
        </w:r>
        <w:r w:rsidRPr="00D3579D" w:rsidDel="00B07C62">
          <w:delText xml:space="preserve"> GRID FORUM DISCLAIMS ALL WA</w:delText>
        </w:r>
        <w:r w:rsidRPr="00D3579D" w:rsidDel="00B07C62">
          <w:delText>R</w:delText>
        </w:r>
        <w:r w:rsidRPr="00D3579D" w:rsidDel="00B07C62">
          <w:delText>RANTIES, EXPRESS OR IMPLIED, INCLU</w:delText>
        </w:r>
        <w:r w:rsidRPr="00D3579D" w:rsidDel="00B07C62">
          <w:delText>D</w:delText>
        </w:r>
        <w:r w:rsidRPr="00D3579D" w:rsidDel="00B07C62">
          <w:delText>ING BUT NOT LIMITED TO ANY WARRANTY THAT THE USE OF THE INFORMATION H</w:delText>
        </w:r>
        <w:r w:rsidRPr="00D3579D" w:rsidDel="00B07C62">
          <w:delText>E</w:delText>
        </w:r>
        <w:r w:rsidRPr="00D3579D" w:rsidDel="00B07C62">
          <w:delText>REIN WILL NOT INFRINGE ANY RIGHTS OR ANY IMPLIED WARRANTIES OF MERCHA</w:delText>
        </w:r>
        <w:r w:rsidRPr="00D3579D" w:rsidDel="00B07C62">
          <w:delText>N</w:delText>
        </w:r>
        <w:r w:rsidRPr="00D3579D" w:rsidDel="00B07C62">
          <w:delText>TABILITY OR FITNESS FOR A PARTICULAR PURPOSE.</w:delText>
        </w:r>
      </w:del>
    </w:p>
    <w:p w:rsidR="00F91E6C" w:rsidRPr="00D3579D" w:rsidDel="00B07C62" w:rsidRDefault="00202CF2">
      <w:pPr>
        <w:pStyle w:val="StyleHeading1Left0cmFirstline0cm"/>
        <w:rPr>
          <w:del w:id="1338" w:author="ag8t" w:date="2014-01-16T12:50:00Z"/>
        </w:rPr>
      </w:pPr>
      <w:del w:id="1339" w:author="ag8t" w:date="2014-01-16T12:50:00Z">
        <w:r w:rsidRPr="00D3579D" w:rsidDel="00B07C62">
          <w:delText>Intellectual Property Statement</w:delText>
        </w:r>
      </w:del>
    </w:p>
    <w:p w:rsidR="00F91E6C" w:rsidRPr="00D3579D" w:rsidDel="00B07C62" w:rsidRDefault="00202CF2" w:rsidP="00F91E6C">
      <w:pPr>
        <w:rPr>
          <w:del w:id="1340" w:author="ag8t" w:date="2014-01-16T12:50:00Z"/>
        </w:rPr>
      </w:pPr>
      <w:del w:id="1341" w:author="ag8t" w:date="2014-01-16T12:50:00Z">
        <w:r w:rsidRPr="00D3579D" w:rsidDel="00B07C62">
          <w:delText xml:space="preserve">The </w:delText>
        </w:r>
        <w:r w:rsidDel="00B07C62">
          <w:delText>O</w:delText>
        </w:r>
        <w:r w:rsidRPr="00D3579D" w:rsidDel="00B07C62">
          <w:delText>GF takes no position regarding the valid</w:delText>
        </w:r>
        <w:r w:rsidRPr="00D3579D" w:rsidDel="00B07C62">
          <w:delText>i</w:delText>
        </w:r>
        <w:r w:rsidRPr="00D3579D" w:rsidDel="00B07C62">
          <w:delText>ty or scope of any intellectual property or other rights that might be claimed to pertain to the implementation or use of the technology d</w:delText>
        </w:r>
        <w:r w:rsidRPr="00D3579D" w:rsidDel="00B07C62">
          <w:delText>e</w:delText>
        </w:r>
        <w:r w:rsidRPr="00D3579D" w:rsidDel="00B07C62">
          <w:delText>scribed in this document or the extent to which any license under such rights might or might not be available; neither does it represent that it has made any effort to identify any such rights. Co</w:delText>
        </w:r>
        <w:r w:rsidRPr="00D3579D" w:rsidDel="00B07C62">
          <w:delText>p</w:delText>
        </w:r>
        <w:r w:rsidRPr="00D3579D" w:rsidDel="00B07C62">
          <w:delText>ies of claims of rights made available for publ</w:delText>
        </w:r>
        <w:r w:rsidRPr="00D3579D" w:rsidDel="00B07C62">
          <w:delText>i</w:delText>
        </w:r>
        <w:r w:rsidRPr="00D3579D" w:rsidDel="00B07C62">
          <w:delText>cation and any assurances of licenses to be made available, or the result of an attempt made to obtain a general license or permission for the use of such proprietary rights by impl</w:delText>
        </w:r>
        <w:r w:rsidRPr="00D3579D" w:rsidDel="00B07C62">
          <w:delText>e</w:delText>
        </w:r>
        <w:r w:rsidRPr="00D3579D" w:rsidDel="00B07C62">
          <w:delText xml:space="preserve">menters or users of this specification can be obtained from the </w:delText>
        </w:r>
        <w:r w:rsidDel="00B07C62">
          <w:delText>O</w:delText>
        </w:r>
        <w:r w:rsidRPr="00D3579D" w:rsidDel="00B07C62">
          <w:delText>GF Secretariat.</w:delText>
        </w:r>
      </w:del>
    </w:p>
    <w:p w:rsidR="00F91E6C" w:rsidRPr="00D3579D" w:rsidDel="00B07C62" w:rsidRDefault="00202CF2" w:rsidP="00F91E6C">
      <w:pPr>
        <w:rPr>
          <w:del w:id="1342" w:author="ag8t" w:date="2014-01-16T12:50:00Z"/>
        </w:rPr>
      </w:pPr>
      <w:del w:id="1343" w:author="ag8t" w:date="2014-01-16T12:50:00Z">
        <w:r w:rsidRPr="00D3579D" w:rsidDel="00B07C62">
          <w:delText xml:space="preserve">The </w:delText>
        </w:r>
        <w:r w:rsidDel="00B07C62">
          <w:delText>O</w:delText>
        </w:r>
        <w:r w:rsidRPr="00D3579D" w:rsidDel="00B07C62">
          <w:delText xml:space="preserve">GF invites any interested party to bring to its attention any copyrights, patents or patent applications, or other proprietary rights which may cover technology that may be required to practice this recommendation. Please address the information to the </w:delText>
        </w:r>
        <w:r w:rsidDel="00B07C62">
          <w:delText>O</w:delText>
        </w:r>
        <w:r w:rsidRPr="00D3579D" w:rsidDel="00B07C62">
          <w:delText xml:space="preserve">GF Executive Director (see contact information at </w:delText>
        </w:r>
        <w:r w:rsidDel="00B07C62">
          <w:delText>O</w:delText>
        </w:r>
        <w:r w:rsidRPr="00D3579D" w:rsidDel="00B07C62">
          <w:delText>GF website).</w:delText>
        </w:r>
      </w:del>
    </w:p>
    <w:p w:rsidR="00F91E6C" w:rsidRPr="00D3579D" w:rsidRDefault="00202CF2">
      <w:pPr>
        <w:pStyle w:val="StyleHeading1Left0cmFirstline0cm"/>
      </w:pPr>
      <w:bookmarkStart w:id="1344" w:name="_Toc26947336"/>
      <w:bookmarkStart w:id="1345" w:name="_Toc27210663"/>
      <w:bookmarkStart w:id="1346" w:name="_Toc37316659"/>
      <w:bookmarkStart w:id="1347" w:name="_Toc393200749"/>
      <w:r w:rsidRPr="00D3579D">
        <w:t>Normative References</w:t>
      </w:r>
      <w:bookmarkEnd w:id="1344"/>
      <w:bookmarkEnd w:id="1345"/>
      <w:bookmarkEnd w:id="1346"/>
      <w:bookmarkEnd w:id="1347"/>
    </w:p>
    <w:p w:rsidR="00F91E6C" w:rsidRPr="00D3579D" w:rsidRDefault="00202CF2" w:rsidP="00F91E6C">
      <w:pPr>
        <w:ind w:left="284" w:hanging="284"/>
        <w:rPr>
          <w:lang w:eastAsia="ja-JP"/>
        </w:rPr>
      </w:pPr>
      <w:bookmarkStart w:id="1348" w:name="rfc2119"/>
      <w:r w:rsidRPr="00D3579D">
        <w:t>[RFC 2119]</w:t>
      </w:r>
      <w:bookmarkEnd w:id="1348"/>
      <w:r w:rsidRPr="00D3579D">
        <w:t xml:space="preserve"> Bradner, S. </w:t>
      </w:r>
      <w:r w:rsidRPr="00D3579D">
        <w:rPr>
          <w:rStyle w:val="Emphasis"/>
        </w:rPr>
        <w:t>Key words for use in RFCs to Indicate Requirement Levels</w:t>
      </w:r>
      <w:r w:rsidRPr="00D3579D">
        <w:t>. Internet E</w:t>
      </w:r>
      <w:r w:rsidRPr="00D3579D">
        <w:t>n</w:t>
      </w:r>
      <w:r w:rsidRPr="00D3579D">
        <w:t xml:space="preserve">gineering Task Force, RFC 2119, March 1997.Available at </w:t>
      </w:r>
      <w:hyperlink r:id="rId19" w:history="1">
        <w:r w:rsidRPr="00400DEF">
          <w:rPr>
            <w:rStyle w:val="Hyperlink"/>
            <w:lang w:eastAsia="ja-JP"/>
          </w:rPr>
          <w:t>http://www.ietf.org/rfc/rfc2119.txt</w:t>
        </w:r>
      </w:hyperlink>
    </w:p>
    <w:p w:rsidR="00F91E6C" w:rsidRPr="00D3579D" w:rsidRDefault="00202CF2" w:rsidP="00F91E6C">
      <w:bookmarkStart w:id="1349" w:name="cim"/>
      <w:r w:rsidRPr="00D3579D">
        <w:t>[JSDL10]</w:t>
      </w:r>
      <w:bookmarkEnd w:id="1349"/>
      <w:r w:rsidRPr="00D3579D">
        <w:t xml:space="preserve"> Available at </w:t>
      </w:r>
      <w:r w:rsidRPr="00D91EAB">
        <w:t>http://www.ggf.org/documents/GFD.</w:t>
      </w:r>
      <w:r>
        <w:t>13</w:t>
      </w:r>
      <w:r w:rsidRPr="00D91EAB">
        <w:t>6.pdf</w:t>
      </w:r>
    </w:p>
    <w:p w:rsidR="00F91E6C" w:rsidRDefault="00202CF2" w:rsidP="00F91E6C">
      <w:r>
        <w:t>OGF</w:t>
      </w:r>
    </w:p>
    <w:p w:rsidR="00F91E6C" w:rsidRDefault="00202CF2" w:rsidP="00F91E6C">
      <w:r>
        <w:t>WS Addressing EndPoint References</w:t>
      </w:r>
    </w:p>
    <w:p w:rsidR="00F91E6C" w:rsidRDefault="00202CF2" w:rsidP="00F91E6C">
      <w:r>
        <w:t>OGSA Basic Execution Services (OGSA_BES, or BES) [GFD.108]</w:t>
      </w:r>
    </w:p>
    <w:p w:rsidR="00F91E6C" w:rsidRDefault="00202CF2" w:rsidP="00F91E6C">
      <w:r>
        <w:t>RNS 1.1 OGSA-WSRF Basic Profile 1.0 [GFD.172]</w:t>
      </w:r>
    </w:p>
    <w:p w:rsidR="00F91E6C" w:rsidRDefault="00202CF2" w:rsidP="00F91E6C">
      <w:r>
        <w:t>OGSA-ByteIO WSRF Basic Profile 1.0 [GFD.98]</w:t>
      </w:r>
    </w:p>
    <w:p w:rsidR="00F91E6C" w:rsidRPr="00D3579D" w:rsidRDefault="00202CF2" w:rsidP="00F91E6C">
      <w:r>
        <w:t>WS-Notification</w:t>
      </w:r>
    </w:p>
    <w:sectPr w:rsidR="00F91E6C" w:rsidRPr="00D3579D" w:rsidSect="00F91E6C">
      <w:headerReference w:type="default" r:id="rId20"/>
      <w:footerReference w:type="default" r:id="rId21"/>
      <w:headerReference w:type="first" r:id="rId22"/>
      <w:footerReference w:type="first" r:id="rId23"/>
      <w:pgSz w:w="12240" w:h="15840"/>
      <w:pgMar w:top="1440" w:right="1800" w:bottom="1440" w:left="180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65" w:author="bdemuth" w:date="2012-10-04T13:18:00Z" w:initials="b">
    <w:p w:rsidR="0031095A" w:rsidRDefault="0031095A">
      <w:pPr>
        <w:pStyle w:val="CommentText"/>
      </w:pPr>
      <w:r>
        <w:rPr>
          <w:rStyle w:val="CommentReference"/>
        </w:rPr>
        <w:annotationRef/>
      </w:r>
      <w:r>
        <w:t>This should be defined more concisely, maybe with an example</w:t>
      </w:r>
    </w:p>
  </w:comment>
  <w:comment w:id="574" w:author="bdemuth" w:date="2012-10-04T13:22:00Z" w:initials="b">
    <w:p w:rsidR="0031095A" w:rsidRDefault="0031095A">
      <w:pPr>
        <w:pStyle w:val="CommentText"/>
      </w:pPr>
      <w:r>
        <w:rPr>
          <w:rStyle w:val="CommentReference"/>
        </w:rPr>
        <w:annotationRef/>
      </w:r>
      <w:r>
        <w:t>How about calling that file “ExecutionLog”. Note that these names are exposed to the User!</w:t>
      </w:r>
    </w:p>
  </w:comment>
  <w:comment w:id="583" w:author="bdemuth" w:date="2012-10-04T13:22:00Z" w:initials="b">
    <w:p w:rsidR="0031095A" w:rsidRDefault="0031095A">
      <w:pPr>
        <w:pStyle w:val="CommentText"/>
      </w:pPr>
      <w:r>
        <w:rPr>
          <w:rStyle w:val="CommentReference"/>
        </w:rPr>
        <w:annotationRef/>
      </w:r>
      <w:r>
        <w:t>Maybe we could call this E</w:t>
      </w:r>
      <w:r>
        <w:t>x</w:t>
      </w:r>
      <w:r>
        <w:t>ecutionHistory? I mean, markup is still sort of human-readable, but this is much more co</w:t>
      </w:r>
      <w:r>
        <w:t>m</w:t>
      </w:r>
      <w:r>
        <w:t xml:space="preserve">plete than the “ExecutionLog” </w:t>
      </w:r>
    </w:p>
  </w:comment>
  <w:comment w:id="612" w:author="m.memon" w:date="2012-10-30T14:22:00Z" w:initials="m">
    <w:p w:rsidR="0031095A" w:rsidRDefault="0031095A">
      <w:pPr>
        <w:pStyle w:val="CommentText"/>
      </w:pPr>
      <w:r>
        <w:rPr>
          <w:rStyle w:val="CommentReference"/>
        </w:rPr>
        <w:annotationRef/>
      </w:r>
      <w:r>
        <w:t>Activity Instance Description (AID) spec will be used if our changes are a</w:t>
      </w:r>
      <w:r>
        <w:t>c</w:t>
      </w:r>
      <w:r>
        <w:t xml:space="preserve">commodated in the AID spec, such as Events/Event elements. </w:t>
      </w:r>
    </w:p>
    <w:p w:rsidR="0031095A" w:rsidRDefault="0031095A">
      <w:pPr>
        <w:pStyle w:val="CommentText"/>
      </w:pPr>
      <w:r>
        <w:t>AID is still under the public comment period. I think this will go back because of our changes influencing AID.</w:t>
      </w:r>
    </w:p>
  </w:comment>
  <w:comment w:id="855" w:author="bdemuth" w:date="2012-10-04T13:46:00Z" w:initials="b">
    <w:p w:rsidR="0031095A" w:rsidRDefault="0031095A">
      <w:pPr>
        <w:pStyle w:val="CommentText"/>
      </w:pPr>
      <w:r>
        <w:rPr>
          <w:rStyle w:val="CommentReference"/>
        </w:rPr>
        <w:annotationRef/>
      </w:r>
      <w:r>
        <w:t>I think this should be part of the file system RPs. Each file system MAY have one. I don’t know why you’d want to see this as RNS child.</w:t>
      </w:r>
    </w:p>
  </w:comment>
  <w:comment w:id="866" w:author="bdemuth" w:date="2012-10-04T13:50:00Z" w:initials="b">
    <w:p w:rsidR="0031095A" w:rsidRDefault="0031095A">
      <w:pPr>
        <w:pStyle w:val="CommentText"/>
      </w:pPr>
      <w:r>
        <w:rPr>
          <w:rStyle w:val="CommentReference"/>
        </w:rPr>
        <w:annotationRef/>
      </w:r>
      <w:r>
        <w:t>Same here.. All these are different methods for accessing a file system.</w:t>
      </w:r>
    </w:p>
    <w:p w:rsidR="0031095A" w:rsidRDefault="0031095A">
      <w:pPr>
        <w:pStyle w:val="CommentText"/>
      </w:pPr>
      <w:r>
        <w:t>We could have (all but RNS optional):</w:t>
      </w:r>
    </w:p>
    <w:p w:rsidR="0031095A" w:rsidRDefault="0031095A" w:rsidP="00F91E6C">
      <w:pPr>
        <w:pStyle w:val="CommentText"/>
        <w:numPr>
          <w:ilvl w:val="0"/>
          <w:numId w:val="49"/>
        </w:numPr>
      </w:pPr>
      <w:r>
        <w:t>RNS (EPR)</w:t>
      </w:r>
    </w:p>
    <w:p w:rsidR="0031095A" w:rsidRDefault="0031095A" w:rsidP="00F91E6C">
      <w:pPr>
        <w:pStyle w:val="CommentText"/>
        <w:numPr>
          <w:ilvl w:val="0"/>
          <w:numId w:val="49"/>
        </w:numPr>
      </w:pPr>
      <w:r>
        <w:t>HTTP (URI)</w:t>
      </w:r>
    </w:p>
    <w:p w:rsidR="0031095A" w:rsidRDefault="0031095A" w:rsidP="00F91E6C">
      <w:pPr>
        <w:pStyle w:val="CommentText"/>
        <w:numPr>
          <w:ilvl w:val="0"/>
          <w:numId w:val="49"/>
        </w:numPr>
      </w:pPr>
      <w:r>
        <w:t>GridFTP (URI)</w:t>
      </w:r>
    </w:p>
    <w:p w:rsidR="0031095A" w:rsidRDefault="0031095A" w:rsidP="00F91E6C">
      <w:pPr>
        <w:pStyle w:val="CommentText"/>
        <w:numPr>
          <w:ilvl w:val="0"/>
          <w:numId w:val="49"/>
        </w:numPr>
      </w:pPr>
      <w:r>
        <w:t>SSH (URI)</w:t>
      </w:r>
    </w:p>
    <w:p w:rsidR="0031095A" w:rsidRDefault="0031095A" w:rsidP="00F91E6C">
      <w:pPr>
        <w:pStyle w:val="CommentText"/>
        <w:numPr>
          <w:ilvl w:val="0"/>
          <w:numId w:val="49"/>
        </w:numPr>
      </w:pPr>
      <w:r>
        <w:t>GSI-SSH (URI)</w:t>
      </w:r>
    </w:p>
    <w:p w:rsidR="0031095A" w:rsidRDefault="0031095A" w:rsidP="00F91E6C">
      <w:pPr>
        <w:pStyle w:val="CommentText"/>
      </w:pPr>
      <w:r>
        <w:t>These should go to the RPs. Additionally. every file system should lead to an RNS Entry (name could be the fs name).</w:t>
      </w:r>
    </w:p>
  </w:comment>
  <w:comment w:id="966" w:author="bdemuth" w:date="2014-01-16T12:33:00Z" w:initials="b">
    <w:p w:rsidR="0031095A" w:rsidRDefault="0031095A" w:rsidP="00EB422E">
      <w:pPr>
        <w:pStyle w:val="CommentText"/>
      </w:pPr>
      <w:r>
        <w:rPr>
          <w:rStyle w:val="CommentReference"/>
        </w:rPr>
        <w:annotationRef/>
      </w:r>
      <w:r>
        <w:t>What is the difference b</w:t>
      </w:r>
      <w:r>
        <w:t>e</w:t>
      </w:r>
      <w:r>
        <w:t>tween Cancelled and Terminated? Why throw a fault if the activity is eventually in the state the client wants it to be in?</w:t>
      </w:r>
    </w:p>
  </w:comment>
  <w:comment w:id="975" w:author="bdemuth" w:date="2012-10-04T13:59:00Z" w:initials="b">
    <w:p w:rsidR="0031095A" w:rsidRDefault="0031095A">
      <w:pPr>
        <w:pStyle w:val="CommentText"/>
      </w:pPr>
      <w:r>
        <w:rPr>
          <w:rStyle w:val="CommentReference"/>
        </w:rPr>
        <w:annotationRef/>
      </w:r>
      <w:r>
        <w:t>It might not be possible to determine the success of the operation quickly - which I think is why you say “MAY” be cancelled and “eventual success” above. This “dunno” should somehow be reflected here..</w:t>
      </w:r>
    </w:p>
  </w:comment>
  <w:comment w:id="1015" w:author="bdemuth" w:date="2012-10-04T14:01:00Z" w:initials="b">
    <w:p w:rsidR="0031095A" w:rsidRDefault="0031095A">
      <w:pPr>
        <w:pStyle w:val="CommentText"/>
      </w:pPr>
      <w:r>
        <w:rPr>
          <w:rStyle w:val="CommentReference"/>
        </w:rPr>
        <w:annotationRef/>
      </w:r>
      <w:r>
        <w:t>What is the difference b</w:t>
      </w:r>
      <w:r>
        <w:t>e</w:t>
      </w:r>
      <w:r>
        <w:t>tween Cancelled and Terminated? Why throw a fault if the activity is eventually in the state the client wants it to be in?</w:t>
      </w:r>
    </w:p>
  </w:comment>
  <w:comment w:id="1025" w:author="m.memon" w:date="2012-10-30T13:28:00Z" w:initials="m">
    <w:p w:rsidR="0031095A" w:rsidRDefault="0031095A">
      <w:pPr>
        <w:pStyle w:val="CommentText"/>
      </w:pPr>
      <w:r>
        <w:rPr>
          <w:rStyle w:val="CommentReference"/>
        </w:rPr>
        <w:annotationRef/>
      </w:r>
      <w:r>
        <w:t>I think for the sake of si</w:t>
      </w:r>
      <w:r>
        <w:t>m</w:t>
      </w:r>
      <w:r>
        <w:t>plicity instead of the event level filtering, we may introduce activity state. User may request events occurringin different states. This state MUST be compliant with the bes:ActivityStatus type.</w:t>
      </w:r>
    </w:p>
  </w:comment>
  <w:comment w:id="1026" w:author="m.memon" w:date="2013-06-26T16:18:00Z" w:initials="m">
    <w:p w:rsidR="0031095A" w:rsidRDefault="0031095A">
      <w:pPr>
        <w:pStyle w:val="CommentText"/>
      </w:pPr>
      <w:r>
        <w:rPr>
          <w:rStyle w:val="CommentReference"/>
        </w:rPr>
        <w:annotationRef/>
      </w:r>
      <w:r>
        <w:t>During OGF 37 we agreed to bring query interface</w:t>
      </w:r>
    </w:p>
  </w:comment>
  <w:comment w:id="1083" w:author="m.memon" w:date="2012-10-30T13:57:00Z" w:initials="m">
    <w:p w:rsidR="0031095A" w:rsidRDefault="0031095A">
      <w:pPr>
        <w:pStyle w:val="CommentText"/>
      </w:pPr>
      <w:r>
        <w:rPr>
          <w:rStyle w:val="CommentReference"/>
        </w:rPr>
        <w:annotationRef/>
      </w:r>
      <w:r>
        <w:t>This MUST return an i</w:t>
      </w:r>
      <w:r>
        <w:t>n</w:t>
      </w:r>
      <w:r>
        <w:t>stance of the ActivityHistory element, which MUST be compliant with the Activity Instance Document.</w:t>
      </w:r>
    </w:p>
  </w:comment>
  <w:comment w:id="1166" w:author="m.memon" w:date="2012-10-30T10:27:00Z" w:initials="m">
    <w:p w:rsidR="0031095A" w:rsidRDefault="0031095A">
      <w:pPr>
        <w:pStyle w:val="CommentText"/>
      </w:pPr>
      <w:r>
        <w:rPr>
          <w:rStyle w:val="CommentReference"/>
        </w:rPr>
        <w:annotationRef/>
      </w:r>
      <w:r>
        <w:t>I would suggest to intr</w:t>
      </w:r>
      <w:r>
        <w:t>o</w:t>
      </w:r>
      <w:r>
        <w:t>duce per state event notification. If there is no such attribute then will return the whole activit</w:t>
      </w:r>
      <w:r>
        <w:t>y</w:t>
      </w:r>
      <w:r>
        <w:t>history element.</w:t>
      </w:r>
    </w:p>
  </w:comment>
  <w:comment w:id="1181" w:author="m.memon" w:date="2012-10-30T10:31:00Z" w:initials="m">
    <w:p w:rsidR="0031095A" w:rsidRDefault="0031095A">
      <w:pPr>
        <w:pStyle w:val="CommentText"/>
      </w:pPr>
      <w:r>
        <w:rPr>
          <w:rStyle w:val="CommentReference"/>
        </w:rPr>
        <w:annotationRef/>
      </w:r>
      <w:r>
        <w:t>As per my suggestions, this would look like /aep:ActivityHistoryEvent/Pending or Running. Pending and Running are high level states which will return all the child state events, such as Running:Queued, Running:Executing. Ot</w:t>
      </w:r>
      <w:r>
        <w:t>h</w:t>
      </w:r>
      <w:r>
        <w:t>erwise fine grained events can be returned until client requests for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4A5EA4" w15:done="0"/>
  <w15:commentEx w15:paraId="621D6722" w15:done="0"/>
  <w15:commentEx w15:paraId="1D0A6DFA" w15:done="0"/>
  <w15:commentEx w15:paraId="3429D581" w15:done="0"/>
  <w15:commentEx w15:paraId="43F08CDB" w15:done="0"/>
  <w15:commentEx w15:paraId="7E5882F9" w15:done="0"/>
  <w15:commentEx w15:paraId="7E2CC27B" w15:done="0"/>
  <w15:commentEx w15:paraId="162DF481" w15:done="0"/>
  <w15:commentEx w15:paraId="7C09AA3D" w15:done="0"/>
  <w15:commentEx w15:paraId="19D4DAE7" w15:done="0"/>
  <w15:commentEx w15:paraId="15DE8366" w15:done="0"/>
  <w15:commentEx w15:paraId="14638B5E" w15:done="0"/>
  <w15:commentEx w15:paraId="49E6482D" w15:done="0"/>
  <w15:commentEx w15:paraId="226BB493" w15:done="0"/>
  <w15:commentEx w15:paraId="18FB3728" w15:done="0"/>
  <w15:commentEx w15:paraId="787FC581" w15:done="0"/>
  <w15:commentEx w15:paraId="58C8ED1C" w15:done="0"/>
  <w15:commentEx w15:paraId="0E96DB0A" w15:done="0"/>
  <w15:commentEx w15:paraId="4C5DBD9D" w15:done="0"/>
  <w15:commentEx w15:paraId="4340059A" w15:done="0"/>
  <w15:commentEx w15:paraId="0A23CF6C" w15:done="0"/>
  <w15:commentEx w15:paraId="1AD919FC" w15:done="0"/>
  <w15:commentEx w15:paraId="15C6916C" w15:done="0"/>
  <w15:commentEx w15:paraId="7DC58A89" w15:done="0"/>
  <w15:commentEx w15:paraId="1E60B3B7" w15:done="0"/>
  <w15:commentEx w15:paraId="7EDB3663" w15:done="0"/>
  <w15:commentEx w15:paraId="513355F0" w15:paraIdParent="7EDB3663" w15:done="0"/>
  <w15:commentEx w15:paraId="3AC27C09" w15:done="0"/>
  <w15:commentEx w15:paraId="521D39B7" w15:done="0"/>
  <w15:commentEx w15:paraId="463BF02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1FBE" w:rsidRDefault="003A1FBE">
      <w:r>
        <w:separator/>
      </w:r>
    </w:p>
  </w:endnote>
  <w:endnote w:type="continuationSeparator" w:id="1">
    <w:p w:rsidR="003A1FBE" w:rsidRDefault="003A1F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LiberationSerif">
    <w:altName w:val="Cambria"/>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95A" w:rsidRPr="00033120" w:rsidRDefault="0031095A">
    <w:pPr>
      <w:pStyle w:val="Footer"/>
    </w:pPr>
    <w:r w:rsidRPr="00033120">
      <w:tab/>
    </w:r>
    <w:r w:rsidRPr="00033120">
      <w:tab/>
    </w:r>
    <w:fldSimple w:instr=" PAGE ">
      <w:r w:rsidR="008C6DBC">
        <w:rPr>
          <w:noProof/>
        </w:rPr>
        <w:t>9</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95A" w:rsidRDefault="0031095A">
    <w:pPr>
      <w:pStyle w:val="Footer"/>
      <w:rPr>
        <w:szCs w:val="24"/>
      </w:rPr>
    </w:pPr>
    <w:r>
      <w:rPr>
        <w:szCs w:val="24"/>
      </w:rPr>
      <w:tab/>
    </w:r>
    <w:r w:rsidR="00EF3D5A">
      <w:rPr>
        <w:szCs w:val="24"/>
      </w:rPr>
      <w:fldChar w:fldCharType="begin"/>
    </w:r>
    <w:r>
      <w:rPr>
        <w:szCs w:val="24"/>
      </w:rPr>
      <w:instrText xml:space="preserve"> PAGE </w:instrText>
    </w:r>
    <w:r w:rsidR="00EF3D5A">
      <w:rPr>
        <w:szCs w:val="24"/>
      </w:rPr>
      <w:fldChar w:fldCharType="separate"/>
    </w:r>
    <w:r w:rsidR="008C6DBC">
      <w:rPr>
        <w:noProof/>
        <w:szCs w:val="24"/>
      </w:rPr>
      <w:t>1</w:t>
    </w:r>
    <w:r w:rsidR="00EF3D5A">
      <w:rPr>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1FBE" w:rsidRDefault="003A1FBE">
      <w:r>
        <w:separator/>
      </w:r>
    </w:p>
  </w:footnote>
  <w:footnote w:type="continuationSeparator" w:id="1">
    <w:p w:rsidR="003A1FBE" w:rsidRDefault="003A1F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95A" w:rsidRPr="00BC10C9" w:rsidRDefault="0031095A" w:rsidP="00F91E6C">
    <w:pPr>
      <w:pStyle w:val="Header"/>
      <w:jc w:val="right"/>
      <w:rPr>
        <w:i/>
      </w:rPr>
    </w:pPr>
    <w:r w:rsidRPr="00BC10C9">
      <w:t>GWD-R (-00)</w:t>
    </w:r>
    <w:r w:rsidRPr="00BC10C9">
      <w:tab/>
    </w:r>
    <w:r w:rsidRPr="00BC10C9">
      <w:tab/>
    </w:r>
    <w:fldSimple w:instr=" DATE ">
      <w:ins w:id="1350" w:author="ag8t" w:date="2014-07-15T15:32:00Z">
        <w:r w:rsidR="008C6DBC">
          <w:rPr>
            <w:noProof/>
          </w:rPr>
          <w:t>7/15/2014</w:t>
        </w:r>
      </w:ins>
      <w:del w:id="1351" w:author="ag8t" w:date="2014-07-15T09:21:00Z">
        <w:r w:rsidDel="00627913">
          <w:rPr>
            <w:noProof/>
          </w:rPr>
          <w:delText>1/16/2014</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95A" w:rsidRPr="00033120" w:rsidRDefault="0031095A" w:rsidP="00F91E6C">
    <w:pPr>
      <w:pStyle w:val="Header"/>
      <w:spacing w:before="0" w:after="0"/>
    </w:pPr>
    <w:r w:rsidRPr="00033120">
      <w:t>GWD-R(-</w:t>
    </w:r>
    <w:r>
      <w:t>00</w:t>
    </w:r>
    <w:r w:rsidRPr="00033120">
      <w:t>)</w:t>
    </w:r>
    <w:r w:rsidRPr="00033120">
      <w:tab/>
    </w:r>
    <w:r w:rsidRPr="00033120">
      <w:tab/>
    </w:r>
    <w:r w:rsidRPr="00033120">
      <w:rPr>
        <w:b/>
      </w:rPr>
      <w:t>Authors:</w:t>
    </w:r>
  </w:p>
  <w:p w:rsidR="0031095A" w:rsidRDefault="0031095A" w:rsidP="00F91E6C">
    <w:pPr>
      <w:pStyle w:val="Header"/>
      <w:tabs>
        <w:tab w:val="clear" w:pos="4320"/>
      </w:tabs>
      <w:spacing w:before="0" w:after="0"/>
      <w:jc w:val="right"/>
    </w:pPr>
    <w:r w:rsidRPr="00033120">
      <w:tab/>
    </w:r>
  </w:p>
  <w:p w:rsidR="0031095A" w:rsidDel="00431EB3" w:rsidRDefault="0031095A" w:rsidP="00F91E6C">
    <w:pPr>
      <w:pStyle w:val="Header"/>
      <w:tabs>
        <w:tab w:val="clear" w:pos="4320"/>
      </w:tabs>
      <w:spacing w:before="0" w:after="0"/>
      <w:jc w:val="right"/>
      <w:rPr>
        <w:del w:id="1352" w:author="m.memon" w:date="2013-03-08T16:14:00Z"/>
      </w:rPr>
    </w:pPr>
    <w:ins w:id="1353" w:author="m.memon" w:date="2013-03-08T16:14:00Z">
      <w:r>
        <w:t>Andrew Grimshaw</w:t>
      </w:r>
      <w:r w:rsidRPr="00033120">
        <w:t>, UVA</w:t>
      </w:r>
      <w:r>
        <w:t xml:space="preserve"> (</w:t>
      </w:r>
      <w:r w:rsidRPr="00A9291A">
        <w:t>Editor)</w:t>
      </w:r>
    </w:ins>
  </w:p>
  <w:p w:rsidR="0031095A" w:rsidRDefault="0031095A" w:rsidP="00F91E6C">
    <w:pPr>
      <w:pStyle w:val="Header"/>
      <w:tabs>
        <w:tab w:val="clear" w:pos="4320"/>
      </w:tabs>
      <w:spacing w:before="0" w:after="0"/>
      <w:jc w:val="right"/>
      <w:rPr>
        <w:ins w:id="1354" w:author="m.memon" w:date="2013-03-08T16:14:00Z"/>
      </w:rPr>
    </w:pPr>
  </w:p>
  <w:p w:rsidR="0031095A" w:rsidDel="00431EB3" w:rsidRDefault="0031095A" w:rsidP="00F91E6C">
    <w:pPr>
      <w:pStyle w:val="Header"/>
      <w:tabs>
        <w:tab w:val="clear" w:pos="4320"/>
      </w:tabs>
      <w:spacing w:before="0" w:after="0"/>
      <w:jc w:val="right"/>
    </w:pPr>
    <w:ins w:id="1355" w:author="m.memon" w:date="2013-03-08T16:14:00Z">
      <w:r>
        <w:t>Shahbaz Memon, FZJ</w:t>
      </w:r>
    </w:ins>
    <w:del w:id="1356" w:author="m.memon" w:date="2013-03-08T16:14:00Z">
      <w:r w:rsidDel="00431EB3">
        <w:delText>Bastian Demuth, FZJ</w:delText>
      </w:r>
    </w:del>
  </w:p>
  <w:p w:rsidR="0031095A" w:rsidRDefault="0031095A" w:rsidP="00F91E6C">
    <w:pPr>
      <w:pStyle w:val="Header"/>
      <w:tabs>
        <w:tab w:val="clear" w:pos="4320"/>
      </w:tabs>
      <w:spacing w:before="0" w:after="0"/>
      <w:jc w:val="right"/>
    </w:pPr>
    <w:r>
      <w:t>Daniel Dougherty, UVA</w:t>
    </w:r>
  </w:p>
  <w:p w:rsidR="0031095A" w:rsidRPr="00033120" w:rsidDel="00431EB3" w:rsidRDefault="0031095A" w:rsidP="00F91E6C">
    <w:pPr>
      <w:pStyle w:val="Header"/>
      <w:tabs>
        <w:tab w:val="clear" w:pos="4320"/>
      </w:tabs>
      <w:spacing w:before="0" w:after="0"/>
      <w:jc w:val="right"/>
      <w:rPr>
        <w:del w:id="1357" w:author="m.memon" w:date="2013-03-08T16:14:00Z"/>
      </w:rPr>
    </w:pPr>
  </w:p>
  <w:p w:rsidR="0031095A" w:rsidRDefault="0031095A" w:rsidP="00F91E6C">
    <w:pPr>
      <w:pStyle w:val="Header"/>
      <w:spacing w:before="0" w:after="0"/>
      <w:jc w:val="right"/>
      <w:rPr>
        <w:lang w:val="fr-FR"/>
      </w:rPr>
    </w:pPr>
    <w:r w:rsidRPr="0042076F">
      <w:rPr>
        <w:lang w:val="fr-FR"/>
      </w:rPr>
      <w:t>http://forge.gridforum.org/projects/ogsa-</w:t>
    </w:r>
    <w:r>
      <w:rPr>
        <w:lang w:val="fr-FR"/>
      </w:rPr>
      <w:t>wg</w:t>
    </w:r>
    <w:r w:rsidRPr="0042076F">
      <w:rPr>
        <w:lang w:val="fr-FR"/>
      </w:rPr>
      <w:tab/>
    </w:r>
    <w:r w:rsidRPr="0042076F">
      <w:rPr>
        <w:lang w:val="fr-FR"/>
      </w:rPr>
      <w:tab/>
    </w:r>
  </w:p>
  <w:p w:rsidR="0031095A" w:rsidRPr="0042076F" w:rsidRDefault="0031095A" w:rsidP="00F91E6C">
    <w:pPr>
      <w:pStyle w:val="Header"/>
      <w:spacing w:before="0" w:after="0"/>
      <w:rPr>
        <w:lang w:val="fr-FR"/>
      </w:rPr>
    </w:pPr>
    <w:r w:rsidRPr="0042076F">
      <w:rPr>
        <w:lang w:val="fr-FR"/>
      </w:rPr>
      <w:tab/>
    </w:r>
    <w:r w:rsidRPr="0042076F">
      <w:rPr>
        <w:lang w:val="fr-FR"/>
      </w:rPr>
      <w:tab/>
    </w:r>
  </w:p>
  <w:p w:rsidR="0031095A" w:rsidRPr="00033120" w:rsidRDefault="0031095A" w:rsidP="00F91E6C">
    <w:pPr>
      <w:pStyle w:val="Header"/>
      <w:spacing w:before="0" w:after="0"/>
    </w:pPr>
    <w:r w:rsidRPr="0042076F">
      <w:rPr>
        <w:lang w:val="fr-FR"/>
      </w:rPr>
      <w:tab/>
    </w:r>
    <w:r w:rsidRPr="0042076F">
      <w:rPr>
        <w:lang w:val="fr-FR"/>
      </w:rPr>
      <w:tab/>
    </w:r>
    <w:fldSimple w:instr=" DATE ">
      <w:ins w:id="1358" w:author="ag8t" w:date="2014-07-15T15:32:00Z">
        <w:r w:rsidR="008C6DBC">
          <w:rPr>
            <w:noProof/>
          </w:rPr>
          <w:t>7/15/2014</w:t>
        </w:r>
      </w:ins>
      <w:del w:id="1359" w:author="ag8t" w:date="2014-07-15T09:21:00Z">
        <w:r w:rsidDel="00627913">
          <w:rPr>
            <w:noProof/>
          </w:rPr>
          <w:delText>1/16/2014</w:delText>
        </w:r>
      </w:del>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EF867A4"/>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4EC6601A"/>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D266274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A47C9BBC"/>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CCB4C89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5BCF17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C2EB6A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868C6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7B876A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9502896"/>
    <w:lvl w:ilvl="0">
      <w:start w:val="1"/>
      <w:numFmt w:val="bullet"/>
      <w:pStyle w:val="ListNumber2"/>
      <w:lvlText w:val=""/>
      <w:lvlJc w:val="left"/>
      <w:pPr>
        <w:tabs>
          <w:tab w:val="num" w:pos="360"/>
        </w:tabs>
        <w:ind w:left="360" w:hanging="360"/>
      </w:pPr>
      <w:rPr>
        <w:rFonts w:ascii="Symbol" w:hAnsi="Symbol" w:hint="default"/>
      </w:rPr>
    </w:lvl>
  </w:abstractNum>
  <w:abstractNum w:abstractNumId="10">
    <w:nsid w:val="021B65EA"/>
    <w:multiLevelType w:val="hybridMultilevel"/>
    <w:tmpl w:val="98125518"/>
    <w:lvl w:ilvl="0" w:tplc="410CEB3E">
      <w:start w:val="1"/>
      <w:numFmt w:val="bullet"/>
      <w:lvlText w:val="•"/>
      <w:lvlJc w:val="left"/>
      <w:pPr>
        <w:tabs>
          <w:tab w:val="num" w:pos="792"/>
        </w:tabs>
        <w:ind w:left="576" w:hanging="144"/>
      </w:pPr>
      <w:rPr>
        <w:rFonts w:hint="default"/>
        <w:sz w:val="14"/>
      </w:rPr>
    </w:lvl>
    <w:lvl w:ilvl="1" w:tplc="54B292DA">
      <w:start w:val="1"/>
      <w:numFmt w:val="bullet"/>
      <w:pStyle w:val="ListBullet2"/>
      <w:lvlText w:val="•"/>
      <w:lvlJc w:val="left"/>
      <w:pPr>
        <w:tabs>
          <w:tab w:val="num" w:pos="1440"/>
        </w:tabs>
        <w:ind w:left="1224" w:hanging="144"/>
      </w:pPr>
      <w:rPr>
        <w:rFonts w:hint="default"/>
        <w:sz w:val="14"/>
      </w:rPr>
    </w:lvl>
    <w:lvl w:ilvl="2" w:tplc="34A87A9C" w:tentative="1">
      <w:start w:val="1"/>
      <w:numFmt w:val="bullet"/>
      <w:lvlText w:val=""/>
      <w:lvlJc w:val="left"/>
      <w:pPr>
        <w:tabs>
          <w:tab w:val="num" w:pos="2160"/>
        </w:tabs>
        <w:ind w:left="2160" w:hanging="360"/>
      </w:pPr>
      <w:rPr>
        <w:rFonts w:ascii="Wingdings" w:hAnsi="Wingdings" w:hint="default"/>
      </w:rPr>
    </w:lvl>
    <w:lvl w:ilvl="3" w:tplc="0DE43C0C" w:tentative="1">
      <w:start w:val="1"/>
      <w:numFmt w:val="bullet"/>
      <w:lvlText w:val=""/>
      <w:lvlJc w:val="left"/>
      <w:pPr>
        <w:tabs>
          <w:tab w:val="num" w:pos="2880"/>
        </w:tabs>
        <w:ind w:left="2880" w:hanging="360"/>
      </w:pPr>
      <w:rPr>
        <w:rFonts w:ascii="Symbol" w:hAnsi="Symbol" w:hint="default"/>
      </w:rPr>
    </w:lvl>
    <w:lvl w:ilvl="4" w:tplc="F61643D0" w:tentative="1">
      <w:start w:val="1"/>
      <w:numFmt w:val="bullet"/>
      <w:lvlText w:val="o"/>
      <w:lvlJc w:val="left"/>
      <w:pPr>
        <w:tabs>
          <w:tab w:val="num" w:pos="3600"/>
        </w:tabs>
        <w:ind w:left="3600" w:hanging="360"/>
      </w:pPr>
      <w:rPr>
        <w:rFonts w:ascii="Courier New" w:hAnsi="Courier New" w:hint="default"/>
      </w:rPr>
    </w:lvl>
    <w:lvl w:ilvl="5" w:tplc="F1EA44F4" w:tentative="1">
      <w:start w:val="1"/>
      <w:numFmt w:val="bullet"/>
      <w:lvlText w:val=""/>
      <w:lvlJc w:val="left"/>
      <w:pPr>
        <w:tabs>
          <w:tab w:val="num" w:pos="4320"/>
        </w:tabs>
        <w:ind w:left="4320" w:hanging="360"/>
      </w:pPr>
      <w:rPr>
        <w:rFonts w:ascii="Wingdings" w:hAnsi="Wingdings" w:hint="default"/>
      </w:rPr>
    </w:lvl>
    <w:lvl w:ilvl="6" w:tplc="D926105A" w:tentative="1">
      <w:start w:val="1"/>
      <w:numFmt w:val="bullet"/>
      <w:lvlText w:val=""/>
      <w:lvlJc w:val="left"/>
      <w:pPr>
        <w:tabs>
          <w:tab w:val="num" w:pos="5040"/>
        </w:tabs>
        <w:ind w:left="5040" w:hanging="360"/>
      </w:pPr>
      <w:rPr>
        <w:rFonts w:ascii="Symbol" w:hAnsi="Symbol" w:hint="default"/>
      </w:rPr>
    </w:lvl>
    <w:lvl w:ilvl="7" w:tplc="C0CCFA56" w:tentative="1">
      <w:start w:val="1"/>
      <w:numFmt w:val="bullet"/>
      <w:lvlText w:val="o"/>
      <w:lvlJc w:val="left"/>
      <w:pPr>
        <w:tabs>
          <w:tab w:val="num" w:pos="5760"/>
        </w:tabs>
        <w:ind w:left="5760" w:hanging="360"/>
      </w:pPr>
      <w:rPr>
        <w:rFonts w:ascii="Courier New" w:hAnsi="Courier New" w:hint="default"/>
      </w:rPr>
    </w:lvl>
    <w:lvl w:ilvl="8" w:tplc="3BA46616" w:tentative="1">
      <w:start w:val="1"/>
      <w:numFmt w:val="bullet"/>
      <w:lvlText w:val=""/>
      <w:lvlJc w:val="left"/>
      <w:pPr>
        <w:tabs>
          <w:tab w:val="num" w:pos="6480"/>
        </w:tabs>
        <w:ind w:left="6480" w:hanging="360"/>
      </w:pPr>
      <w:rPr>
        <w:rFonts w:ascii="Wingdings" w:hAnsi="Wingdings" w:hint="default"/>
      </w:rPr>
    </w:lvl>
  </w:abstractNum>
  <w:abstractNum w:abstractNumId="11">
    <w:nsid w:val="0A045F55"/>
    <w:multiLevelType w:val="multilevel"/>
    <w:tmpl w:val="A670A14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ascii="Arial" w:hAnsi="Arial" w:cs="Arial" w:hint="default"/>
      </w:rPr>
    </w:lvl>
    <w:lvl w:ilvl="3">
      <w:start w:val="1"/>
      <w:numFmt w:val="decimal"/>
      <w:pStyle w:val="Heading4"/>
      <w:lvlText w:val="%1.%2.%3.%4"/>
      <w:lvlJc w:val="left"/>
      <w:pPr>
        <w:tabs>
          <w:tab w:val="num" w:pos="3834"/>
        </w:tabs>
        <w:ind w:left="383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11C1504A"/>
    <w:multiLevelType w:val="hybridMultilevel"/>
    <w:tmpl w:val="43B4D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FF4D5C"/>
    <w:multiLevelType w:val="hybridMultilevel"/>
    <w:tmpl w:val="4766AC0A"/>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Vrinda" w:hint="default"/>
      </w:rPr>
    </w:lvl>
    <w:lvl w:ilvl="2" w:tplc="04090001">
      <w:start w:val="1"/>
      <w:numFmt w:val="bullet"/>
      <w:lvlText w:val=""/>
      <w:lvlJc w:val="left"/>
      <w:pPr>
        <w:tabs>
          <w:tab w:val="num" w:pos="1800"/>
        </w:tabs>
        <w:ind w:left="1800" w:hanging="360"/>
      </w:pPr>
      <w:rPr>
        <w:rFonts w:ascii="Symbol" w:hAnsi="Symbol"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Vrinda"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Vrinda"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nsid w:val="25CC3F1F"/>
    <w:multiLevelType w:val="hybridMultilevel"/>
    <w:tmpl w:val="8BA6CA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ADB4426"/>
    <w:multiLevelType w:val="hybridMultilevel"/>
    <w:tmpl w:val="E8E42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D137A8E"/>
    <w:multiLevelType w:val="hybridMultilevel"/>
    <w:tmpl w:val="BB5408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2759A7"/>
    <w:multiLevelType w:val="hybridMultilevel"/>
    <w:tmpl w:val="274A9BB4"/>
    <w:lvl w:ilvl="0" w:tplc="DDCA44CA">
      <w:start w:val="1"/>
      <w:numFmt w:val="bullet"/>
      <w:pStyle w:val="ListBullet"/>
      <w:lvlText w:val=""/>
      <w:lvlJc w:val="left"/>
      <w:pPr>
        <w:tabs>
          <w:tab w:val="num" w:pos="900"/>
        </w:tabs>
        <w:ind w:left="900" w:hanging="360"/>
      </w:pPr>
      <w:rPr>
        <w:rFonts w:ascii="Wingdings" w:hAnsi="Wingdings" w:hint="default"/>
      </w:rPr>
    </w:lvl>
    <w:lvl w:ilvl="1" w:tplc="56DE1EE2">
      <w:start w:val="1"/>
      <w:numFmt w:val="bullet"/>
      <w:lvlText w:val="•"/>
      <w:lvlJc w:val="left"/>
      <w:pPr>
        <w:tabs>
          <w:tab w:val="num" w:pos="1440"/>
        </w:tabs>
        <w:ind w:left="1224" w:hanging="144"/>
      </w:pPr>
      <w:rPr>
        <w:rFonts w:hint="default"/>
        <w:sz w:val="14"/>
      </w:rPr>
    </w:lvl>
    <w:lvl w:ilvl="2" w:tplc="4C82962C">
      <w:start w:val="1"/>
      <w:numFmt w:val="bullet"/>
      <w:lvlText w:val=""/>
      <w:lvlJc w:val="left"/>
      <w:pPr>
        <w:tabs>
          <w:tab w:val="num" w:pos="2160"/>
        </w:tabs>
        <w:ind w:left="2160" w:hanging="360"/>
      </w:pPr>
      <w:rPr>
        <w:rFonts w:ascii="Wingdings" w:hAnsi="Wingdings" w:hint="default"/>
      </w:rPr>
    </w:lvl>
    <w:lvl w:ilvl="3" w:tplc="8E54A150" w:tentative="1">
      <w:start w:val="1"/>
      <w:numFmt w:val="bullet"/>
      <w:lvlText w:val=""/>
      <w:lvlJc w:val="left"/>
      <w:pPr>
        <w:tabs>
          <w:tab w:val="num" w:pos="2880"/>
        </w:tabs>
        <w:ind w:left="2880" w:hanging="360"/>
      </w:pPr>
      <w:rPr>
        <w:rFonts w:ascii="Symbol" w:hAnsi="Symbol" w:hint="default"/>
      </w:rPr>
    </w:lvl>
    <w:lvl w:ilvl="4" w:tplc="2254515E" w:tentative="1">
      <w:start w:val="1"/>
      <w:numFmt w:val="bullet"/>
      <w:lvlText w:val="o"/>
      <w:lvlJc w:val="left"/>
      <w:pPr>
        <w:tabs>
          <w:tab w:val="num" w:pos="3600"/>
        </w:tabs>
        <w:ind w:left="3600" w:hanging="360"/>
      </w:pPr>
      <w:rPr>
        <w:rFonts w:ascii="Courier New" w:hAnsi="Courier New" w:hint="default"/>
      </w:rPr>
    </w:lvl>
    <w:lvl w:ilvl="5" w:tplc="DA5A5F4A" w:tentative="1">
      <w:start w:val="1"/>
      <w:numFmt w:val="bullet"/>
      <w:lvlText w:val=""/>
      <w:lvlJc w:val="left"/>
      <w:pPr>
        <w:tabs>
          <w:tab w:val="num" w:pos="4320"/>
        </w:tabs>
        <w:ind w:left="4320" w:hanging="360"/>
      </w:pPr>
      <w:rPr>
        <w:rFonts w:ascii="Wingdings" w:hAnsi="Wingdings" w:hint="default"/>
      </w:rPr>
    </w:lvl>
    <w:lvl w:ilvl="6" w:tplc="34E0D89A" w:tentative="1">
      <w:start w:val="1"/>
      <w:numFmt w:val="bullet"/>
      <w:lvlText w:val=""/>
      <w:lvlJc w:val="left"/>
      <w:pPr>
        <w:tabs>
          <w:tab w:val="num" w:pos="5040"/>
        </w:tabs>
        <w:ind w:left="5040" w:hanging="360"/>
      </w:pPr>
      <w:rPr>
        <w:rFonts w:ascii="Symbol" w:hAnsi="Symbol" w:hint="default"/>
      </w:rPr>
    </w:lvl>
    <w:lvl w:ilvl="7" w:tplc="15FCE768" w:tentative="1">
      <w:start w:val="1"/>
      <w:numFmt w:val="bullet"/>
      <w:lvlText w:val="o"/>
      <w:lvlJc w:val="left"/>
      <w:pPr>
        <w:tabs>
          <w:tab w:val="num" w:pos="5760"/>
        </w:tabs>
        <w:ind w:left="5760" w:hanging="360"/>
      </w:pPr>
      <w:rPr>
        <w:rFonts w:ascii="Courier New" w:hAnsi="Courier New" w:hint="default"/>
      </w:rPr>
    </w:lvl>
    <w:lvl w:ilvl="8" w:tplc="2D3CA3A4" w:tentative="1">
      <w:start w:val="1"/>
      <w:numFmt w:val="bullet"/>
      <w:lvlText w:val=""/>
      <w:lvlJc w:val="left"/>
      <w:pPr>
        <w:tabs>
          <w:tab w:val="num" w:pos="6480"/>
        </w:tabs>
        <w:ind w:left="6480" w:hanging="360"/>
      </w:pPr>
      <w:rPr>
        <w:rFonts w:ascii="Wingdings" w:hAnsi="Wingdings" w:hint="default"/>
      </w:rPr>
    </w:lvl>
  </w:abstractNum>
  <w:abstractNum w:abstractNumId="18">
    <w:nsid w:val="3D5B1890"/>
    <w:multiLevelType w:val="hybridMultilevel"/>
    <w:tmpl w:val="0786F15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4490120D"/>
    <w:multiLevelType w:val="multilevel"/>
    <w:tmpl w:val="563813A8"/>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nsid w:val="4A4B5855"/>
    <w:multiLevelType w:val="multilevel"/>
    <w:tmpl w:val="FA86B248"/>
    <w:lvl w:ilvl="0">
      <w:start w:val="1"/>
      <w:numFmt w:val="decimal"/>
      <w:pStyle w:val="JSDLAppendix"/>
      <w:lvlText w:val="Appendix %1"/>
      <w:lvlJc w:val="left"/>
      <w:pPr>
        <w:tabs>
          <w:tab w:val="num" w:pos="0"/>
        </w:tabs>
      </w:pPr>
      <w:rPr>
        <w:rFonts w:cs="Times New Roman" w:hint="eastAsia"/>
      </w:rPr>
    </w:lvl>
    <w:lvl w:ilvl="1">
      <w:start w:val="1"/>
      <w:numFmt w:val="none"/>
      <w:suff w:val="nothing"/>
      <w:lvlText w:val=""/>
      <w:lvlJc w:val="left"/>
      <w:rPr>
        <w:rFonts w:cs="Times New Roman" w:hint="eastAsia"/>
      </w:rPr>
    </w:lvl>
    <w:lvl w:ilvl="2">
      <w:start w:val="1"/>
      <w:numFmt w:val="none"/>
      <w:suff w:val="nothing"/>
      <w:lvlText w:val=""/>
      <w:lvlJc w:val="left"/>
      <w:rPr>
        <w:rFonts w:cs="Times New Roman" w:hint="eastAsia"/>
      </w:rPr>
    </w:lvl>
    <w:lvl w:ilvl="3">
      <w:start w:val="1"/>
      <w:numFmt w:val="none"/>
      <w:suff w:val="nothing"/>
      <w:lvlText w:val=""/>
      <w:lvlJc w:val="left"/>
      <w:rPr>
        <w:rFonts w:cs="Times New Roman" w:hint="eastAsia"/>
      </w:rPr>
    </w:lvl>
    <w:lvl w:ilvl="4">
      <w:start w:val="1"/>
      <w:numFmt w:val="none"/>
      <w:suff w:val="nothing"/>
      <w:lvlText w:val=""/>
      <w:lvlJc w:val="left"/>
      <w:rPr>
        <w:rFonts w:cs="Times New Roman" w:hint="eastAsia"/>
      </w:rPr>
    </w:lvl>
    <w:lvl w:ilvl="5">
      <w:start w:val="1"/>
      <w:numFmt w:val="none"/>
      <w:suff w:val="nothing"/>
      <w:lvlText w:val=""/>
      <w:lvlJc w:val="left"/>
      <w:rPr>
        <w:rFonts w:cs="Times New Roman" w:hint="eastAsia"/>
      </w:rPr>
    </w:lvl>
    <w:lvl w:ilvl="6">
      <w:start w:val="1"/>
      <w:numFmt w:val="none"/>
      <w:suff w:val="nothing"/>
      <w:lvlText w:val=""/>
      <w:lvlJc w:val="left"/>
      <w:rPr>
        <w:rFonts w:cs="Times New Roman" w:hint="eastAsia"/>
      </w:rPr>
    </w:lvl>
    <w:lvl w:ilvl="7">
      <w:start w:val="1"/>
      <w:numFmt w:val="none"/>
      <w:suff w:val="nothing"/>
      <w:lvlText w:val=""/>
      <w:lvlJc w:val="left"/>
      <w:rPr>
        <w:rFonts w:cs="Times New Roman" w:hint="eastAsia"/>
      </w:rPr>
    </w:lvl>
    <w:lvl w:ilvl="8">
      <w:start w:val="1"/>
      <w:numFmt w:val="none"/>
      <w:suff w:val="nothing"/>
      <w:lvlText w:val=""/>
      <w:lvlJc w:val="left"/>
      <w:rPr>
        <w:rFonts w:cs="Times New Roman" w:hint="eastAsia"/>
      </w:rPr>
    </w:lvl>
  </w:abstractNum>
  <w:abstractNum w:abstractNumId="21">
    <w:nsid w:val="4C1F03F0"/>
    <w:multiLevelType w:val="hybridMultilevel"/>
    <w:tmpl w:val="BA8AB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E3469D5"/>
    <w:multiLevelType w:val="hybridMultilevel"/>
    <w:tmpl w:val="EF1E1B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1DA4CE0"/>
    <w:multiLevelType w:val="hybridMultilevel"/>
    <w:tmpl w:val="E04A124A"/>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54185382"/>
    <w:multiLevelType w:val="multilevel"/>
    <w:tmpl w:val="EC26374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5">
    <w:nsid w:val="58742C41"/>
    <w:multiLevelType w:val="hybridMultilevel"/>
    <w:tmpl w:val="AC0E2C16"/>
    <w:lvl w:ilvl="0" w:tplc="38629AF2">
      <w:start w:val="1"/>
      <w:numFmt w:val="bullet"/>
      <w:lvlText w:val="•"/>
      <w:lvlJc w:val="left"/>
      <w:pPr>
        <w:tabs>
          <w:tab w:val="num" w:pos="720"/>
        </w:tabs>
        <w:ind w:left="720" w:hanging="360"/>
      </w:pPr>
      <w:rPr>
        <w:rFonts w:hAnsi="Arial" w:hint="default"/>
      </w:rPr>
    </w:lvl>
    <w:lvl w:ilvl="1" w:tplc="CECE554C">
      <w:start w:val="1"/>
      <w:numFmt w:val="decimal"/>
      <w:pStyle w:val="ListNumber"/>
      <w:lvlText w:val="%2."/>
      <w:lvlJc w:val="left"/>
      <w:pPr>
        <w:tabs>
          <w:tab w:val="num" w:pos="1512"/>
        </w:tabs>
        <w:ind w:left="1512" w:hanging="432"/>
      </w:pPr>
      <w:rPr>
        <w:rFonts w:cs="Times New Roman" w:hint="default"/>
      </w:rPr>
    </w:lvl>
    <w:lvl w:ilvl="2" w:tplc="98347276" w:tentative="1">
      <w:start w:val="1"/>
      <w:numFmt w:val="bullet"/>
      <w:lvlText w:val=""/>
      <w:lvlJc w:val="left"/>
      <w:pPr>
        <w:tabs>
          <w:tab w:val="num" w:pos="2160"/>
        </w:tabs>
        <w:ind w:left="2160" w:hanging="360"/>
      </w:pPr>
      <w:rPr>
        <w:rFonts w:ascii="Wingdings" w:hAnsi="Wingdings" w:hint="default"/>
      </w:rPr>
    </w:lvl>
    <w:lvl w:ilvl="3" w:tplc="8D50BBDA" w:tentative="1">
      <w:start w:val="1"/>
      <w:numFmt w:val="bullet"/>
      <w:lvlText w:val=""/>
      <w:lvlJc w:val="left"/>
      <w:pPr>
        <w:tabs>
          <w:tab w:val="num" w:pos="2880"/>
        </w:tabs>
        <w:ind w:left="2880" w:hanging="360"/>
      </w:pPr>
      <w:rPr>
        <w:rFonts w:ascii="Symbol" w:hAnsi="Symbol" w:hint="default"/>
      </w:rPr>
    </w:lvl>
    <w:lvl w:ilvl="4" w:tplc="3064B95C" w:tentative="1">
      <w:start w:val="1"/>
      <w:numFmt w:val="bullet"/>
      <w:lvlText w:val="o"/>
      <w:lvlJc w:val="left"/>
      <w:pPr>
        <w:tabs>
          <w:tab w:val="num" w:pos="3600"/>
        </w:tabs>
        <w:ind w:left="3600" w:hanging="360"/>
      </w:pPr>
      <w:rPr>
        <w:rFonts w:ascii="Courier New" w:hAnsi="Courier New" w:hint="default"/>
      </w:rPr>
    </w:lvl>
    <w:lvl w:ilvl="5" w:tplc="7FAC62CA" w:tentative="1">
      <w:start w:val="1"/>
      <w:numFmt w:val="bullet"/>
      <w:lvlText w:val=""/>
      <w:lvlJc w:val="left"/>
      <w:pPr>
        <w:tabs>
          <w:tab w:val="num" w:pos="4320"/>
        </w:tabs>
        <w:ind w:left="4320" w:hanging="360"/>
      </w:pPr>
      <w:rPr>
        <w:rFonts w:ascii="Wingdings" w:hAnsi="Wingdings" w:hint="default"/>
      </w:rPr>
    </w:lvl>
    <w:lvl w:ilvl="6" w:tplc="6BF2B1B4" w:tentative="1">
      <w:start w:val="1"/>
      <w:numFmt w:val="bullet"/>
      <w:lvlText w:val=""/>
      <w:lvlJc w:val="left"/>
      <w:pPr>
        <w:tabs>
          <w:tab w:val="num" w:pos="5040"/>
        </w:tabs>
        <w:ind w:left="5040" w:hanging="360"/>
      </w:pPr>
      <w:rPr>
        <w:rFonts w:ascii="Symbol" w:hAnsi="Symbol" w:hint="default"/>
      </w:rPr>
    </w:lvl>
    <w:lvl w:ilvl="7" w:tplc="D4E867DE" w:tentative="1">
      <w:start w:val="1"/>
      <w:numFmt w:val="bullet"/>
      <w:lvlText w:val="o"/>
      <w:lvlJc w:val="left"/>
      <w:pPr>
        <w:tabs>
          <w:tab w:val="num" w:pos="5760"/>
        </w:tabs>
        <w:ind w:left="5760" w:hanging="360"/>
      </w:pPr>
      <w:rPr>
        <w:rFonts w:ascii="Courier New" w:hAnsi="Courier New" w:hint="default"/>
      </w:rPr>
    </w:lvl>
    <w:lvl w:ilvl="8" w:tplc="34749F0A" w:tentative="1">
      <w:start w:val="1"/>
      <w:numFmt w:val="bullet"/>
      <w:lvlText w:val=""/>
      <w:lvlJc w:val="left"/>
      <w:pPr>
        <w:tabs>
          <w:tab w:val="num" w:pos="6480"/>
        </w:tabs>
        <w:ind w:left="6480" w:hanging="360"/>
      </w:pPr>
      <w:rPr>
        <w:rFonts w:ascii="Wingdings" w:hAnsi="Wingdings" w:hint="default"/>
      </w:rPr>
    </w:lvl>
  </w:abstractNum>
  <w:abstractNum w:abstractNumId="26">
    <w:nsid w:val="5A0A7626"/>
    <w:multiLevelType w:val="hybridMultilevel"/>
    <w:tmpl w:val="109EE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E6045B"/>
    <w:multiLevelType w:val="hybridMultilevel"/>
    <w:tmpl w:val="8C168832"/>
    <w:lvl w:ilvl="0" w:tplc="DB00437A">
      <w:start w:val="1"/>
      <w:numFmt w:val="bullet"/>
      <w:pStyle w:val="bullet2"/>
      <w:lvlText w:val="o"/>
      <w:lvlJc w:val="left"/>
      <w:pPr>
        <w:tabs>
          <w:tab w:val="num" w:pos="720"/>
        </w:tabs>
        <w:ind w:left="720" w:hanging="360"/>
      </w:pPr>
      <w:rPr>
        <w:rFonts w:ascii="Courier New" w:hAnsi="Courier New" w:hint="default"/>
      </w:rPr>
    </w:lvl>
    <w:lvl w:ilvl="1" w:tplc="06F8AEB0" w:tentative="1">
      <w:start w:val="1"/>
      <w:numFmt w:val="bullet"/>
      <w:lvlText w:val="o"/>
      <w:lvlJc w:val="left"/>
      <w:pPr>
        <w:tabs>
          <w:tab w:val="num" w:pos="1440"/>
        </w:tabs>
        <w:ind w:left="1440" w:hanging="360"/>
      </w:pPr>
      <w:rPr>
        <w:rFonts w:ascii="Courier New" w:hAnsi="Courier New" w:hint="default"/>
      </w:rPr>
    </w:lvl>
    <w:lvl w:ilvl="2" w:tplc="21EEFB90" w:tentative="1">
      <w:start w:val="1"/>
      <w:numFmt w:val="bullet"/>
      <w:lvlText w:val=""/>
      <w:lvlJc w:val="left"/>
      <w:pPr>
        <w:tabs>
          <w:tab w:val="num" w:pos="2160"/>
        </w:tabs>
        <w:ind w:left="2160" w:hanging="360"/>
      </w:pPr>
      <w:rPr>
        <w:rFonts w:ascii="Wingdings" w:hAnsi="Wingdings" w:hint="default"/>
      </w:rPr>
    </w:lvl>
    <w:lvl w:ilvl="3" w:tplc="73CE21F2" w:tentative="1">
      <w:start w:val="1"/>
      <w:numFmt w:val="bullet"/>
      <w:lvlText w:val=""/>
      <w:lvlJc w:val="left"/>
      <w:pPr>
        <w:tabs>
          <w:tab w:val="num" w:pos="2880"/>
        </w:tabs>
        <w:ind w:left="2880" w:hanging="360"/>
      </w:pPr>
      <w:rPr>
        <w:rFonts w:ascii="Symbol" w:hAnsi="Symbol" w:hint="default"/>
      </w:rPr>
    </w:lvl>
    <w:lvl w:ilvl="4" w:tplc="A4B4320A" w:tentative="1">
      <w:start w:val="1"/>
      <w:numFmt w:val="bullet"/>
      <w:lvlText w:val="o"/>
      <w:lvlJc w:val="left"/>
      <w:pPr>
        <w:tabs>
          <w:tab w:val="num" w:pos="3600"/>
        </w:tabs>
        <w:ind w:left="3600" w:hanging="360"/>
      </w:pPr>
      <w:rPr>
        <w:rFonts w:ascii="Courier New" w:hAnsi="Courier New" w:hint="default"/>
      </w:rPr>
    </w:lvl>
    <w:lvl w:ilvl="5" w:tplc="1018E706" w:tentative="1">
      <w:start w:val="1"/>
      <w:numFmt w:val="bullet"/>
      <w:lvlText w:val=""/>
      <w:lvlJc w:val="left"/>
      <w:pPr>
        <w:tabs>
          <w:tab w:val="num" w:pos="4320"/>
        </w:tabs>
        <w:ind w:left="4320" w:hanging="360"/>
      </w:pPr>
      <w:rPr>
        <w:rFonts w:ascii="Wingdings" w:hAnsi="Wingdings" w:hint="default"/>
      </w:rPr>
    </w:lvl>
    <w:lvl w:ilvl="6" w:tplc="505C2816" w:tentative="1">
      <w:start w:val="1"/>
      <w:numFmt w:val="bullet"/>
      <w:lvlText w:val=""/>
      <w:lvlJc w:val="left"/>
      <w:pPr>
        <w:tabs>
          <w:tab w:val="num" w:pos="5040"/>
        </w:tabs>
        <w:ind w:left="5040" w:hanging="360"/>
      </w:pPr>
      <w:rPr>
        <w:rFonts w:ascii="Symbol" w:hAnsi="Symbol" w:hint="default"/>
      </w:rPr>
    </w:lvl>
    <w:lvl w:ilvl="7" w:tplc="41C44BB6" w:tentative="1">
      <w:start w:val="1"/>
      <w:numFmt w:val="bullet"/>
      <w:lvlText w:val="o"/>
      <w:lvlJc w:val="left"/>
      <w:pPr>
        <w:tabs>
          <w:tab w:val="num" w:pos="5760"/>
        </w:tabs>
        <w:ind w:left="5760" w:hanging="360"/>
      </w:pPr>
      <w:rPr>
        <w:rFonts w:ascii="Courier New" w:hAnsi="Courier New" w:hint="default"/>
      </w:rPr>
    </w:lvl>
    <w:lvl w:ilvl="8" w:tplc="F2BA8058" w:tentative="1">
      <w:start w:val="1"/>
      <w:numFmt w:val="bullet"/>
      <w:lvlText w:val=""/>
      <w:lvlJc w:val="left"/>
      <w:pPr>
        <w:tabs>
          <w:tab w:val="num" w:pos="6480"/>
        </w:tabs>
        <w:ind w:left="6480" w:hanging="360"/>
      </w:pPr>
      <w:rPr>
        <w:rFonts w:ascii="Wingdings" w:hAnsi="Wingdings" w:hint="default"/>
      </w:rPr>
    </w:lvl>
  </w:abstractNum>
  <w:abstractNum w:abstractNumId="28">
    <w:nsid w:val="7C4F3A24"/>
    <w:multiLevelType w:val="hybridMultilevel"/>
    <w:tmpl w:val="B03EE4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3"/>
  </w:num>
  <w:num w:numId="4">
    <w:abstractNumId w:val="8"/>
  </w:num>
  <w:num w:numId="5">
    <w:abstractNumId w:val="6"/>
  </w:num>
  <w:num w:numId="6">
    <w:abstractNumId w:val="5"/>
  </w:num>
  <w:num w:numId="7">
    <w:abstractNumId w:val="4"/>
  </w:num>
  <w:num w:numId="8">
    <w:abstractNumId w:val="2"/>
  </w:num>
  <w:num w:numId="9">
    <w:abstractNumId w:val="1"/>
  </w:num>
  <w:num w:numId="10">
    <w:abstractNumId w:val="0"/>
  </w:num>
  <w:num w:numId="11">
    <w:abstractNumId w:val="9"/>
  </w:num>
  <w:num w:numId="12">
    <w:abstractNumId w:val="7"/>
  </w:num>
  <w:num w:numId="13">
    <w:abstractNumId w:val="3"/>
  </w:num>
  <w:num w:numId="14">
    <w:abstractNumId w:val="8"/>
  </w:num>
  <w:num w:numId="15">
    <w:abstractNumId w:val="6"/>
  </w:num>
  <w:num w:numId="16">
    <w:abstractNumId w:val="5"/>
  </w:num>
  <w:num w:numId="17">
    <w:abstractNumId w:val="4"/>
  </w:num>
  <w:num w:numId="18">
    <w:abstractNumId w:val="2"/>
  </w:num>
  <w:num w:numId="19">
    <w:abstractNumId w:val="1"/>
  </w:num>
  <w:num w:numId="20">
    <w:abstractNumId w:val="0"/>
  </w:num>
  <w:num w:numId="21">
    <w:abstractNumId w:val="9"/>
  </w:num>
  <w:num w:numId="22">
    <w:abstractNumId w:val="7"/>
  </w:num>
  <w:num w:numId="23">
    <w:abstractNumId w:val="3"/>
  </w:num>
  <w:num w:numId="24">
    <w:abstractNumId w:val="8"/>
  </w:num>
  <w:num w:numId="25">
    <w:abstractNumId w:val="6"/>
  </w:num>
  <w:num w:numId="26">
    <w:abstractNumId w:val="5"/>
  </w:num>
  <w:num w:numId="27">
    <w:abstractNumId w:val="4"/>
  </w:num>
  <w:num w:numId="28">
    <w:abstractNumId w:val="2"/>
  </w:num>
  <w:num w:numId="29">
    <w:abstractNumId w:val="1"/>
  </w:num>
  <w:num w:numId="30">
    <w:abstractNumId w:val="0"/>
  </w:num>
  <w:num w:numId="31">
    <w:abstractNumId w:val="9"/>
  </w:num>
  <w:num w:numId="32">
    <w:abstractNumId w:val="24"/>
  </w:num>
  <w:num w:numId="33">
    <w:abstractNumId w:val="10"/>
  </w:num>
  <w:num w:numId="34">
    <w:abstractNumId w:val="17"/>
  </w:num>
  <w:num w:numId="35">
    <w:abstractNumId w:val="25"/>
  </w:num>
  <w:num w:numId="36">
    <w:abstractNumId w:val="27"/>
  </w:num>
  <w:num w:numId="37">
    <w:abstractNumId w:val="20"/>
  </w:num>
  <w:num w:numId="38">
    <w:abstractNumId w:val="23"/>
  </w:num>
  <w:num w:numId="39">
    <w:abstractNumId w:val="12"/>
  </w:num>
  <w:num w:numId="40">
    <w:abstractNumId w:val="18"/>
  </w:num>
  <w:num w:numId="41">
    <w:abstractNumId w:val="15"/>
  </w:num>
  <w:num w:numId="42">
    <w:abstractNumId w:val="21"/>
  </w:num>
  <w:num w:numId="43">
    <w:abstractNumId w:val="28"/>
  </w:num>
  <w:num w:numId="44">
    <w:abstractNumId w:val="14"/>
  </w:num>
  <w:num w:numId="45">
    <w:abstractNumId w:val="19"/>
  </w:num>
  <w:num w:numId="46">
    <w:abstractNumId w:val="16"/>
  </w:num>
  <w:num w:numId="47">
    <w:abstractNumId w:val="11"/>
  </w:num>
  <w:num w:numId="48">
    <w:abstractNumId w:val="22"/>
  </w:num>
  <w:num w:numId="49">
    <w:abstractNumId w:val="26"/>
  </w:num>
  <w:num w:numId="50">
    <w:abstractNumId w:val="13"/>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memon">
    <w15:presenceInfo w15:providerId="None" w15:userId="m.memo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trackRevisions/>
  <w:defaultTabStop w:val="720"/>
  <w:autoHyphenation/>
  <w:hyphenationZone w:val="357"/>
  <w:noPunctuationKerning/>
  <w:characterSpacingControl w:val="doNotCompress"/>
  <w:footnotePr>
    <w:footnote w:id="0"/>
    <w:footnote w:id="1"/>
  </w:footnotePr>
  <w:endnotePr>
    <w:endnote w:id="0"/>
    <w:endnote w:id="1"/>
  </w:endnotePr>
  <w:compat>
    <w:useFELayout/>
  </w:compat>
  <w:rsids>
    <w:rsidRoot w:val="00737B8A"/>
    <w:rsid w:val="00030496"/>
    <w:rsid w:val="0015474D"/>
    <w:rsid w:val="00175A6B"/>
    <w:rsid w:val="00202CF2"/>
    <w:rsid w:val="00207203"/>
    <w:rsid w:val="002E1ED3"/>
    <w:rsid w:val="0031095A"/>
    <w:rsid w:val="00356D0D"/>
    <w:rsid w:val="00395A3A"/>
    <w:rsid w:val="003A1FBE"/>
    <w:rsid w:val="00416EAB"/>
    <w:rsid w:val="005523CC"/>
    <w:rsid w:val="00586EF7"/>
    <w:rsid w:val="00627913"/>
    <w:rsid w:val="006B55D1"/>
    <w:rsid w:val="00737B8A"/>
    <w:rsid w:val="00786E80"/>
    <w:rsid w:val="008C6DBC"/>
    <w:rsid w:val="00A02EC4"/>
    <w:rsid w:val="00B07C62"/>
    <w:rsid w:val="00C4562A"/>
    <w:rsid w:val="00C47866"/>
    <w:rsid w:val="00DC5FFF"/>
    <w:rsid w:val="00E07C40"/>
    <w:rsid w:val="00E86DC7"/>
    <w:rsid w:val="00EB422E"/>
    <w:rsid w:val="00ED6798"/>
    <w:rsid w:val="00EF2549"/>
    <w:rsid w:val="00EF3D5A"/>
    <w:rsid w:val="00F91E6C"/>
    <w:rsid w:val="00FA1979"/>
    <w:rsid w:val="00FD73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arc"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6F6D6C"/>
    <w:pPr>
      <w:spacing w:before="120" w:after="120"/>
    </w:pPr>
    <w:rPr>
      <w:rFonts w:ascii="Arial" w:hAnsi="Arial"/>
      <w:sz w:val="20"/>
      <w:szCs w:val="20"/>
    </w:rPr>
  </w:style>
  <w:style w:type="paragraph" w:styleId="Heading1">
    <w:name w:val="heading 1"/>
    <w:basedOn w:val="Normal"/>
    <w:next w:val="Normal"/>
    <w:link w:val="Heading1Char"/>
    <w:uiPriority w:val="99"/>
    <w:qFormat/>
    <w:rsid w:val="006F6D6C"/>
    <w:pPr>
      <w:keepNext/>
      <w:numPr>
        <w:numId w:val="47"/>
      </w:numPr>
      <w:spacing w:before="240"/>
      <w:outlineLvl w:val="0"/>
    </w:pPr>
    <w:rPr>
      <w:b/>
      <w:kern w:val="32"/>
      <w:sz w:val="28"/>
    </w:rPr>
  </w:style>
  <w:style w:type="paragraph" w:styleId="Heading2">
    <w:name w:val="heading 2"/>
    <w:basedOn w:val="Normal"/>
    <w:next w:val="Normal"/>
    <w:link w:val="Heading2Char"/>
    <w:uiPriority w:val="99"/>
    <w:qFormat/>
    <w:rsid w:val="006F6D6C"/>
    <w:pPr>
      <w:keepNext/>
      <w:numPr>
        <w:ilvl w:val="1"/>
        <w:numId w:val="47"/>
      </w:numPr>
      <w:spacing w:before="240"/>
      <w:outlineLvl w:val="1"/>
    </w:pPr>
    <w:rPr>
      <w:b/>
      <w:i/>
      <w:sz w:val="24"/>
    </w:rPr>
  </w:style>
  <w:style w:type="paragraph" w:styleId="Heading3">
    <w:name w:val="heading 3"/>
    <w:basedOn w:val="Normal"/>
    <w:next w:val="Normal"/>
    <w:link w:val="Heading3Char"/>
    <w:uiPriority w:val="99"/>
    <w:qFormat/>
    <w:rsid w:val="00D5440F"/>
    <w:pPr>
      <w:keepNext/>
      <w:numPr>
        <w:ilvl w:val="2"/>
        <w:numId w:val="47"/>
      </w:numPr>
      <w:spacing w:before="240"/>
      <w:outlineLvl w:val="2"/>
    </w:pPr>
    <w:rPr>
      <w:b/>
      <w:sz w:val="22"/>
    </w:rPr>
  </w:style>
  <w:style w:type="paragraph" w:styleId="Heading4">
    <w:name w:val="heading 4"/>
    <w:basedOn w:val="Normal"/>
    <w:next w:val="Normal"/>
    <w:link w:val="Heading4Char"/>
    <w:uiPriority w:val="99"/>
    <w:qFormat/>
    <w:rsid w:val="00EB422E"/>
    <w:pPr>
      <w:keepNext/>
      <w:numPr>
        <w:ilvl w:val="3"/>
        <w:numId w:val="47"/>
      </w:numPr>
      <w:ind w:left="288"/>
      <w:outlineLvl w:val="3"/>
    </w:pPr>
    <w:rPr>
      <w:b/>
      <w:i/>
      <w:szCs w:val="22"/>
    </w:rPr>
  </w:style>
  <w:style w:type="paragraph" w:styleId="Heading5">
    <w:name w:val="heading 5"/>
    <w:basedOn w:val="Normal"/>
    <w:next w:val="Normal"/>
    <w:link w:val="Heading5Char"/>
    <w:uiPriority w:val="99"/>
    <w:qFormat/>
    <w:rsid w:val="006F6D6C"/>
    <w:pPr>
      <w:numPr>
        <w:ilvl w:val="4"/>
        <w:numId w:val="47"/>
      </w:numPr>
      <w:spacing w:before="240" w:after="60"/>
      <w:outlineLvl w:val="4"/>
    </w:pPr>
    <w:rPr>
      <w:sz w:val="22"/>
    </w:rPr>
  </w:style>
  <w:style w:type="paragraph" w:styleId="Heading6">
    <w:name w:val="heading 6"/>
    <w:basedOn w:val="Normal"/>
    <w:next w:val="Normal"/>
    <w:link w:val="Heading6Char"/>
    <w:uiPriority w:val="99"/>
    <w:qFormat/>
    <w:rsid w:val="00D5440F"/>
    <w:pPr>
      <w:numPr>
        <w:ilvl w:val="5"/>
        <w:numId w:val="47"/>
      </w:numPr>
      <w:spacing w:before="240" w:after="60"/>
      <w:outlineLvl w:val="5"/>
    </w:pPr>
    <w:rPr>
      <w:b/>
      <w:sz w:val="22"/>
    </w:rPr>
  </w:style>
  <w:style w:type="paragraph" w:styleId="Heading7">
    <w:name w:val="heading 7"/>
    <w:basedOn w:val="Normal"/>
    <w:next w:val="Normal"/>
    <w:link w:val="Heading7Char"/>
    <w:uiPriority w:val="99"/>
    <w:qFormat/>
    <w:rsid w:val="00D5440F"/>
    <w:pPr>
      <w:numPr>
        <w:ilvl w:val="6"/>
        <w:numId w:val="47"/>
      </w:numPr>
      <w:spacing w:before="240" w:after="60"/>
      <w:outlineLvl w:val="6"/>
    </w:pPr>
  </w:style>
  <w:style w:type="paragraph" w:styleId="Heading8">
    <w:name w:val="heading 8"/>
    <w:basedOn w:val="Normal"/>
    <w:next w:val="Normal"/>
    <w:link w:val="Heading8Char"/>
    <w:uiPriority w:val="99"/>
    <w:qFormat/>
    <w:rsid w:val="00D5440F"/>
    <w:pPr>
      <w:numPr>
        <w:ilvl w:val="7"/>
        <w:numId w:val="47"/>
      </w:numPr>
      <w:spacing w:before="240" w:after="60"/>
      <w:outlineLvl w:val="7"/>
    </w:pPr>
    <w:rPr>
      <w:i/>
    </w:rPr>
  </w:style>
  <w:style w:type="paragraph" w:styleId="Heading9">
    <w:name w:val="heading 9"/>
    <w:basedOn w:val="Normal"/>
    <w:next w:val="Normal"/>
    <w:link w:val="Heading9Char"/>
    <w:uiPriority w:val="99"/>
    <w:qFormat/>
    <w:rsid w:val="00D5440F"/>
    <w:pPr>
      <w:numPr>
        <w:ilvl w:val="8"/>
        <w:numId w:val="47"/>
      </w:numPr>
      <w:spacing w:before="240" w:after="6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C1DC5"/>
    <w:rPr>
      <w:rFonts w:ascii="Arial" w:hAnsi="Arial"/>
      <w:b/>
      <w:kern w:val="32"/>
      <w:sz w:val="28"/>
      <w:szCs w:val="20"/>
    </w:rPr>
  </w:style>
  <w:style w:type="character" w:customStyle="1" w:styleId="Heading2Char">
    <w:name w:val="Heading 2 Char"/>
    <w:basedOn w:val="DefaultParagraphFont"/>
    <w:link w:val="Heading2"/>
    <w:uiPriority w:val="99"/>
    <w:locked/>
    <w:rsid w:val="00BC1DC5"/>
    <w:rPr>
      <w:rFonts w:ascii="Arial" w:hAnsi="Arial"/>
      <w:b/>
      <w:i/>
      <w:sz w:val="24"/>
      <w:szCs w:val="20"/>
    </w:rPr>
  </w:style>
  <w:style w:type="character" w:customStyle="1" w:styleId="Heading3Char">
    <w:name w:val="Heading 3 Char"/>
    <w:basedOn w:val="DefaultParagraphFont"/>
    <w:link w:val="Heading3"/>
    <w:uiPriority w:val="99"/>
    <w:locked/>
    <w:rsid w:val="00BC1DC5"/>
    <w:rPr>
      <w:rFonts w:ascii="Arial" w:hAnsi="Arial"/>
      <w:b/>
      <w:szCs w:val="20"/>
    </w:rPr>
  </w:style>
  <w:style w:type="character" w:customStyle="1" w:styleId="Heading4Char">
    <w:name w:val="Heading 4 Char"/>
    <w:basedOn w:val="DefaultParagraphFont"/>
    <w:link w:val="Heading4"/>
    <w:uiPriority w:val="99"/>
    <w:locked/>
    <w:rsid w:val="00EB422E"/>
    <w:rPr>
      <w:rFonts w:ascii="Arial" w:hAnsi="Arial"/>
      <w:b/>
      <w:i/>
      <w:sz w:val="20"/>
    </w:rPr>
  </w:style>
  <w:style w:type="character" w:customStyle="1" w:styleId="Heading5Char">
    <w:name w:val="Heading 5 Char"/>
    <w:basedOn w:val="DefaultParagraphFont"/>
    <w:link w:val="Heading5"/>
    <w:uiPriority w:val="99"/>
    <w:locked/>
    <w:rsid w:val="00BC1DC5"/>
    <w:rPr>
      <w:rFonts w:ascii="Arial" w:hAnsi="Arial"/>
      <w:szCs w:val="20"/>
    </w:rPr>
  </w:style>
  <w:style w:type="character" w:customStyle="1" w:styleId="Heading6Char">
    <w:name w:val="Heading 6 Char"/>
    <w:basedOn w:val="DefaultParagraphFont"/>
    <w:link w:val="Heading6"/>
    <w:uiPriority w:val="99"/>
    <w:locked/>
    <w:rsid w:val="00BC1DC5"/>
    <w:rPr>
      <w:rFonts w:ascii="Arial" w:hAnsi="Arial"/>
      <w:b/>
      <w:szCs w:val="20"/>
    </w:rPr>
  </w:style>
  <w:style w:type="character" w:customStyle="1" w:styleId="Heading7Char">
    <w:name w:val="Heading 7 Char"/>
    <w:basedOn w:val="DefaultParagraphFont"/>
    <w:link w:val="Heading7"/>
    <w:uiPriority w:val="99"/>
    <w:locked/>
    <w:rsid w:val="00BC1DC5"/>
    <w:rPr>
      <w:rFonts w:ascii="Arial" w:hAnsi="Arial"/>
      <w:sz w:val="20"/>
      <w:szCs w:val="20"/>
    </w:rPr>
  </w:style>
  <w:style w:type="character" w:customStyle="1" w:styleId="Heading8Char">
    <w:name w:val="Heading 8 Char"/>
    <w:basedOn w:val="DefaultParagraphFont"/>
    <w:link w:val="Heading8"/>
    <w:uiPriority w:val="99"/>
    <w:locked/>
    <w:rsid w:val="00BC1DC5"/>
    <w:rPr>
      <w:rFonts w:ascii="Arial" w:hAnsi="Arial"/>
      <w:i/>
      <w:sz w:val="20"/>
      <w:szCs w:val="20"/>
    </w:rPr>
  </w:style>
  <w:style w:type="character" w:customStyle="1" w:styleId="Heading9Char">
    <w:name w:val="Heading 9 Char"/>
    <w:basedOn w:val="DefaultParagraphFont"/>
    <w:link w:val="Heading9"/>
    <w:uiPriority w:val="99"/>
    <w:locked/>
    <w:rsid w:val="00BC1DC5"/>
    <w:rPr>
      <w:rFonts w:ascii="Arial" w:hAnsi="Arial"/>
      <w:szCs w:val="20"/>
    </w:rPr>
  </w:style>
  <w:style w:type="paragraph" w:styleId="PlainText">
    <w:name w:val="Plain Text"/>
    <w:basedOn w:val="Normal"/>
    <w:link w:val="PlainTextChar"/>
    <w:autoRedefine/>
    <w:uiPriority w:val="99"/>
    <w:rsid w:val="00D5440F"/>
    <w:rPr>
      <w:iCs/>
      <w:sz w:val="22"/>
      <w:szCs w:val="22"/>
    </w:rPr>
  </w:style>
  <w:style w:type="character" w:customStyle="1" w:styleId="PlainTextChar">
    <w:name w:val="Plain Text Char"/>
    <w:basedOn w:val="DefaultParagraphFont"/>
    <w:link w:val="PlainText"/>
    <w:uiPriority w:val="99"/>
    <w:semiHidden/>
    <w:locked/>
    <w:rsid w:val="00BC1DC5"/>
    <w:rPr>
      <w:rFonts w:ascii="Courier New" w:hAnsi="Courier New" w:cs="Courier New"/>
      <w:sz w:val="20"/>
      <w:szCs w:val="20"/>
    </w:rPr>
  </w:style>
  <w:style w:type="paragraph" w:styleId="Title">
    <w:name w:val="Title"/>
    <w:basedOn w:val="Normal"/>
    <w:link w:val="TitleChar"/>
    <w:uiPriority w:val="99"/>
    <w:qFormat/>
    <w:rsid w:val="00D5440F"/>
    <w:pPr>
      <w:spacing w:before="240" w:after="60"/>
      <w:jc w:val="center"/>
      <w:outlineLvl w:val="0"/>
    </w:pPr>
    <w:rPr>
      <w:b/>
      <w:kern w:val="28"/>
      <w:sz w:val="32"/>
    </w:rPr>
  </w:style>
  <w:style w:type="character" w:customStyle="1" w:styleId="TitleChar">
    <w:name w:val="Title Char"/>
    <w:basedOn w:val="DefaultParagraphFont"/>
    <w:link w:val="Title"/>
    <w:uiPriority w:val="99"/>
    <w:locked/>
    <w:rsid w:val="00BC1DC5"/>
    <w:rPr>
      <w:rFonts w:ascii="Cambria" w:hAnsi="Cambria" w:cs="Times New Roman"/>
      <w:b/>
      <w:bCs/>
      <w:kern w:val="28"/>
      <w:sz w:val="32"/>
      <w:szCs w:val="32"/>
    </w:rPr>
  </w:style>
  <w:style w:type="paragraph" w:styleId="ListBullet">
    <w:name w:val="List Bullet"/>
    <w:basedOn w:val="Normal"/>
    <w:uiPriority w:val="99"/>
    <w:rsid w:val="00D5440F"/>
    <w:pPr>
      <w:numPr>
        <w:numId w:val="34"/>
      </w:numPr>
      <w:ind w:left="720"/>
    </w:pPr>
    <w:rPr>
      <w:sz w:val="22"/>
    </w:rPr>
  </w:style>
  <w:style w:type="paragraph" w:customStyle="1" w:styleId="HTMLBody">
    <w:name w:val="HTML Body"/>
    <w:uiPriority w:val="99"/>
    <w:rsid w:val="00D5440F"/>
    <w:pPr>
      <w:autoSpaceDE w:val="0"/>
      <w:autoSpaceDN w:val="0"/>
      <w:adjustRightInd w:val="0"/>
    </w:pPr>
    <w:rPr>
      <w:sz w:val="28"/>
      <w:szCs w:val="20"/>
    </w:rPr>
  </w:style>
  <w:style w:type="paragraph" w:styleId="List">
    <w:name w:val="List"/>
    <w:basedOn w:val="Normal"/>
    <w:uiPriority w:val="99"/>
    <w:rsid w:val="006F6D6C"/>
    <w:pPr>
      <w:ind w:left="360" w:hanging="360"/>
    </w:pPr>
    <w:rPr>
      <w:sz w:val="22"/>
    </w:rPr>
  </w:style>
  <w:style w:type="paragraph" w:styleId="TOC1">
    <w:name w:val="toc 1"/>
    <w:basedOn w:val="Normal"/>
    <w:next w:val="Normal"/>
    <w:autoRedefine/>
    <w:uiPriority w:val="39"/>
    <w:rsid w:val="006F6D6C"/>
    <w:pPr>
      <w:spacing w:before="180" w:after="60"/>
    </w:pPr>
  </w:style>
  <w:style w:type="paragraph" w:styleId="TOC2">
    <w:name w:val="toc 2"/>
    <w:basedOn w:val="Normal"/>
    <w:next w:val="Normal"/>
    <w:autoRedefine/>
    <w:uiPriority w:val="39"/>
    <w:rsid w:val="006F6D6C"/>
    <w:pPr>
      <w:tabs>
        <w:tab w:val="left" w:pos="960"/>
        <w:tab w:val="right" w:leader="dot" w:pos="8630"/>
      </w:tabs>
      <w:spacing w:after="0"/>
      <w:ind w:left="245"/>
    </w:pPr>
  </w:style>
  <w:style w:type="paragraph" w:styleId="TOC3">
    <w:name w:val="toc 3"/>
    <w:basedOn w:val="Normal"/>
    <w:next w:val="Normal"/>
    <w:autoRedefine/>
    <w:uiPriority w:val="39"/>
    <w:rsid w:val="006F6D6C"/>
    <w:pPr>
      <w:spacing w:before="0" w:after="0"/>
      <w:ind w:left="475"/>
    </w:pPr>
  </w:style>
  <w:style w:type="paragraph" w:styleId="TOC4">
    <w:name w:val="toc 4"/>
    <w:basedOn w:val="Normal"/>
    <w:next w:val="Normal"/>
    <w:autoRedefine/>
    <w:uiPriority w:val="99"/>
    <w:semiHidden/>
    <w:rsid w:val="00D5440F"/>
    <w:pPr>
      <w:ind w:left="720"/>
    </w:pPr>
  </w:style>
  <w:style w:type="paragraph" w:styleId="TOC5">
    <w:name w:val="toc 5"/>
    <w:basedOn w:val="Normal"/>
    <w:next w:val="Normal"/>
    <w:autoRedefine/>
    <w:uiPriority w:val="99"/>
    <w:semiHidden/>
    <w:rsid w:val="00D5440F"/>
    <w:pPr>
      <w:ind w:left="960"/>
    </w:pPr>
  </w:style>
  <w:style w:type="paragraph" w:styleId="TOC6">
    <w:name w:val="toc 6"/>
    <w:basedOn w:val="Normal"/>
    <w:next w:val="Normal"/>
    <w:autoRedefine/>
    <w:uiPriority w:val="99"/>
    <w:semiHidden/>
    <w:rsid w:val="00D5440F"/>
    <w:pPr>
      <w:ind w:left="1200"/>
    </w:pPr>
  </w:style>
  <w:style w:type="paragraph" w:styleId="TOC7">
    <w:name w:val="toc 7"/>
    <w:basedOn w:val="Normal"/>
    <w:next w:val="Normal"/>
    <w:autoRedefine/>
    <w:uiPriority w:val="99"/>
    <w:semiHidden/>
    <w:rsid w:val="00D5440F"/>
    <w:pPr>
      <w:ind w:left="1440"/>
    </w:pPr>
  </w:style>
  <w:style w:type="paragraph" w:styleId="TOC8">
    <w:name w:val="toc 8"/>
    <w:basedOn w:val="Normal"/>
    <w:next w:val="Normal"/>
    <w:autoRedefine/>
    <w:uiPriority w:val="99"/>
    <w:semiHidden/>
    <w:rsid w:val="00D5440F"/>
    <w:pPr>
      <w:ind w:left="1680"/>
    </w:pPr>
  </w:style>
  <w:style w:type="paragraph" w:styleId="TOC9">
    <w:name w:val="toc 9"/>
    <w:basedOn w:val="Normal"/>
    <w:next w:val="Normal"/>
    <w:autoRedefine/>
    <w:uiPriority w:val="99"/>
    <w:semiHidden/>
    <w:rsid w:val="00D5440F"/>
    <w:pPr>
      <w:ind w:left="1920"/>
    </w:pPr>
  </w:style>
  <w:style w:type="paragraph" w:customStyle="1" w:styleId="Code">
    <w:name w:val="Code"/>
    <w:basedOn w:val="PlainText"/>
    <w:uiPriority w:val="99"/>
    <w:rsid w:val="00D5440F"/>
    <w:rPr>
      <w:rFonts w:ascii="Courier New" w:hAnsi="Courier New"/>
      <w:sz w:val="20"/>
    </w:rPr>
  </w:style>
  <w:style w:type="character" w:styleId="Hyperlink">
    <w:name w:val="Hyperlink"/>
    <w:basedOn w:val="DefaultParagraphFont"/>
    <w:uiPriority w:val="99"/>
    <w:rsid w:val="00D5440F"/>
    <w:rPr>
      <w:rFonts w:cs="Times New Roman"/>
      <w:color w:val="0000FF"/>
      <w:u w:val="single"/>
    </w:rPr>
  </w:style>
  <w:style w:type="character" w:customStyle="1" w:styleId="eudoraheader">
    <w:name w:val="eudoraheader"/>
    <w:basedOn w:val="DefaultParagraphFont"/>
    <w:uiPriority w:val="99"/>
    <w:rsid w:val="00D5440F"/>
    <w:rPr>
      <w:rFonts w:cs="Times New Roman"/>
    </w:rPr>
  </w:style>
  <w:style w:type="paragraph" w:styleId="ListBullet2">
    <w:name w:val="List Bullet 2"/>
    <w:basedOn w:val="ListBullet"/>
    <w:uiPriority w:val="99"/>
    <w:rsid w:val="00D5440F"/>
    <w:pPr>
      <w:numPr>
        <w:ilvl w:val="1"/>
        <w:numId w:val="33"/>
      </w:numPr>
      <w:tabs>
        <w:tab w:val="left" w:pos="1008"/>
      </w:tabs>
      <w:ind w:left="1008"/>
    </w:pPr>
  </w:style>
  <w:style w:type="paragraph" w:styleId="Header">
    <w:name w:val="header"/>
    <w:basedOn w:val="Normal"/>
    <w:link w:val="HeaderChar"/>
    <w:uiPriority w:val="99"/>
    <w:rsid w:val="00D5440F"/>
    <w:pPr>
      <w:tabs>
        <w:tab w:val="center" w:pos="4320"/>
        <w:tab w:val="right" w:pos="8640"/>
      </w:tabs>
    </w:pPr>
  </w:style>
  <w:style w:type="character" w:customStyle="1" w:styleId="HeaderChar">
    <w:name w:val="Header Char"/>
    <w:basedOn w:val="DefaultParagraphFont"/>
    <w:link w:val="Header"/>
    <w:uiPriority w:val="99"/>
    <w:semiHidden/>
    <w:locked/>
    <w:rsid w:val="00BC1DC5"/>
    <w:rPr>
      <w:rFonts w:ascii="Arial" w:hAnsi="Arial" w:cs="Times New Roman"/>
      <w:sz w:val="20"/>
      <w:szCs w:val="20"/>
    </w:rPr>
  </w:style>
  <w:style w:type="paragraph" w:styleId="Footer">
    <w:name w:val="footer"/>
    <w:basedOn w:val="Normal"/>
    <w:link w:val="FooterChar"/>
    <w:uiPriority w:val="99"/>
    <w:rsid w:val="00D5440F"/>
    <w:pPr>
      <w:tabs>
        <w:tab w:val="center" w:pos="4320"/>
        <w:tab w:val="right" w:pos="8640"/>
      </w:tabs>
    </w:pPr>
  </w:style>
  <w:style w:type="character" w:customStyle="1" w:styleId="FooterChar">
    <w:name w:val="Footer Char"/>
    <w:basedOn w:val="DefaultParagraphFont"/>
    <w:link w:val="Footer"/>
    <w:uiPriority w:val="99"/>
    <w:semiHidden/>
    <w:locked/>
    <w:rsid w:val="00BC1DC5"/>
    <w:rPr>
      <w:rFonts w:ascii="Arial" w:hAnsi="Arial" w:cs="Times New Roman"/>
      <w:sz w:val="20"/>
      <w:szCs w:val="20"/>
    </w:rPr>
  </w:style>
  <w:style w:type="character" w:styleId="FollowedHyperlink">
    <w:name w:val="FollowedHyperlink"/>
    <w:basedOn w:val="DefaultParagraphFont"/>
    <w:uiPriority w:val="99"/>
    <w:rsid w:val="00D5440F"/>
    <w:rPr>
      <w:rFonts w:cs="Times New Roman"/>
      <w:color w:val="800080"/>
      <w:u w:val="single"/>
    </w:rPr>
  </w:style>
  <w:style w:type="character" w:styleId="CommentReference">
    <w:name w:val="annotation reference"/>
    <w:basedOn w:val="DefaultParagraphFont"/>
    <w:uiPriority w:val="99"/>
    <w:semiHidden/>
    <w:rsid w:val="00D5440F"/>
    <w:rPr>
      <w:rFonts w:cs="Times New Roman"/>
      <w:sz w:val="16"/>
    </w:rPr>
  </w:style>
  <w:style w:type="paragraph" w:styleId="ListNumber2">
    <w:name w:val="List Number 2"/>
    <w:basedOn w:val="PlainText"/>
    <w:uiPriority w:val="99"/>
    <w:rsid w:val="00D5440F"/>
    <w:pPr>
      <w:numPr>
        <w:numId w:val="1"/>
      </w:numPr>
      <w:tabs>
        <w:tab w:val="clear" w:pos="360"/>
        <w:tab w:val="num" w:pos="1296"/>
      </w:tabs>
      <w:ind w:left="1296" w:hanging="432"/>
    </w:pPr>
  </w:style>
  <w:style w:type="paragraph" w:styleId="ListNumber">
    <w:name w:val="List Number"/>
    <w:basedOn w:val="PlainText"/>
    <w:uiPriority w:val="99"/>
    <w:rsid w:val="00D5440F"/>
    <w:pPr>
      <w:numPr>
        <w:ilvl w:val="1"/>
        <w:numId w:val="35"/>
      </w:numPr>
    </w:pPr>
  </w:style>
  <w:style w:type="paragraph" w:styleId="CommentText">
    <w:name w:val="annotation text"/>
    <w:basedOn w:val="Normal"/>
    <w:link w:val="CommentTextChar"/>
    <w:uiPriority w:val="99"/>
    <w:semiHidden/>
    <w:rsid w:val="00D5440F"/>
  </w:style>
  <w:style w:type="character" w:customStyle="1" w:styleId="CommentTextChar">
    <w:name w:val="Comment Text Char"/>
    <w:basedOn w:val="DefaultParagraphFont"/>
    <w:link w:val="CommentText"/>
    <w:uiPriority w:val="99"/>
    <w:semiHidden/>
    <w:locked/>
    <w:rsid w:val="00BC1DC5"/>
    <w:rPr>
      <w:rFonts w:ascii="Arial" w:hAnsi="Arial" w:cs="Times New Roman"/>
      <w:sz w:val="20"/>
      <w:szCs w:val="20"/>
    </w:rPr>
  </w:style>
  <w:style w:type="paragraph" w:customStyle="1" w:styleId="DefaultText">
    <w:name w:val="Default Text"/>
    <w:basedOn w:val="Normal"/>
    <w:uiPriority w:val="99"/>
    <w:rsid w:val="00D5440F"/>
    <w:pPr>
      <w:widowControl w:val="0"/>
    </w:pPr>
  </w:style>
  <w:style w:type="paragraph" w:customStyle="1" w:styleId="XMLSnippet">
    <w:name w:val="XML Snippet"/>
    <w:basedOn w:val="Normal"/>
    <w:link w:val="XMLSnippetChar1"/>
    <w:autoRedefine/>
    <w:uiPriority w:val="99"/>
    <w:rsid w:val="006F6D6C"/>
    <w:pPr>
      <w:widowControl w:val="0"/>
      <w:shd w:val="pct10" w:color="auto" w:fill="auto"/>
      <w:tabs>
        <w:tab w:val="left" w:pos="340"/>
        <w:tab w:val="left" w:pos="680"/>
        <w:tab w:val="left" w:pos="1021"/>
        <w:tab w:val="left" w:pos="1361"/>
        <w:tab w:val="left" w:pos="1701"/>
      </w:tabs>
      <w:spacing w:before="0" w:after="0"/>
    </w:pPr>
    <w:rPr>
      <w:rFonts w:ascii="Courier New" w:hAnsi="Courier New"/>
    </w:rPr>
  </w:style>
  <w:style w:type="character" w:customStyle="1" w:styleId="XMLSnippetChar1">
    <w:name w:val="XML Snippet Char1"/>
    <w:basedOn w:val="DefaultParagraphFont"/>
    <w:link w:val="XMLSnippet"/>
    <w:uiPriority w:val="99"/>
    <w:locked/>
    <w:rsid w:val="006F6D6C"/>
    <w:rPr>
      <w:rFonts w:ascii="Courier New" w:eastAsia="MS Mincho" w:hAnsi="Courier New" w:cs="Times New Roman"/>
      <w:snapToGrid w:val="0"/>
      <w:lang w:val="en-US" w:eastAsia="en-US" w:bidi="ar-SA"/>
    </w:rPr>
  </w:style>
  <w:style w:type="paragraph" w:styleId="ListBullet3">
    <w:name w:val="List Bullet 3"/>
    <w:basedOn w:val="Normal"/>
    <w:autoRedefine/>
    <w:uiPriority w:val="99"/>
    <w:rsid w:val="00D5440F"/>
    <w:pPr>
      <w:tabs>
        <w:tab w:val="num" w:pos="1080"/>
      </w:tabs>
      <w:ind w:left="1080" w:hanging="360"/>
    </w:pPr>
  </w:style>
  <w:style w:type="paragraph" w:styleId="ListBullet4">
    <w:name w:val="List Bullet 4"/>
    <w:basedOn w:val="Normal"/>
    <w:autoRedefine/>
    <w:uiPriority w:val="99"/>
    <w:rsid w:val="00D5440F"/>
    <w:pPr>
      <w:tabs>
        <w:tab w:val="num" w:pos="1440"/>
      </w:tabs>
      <w:ind w:left="1440" w:hanging="360"/>
    </w:pPr>
  </w:style>
  <w:style w:type="paragraph" w:styleId="ListBullet5">
    <w:name w:val="List Bullet 5"/>
    <w:basedOn w:val="Normal"/>
    <w:autoRedefine/>
    <w:uiPriority w:val="99"/>
    <w:rsid w:val="00D5440F"/>
    <w:pPr>
      <w:tabs>
        <w:tab w:val="num" w:pos="1800"/>
      </w:tabs>
      <w:ind w:left="1800" w:hanging="360"/>
    </w:pPr>
  </w:style>
  <w:style w:type="paragraph" w:styleId="ListNumber3">
    <w:name w:val="List Number 3"/>
    <w:basedOn w:val="Normal"/>
    <w:uiPriority w:val="99"/>
    <w:rsid w:val="00D5440F"/>
    <w:pPr>
      <w:tabs>
        <w:tab w:val="num" w:pos="1080"/>
      </w:tabs>
      <w:ind w:left="1080" w:hanging="360"/>
    </w:pPr>
  </w:style>
  <w:style w:type="paragraph" w:styleId="ListNumber4">
    <w:name w:val="List Number 4"/>
    <w:basedOn w:val="Normal"/>
    <w:uiPriority w:val="99"/>
    <w:rsid w:val="00D5440F"/>
    <w:pPr>
      <w:tabs>
        <w:tab w:val="num" w:pos="1440"/>
      </w:tabs>
      <w:ind w:left="1440" w:hanging="360"/>
    </w:pPr>
  </w:style>
  <w:style w:type="paragraph" w:styleId="ListNumber5">
    <w:name w:val="List Number 5"/>
    <w:basedOn w:val="Normal"/>
    <w:uiPriority w:val="99"/>
    <w:rsid w:val="00D5440F"/>
    <w:pPr>
      <w:tabs>
        <w:tab w:val="num" w:pos="1800"/>
      </w:tabs>
      <w:ind w:left="1800" w:hanging="360"/>
    </w:pPr>
  </w:style>
  <w:style w:type="paragraph" w:customStyle="1" w:styleId="Citation">
    <w:name w:val="Citation"/>
    <w:basedOn w:val="Normal"/>
    <w:autoRedefine/>
    <w:uiPriority w:val="99"/>
    <w:rsid w:val="006F6D6C"/>
    <w:pPr>
      <w:tabs>
        <w:tab w:val="num" w:pos="1440"/>
      </w:tabs>
      <w:spacing w:after="0"/>
      <w:ind w:left="720" w:hanging="720"/>
    </w:pPr>
    <w:rPr>
      <w:color w:val="FF0000"/>
      <w:sz w:val="24"/>
    </w:rPr>
  </w:style>
  <w:style w:type="paragraph" w:styleId="Caption">
    <w:name w:val="caption"/>
    <w:basedOn w:val="Normal"/>
    <w:next w:val="Normal"/>
    <w:uiPriority w:val="99"/>
    <w:qFormat/>
    <w:rsid w:val="00D5440F"/>
    <w:rPr>
      <w:b/>
    </w:rPr>
  </w:style>
  <w:style w:type="paragraph" w:customStyle="1" w:styleId="plan">
    <w:name w:val="plan"/>
    <w:basedOn w:val="Normal"/>
    <w:uiPriority w:val="99"/>
    <w:rsid w:val="00D5440F"/>
    <w:pPr>
      <w:keepLines/>
      <w:autoSpaceDE w:val="0"/>
      <w:autoSpaceDN w:val="0"/>
      <w:adjustRightInd w:val="0"/>
      <w:spacing w:line="240" w:lineRule="atLeast"/>
    </w:pPr>
    <w:rPr>
      <w:rFonts w:ascii="Helv" w:hAnsi="Helv"/>
      <w:color w:val="000000"/>
    </w:rPr>
  </w:style>
  <w:style w:type="paragraph" w:styleId="BlockText">
    <w:name w:val="Block Text"/>
    <w:basedOn w:val="Normal"/>
    <w:uiPriority w:val="99"/>
    <w:rsid w:val="00D5440F"/>
    <w:pPr>
      <w:ind w:left="1440" w:right="1440"/>
    </w:pPr>
  </w:style>
  <w:style w:type="paragraph" w:styleId="BodyText3">
    <w:name w:val="Body Text 3"/>
    <w:basedOn w:val="Normal"/>
    <w:link w:val="BodyText3Char"/>
    <w:uiPriority w:val="99"/>
    <w:rsid w:val="00D5440F"/>
    <w:rPr>
      <w:sz w:val="16"/>
    </w:rPr>
  </w:style>
  <w:style w:type="character" w:customStyle="1" w:styleId="BodyText3Char">
    <w:name w:val="Body Text 3 Char"/>
    <w:basedOn w:val="DefaultParagraphFont"/>
    <w:link w:val="BodyText3"/>
    <w:uiPriority w:val="99"/>
    <w:semiHidden/>
    <w:locked/>
    <w:rsid w:val="00BC1DC5"/>
    <w:rPr>
      <w:rFonts w:ascii="Arial" w:hAnsi="Arial" w:cs="Times New Roman"/>
      <w:sz w:val="16"/>
      <w:szCs w:val="16"/>
    </w:rPr>
  </w:style>
  <w:style w:type="paragraph" w:styleId="BodyTextIndent">
    <w:name w:val="Body Text Indent"/>
    <w:basedOn w:val="Normal"/>
    <w:link w:val="BodyTextIndentChar"/>
    <w:uiPriority w:val="99"/>
    <w:rsid w:val="00D5440F"/>
    <w:pPr>
      <w:ind w:left="360"/>
    </w:pPr>
  </w:style>
  <w:style w:type="character" w:customStyle="1" w:styleId="BodyTextIndentChar">
    <w:name w:val="Body Text Indent Char"/>
    <w:basedOn w:val="DefaultParagraphFont"/>
    <w:link w:val="BodyTextIndent"/>
    <w:uiPriority w:val="99"/>
    <w:semiHidden/>
    <w:locked/>
    <w:rsid w:val="00BC1DC5"/>
    <w:rPr>
      <w:rFonts w:ascii="Arial" w:hAnsi="Arial" w:cs="Times New Roman"/>
      <w:sz w:val="20"/>
      <w:szCs w:val="20"/>
    </w:rPr>
  </w:style>
  <w:style w:type="paragraph" w:styleId="BodyTextFirstIndent2">
    <w:name w:val="Body Text First Indent 2"/>
    <w:basedOn w:val="BodyTextIndent"/>
    <w:link w:val="BodyTextFirstIndent2Char"/>
    <w:uiPriority w:val="99"/>
    <w:rsid w:val="00D5440F"/>
    <w:pPr>
      <w:ind w:firstLine="210"/>
    </w:pPr>
  </w:style>
  <w:style w:type="character" w:customStyle="1" w:styleId="BodyTextFirstIndent2Char">
    <w:name w:val="Body Text First Indent 2 Char"/>
    <w:basedOn w:val="BodyTextIndentChar"/>
    <w:link w:val="BodyTextFirstIndent2"/>
    <w:uiPriority w:val="99"/>
    <w:semiHidden/>
    <w:locked/>
    <w:rsid w:val="00BC1DC5"/>
    <w:rPr>
      <w:rFonts w:ascii="Arial" w:hAnsi="Arial" w:cs="Times New Roman"/>
      <w:sz w:val="20"/>
      <w:szCs w:val="20"/>
    </w:rPr>
  </w:style>
  <w:style w:type="paragraph" w:styleId="BodyTextIndent2">
    <w:name w:val="Body Text Indent 2"/>
    <w:basedOn w:val="Normal"/>
    <w:link w:val="BodyTextIndent2Char"/>
    <w:uiPriority w:val="99"/>
    <w:rsid w:val="00D5440F"/>
    <w:pPr>
      <w:spacing w:line="480" w:lineRule="auto"/>
      <w:ind w:left="360"/>
    </w:pPr>
  </w:style>
  <w:style w:type="character" w:customStyle="1" w:styleId="BodyTextIndent2Char">
    <w:name w:val="Body Text Indent 2 Char"/>
    <w:basedOn w:val="DefaultParagraphFont"/>
    <w:link w:val="BodyTextIndent2"/>
    <w:uiPriority w:val="99"/>
    <w:semiHidden/>
    <w:locked/>
    <w:rsid w:val="00BC1DC5"/>
    <w:rPr>
      <w:rFonts w:ascii="Arial" w:hAnsi="Arial" w:cs="Times New Roman"/>
      <w:sz w:val="20"/>
      <w:szCs w:val="20"/>
    </w:rPr>
  </w:style>
  <w:style w:type="paragraph" w:styleId="BodyTextIndent3">
    <w:name w:val="Body Text Indent 3"/>
    <w:basedOn w:val="Normal"/>
    <w:link w:val="BodyTextIndent3Char"/>
    <w:uiPriority w:val="99"/>
    <w:rsid w:val="00D5440F"/>
    <w:pPr>
      <w:ind w:left="360"/>
    </w:pPr>
    <w:rPr>
      <w:sz w:val="16"/>
    </w:rPr>
  </w:style>
  <w:style w:type="character" w:customStyle="1" w:styleId="BodyTextIndent3Char">
    <w:name w:val="Body Text Indent 3 Char"/>
    <w:basedOn w:val="DefaultParagraphFont"/>
    <w:link w:val="BodyTextIndent3"/>
    <w:uiPriority w:val="99"/>
    <w:semiHidden/>
    <w:locked/>
    <w:rsid w:val="00BC1DC5"/>
    <w:rPr>
      <w:rFonts w:ascii="Arial" w:hAnsi="Arial" w:cs="Times New Roman"/>
      <w:sz w:val="16"/>
      <w:szCs w:val="16"/>
    </w:rPr>
  </w:style>
  <w:style w:type="paragraph" w:styleId="Closing">
    <w:name w:val="Closing"/>
    <w:basedOn w:val="Normal"/>
    <w:link w:val="ClosingChar"/>
    <w:uiPriority w:val="99"/>
    <w:rsid w:val="00D5440F"/>
    <w:pPr>
      <w:ind w:left="4320"/>
    </w:pPr>
  </w:style>
  <w:style w:type="character" w:customStyle="1" w:styleId="ClosingChar">
    <w:name w:val="Closing Char"/>
    <w:basedOn w:val="DefaultParagraphFont"/>
    <w:link w:val="Closing"/>
    <w:uiPriority w:val="99"/>
    <w:semiHidden/>
    <w:locked/>
    <w:rsid w:val="00BC1DC5"/>
    <w:rPr>
      <w:rFonts w:ascii="Arial" w:hAnsi="Arial" w:cs="Times New Roman"/>
      <w:sz w:val="20"/>
      <w:szCs w:val="20"/>
    </w:rPr>
  </w:style>
  <w:style w:type="paragraph" w:styleId="Date">
    <w:name w:val="Date"/>
    <w:basedOn w:val="Normal"/>
    <w:next w:val="Normal"/>
    <w:link w:val="DateChar"/>
    <w:uiPriority w:val="99"/>
    <w:rsid w:val="00D5440F"/>
  </w:style>
  <w:style w:type="character" w:customStyle="1" w:styleId="DateChar">
    <w:name w:val="Date Char"/>
    <w:basedOn w:val="DefaultParagraphFont"/>
    <w:link w:val="Date"/>
    <w:uiPriority w:val="99"/>
    <w:semiHidden/>
    <w:locked/>
    <w:rsid w:val="00BC1DC5"/>
    <w:rPr>
      <w:rFonts w:ascii="Arial" w:hAnsi="Arial" w:cs="Times New Roman"/>
      <w:sz w:val="20"/>
      <w:szCs w:val="20"/>
    </w:rPr>
  </w:style>
  <w:style w:type="paragraph" w:styleId="DocumentMap">
    <w:name w:val="Document Map"/>
    <w:basedOn w:val="Normal"/>
    <w:link w:val="DocumentMapChar"/>
    <w:uiPriority w:val="99"/>
    <w:semiHidden/>
    <w:rsid w:val="00D5440F"/>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BC1DC5"/>
    <w:rPr>
      <w:rFonts w:cs="Times New Roman"/>
      <w:sz w:val="2"/>
    </w:rPr>
  </w:style>
  <w:style w:type="paragraph" w:styleId="E-mailSignature">
    <w:name w:val="E-mail Signature"/>
    <w:basedOn w:val="Normal"/>
    <w:link w:val="E-mailSignatureChar"/>
    <w:uiPriority w:val="99"/>
    <w:rsid w:val="00D5440F"/>
  </w:style>
  <w:style w:type="character" w:customStyle="1" w:styleId="E-mailSignatureChar">
    <w:name w:val="E-mail Signature Char"/>
    <w:basedOn w:val="DefaultParagraphFont"/>
    <w:link w:val="E-mailSignature"/>
    <w:uiPriority w:val="99"/>
    <w:semiHidden/>
    <w:locked/>
    <w:rsid w:val="00BC1DC5"/>
    <w:rPr>
      <w:rFonts w:ascii="Arial" w:hAnsi="Arial" w:cs="Times New Roman"/>
      <w:sz w:val="20"/>
      <w:szCs w:val="20"/>
    </w:rPr>
  </w:style>
  <w:style w:type="paragraph" w:styleId="EndnoteText">
    <w:name w:val="endnote text"/>
    <w:basedOn w:val="Normal"/>
    <w:link w:val="EndnoteTextChar"/>
    <w:uiPriority w:val="99"/>
    <w:semiHidden/>
    <w:rsid w:val="00D5440F"/>
  </w:style>
  <w:style w:type="character" w:customStyle="1" w:styleId="EndnoteTextChar">
    <w:name w:val="Endnote Text Char"/>
    <w:basedOn w:val="DefaultParagraphFont"/>
    <w:link w:val="EndnoteText"/>
    <w:uiPriority w:val="99"/>
    <w:semiHidden/>
    <w:locked/>
    <w:rsid w:val="00BC1DC5"/>
    <w:rPr>
      <w:rFonts w:ascii="Arial" w:hAnsi="Arial" w:cs="Times New Roman"/>
      <w:sz w:val="20"/>
      <w:szCs w:val="20"/>
    </w:rPr>
  </w:style>
  <w:style w:type="paragraph" w:styleId="EnvelopeAddress">
    <w:name w:val="envelope address"/>
    <w:basedOn w:val="Normal"/>
    <w:uiPriority w:val="99"/>
    <w:rsid w:val="00D5440F"/>
    <w:pPr>
      <w:framePr w:w="7920" w:h="1980" w:hRule="exact" w:hSpace="180" w:wrap="auto" w:hAnchor="page" w:xAlign="center" w:yAlign="bottom"/>
      <w:ind w:left="2880"/>
    </w:pPr>
  </w:style>
  <w:style w:type="paragraph" w:styleId="EnvelopeReturn">
    <w:name w:val="envelope return"/>
    <w:basedOn w:val="Normal"/>
    <w:uiPriority w:val="99"/>
    <w:rsid w:val="00D5440F"/>
  </w:style>
  <w:style w:type="paragraph" w:styleId="FootnoteText">
    <w:name w:val="footnote text"/>
    <w:basedOn w:val="Normal"/>
    <w:link w:val="FootnoteTextChar"/>
    <w:uiPriority w:val="99"/>
    <w:semiHidden/>
    <w:rsid w:val="00D5440F"/>
  </w:style>
  <w:style w:type="character" w:customStyle="1" w:styleId="FootnoteTextChar">
    <w:name w:val="Footnote Text Char"/>
    <w:basedOn w:val="DefaultParagraphFont"/>
    <w:link w:val="FootnoteText"/>
    <w:uiPriority w:val="99"/>
    <w:semiHidden/>
    <w:locked/>
    <w:rsid w:val="00BC1DC5"/>
    <w:rPr>
      <w:rFonts w:ascii="Arial" w:hAnsi="Arial" w:cs="Times New Roman"/>
      <w:sz w:val="20"/>
      <w:szCs w:val="20"/>
    </w:rPr>
  </w:style>
  <w:style w:type="paragraph" w:styleId="HTMLAddress">
    <w:name w:val="HTML Address"/>
    <w:basedOn w:val="Normal"/>
    <w:link w:val="HTMLAddressChar"/>
    <w:uiPriority w:val="99"/>
    <w:rsid w:val="00D5440F"/>
    <w:rPr>
      <w:i/>
    </w:rPr>
  </w:style>
  <w:style w:type="character" w:customStyle="1" w:styleId="HTMLAddressChar">
    <w:name w:val="HTML Address Char"/>
    <w:basedOn w:val="DefaultParagraphFont"/>
    <w:link w:val="HTMLAddress"/>
    <w:uiPriority w:val="99"/>
    <w:semiHidden/>
    <w:locked/>
    <w:rsid w:val="00BC1DC5"/>
    <w:rPr>
      <w:rFonts w:ascii="Arial" w:hAnsi="Arial" w:cs="Times New Roman"/>
      <w:i/>
      <w:iCs/>
      <w:sz w:val="20"/>
      <w:szCs w:val="20"/>
    </w:rPr>
  </w:style>
  <w:style w:type="paragraph" w:styleId="HTMLPreformatted">
    <w:name w:val="HTML Preformatted"/>
    <w:basedOn w:val="Normal"/>
    <w:link w:val="HTMLPreformattedChar"/>
    <w:uiPriority w:val="99"/>
    <w:rsid w:val="00D5440F"/>
    <w:rPr>
      <w:rFonts w:ascii="Courier New" w:hAnsi="Courier New"/>
    </w:rPr>
  </w:style>
  <w:style w:type="character" w:customStyle="1" w:styleId="HTMLPreformattedChar">
    <w:name w:val="HTML Preformatted Char"/>
    <w:basedOn w:val="DefaultParagraphFont"/>
    <w:link w:val="HTMLPreformatted"/>
    <w:uiPriority w:val="99"/>
    <w:semiHidden/>
    <w:locked/>
    <w:rsid w:val="00BC1DC5"/>
    <w:rPr>
      <w:rFonts w:ascii="Courier New" w:hAnsi="Courier New" w:cs="Courier New"/>
      <w:sz w:val="20"/>
      <w:szCs w:val="20"/>
    </w:rPr>
  </w:style>
  <w:style w:type="paragraph" w:styleId="Index1">
    <w:name w:val="index 1"/>
    <w:basedOn w:val="Normal"/>
    <w:next w:val="Normal"/>
    <w:autoRedefine/>
    <w:uiPriority w:val="99"/>
    <w:semiHidden/>
    <w:rsid w:val="00D5440F"/>
    <w:pPr>
      <w:ind w:left="240" w:hanging="240"/>
    </w:pPr>
  </w:style>
  <w:style w:type="paragraph" w:styleId="Index2">
    <w:name w:val="index 2"/>
    <w:basedOn w:val="Normal"/>
    <w:next w:val="Normal"/>
    <w:autoRedefine/>
    <w:uiPriority w:val="99"/>
    <w:semiHidden/>
    <w:rsid w:val="00D5440F"/>
    <w:pPr>
      <w:ind w:left="480" w:hanging="240"/>
    </w:pPr>
  </w:style>
  <w:style w:type="paragraph" w:styleId="Index3">
    <w:name w:val="index 3"/>
    <w:basedOn w:val="Normal"/>
    <w:next w:val="Normal"/>
    <w:autoRedefine/>
    <w:uiPriority w:val="99"/>
    <w:semiHidden/>
    <w:rsid w:val="00D5440F"/>
    <w:pPr>
      <w:ind w:left="720" w:hanging="240"/>
    </w:pPr>
  </w:style>
  <w:style w:type="paragraph" w:styleId="Index4">
    <w:name w:val="index 4"/>
    <w:basedOn w:val="Normal"/>
    <w:next w:val="Normal"/>
    <w:autoRedefine/>
    <w:uiPriority w:val="99"/>
    <w:semiHidden/>
    <w:rsid w:val="00D5440F"/>
    <w:pPr>
      <w:ind w:left="960" w:hanging="240"/>
    </w:pPr>
  </w:style>
  <w:style w:type="paragraph" w:styleId="Index5">
    <w:name w:val="index 5"/>
    <w:basedOn w:val="Normal"/>
    <w:next w:val="Normal"/>
    <w:autoRedefine/>
    <w:uiPriority w:val="99"/>
    <w:semiHidden/>
    <w:rsid w:val="00D5440F"/>
    <w:pPr>
      <w:ind w:left="1200" w:hanging="240"/>
    </w:pPr>
  </w:style>
  <w:style w:type="paragraph" w:styleId="Index6">
    <w:name w:val="index 6"/>
    <w:basedOn w:val="Normal"/>
    <w:next w:val="Normal"/>
    <w:autoRedefine/>
    <w:uiPriority w:val="99"/>
    <w:semiHidden/>
    <w:rsid w:val="00D5440F"/>
    <w:pPr>
      <w:ind w:left="1440" w:hanging="240"/>
    </w:pPr>
  </w:style>
  <w:style w:type="paragraph" w:styleId="Index7">
    <w:name w:val="index 7"/>
    <w:basedOn w:val="Normal"/>
    <w:next w:val="Normal"/>
    <w:autoRedefine/>
    <w:uiPriority w:val="99"/>
    <w:semiHidden/>
    <w:rsid w:val="00D5440F"/>
    <w:pPr>
      <w:ind w:left="1680" w:hanging="240"/>
    </w:pPr>
  </w:style>
  <w:style w:type="paragraph" w:styleId="Index8">
    <w:name w:val="index 8"/>
    <w:basedOn w:val="Normal"/>
    <w:next w:val="Normal"/>
    <w:autoRedefine/>
    <w:uiPriority w:val="99"/>
    <w:semiHidden/>
    <w:rsid w:val="00D5440F"/>
    <w:pPr>
      <w:ind w:left="1920" w:hanging="240"/>
    </w:pPr>
  </w:style>
  <w:style w:type="paragraph" w:styleId="Index9">
    <w:name w:val="index 9"/>
    <w:basedOn w:val="Normal"/>
    <w:next w:val="Normal"/>
    <w:autoRedefine/>
    <w:uiPriority w:val="99"/>
    <w:semiHidden/>
    <w:rsid w:val="00D5440F"/>
    <w:pPr>
      <w:ind w:left="2160" w:hanging="240"/>
    </w:pPr>
  </w:style>
  <w:style w:type="paragraph" w:styleId="IndexHeading">
    <w:name w:val="index heading"/>
    <w:basedOn w:val="Normal"/>
    <w:next w:val="Index1"/>
    <w:uiPriority w:val="99"/>
    <w:semiHidden/>
    <w:rsid w:val="00D5440F"/>
    <w:rPr>
      <w:b/>
    </w:rPr>
  </w:style>
  <w:style w:type="paragraph" w:styleId="List2">
    <w:name w:val="List 2"/>
    <w:basedOn w:val="Normal"/>
    <w:uiPriority w:val="99"/>
    <w:rsid w:val="006F6D6C"/>
    <w:pPr>
      <w:ind w:left="720" w:hanging="360"/>
    </w:pPr>
    <w:rPr>
      <w:sz w:val="22"/>
    </w:rPr>
  </w:style>
  <w:style w:type="paragraph" w:styleId="List3">
    <w:name w:val="List 3"/>
    <w:basedOn w:val="Normal"/>
    <w:uiPriority w:val="99"/>
    <w:rsid w:val="00D5440F"/>
    <w:pPr>
      <w:ind w:left="1080" w:hanging="360"/>
    </w:pPr>
  </w:style>
  <w:style w:type="paragraph" w:styleId="List4">
    <w:name w:val="List 4"/>
    <w:basedOn w:val="Normal"/>
    <w:uiPriority w:val="99"/>
    <w:rsid w:val="00D5440F"/>
    <w:pPr>
      <w:ind w:left="1440" w:hanging="360"/>
    </w:pPr>
  </w:style>
  <w:style w:type="paragraph" w:styleId="List5">
    <w:name w:val="List 5"/>
    <w:basedOn w:val="Normal"/>
    <w:uiPriority w:val="99"/>
    <w:rsid w:val="00D5440F"/>
    <w:pPr>
      <w:ind w:left="1800" w:hanging="360"/>
    </w:pPr>
  </w:style>
  <w:style w:type="paragraph" w:styleId="ListContinue">
    <w:name w:val="List Continue"/>
    <w:basedOn w:val="Normal"/>
    <w:uiPriority w:val="99"/>
    <w:rsid w:val="00D5440F"/>
    <w:pPr>
      <w:ind w:left="360"/>
    </w:pPr>
  </w:style>
  <w:style w:type="paragraph" w:styleId="ListContinue2">
    <w:name w:val="List Continue 2"/>
    <w:basedOn w:val="Normal"/>
    <w:uiPriority w:val="99"/>
    <w:rsid w:val="00D5440F"/>
    <w:pPr>
      <w:ind w:left="720"/>
    </w:pPr>
  </w:style>
  <w:style w:type="paragraph" w:styleId="ListContinue3">
    <w:name w:val="List Continue 3"/>
    <w:basedOn w:val="Normal"/>
    <w:uiPriority w:val="99"/>
    <w:rsid w:val="00D5440F"/>
    <w:pPr>
      <w:ind w:left="1080"/>
    </w:pPr>
  </w:style>
  <w:style w:type="paragraph" w:styleId="ListContinue4">
    <w:name w:val="List Continue 4"/>
    <w:basedOn w:val="Normal"/>
    <w:uiPriority w:val="99"/>
    <w:rsid w:val="00D5440F"/>
    <w:pPr>
      <w:ind w:left="1440"/>
    </w:pPr>
  </w:style>
  <w:style w:type="paragraph" w:styleId="ListContinue5">
    <w:name w:val="List Continue 5"/>
    <w:basedOn w:val="Normal"/>
    <w:uiPriority w:val="99"/>
    <w:rsid w:val="00D5440F"/>
    <w:pPr>
      <w:ind w:left="1800"/>
    </w:pPr>
  </w:style>
  <w:style w:type="paragraph" w:styleId="MacroText">
    <w:name w:val="macro"/>
    <w:link w:val="MacroTextChar"/>
    <w:uiPriority w:val="99"/>
    <w:semiHidden/>
    <w:rsid w:val="00D5440F"/>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20"/>
      <w:szCs w:val="20"/>
    </w:rPr>
  </w:style>
  <w:style w:type="character" w:customStyle="1" w:styleId="MacroTextChar">
    <w:name w:val="Macro Text Char"/>
    <w:basedOn w:val="DefaultParagraphFont"/>
    <w:link w:val="MacroText"/>
    <w:uiPriority w:val="99"/>
    <w:semiHidden/>
    <w:locked/>
    <w:rsid w:val="00BC1DC5"/>
    <w:rPr>
      <w:rFonts w:ascii="Courier New" w:hAnsi="Courier New" w:cs="Times New Roman"/>
      <w:lang w:val="en-US" w:eastAsia="en-US" w:bidi="ar-SA"/>
    </w:rPr>
  </w:style>
  <w:style w:type="paragraph" w:styleId="MessageHeader">
    <w:name w:val="Message Header"/>
    <w:basedOn w:val="Normal"/>
    <w:link w:val="MessageHeaderChar"/>
    <w:uiPriority w:val="99"/>
    <w:rsid w:val="00D5440F"/>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essageHeaderChar">
    <w:name w:val="Message Header Char"/>
    <w:basedOn w:val="DefaultParagraphFont"/>
    <w:link w:val="MessageHeader"/>
    <w:uiPriority w:val="99"/>
    <w:semiHidden/>
    <w:locked/>
    <w:rsid w:val="00BC1DC5"/>
    <w:rPr>
      <w:rFonts w:ascii="Cambria" w:hAnsi="Cambria" w:cs="Times New Roman"/>
      <w:sz w:val="24"/>
      <w:szCs w:val="24"/>
      <w:shd w:val="pct20" w:color="auto" w:fill="auto"/>
    </w:rPr>
  </w:style>
  <w:style w:type="paragraph" w:styleId="NormalWeb">
    <w:name w:val="Normal (Web)"/>
    <w:basedOn w:val="Normal"/>
    <w:uiPriority w:val="99"/>
    <w:rsid w:val="00D5440F"/>
  </w:style>
  <w:style w:type="paragraph" w:styleId="NormalIndent">
    <w:name w:val="Normal Indent"/>
    <w:basedOn w:val="Normal"/>
    <w:uiPriority w:val="99"/>
    <w:rsid w:val="00D5440F"/>
    <w:pPr>
      <w:ind w:left="720"/>
    </w:pPr>
  </w:style>
  <w:style w:type="paragraph" w:styleId="NoteHeading">
    <w:name w:val="Note Heading"/>
    <w:basedOn w:val="Normal"/>
    <w:next w:val="Normal"/>
    <w:link w:val="NoteHeadingChar"/>
    <w:uiPriority w:val="99"/>
    <w:rsid w:val="00D5440F"/>
  </w:style>
  <w:style w:type="character" w:customStyle="1" w:styleId="NoteHeadingChar">
    <w:name w:val="Note Heading Char"/>
    <w:basedOn w:val="DefaultParagraphFont"/>
    <w:link w:val="NoteHeading"/>
    <w:uiPriority w:val="99"/>
    <w:semiHidden/>
    <w:locked/>
    <w:rsid w:val="00BC1DC5"/>
    <w:rPr>
      <w:rFonts w:ascii="Arial" w:hAnsi="Arial" w:cs="Times New Roman"/>
      <w:sz w:val="20"/>
      <w:szCs w:val="20"/>
    </w:rPr>
  </w:style>
  <w:style w:type="paragraph" w:styleId="TableofAuthorities">
    <w:name w:val="table of authorities"/>
    <w:basedOn w:val="Normal"/>
    <w:next w:val="Normal"/>
    <w:uiPriority w:val="99"/>
    <w:semiHidden/>
    <w:rsid w:val="00D5440F"/>
    <w:pPr>
      <w:ind w:left="240" w:hanging="240"/>
    </w:pPr>
  </w:style>
  <w:style w:type="paragraph" w:styleId="TableofFigures">
    <w:name w:val="table of figures"/>
    <w:basedOn w:val="Normal"/>
    <w:next w:val="Normal"/>
    <w:uiPriority w:val="99"/>
    <w:semiHidden/>
    <w:rsid w:val="00D5440F"/>
    <w:pPr>
      <w:ind w:left="480" w:hanging="480"/>
    </w:pPr>
  </w:style>
  <w:style w:type="paragraph" w:styleId="TOAHeading">
    <w:name w:val="toa heading"/>
    <w:basedOn w:val="Normal"/>
    <w:next w:val="Normal"/>
    <w:uiPriority w:val="99"/>
    <w:semiHidden/>
    <w:rsid w:val="00D5440F"/>
    <w:rPr>
      <w:b/>
    </w:rPr>
  </w:style>
  <w:style w:type="character" w:styleId="FootnoteReference">
    <w:name w:val="footnote reference"/>
    <w:basedOn w:val="DefaultParagraphFont"/>
    <w:uiPriority w:val="99"/>
    <w:semiHidden/>
    <w:rsid w:val="00D5440F"/>
    <w:rPr>
      <w:rFonts w:cs="Times New Roman"/>
      <w:vertAlign w:val="superscript"/>
    </w:rPr>
  </w:style>
  <w:style w:type="paragraph" w:styleId="BalloonText">
    <w:name w:val="Balloon Text"/>
    <w:basedOn w:val="Normal"/>
    <w:link w:val="BalloonTextChar"/>
    <w:uiPriority w:val="99"/>
    <w:semiHidden/>
    <w:rsid w:val="00D5440F"/>
    <w:rPr>
      <w:rFonts w:ascii="Tahoma" w:hAnsi="Tahoma" w:cs="Verdana"/>
      <w:sz w:val="16"/>
      <w:szCs w:val="16"/>
    </w:rPr>
  </w:style>
  <w:style w:type="character" w:customStyle="1" w:styleId="BalloonTextChar">
    <w:name w:val="Balloon Text Char"/>
    <w:basedOn w:val="DefaultParagraphFont"/>
    <w:link w:val="BalloonText"/>
    <w:uiPriority w:val="99"/>
    <w:semiHidden/>
    <w:locked/>
    <w:rsid w:val="00BC1DC5"/>
    <w:rPr>
      <w:rFonts w:cs="Times New Roman"/>
      <w:sz w:val="2"/>
    </w:rPr>
  </w:style>
  <w:style w:type="paragraph" w:styleId="CommentSubject">
    <w:name w:val="annotation subject"/>
    <w:basedOn w:val="CommentText"/>
    <w:next w:val="CommentText"/>
    <w:link w:val="CommentSubjectChar"/>
    <w:uiPriority w:val="99"/>
    <w:semiHidden/>
    <w:rsid w:val="00D5440F"/>
    <w:rPr>
      <w:b/>
      <w:bCs/>
    </w:rPr>
  </w:style>
  <w:style w:type="character" w:customStyle="1" w:styleId="CommentSubjectChar">
    <w:name w:val="Comment Subject Char"/>
    <w:basedOn w:val="CommentTextChar"/>
    <w:link w:val="CommentSubject"/>
    <w:uiPriority w:val="99"/>
    <w:semiHidden/>
    <w:locked/>
    <w:rsid w:val="00BC1DC5"/>
    <w:rPr>
      <w:rFonts w:ascii="Arial" w:hAnsi="Arial" w:cs="Times New Roman"/>
      <w:b/>
      <w:bCs/>
      <w:sz w:val="20"/>
      <w:szCs w:val="20"/>
    </w:rPr>
  </w:style>
  <w:style w:type="character" w:customStyle="1" w:styleId="m1">
    <w:name w:val="m1"/>
    <w:basedOn w:val="DefaultParagraphFont"/>
    <w:uiPriority w:val="99"/>
    <w:rsid w:val="00D5440F"/>
    <w:rPr>
      <w:rFonts w:cs="Times New Roman"/>
      <w:color w:val="0000FF"/>
    </w:rPr>
  </w:style>
  <w:style w:type="paragraph" w:customStyle="1" w:styleId="bullet2">
    <w:name w:val="bullet2"/>
    <w:basedOn w:val="Normal"/>
    <w:uiPriority w:val="99"/>
    <w:rsid w:val="00D5440F"/>
    <w:pPr>
      <w:numPr>
        <w:numId w:val="36"/>
      </w:numPr>
    </w:pPr>
  </w:style>
  <w:style w:type="paragraph" w:customStyle="1" w:styleId="XMLParagraph">
    <w:name w:val="XML Paragraph"/>
    <w:basedOn w:val="Normal"/>
    <w:uiPriority w:val="99"/>
    <w:rsid w:val="00D5440F"/>
    <w:pPr>
      <w:shd w:val="pct5" w:color="auto" w:fill="FFFFFF"/>
    </w:pPr>
    <w:rPr>
      <w:rFonts w:ascii="Courier New" w:hAnsi="Courier New"/>
      <w:sz w:val="18"/>
    </w:rPr>
  </w:style>
  <w:style w:type="character" w:styleId="HTMLTypewriter">
    <w:name w:val="HTML Typewriter"/>
    <w:basedOn w:val="DefaultParagraphFont"/>
    <w:uiPriority w:val="99"/>
    <w:rsid w:val="00D5440F"/>
    <w:rPr>
      <w:rFonts w:ascii="Courier New" w:hAnsi="Courier New" w:cs="Wingdings"/>
      <w:sz w:val="20"/>
      <w:szCs w:val="20"/>
    </w:rPr>
  </w:style>
  <w:style w:type="character" w:customStyle="1" w:styleId="Char1Char">
    <w:name w:val="本文 Char1 Char"/>
    <w:aliases w:val="本文 Char2 Char Char,本文 Char3 Char Char Char,本文 Char2 Char Char Char Char,本文 Char1 Char Char Char Char Char,本文 Char2 Char Char Char Char Char Char,本文 Char1 Char Char Char Char Char Char Char"/>
    <w:basedOn w:val="DefaultParagraphFont"/>
    <w:uiPriority w:val="99"/>
    <w:rsid w:val="00D5440F"/>
    <w:rPr>
      <w:rFonts w:eastAsia="MS Mincho" w:cs="Times New Roman"/>
      <w:sz w:val="22"/>
      <w:lang w:val="en-US" w:eastAsia="en-US" w:bidi="ar-SA"/>
    </w:rPr>
  </w:style>
  <w:style w:type="paragraph" w:customStyle="1" w:styleId="AbstractHeading">
    <w:name w:val="Abstract Heading"/>
    <w:basedOn w:val="Heading1"/>
    <w:uiPriority w:val="99"/>
    <w:rsid w:val="00D5440F"/>
    <w:pPr>
      <w:numPr>
        <w:numId w:val="0"/>
      </w:numPr>
    </w:pPr>
  </w:style>
  <w:style w:type="paragraph" w:customStyle="1" w:styleId="UnnumberedHeading">
    <w:name w:val="Unnumbered Heading"/>
    <w:basedOn w:val="Normal"/>
    <w:uiPriority w:val="99"/>
    <w:rsid w:val="006F6D6C"/>
    <w:rPr>
      <w:sz w:val="28"/>
    </w:rPr>
  </w:style>
  <w:style w:type="paragraph" w:customStyle="1" w:styleId="UnnumberedHeadingtimes">
    <w:name w:val="Unnumbered Heading (times)"/>
    <w:basedOn w:val="Normal"/>
    <w:link w:val="UnnumberedHeadingtimesChar"/>
    <w:uiPriority w:val="99"/>
    <w:rsid w:val="006F6D6C"/>
    <w:rPr>
      <w:b/>
      <w:sz w:val="28"/>
      <w:szCs w:val="28"/>
    </w:rPr>
  </w:style>
  <w:style w:type="character" w:styleId="Strong">
    <w:name w:val="Strong"/>
    <w:basedOn w:val="DefaultParagraphFont"/>
    <w:uiPriority w:val="99"/>
    <w:qFormat/>
    <w:rsid w:val="00D5440F"/>
    <w:rPr>
      <w:rFonts w:cs="Times New Roman"/>
      <w:b/>
      <w:bCs/>
    </w:rPr>
  </w:style>
  <w:style w:type="character" w:customStyle="1" w:styleId="t1">
    <w:name w:val="t1"/>
    <w:basedOn w:val="DefaultParagraphFont"/>
    <w:uiPriority w:val="99"/>
    <w:rsid w:val="00D5440F"/>
    <w:rPr>
      <w:rFonts w:cs="Times New Roman"/>
      <w:color w:val="990000"/>
    </w:rPr>
  </w:style>
  <w:style w:type="character" w:customStyle="1" w:styleId="XMLSnippetChar">
    <w:name w:val="XML Snippet Char"/>
    <w:basedOn w:val="DefaultParagraphFont"/>
    <w:uiPriority w:val="99"/>
    <w:rsid w:val="00D5440F"/>
    <w:rPr>
      <w:rFonts w:ascii="Courier New" w:eastAsia="MS Mincho" w:hAnsi="Courier New" w:cs="Times New Roman"/>
      <w:noProof/>
      <w:snapToGrid w:val="0"/>
      <w:lang w:val="en-US" w:eastAsia="en-US" w:bidi="ar-SA"/>
    </w:rPr>
  </w:style>
  <w:style w:type="character" w:styleId="Emphasis">
    <w:name w:val="Emphasis"/>
    <w:basedOn w:val="DefaultParagraphFont"/>
    <w:uiPriority w:val="99"/>
    <w:qFormat/>
    <w:rsid w:val="006F6D6C"/>
    <w:rPr>
      <w:rFonts w:cs="Times New Roman"/>
      <w:i/>
      <w:iCs/>
    </w:rPr>
  </w:style>
  <w:style w:type="paragraph" w:customStyle="1" w:styleId="StyleHeading1Left0cmFirstline0cm">
    <w:name w:val="Style Heading 1 + Left:  0 cm First line:  0 cm"/>
    <w:basedOn w:val="Heading1"/>
    <w:uiPriority w:val="99"/>
    <w:rsid w:val="00D5440F"/>
    <w:pPr>
      <w:numPr>
        <w:numId w:val="0"/>
      </w:numPr>
      <w:spacing w:after="60"/>
    </w:pPr>
    <w:rPr>
      <w:bCs/>
    </w:rPr>
  </w:style>
  <w:style w:type="paragraph" w:customStyle="1" w:styleId="JSDLAppendix">
    <w:name w:val="JSDL Appendix"/>
    <w:basedOn w:val="StyleHeading1Left0cmFirstline0cm"/>
    <w:uiPriority w:val="99"/>
    <w:rsid w:val="00D5440F"/>
    <w:pPr>
      <w:numPr>
        <w:numId w:val="37"/>
      </w:numPr>
      <w:tabs>
        <w:tab w:val="num" w:pos="720"/>
        <w:tab w:val="num" w:pos="1800"/>
      </w:tabs>
      <w:ind w:left="720" w:hanging="360"/>
    </w:pPr>
  </w:style>
  <w:style w:type="paragraph" w:styleId="ListParagraph">
    <w:name w:val="List Paragraph"/>
    <w:basedOn w:val="Normal"/>
    <w:uiPriority w:val="99"/>
    <w:qFormat/>
    <w:rsid w:val="00A03147"/>
    <w:pPr>
      <w:ind w:left="720"/>
    </w:pPr>
  </w:style>
  <w:style w:type="paragraph" w:styleId="Revision">
    <w:name w:val="Revision"/>
    <w:hidden/>
    <w:uiPriority w:val="99"/>
    <w:semiHidden/>
    <w:rsid w:val="00AF613F"/>
    <w:rPr>
      <w:rFonts w:ascii="Arial" w:hAnsi="Arial"/>
      <w:sz w:val="20"/>
      <w:szCs w:val="20"/>
    </w:rPr>
  </w:style>
  <w:style w:type="character" w:customStyle="1" w:styleId="UnnumberedHeadingtimesChar">
    <w:name w:val="Unnumbered Heading (times) Char"/>
    <w:basedOn w:val="DefaultParagraphFont"/>
    <w:link w:val="UnnumberedHeadingtimes"/>
    <w:uiPriority w:val="99"/>
    <w:locked/>
    <w:rsid w:val="007B7F10"/>
    <w:rPr>
      <w:rFonts w:ascii="Arial" w:eastAsia="MS Mincho" w:hAnsi="Arial" w:cs="Times New Roman"/>
      <w:b/>
      <w:sz w:val="28"/>
      <w:szCs w:val="28"/>
      <w:lang w:val="en-US" w:eastAsia="en-US" w:bidi="ar-SA"/>
    </w:rPr>
  </w:style>
  <w:style w:type="paragraph" w:styleId="Subtitle">
    <w:name w:val="Subtitle"/>
    <w:basedOn w:val="Normal"/>
    <w:next w:val="Normal"/>
    <w:link w:val="SubtitleChar"/>
    <w:uiPriority w:val="11"/>
    <w:qFormat/>
    <w:locked/>
    <w:rsid w:val="00DD38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38F3"/>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locked/>
    <w:rsid w:val="00416EAB"/>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MessageHeader10pt">
    <w:name w:val="Style Message Header + 10 pt"/>
    <w:basedOn w:val="MessageHeader"/>
    <w:rsid w:val="008C6DBC"/>
    <w:pPr>
      <w:spacing w:before="0" w:after="0"/>
    </w:pPr>
    <w:rPr>
      <w:rFonts w:cs="Arial"/>
      <w:szCs w:val="24"/>
    </w:rPr>
  </w:style>
</w:styles>
</file>

<file path=word/webSettings.xml><?xml version="1.0" encoding="utf-8"?>
<w:webSettings xmlns:r="http://schemas.openxmlformats.org/officeDocument/2006/relationships" xmlns:w="http://schemas.openxmlformats.org/wordprocessingml/2006/main">
  <w:divs>
    <w:div w:id="116014795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 TargetMode="External"/><Relationship Id="rId13" Type="http://schemas.openxmlformats.org/officeDocument/2006/relationships/hyperlink" Target="http://schemas.ggf.org/byteio/2005/10/random-access" TargetMode="External"/><Relationship Id="rId18" Type="http://schemas.openxmlformats.org/officeDocument/2006/relationships/image" Target="media/image1.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hemas.ggf.org/byteio/2005/10/streamable-access" TargetMode="External"/><Relationship Id="rId17" Type="http://schemas.openxmlformats.org/officeDocument/2006/relationships/hyperlink" Target="http://schemas.ggf.org/bes/2013/04/besExtensions/SupportActivityEndpointProfi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mas.ggf.org/byteio/2005/10/byte-i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hemas.ogf.org/aep/2012/03/aep" TargetMode="External"/><Relationship Id="rId23" Type="http://schemas.openxmlformats.org/officeDocument/2006/relationships/footer" Target="footer2.xml"/><Relationship Id="rId10" Type="http://schemas.openxmlformats.org/officeDocument/2006/relationships/hyperlink" Target="http://schemas.ogf.org/rns/2009/12/rns" TargetMode="External"/><Relationship Id="rId19" Type="http://schemas.openxmlformats.org/officeDocument/2006/relationships/hyperlink" Target="http://www.ietf.org/rfc/rfc2119.txt" TargetMode="External"/><Relationship Id="rId4" Type="http://schemas.openxmlformats.org/officeDocument/2006/relationships/settings" Target="settings.xml"/><Relationship Id="rId9" Type="http://schemas.openxmlformats.org/officeDocument/2006/relationships/hyperlink" Target="http://www.w3.org/2005/03/addressing" TargetMode="External"/><Relationship Id="rId14" Type="http://schemas.openxmlformats.org/officeDocument/2006/relationships/hyperlink" Target="http://docs.oasis-open.org/wsn/b-2" TargetMode="External"/><Relationship Id="rId22" Type="http://schemas.openxmlformats.org/officeDocument/2006/relationships/header" Target="header2.xml"/><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54ACEE-3023-436B-B86A-190FE195F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7911</Words>
  <Characters>45094</Characters>
  <Application>Microsoft Office Word</Application>
  <DocSecurity>0</DocSecurity>
  <Lines>375</Lines>
  <Paragraphs>105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HPC Profile Activity Credential Extension</vt:lpstr>
      <vt:lpstr>HPC Profile Activity Credential Extension</vt:lpstr>
    </vt:vector>
  </TitlesOfParts>
  <Company>Platform Computing</Company>
  <LinksUpToDate>false</LinksUpToDate>
  <CharactersWithSpaces>52900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 Profile Activity Credential Extension</dc:title>
  <dc:subject>Global Grid Forum Specification for Job Description</dc:subject>
  <dc:creator>grimshaw</dc:creator>
  <cp:keywords>Job Description, Scheduling, Grid Forum, GGF</cp:keywords>
  <cp:lastModifiedBy>ag8t</cp:lastModifiedBy>
  <cp:revision>2</cp:revision>
  <cp:lastPrinted>2013-03-08T17:07:00Z</cp:lastPrinted>
  <dcterms:created xsi:type="dcterms:W3CDTF">2014-07-15T19:41:00Z</dcterms:created>
  <dcterms:modified xsi:type="dcterms:W3CDTF">2014-07-15T19:41:00Z</dcterms:modified>
</cp:coreProperties>
</file>