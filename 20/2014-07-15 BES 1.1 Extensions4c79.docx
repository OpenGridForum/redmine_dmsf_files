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416" w:rsidRPr="00D3579D" w:rsidRDefault="00097416">
      <w:pPr>
        <w:pStyle w:val="Title"/>
      </w:pPr>
      <w:bookmarkStart w:id="0" w:name="_Toc377723941"/>
      <w:bookmarkStart w:id="1" w:name="_Toc517689862"/>
      <w:bookmarkStart w:id="2" w:name="_Ref531585568"/>
      <w:bookmarkStart w:id="3" w:name="_Ref534532503"/>
      <w:bookmarkStart w:id="4" w:name="_Toc534741317"/>
      <w:bookmarkStart w:id="5" w:name="_Ref800873"/>
      <w:r>
        <w:t>BES</w:t>
      </w:r>
      <w:r w:rsidR="00D14BED">
        <w:t>/JSDL</w:t>
      </w:r>
      <w:r>
        <w:t xml:space="preserve"> 1.1 Extensions</w:t>
      </w:r>
      <w:bookmarkEnd w:id="0"/>
    </w:p>
    <w:p w:rsidR="00097416" w:rsidRPr="00D3579D" w:rsidRDefault="00097416" w:rsidP="00097416"/>
    <w:p w:rsidR="00097416" w:rsidRPr="00D3579D" w:rsidRDefault="00097416" w:rsidP="00097416">
      <w:pPr>
        <w:pStyle w:val="UnnumberedHeadingtimes"/>
      </w:pPr>
      <w:r w:rsidRPr="00D3579D">
        <w:t>Status of this Memo</w:t>
      </w:r>
    </w:p>
    <w:p w:rsidR="00097416" w:rsidRPr="00D3579D" w:rsidRDefault="00097416">
      <w:pPr>
        <w:rPr>
          <w:szCs w:val="22"/>
        </w:rPr>
      </w:pPr>
      <w:r w:rsidRPr="00D3579D">
        <w:t>This memo provides information to the Grid community regarding</w:t>
      </w:r>
      <w:r>
        <w:t xml:space="preserve"> a set of profiles and extensions on the Job Submission Description Language and the OGSA™ Basic Execution Services documents. These extensions are strictly upward compatible, i.e., they are entirely consistent with the existing specifications and are elaborations of XSD:any or new porttypes. D</w:t>
      </w:r>
      <w:r w:rsidRPr="00D3579D">
        <w:t>istribution is unlimited.</w:t>
      </w:r>
    </w:p>
    <w:p w:rsidR="00097416" w:rsidRPr="00D3579D" w:rsidRDefault="00097416"/>
    <w:p w:rsidR="00097416" w:rsidRPr="00D3579D" w:rsidRDefault="00097416" w:rsidP="00097416">
      <w:pPr>
        <w:pStyle w:val="UnnumberedHeadingtimes"/>
      </w:pPr>
      <w:bookmarkStart w:id="6" w:name="_Toc94805679"/>
      <w:r w:rsidRPr="00D3579D">
        <w:t>Copyright Notice</w:t>
      </w:r>
      <w:bookmarkEnd w:id="6"/>
    </w:p>
    <w:p w:rsidR="00097416" w:rsidRPr="00D3579D" w:rsidRDefault="00097416">
      <w:r w:rsidRPr="00D3579D">
        <w:t>Copyright ©</w:t>
      </w:r>
      <w:r w:rsidR="00091820">
        <w:t xml:space="preserve"> Open Grid Forum (2014</w:t>
      </w:r>
      <w:r w:rsidRPr="00D3579D">
        <w:t>). All Rights Reserved.</w:t>
      </w:r>
    </w:p>
    <w:p w:rsidR="00097416" w:rsidRPr="00D3579D" w:rsidRDefault="00097416">
      <w:pPr>
        <w:pStyle w:val="StyleHeading1Left0cmFirstline0cm"/>
      </w:pPr>
      <w:bookmarkStart w:id="7" w:name="_Toc376516177"/>
      <w:bookmarkStart w:id="8" w:name="_Toc377723942"/>
      <w:r w:rsidRPr="00D3579D">
        <w:t>Abstract</w:t>
      </w:r>
      <w:bookmarkEnd w:id="1"/>
      <w:bookmarkEnd w:id="2"/>
      <w:bookmarkEnd w:id="3"/>
      <w:bookmarkEnd w:id="4"/>
      <w:bookmarkEnd w:id="5"/>
      <w:bookmarkEnd w:id="7"/>
      <w:bookmarkEnd w:id="8"/>
    </w:p>
    <w:p w:rsidR="00091820" w:rsidRDefault="00091820" w:rsidP="00091820">
      <w:r>
        <w:t>The Production Grid Interoperability Working Group identified a number of execution management use cases and requirements in GFD.180. A number of ways to meet these requirements have been exte</w:t>
      </w:r>
      <w:r>
        <w:t>n</w:t>
      </w:r>
      <w:r>
        <w:t xml:space="preserve">sively discussed. They fall into two categories: 1) define a new set of specifications from scratch to meet the requirements, and 2), profile and minimally extend existing specifications to meet the requirements. </w:t>
      </w:r>
    </w:p>
    <w:p w:rsidR="00091820" w:rsidRDefault="00091820" w:rsidP="00091820">
      <w:r>
        <w:t>The second approach, combining and refining existing production use specifications, has been embraced by the existing OGSA BES and JSDL communities. The approach combines, extends, and profiles five existing specifications to meet the PGI requirements: WS Addressing EndPoint References, OGSA Basic Execution Services (OGSA_BES, or BES) [GFD.108], RNS 1.1 OGSA-WSRF Basic Profile 1.0 [GFD.172], WS-Iterator 1.0 [GFD.188], and OGSA-ByteIO WSRF Basic Profile 1.0 [GFD.98].</w:t>
      </w:r>
    </w:p>
    <w:p w:rsidR="00091820" w:rsidRDefault="00091820" w:rsidP="00091820">
      <w:r>
        <w:t>The BES/JSDL extensions described in this document are a part of the second approach. Along with the BES Basic Directory Profile (BDP) and the Activity Endpoint Profile (AEP) the BES/JSDL extensions meet the PGI requirements.</w:t>
      </w:r>
      <w:r w:rsidR="00D14BED">
        <w:t xml:space="preserve"> Profiled JSDL extensions and their corresponding additions to BES factory attributes include: incorporation of GLUE2 [] compute resource properties, arbitrary name/value pair matching parameters, additional file system types, and richer file staging options. The profiled BES e</w:t>
      </w:r>
      <w:r w:rsidR="00D14BED">
        <w:t>x</w:t>
      </w:r>
      <w:r w:rsidR="00D14BED">
        <w:t>tensions include a substate model with a set of “Held” substates and pre-and-post-processing substates, a “Resume</w:t>
      </w:r>
      <w:r w:rsidR="00B94999">
        <w:t>Activities</w:t>
      </w:r>
      <w:r w:rsidR="00D14BED">
        <w:t>” porttype, and clarified JSDL mechanism to subscribe to notifications.</w:t>
      </w:r>
    </w:p>
    <w:p w:rsidR="00097416" w:rsidRDefault="00097416" w:rsidP="00097416"/>
    <w:p w:rsidR="00097416" w:rsidRPr="00D6093B" w:rsidRDefault="00097416" w:rsidP="00097416">
      <w:pPr>
        <w:rPr>
          <w:rStyle w:val="UnnumberedHeadingtimesChar"/>
        </w:rPr>
      </w:pPr>
      <w:r w:rsidRPr="00D3579D">
        <w:br w:type="page"/>
      </w:r>
      <w:r w:rsidRPr="00D6093B">
        <w:rPr>
          <w:rStyle w:val="UnnumberedHeadingtimesChar"/>
        </w:rPr>
        <w:lastRenderedPageBreak/>
        <w:t>Contents</w:t>
      </w:r>
    </w:p>
    <w:bookmarkStart w:id="9" w:name="_Toc517689863" w:displacedByCustomXml="next"/>
    <w:bookmarkStart w:id="10" w:name="_Toc534741319" w:displacedByCustomXml="next"/>
    <w:bookmarkStart w:id="11" w:name="_Ref1389481" w:displacedByCustomXml="next"/>
    <w:bookmarkStart w:id="12" w:name="_Ref19615500" w:displacedByCustomXml="next"/>
    <w:bookmarkStart w:id="13" w:name="_Toc26947259" w:displacedByCustomXml="next"/>
    <w:bookmarkStart w:id="14" w:name="_Toc27210586" w:displacedByCustomXml="next"/>
    <w:bookmarkStart w:id="15" w:name="_Toc37261118" w:displacedByCustomXml="next"/>
    <w:bookmarkStart w:id="16" w:name="_Ref84258032" w:displacedByCustomXml="next"/>
    <w:sdt>
      <w:sdtPr>
        <w:rPr>
          <w:rFonts w:ascii="Arial" w:eastAsia="MS Mincho" w:hAnsi="Arial" w:cs="Times New Roman"/>
          <w:b w:val="0"/>
          <w:bCs w:val="0"/>
          <w:color w:val="auto"/>
          <w:sz w:val="20"/>
          <w:szCs w:val="20"/>
          <w:lang w:val="en-US"/>
        </w:rPr>
        <w:id w:val="633071121"/>
        <w:docPartObj>
          <w:docPartGallery w:val="Table of Contents"/>
          <w:docPartUnique/>
        </w:docPartObj>
      </w:sdtPr>
      <w:sdtContent>
        <w:p w:rsidR="00432A50" w:rsidRDefault="006C1ED0">
          <w:pPr>
            <w:pStyle w:val="TOCHeading"/>
          </w:pPr>
          <w:ins w:id="17" w:author="ag8t" w:date="2014-01-17T11:32:00Z">
            <w:r>
              <w:rPr>
                <w:rFonts w:ascii="Arial" w:eastAsia="MS Mincho" w:hAnsi="Arial" w:cs="Times New Roman"/>
                <w:b w:val="0"/>
                <w:bCs w:val="0"/>
                <w:color w:val="auto"/>
                <w:sz w:val="20"/>
                <w:szCs w:val="20"/>
                <w:lang w:val="en-US"/>
              </w:rPr>
              <w:t>Table of Contents</w:t>
            </w:r>
          </w:ins>
          <w:commentRangeStart w:id="18"/>
          <w:del w:id="19" w:author="ag8t" w:date="2014-01-17T11:32:00Z">
            <w:r w:rsidR="00432A50" w:rsidDel="006C1ED0">
              <w:delText>Inhaltsverzeichnis</w:delText>
            </w:r>
          </w:del>
          <w:commentRangeEnd w:id="18"/>
          <w:r w:rsidR="00E01BC3">
            <w:rPr>
              <w:rStyle w:val="CommentReference"/>
              <w:rFonts w:ascii="Arial" w:eastAsia="MS Mincho" w:hAnsi="Arial"/>
              <w:b w:val="0"/>
              <w:bCs w:val="0"/>
              <w:vanish/>
              <w:color w:val="auto"/>
              <w:szCs w:val="20"/>
              <w:lang w:val="en-US"/>
            </w:rPr>
            <w:commentReference w:id="18"/>
          </w:r>
        </w:p>
        <w:p w:rsidR="00301342" w:rsidRDefault="00C212AB">
          <w:pPr>
            <w:pStyle w:val="TOC1"/>
            <w:tabs>
              <w:tab w:val="right" w:leader="dot" w:pos="9350"/>
            </w:tabs>
            <w:rPr>
              <w:ins w:id="20" w:author="ag8t" w:date="2014-01-17T12:10:00Z"/>
              <w:rFonts w:asciiTheme="minorHAnsi" w:eastAsiaTheme="minorEastAsia" w:hAnsiTheme="minorHAnsi" w:cstheme="minorBidi"/>
              <w:noProof/>
              <w:sz w:val="22"/>
              <w:szCs w:val="22"/>
            </w:rPr>
          </w:pPr>
          <w:r>
            <w:rPr>
              <w:lang w:val="de-DE"/>
            </w:rPr>
            <w:fldChar w:fldCharType="begin"/>
          </w:r>
          <w:r w:rsidR="00432A50">
            <w:rPr>
              <w:lang w:val="de-DE"/>
            </w:rPr>
            <w:instrText xml:space="preserve"> TOC \o "1-3" \h \z \u </w:instrText>
          </w:r>
          <w:r>
            <w:rPr>
              <w:lang w:val="de-DE"/>
            </w:rPr>
            <w:fldChar w:fldCharType="separate"/>
          </w:r>
          <w:ins w:id="2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BES/JSDL 1.1 Extensions</w:t>
            </w:r>
            <w:r w:rsidR="00301342">
              <w:rPr>
                <w:noProof/>
                <w:webHidden/>
              </w:rPr>
              <w:tab/>
            </w:r>
            <w:r>
              <w:rPr>
                <w:noProof/>
                <w:webHidden/>
              </w:rPr>
              <w:fldChar w:fldCharType="begin"/>
            </w:r>
            <w:r w:rsidR="00301342">
              <w:rPr>
                <w:noProof/>
                <w:webHidden/>
              </w:rPr>
              <w:instrText xml:space="preserve"> PAGEREF _Toc377723941 \h </w:instrText>
            </w:r>
          </w:ins>
          <w:r>
            <w:rPr>
              <w:noProof/>
              <w:webHidden/>
            </w:rPr>
          </w:r>
          <w:r>
            <w:rPr>
              <w:noProof/>
              <w:webHidden/>
            </w:rPr>
            <w:fldChar w:fldCharType="separate"/>
          </w:r>
          <w:ins w:id="22" w:author="ag8t" w:date="2014-01-17T12:10:00Z">
            <w:r w:rsidR="00301342">
              <w:rPr>
                <w:noProof/>
                <w:webHidden/>
              </w:rPr>
              <w:t>1</w:t>
            </w:r>
            <w:r>
              <w:rPr>
                <w:noProof/>
                <w:webHidden/>
              </w:rPr>
              <w:fldChar w:fldCharType="end"/>
            </w:r>
            <w:r w:rsidRPr="00FC28E8">
              <w:rPr>
                <w:rStyle w:val="Hyperlink"/>
                <w:noProof/>
              </w:rPr>
              <w:fldChar w:fldCharType="end"/>
            </w:r>
          </w:ins>
        </w:p>
        <w:p w:rsidR="00301342" w:rsidRDefault="00C212AB">
          <w:pPr>
            <w:pStyle w:val="TOC1"/>
            <w:tabs>
              <w:tab w:val="right" w:leader="dot" w:pos="9350"/>
            </w:tabs>
            <w:rPr>
              <w:ins w:id="23" w:author="ag8t" w:date="2014-01-17T12:10:00Z"/>
              <w:rFonts w:asciiTheme="minorHAnsi" w:eastAsiaTheme="minorEastAsia" w:hAnsiTheme="minorHAnsi" w:cstheme="minorBidi"/>
              <w:noProof/>
              <w:sz w:val="22"/>
              <w:szCs w:val="22"/>
            </w:rPr>
          </w:pPr>
          <w:ins w:id="2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Abstract</w:t>
            </w:r>
            <w:r w:rsidR="00301342">
              <w:rPr>
                <w:noProof/>
                <w:webHidden/>
              </w:rPr>
              <w:tab/>
            </w:r>
            <w:r>
              <w:rPr>
                <w:noProof/>
                <w:webHidden/>
              </w:rPr>
              <w:fldChar w:fldCharType="begin"/>
            </w:r>
            <w:r w:rsidR="00301342">
              <w:rPr>
                <w:noProof/>
                <w:webHidden/>
              </w:rPr>
              <w:instrText xml:space="preserve"> PAGEREF _Toc377723942 \h </w:instrText>
            </w:r>
          </w:ins>
          <w:r>
            <w:rPr>
              <w:noProof/>
              <w:webHidden/>
            </w:rPr>
          </w:r>
          <w:r>
            <w:rPr>
              <w:noProof/>
              <w:webHidden/>
            </w:rPr>
            <w:fldChar w:fldCharType="separate"/>
          </w:r>
          <w:ins w:id="25" w:author="ag8t" w:date="2014-01-17T12:10:00Z">
            <w:r w:rsidR="00301342">
              <w:rPr>
                <w:noProof/>
                <w:webHidden/>
              </w:rPr>
              <w:t>1</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26" w:author="ag8t" w:date="2014-01-17T12:10:00Z"/>
              <w:rFonts w:asciiTheme="minorHAnsi" w:eastAsiaTheme="minorEastAsia" w:hAnsiTheme="minorHAnsi" w:cstheme="minorBidi"/>
              <w:noProof/>
              <w:sz w:val="22"/>
              <w:szCs w:val="22"/>
            </w:rPr>
          </w:pPr>
          <w:ins w:id="27"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lang w:eastAsia="ja-JP"/>
              </w:rPr>
              <w:t>1</w:t>
            </w:r>
            <w:r w:rsidR="00301342">
              <w:rPr>
                <w:rFonts w:asciiTheme="minorHAnsi" w:eastAsiaTheme="minorEastAsia" w:hAnsiTheme="minorHAnsi" w:cstheme="minorBidi"/>
                <w:noProof/>
                <w:sz w:val="22"/>
                <w:szCs w:val="22"/>
              </w:rPr>
              <w:tab/>
            </w:r>
            <w:r w:rsidR="00301342" w:rsidRPr="00FC28E8">
              <w:rPr>
                <w:rStyle w:val="Hyperlink"/>
                <w:noProof/>
              </w:rPr>
              <w:t>Introduction</w:t>
            </w:r>
            <w:r w:rsidR="00301342">
              <w:rPr>
                <w:noProof/>
                <w:webHidden/>
              </w:rPr>
              <w:tab/>
            </w:r>
            <w:r>
              <w:rPr>
                <w:noProof/>
                <w:webHidden/>
              </w:rPr>
              <w:fldChar w:fldCharType="begin"/>
            </w:r>
            <w:r w:rsidR="00301342">
              <w:rPr>
                <w:noProof/>
                <w:webHidden/>
              </w:rPr>
              <w:instrText xml:space="preserve"> PAGEREF _Toc377723943 \h </w:instrText>
            </w:r>
          </w:ins>
          <w:r>
            <w:rPr>
              <w:noProof/>
              <w:webHidden/>
            </w:rPr>
          </w:r>
          <w:r>
            <w:rPr>
              <w:noProof/>
              <w:webHidden/>
            </w:rPr>
            <w:fldChar w:fldCharType="separate"/>
          </w:r>
          <w:ins w:id="28" w:author="ag8t" w:date="2014-01-17T12:10:00Z">
            <w:r w:rsidR="00301342">
              <w:rPr>
                <w:noProof/>
                <w:webHidden/>
              </w:rPr>
              <w:t>4</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29" w:author="ag8t" w:date="2014-01-17T12:10:00Z"/>
              <w:rFonts w:asciiTheme="minorHAnsi" w:eastAsiaTheme="minorEastAsia" w:hAnsiTheme="minorHAnsi" w:cstheme="minorBidi"/>
              <w:noProof/>
              <w:sz w:val="22"/>
              <w:szCs w:val="22"/>
            </w:rPr>
          </w:pPr>
          <w:ins w:id="3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2</w:t>
            </w:r>
            <w:r w:rsidR="00301342">
              <w:rPr>
                <w:rFonts w:asciiTheme="minorHAnsi" w:eastAsiaTheme="minorEastAsia" w:hAnsiTheme="minorHAnsi" w:cstheme="minorBidi"/>
                <w:noProof/>
                <w:sz w:val="22"/>
                <w:szCs w:val="22"/>
              </w:rPr>
              <w:tab/>
            </w:r>
            <w:r w:rsidR="00301342" w:rsidRPr="00FC28E8">
              <w:rPr>
                <w:rStyle w:val="Hyperlink"/>
                <w:noProof/>
              </w:rPr>
              <w:t>Notational Conventions</w:t>
            </w:r>
            <w:r w:rsidR="00301342">
              <w:rPr>
                <w:noProof/>
                <w:webHidden/>
              </w:rPr>
              <w:tab/>
            </w:r>
            <w:r>
              <w:rPr>
                <w:noProof/>
                <w:webHidden/>
              </w:rPr>
              <w:fldChar w:fldCharType="begin"/>
            </w:r>
            <w:r w:rsidR="00301342">
              <w:rPr>
                <w:noProof/>
                <w:webHidden/>
              </w:rPr>
              <w:instrText xml:space="preserve"> PAGEREF _Toc377723944 \h </w:instrText>
            </w:r>
          </w:ins>
          <w:r>
            <w:rPr>
              <w:noProof/>
              <w:webHidden/>
            </w:rPr>
          </w:r>
          <w:r>
            <w:rPr>
              <w:noProof/>
              <w:webHidden/>
            </w:rPr>
            <w:fldChar w:fldCharType="separate"/>
          </w:r>
          <w:ins w:id="31" w:author="ag8t" w:date="2014-01-17T12:10:00Z">
            <w:r w:rsidR="00301342">
              <w:rPr>
                <w:noProof/>
                <w:webHidden/>
              </w:rPr>
              <w:t>4</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32" w:author="ag8t" w:date="2014-01-17T12:10:00Z"/>
              <w:rFonts w:asciiTheme="minorHAnsi" w:eastAsiaTheme="minorEastAsia" w:hAnsiTheme="minorHAnsi" w:cstheme="minorBidi"/>
              <w:noProof/>
              <w:sz w:val="22"/>
              <w:szCs w:val="22"/>
            </w:rPr>
          </w:pPr>
          <w:ins w:id="3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3</w:t>
            </w:r>
            <w:r w:rsidR="00301342">
              <w:rPr>
                <w:rFonts w:asciiTheme="minorHAnsi" w:eastAsiaTheme="minorEastAsia" w:hAnsiTheme="minorHAnsi" w:cstheme="minorBidi"/>
                <w:noProof/>
                <w:sz w:val="22"/>
                <w:szCs w:val="22"/>
              </w:rPr>
              <w:tab/>
            </w:r>
            <w:r w:rsidR="00301342" w:rsidRPr="00FC28E8">
              <w:rPr>
                <w:rStyle w:val="Hyperlink"/>
                <w:noProof/>
              </w:rPr>
              <w:t>BES State Model Changes</w:t>
            </w:r>
            <w:r w:rsidR="00301342">
              <w:rPr>
                <w:noProof/>
                <w:webHidden/>
              </w:rPr>
              <w:tab/>
            </w:r>
            <w:r>
              <w:rPr>
                <w:noProof/>
                <w:webHidden/>
              </w:rPr>
              <w:fldChar w:fldCharType="begin"/>
            </w:r>
            <w:r w:rsidR="00301342">
              <w:rPr>
                <w:noProof/>
                <w:webHidden/>
              </w:rPr>
              <w:instrText xml:space="preserve"> PAGEREF _Toc377723945 \h </w:instrText>
            </w:r>
          </w:ins>
          <w:r>
            <w:rPr>
              <w:noProof/>
              <w:webHidden/>
            </w:rPr>
          </w:r>
          <w:r>
            <w:rPr>
              <w:noProof/>
              <w:webHidden/>
            </w:rPr>
            <w:fldChar w:fldCharType="separate"/>
          </w:r>
          <w:ins w:id="34" w:author="ag8t" w:date="2014-01-17T12:10:00Z">
            <w:r w:rsidR="00301342">
              <w:rPr>
                <w:noProof/>
                <w:webHidden/>
              </w:rPr>
              <w:t>5</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35" w:author="ag8t" w:date="2014-01-17T12:10:00Z"/>
              <w:rFonts w:asciiTheme="minorHAnsi" w:eastAsiaTheme="minorEastAsia" w:hAnsiTheme="minorHAnsi" w:cstheme="minorBidi"/>
              <w:noProof/>
              <w:sz w:val="22"/>
              <w:szCs w:val="22"/>
            </w:rPr>
          </w:pPr>
          <w:ins w:id="3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w:t>
            </w:r>
            <w:r w:rsidR="00301342">
              <w:rPr>
                <w:rFonts w:asciiTheme="minorHAnsi" w:eastAsiaTheme="minorEastAsia" w:hAnsiTheme="minorHAnsi" w:cstheme="minorBidi"/>
                <w:noProof/>
                <w:sz w:val="22"/>
                <w:szCs w:val="22"/>
              </w:rPr>
              <w:tab/>
            </w:r>
            <w:r w:rsidR="00301342" w:rsidRPr="00FC28E8">
              <w:rPr>
                <w:rStyle w:val="Hyperlink"/>
                <w:noProof/>
              </w:rPr>
              <w:t>JSDL Profiled Elements</w:t>
            </w:r>
            <w:r w:rsidR="00301342">
              <w:rPr>
                <w:noProof/>
                <w:webHidden/>
              </w:rPr>
              <w:tab/>
            </w:r>
            <w:r>
              <w:rPr>
                <w:noProof/>
                <w:webHidden/>
              </w:rPr>
              <w:fldChar w:fldCharType="begin"/>
            </w:r>
            <w:r w:rsidR="00301342">
              <w:rPr>
                <w:noProof/>
                <w:webHidden/>
              </w:rPr>
              <w:instrText xml:space="preserve"> PAGEREF _Toc377723946 \h </w:instrText>
            </w:r>
          </w:ins>
          <w:r>
            <w:rPr>
              <w:noProof/>
              <w:webHidden/>
            </w:rPr>
          </w:r>
          <w:r>
            <w:rPr>
              <w:noProof/>
              <w:webHidden/>
            </w:rPr>
            <w:fldChar w:fldCharType="separate"/>
          </w:r>
          <w:ins w:id="37" w:author="ag8t" w:date="2014-01-17T12:10:00Z">
            <w:r w:rsidR="00301342">
              <w:rPr>
                <w:noProof/>
                <w:webHidden/>
              </w:rPr>
              <w:t>7</w:t>
            </w:r>
            <w:r>
              <w:rPr>
                <w:noProof/>
                <w:webHidden/>
              </w:rPr>
              <w:fldChar w:fldCharType="end"/>
            </w:r>
            <w:r w:rsidRPr="00FC28E8">
              <w:rPr>
                <w:rStyle w:val="Hyperlink"/>
                <w:noProof/>
              </w:rPr>
              <w:fldChar w:fldCharType="end"/>
            </w:r>
          </w:ins>
        </w:p>
        <w:p w:rsidR="00301342" w:rsidRDefault="00C212AB">
          <w:pPr>
            <w:pStyle w:val="TOC2"/>
            <w:rPr>
              <w:ins w:id="38" w:author="ag8t" w:date="2014-01-17T12:10:00Z"/>
              <w:rFonts w:asciiTheme="minorHAnsi" w:eastAsiaTheme="minorEastAsia" w:hAnsiTheme="minorHAnsi" w:cstheme="minorBidi"/>
              <w:noProof/>
              <w:sz w:val="22"/>
              <w:szCs w:val="22"/>
            </w:rPr>
          </w:pPr>
          <w:ins w:id="3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w:t>
            </w:r>
            <w:r w:rsidR="00301342">
              <w:rPr>
                <w:rFonts w:asciiTheme="minorHAnsi" w:eastAsiaTheme="minorEastAsia" w:hAnsiTheme="minorHAnsi" w:cstheme="minorBidi"/>
                <w:noProof/>
                <w:sz w:val="22"/>
                <w:szCs w:val="22"/>
              </w:rPr>
              <w:tab/>
            </w:r>
            <w:r w:rsidR="00301342" w:rsidRPr="00FC28E8">
              <w:rPr>
                <w:rStyle w:val="Hyperlink"/>
                <w:noProof/>
              </w:rPr>
              <w:t>Resource Elements</w:t>
            </w:r>
            <w:r w:rsidR="00301342">
              <w:rPr>
                <w:noProof/>
                <w:webHidden/>
              </w:rPr>
              <w:tab/>
            </w:r>
            <w:r>
              <w:rPr>
                <w:noProof/>
                <w:webHidden/>
              </w:rPr>
              <w:fldChar w:fldCharType="begin"/>
            </w:r>
            <w:r w:rsidR="00301342">
              <w:rPr>
                <w:noProof/>
                <w:webHidden/>
              </w:rPr>
              <w:instrText xml:space="preserve"> PAGEREF _Toc377723947 \h </w:instrText>
            </w:r>
          </w:ins>
          <w:r>
            <w:rPr>
              <w:noProof/>
              <w:webHidden/>
            </w:rPr>
          </w:r>
          <w:r>
            <w:rPr>
              <w:noProof/>
              <w:webHidden/>
            </w:rPr>
            <w:fldChar w:fldCharType="separate"/>
          </w:r>
          <w:ins w:id="40" w:author="ag8t" w:date="2014-01-17T12:10:00Z">
            <w:r w:rsidR="00301342">
              <w:rPr>
                <w:noProof/>
                <w:webHidden/>
              </w:rPr>
              <w:t>7</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41" w:author="ag8t" w:date="2014-01-17T12:10:00Z"/>
              <w:rFonts w:asciiTheme="minorHAnsi" w:eastAsiaTheme="minorEastAsia" w:hAnsiTheme="minorHAnsi" w:cstheme="minorBidi"/>
              <w:noProof/>
              <w:sz w:val="22"/>
              <w:szCs w:val="22"/>
            </w:rPr>
          </w:pPr>
          <w:ins w:id="4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w:t>
            </w:r>
            <w:r w:rsidR="00301342">
              <w:rPr>
                <w:rFonts w:asciiTheme="minorHAnsi" w:eastAsiaTheme="minorEastAsia" w:hAnsiTheme="minorHAnsi" w:cstheme="minorBidi"/>
                <w:noProof/>
                <w:sz w:val="22"/>
                <w:szCs w:val="22"/>
              </w:rPr>
              <w:tab/>
            </w:r>
            <w:r w:rsidR="00301342" w:rsidRPr="00FC28E8">
              <w:rPr>
                <w:rStyle w:val="Hyperlink"/>
                <w:noProof/>
              </w:rPr>
              <w:t>OperatingSystem_t</w:t>
            </w:r>
            <w:r w:rsidR="00301342">
              <w:rPr>
                <w:noProof/>
                <w:webHidden/>
              </w:rPr>
              <w:tab/>
            </w:r>
            <w:r>
              <w:rPr>
                <w:noProof/>
                <w:webHidden/>
              </w:rPr>
              <w:fldChar w:fldCharType="begin"/>
            </w:r>
            <w:r w:rsidR="00301342">
              <w:rPr>
                <w:noProof/>
                <w:webHidden/>
              </w:rPr>
              <w:instrText xml:space="preserve"> PAGEREF _Toc377723948 \h </w:instrText>
            </w:r>
          </w:ins>
          <w:r>
            <w:rPr>
              <w:noProof/>
              <w:webHidden/>
            </w:rPr>
          </w:r>
          <w:r>
            <w:rPr>
              <w:noProof/>
              <w:webHidden/>
            </w:rPr>
            <w:fldChar w:fldCharType="separate"/>
          </w:r>
          <w:ins w:id="43" w:author="ag8t" w:date="2014-01-17T12:10:00Z">
            <w:r w:rsidR="00301342">
              <w:rPr>
                <w:noProof/>
                <w:webHidden/>
              </w:rPr>
              <w:t>7</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44" w:author="ag8t" w:date="2014-01-17T12:10:00Z"/>
              <w:rFonts w:asciiTheme="minorHAnsi" w:eastAsiaTheme="minorEastAsia" w:hAnsiTheme="minorHAnsi" w:cstheme="minorBidi"/>
              <w:noProof/>
              <w:sz w:val="22"/>
              <w:szCs w:val="22"/>
            </w:rPr>
          </w:pPr>
          <w:ins w:id="4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"_Toc377723949"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4.1.2</w:t>
            </w:r>
            <w:r w:rsidR="00301342">
              <w:rPr>
                <w:rFonts w:asciiTheme="minorHAnsi" w:eastAsiaTheme="minorEastAsia" w:hAnsiTheme="minorHAnsi" w:cstheme="minorBidi"/>
                <w:noProof/>
                <w:sz w:val="22"/>
                <w:szCs w:val="22"/>
              </w:rPr>
              <w:tab/>
            </w:r>
            <w:r w:rsidR="00301342" w:rsidRPr="00FC28E8">
              <w:rPr>
                <w:rStyle w:val="Hyperlink"/>
                <w:noProof/>
              </w:rPr>
              <w:t>CPU Type</w:t>
            </w:r>
            <w:r w:rsidR="00301342">
              <w:rPr>
                <w:noProof/>
                <w:webHidden/>
              </w:rPr>
              <w:tab/>
            </w:r>
            <w:r>
              <w:rPr>
                <w:noProof/>
                <w:webHidden/>
              </w:rPr>
              <w:fldChar w:fldCharType="begin"/>
            </w:r>
            <w:r w:rsidR="00301342">
              <w:rPr>
                <w:noProof/>
                <w:webHidden/>
              </w:rPr>
              <w:instrText xml:space="preserve"> PAGEREF _Toc377723949 \h </w:instrText>
            </w:r>
          </w:ins>
          <w:r>
            <w:rPr>
              <w:noProof/>
              <w:webHidden/>
            </w:rPr>
          </w:r>
          <w:r>
            <w:rPr>
              <w:noProof/>
              <w:webHidden/>
            </w:rPr>
            <w:fldChar w:fldCharType="separate"/>
          </w:r>
          <w:ins w:id="46" w:author="ag8t" w:date="2014-01-17T12:10:00Z">
            <w:r w:rsidR="00301342">
              <w:rPr>
                <w:noProof/>
                <w:webHidden/>
              </w:rPr>
              <w:t>9</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47" w:author="ag8t" w:date="2014-01-17T12:10:00Z"/>
              <w:rFonts w:asciiTheme="minorHAnsi" w:eastAsiaTheme="minorEastAsia" w:hAnsiTheme="minorHAnsi" w:cstheme="minorBidi"/>
              <w:noProof/>
              <w:sz w:val="22"/>
              <w:szCs w:val="22"/>
            </w:rPr>
          </w:pPr>
          <w:ins w:id="4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4.1.3</w:t>
            </w:r>
            <w:r w:rsidR="00301342">
              <w:rPr>
                <w:rFonts w:asciiTheme="minorHAnsi" w:eastAsiaTheme="minorEastAsia" w:hAnsiTheme="minorHAnsi" w:cstheme="minorBidi"/>
                <w:noProof/>
                <w:sz w:val="22"/>
                <w:szCs w:val="22"/>
              </w:rPr>
              <w:tab/>
            </w:r>
            <w:r w:rsidR="00301342" w:rsidRPr="00FC28E8">
              <w:rPr>
                <w:rStyle w:val="Hyperlink"/>
                <w:noProof/>
              </w:rPr>
              <w:t>Coprocessor</w:t>
            </w:r>
            <w:r w:rsidR="00301342">
              <w:rPr>
                <w:noProof/>
                <w:webHidden/>
              </w:rPr>
              <w:tab/>
            </w:r>
            <w:r>
              <w:rPr>
                <w:noProof/>
                <w:webHidden/>
              </w:rPr>
              <w:fldChar w:fldCharType="begin"/>
            </w:r>
            <w:r w:rsidR="00301342">
              <w:rPr>
                <w:noProof/>
                <w:webHidden/>
              </w:rPr>
              <w:instrText xml:space="preserve"> PAGEREF _Toc377723950 \h </w:instrText>
            </w:r>
          </w:ins>
          <w:r>
            <w:rPr>
              <w:noProof/>
              <w:webHidden/>
            </w:rPr>
          </w:r>
          <w:r>
            <w:rPr>
              <w:noProof/>
              <w:webHidden/>
            </w:rPr>
            <w:fldChar w:fldCharType="separate"/>
          </w:r>
          <w:ins w:id="49" w:author="ag8t" w:date="2014-01-17T12:10:00Z">
            <w:r w:rsidR="00301342">
              <w:rPr>
                <w:noProof/>
                <w:webHidden/>
              </w:rPr>
              <w:t>9</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50" w:author="ag8t" w:date="2014-01-17T12:10:00Z"/>
              <w:rFonts w:asciiTheme="minorHAnsi" w:eastAsiaTheme="minorEastAsia" w:hAnsiTheme="minorHAnsi" w:cstheme="minorBidi"/>
              <w:noProof/>
              <w:sz w:val="22"/>
              <w:szCs w:val="22"/>
            </w:rPr>
          </w:pPr>
          <w:ins w:id="5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4.1.4</w:t>
            </w:r>
            <w:r w:rsidR="00301342">
              <w:rPr>
                <w:rFonts w:asciiTheme="minorHAnsi" w:eastAsiaTheme="minorEastAsia" w:hAnsiTheme="minorHAnsi" w:cstheme="minorBidi"/>
                <w:noProof/>
                <w:sz w:val="22"/>
                <w:szCs w:val="22"/>
              </w:rPr>
              <w:tab/>
            </w:r>
            <w:r w:rsidR="00301342" w:rsidRPr="00FC28E8">
              <w:rPr>
                <w:rStyle w:val="Hyperlink"/>
                <w:noProof/>
              </w:rPr>
              <w:t>FileSystem Extensions</w:t>
            </w:r>
            <w:r w:rsidR="00301342">
              <w:rPr>
                <w:noProof/>
                <w:webHidden/>
              </w:rPr>
              <w:tab/>
            </w:r>
            <w:r>
              <w:rPr>
                <w:noProof/>
                <w:webHidden/>
              </w:rPr>
              <w:fldChar w:fldCharType="begin"/>
            </w:r>
            <w:r w:rsidR="00301342">
              <w:rPr>
                <w:noProof/>
                <w:webHidden/>
              </w:rPr>
              <w:instrText xml:space="preserve"> PAGEREF _Toc377723951 \h </w:instrText>
            </w:r>
          </w:ins>
          <w:r>
            <w:rPr>
              <w:noProof/>
              <w:webHidden/>
            </w:rPr>
          </w:r>
          <w:r>
            <w:rPr>
              <w:noProof/>
              <w:webHidden/>
            </w:rPr>
            <w:fldChar w:fldCharType="separate"/>
          </w:r>
          <w:ins w:id="52" w:author="ag8t" w:date="2014-01-17T12:10:00Z">
            <w:r w:rsidR="00301342">
              <w:rPr>
                <w:noProof/>
                <w:webHidden/>
              </w:rPr>
              <w:t>10</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53" w:author="ag8t" w:date="2014-01-17T12:10:00Z"/>
              <w:rFonts w:asciiTheme="minorHAnsi" w:eastAsiaTheme="minorEastAsia" w:hAnsiTheme="minorHAnsi" w:cstheme="minorBidi"/>
              <w:noProof/>
              <w:sz w:val="22"/>
              <w:szCs w:val="22"/>
            </w:rPr>
          </w:pPr>
          <w:ins w:id="5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4.1.5</w:t>
            </w:r>
            <w:r w:rsidR="00301342">
              <w:rPr>
                <w:rFonts w:asciiTheme="minorHAnsi" w:eastAsiaTheme="minorEastAsia" w:hAnsiTheme="minorHAnsi" w:cstheme="minorBidi"/>
                <w:noProof/>
                <w:sz w:val="22"/>
                <w:szCs w:val="22"/>
              </w:rPr>
              <w:tab/>
            </w:r>
            <w:r w:rsidR="00301342" w:rsidRPr="00FC28E8">
              <w:rPr>
                <w:rStyle w:val="Hyperlink"/>
                <w:noProof/>
              </w:rPr>
              <w:t>Network Info</w:t>
            </w:r>
            <w:r w:rsidR="00301342">
              <w:rPr>
                <w:noProof/>
                <w:webHidden/>
              </w:rPr>
              <w:tab/>
            </w:r>
            <w:r>
              <w:rPr>
                <w:noProof/>
                <w:webHidden/>
              </w:rPr>
              <w:fldChar w:fldCharType="begin"/>
            </w:r>
            <w:r w:rsidR="00301342">
              <w:rPr>
                <w:noProof/>
                <w:webHidden/>
              </w:rPr>
              <w:instrText xml:space="preserve"> PAGEREF _Toc377723952 \h </w:instrText>
            </w:r>
          </w:ins>
          <w:r>
            <w:rPr>
              <w:noProof/>
              <w:webHidden/>
            </w:rPr>
          </w:r>
          <w:r>
            <w:rPr>
              <w:noProof/>
              <w:webHidden/>
            </w:rPr>
            <w:fldChar w:fldCharType="separate"/>
          </w:r>
          <w:ins w:id="55" w:author="ag8t" w:date="2014-01-17T12:10:00Z">
            <w:r w:rsidR="00301342">
              <w:rPr>
                <w:noProof/>
                <w:webHidden/>
              </w:rPr>
              <w:t>10</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56" w:author="ag8t" w:date="2014-01-17T12:10:00Z"/>
              <w:rFonts w:asciiTheme="minorHAnsi" w:eastAsiaTheme="minorEastAsia" w:hAnsiTheme="minorHAnsi" w:cstheme="minorBidi"/>
              <w:noProof/>
              <w:sz w:val="22"/>
              <w:szCs w:val="22"/>
            </w:rPr>
          </w:pPr>
          <w:ins w:id="57"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4.1.6</w:t>
            </w:r>
            <w:r w:rsidR="00301342">
              <w:rPr>
                <w:rFonts w:asciiTheme="minorHAnsi" w:eastAsiaTheme="minorEastAsia" w:hAnsiTheme="minorHAnsi" w:cstheme="minorBidi"/>
                <w:noProof/>
                <w:sz w:val="22"/>
                <w:szCs w:val="22"/>
              </w:rPr>
              <w:tab/>
            </w:r>
            <w:r w:rsidR="00301342" w:rsidRPr="00FC28E8">
              <w:rPr>
                <w:rStyle w:val="Hyperlink"/>
                <w:noProof/>
              </w:rPr>
              <w:t>Node Internet Access</w:t>
            </w:r>
            <w:r w:rsidR="00301342">
              <w:rPr>
                <w:noProof/>
                <w:webHidden/>
              </w:rPr>
              <w:tab/>
            </w:r>
            <w:r>
              <w:rPr>
                <w:noProof/>
                <w:webHidden/>
              </w:rPr>
              <w:fldChar w:fldCharType="begin"/>
            </w:r>
            <w:r w:rsidR="00301342">
              <w:rPr>
                <w:noProof/>
                <w:webHidden/>
              </w:rPr>
              <w:instrText xml:space="preserve"> PAGEREF _Toc377723953 \h </w:instrText>
            </w:r>
          </w:ins>
          <w:r>
            <w:rPr>
              <w:noProof/>
              <w:webHidden/>
            </w:rPr>
          </w:r>
          <w:r>
            <w:rPr>
              <w:noProof/>
              <w:webHidden/>
            </w:rPr>
            <w:fldChar w:fldCharType="separate"/>
          </w:r>
          <w:ins w:id="58" w:author="ag8t" w:date="2014-01-17T12:10:00Z">
            <w:r w:rsidR="00301342">
              <w:rPr>
                <w:noProof/>
                <w:webHidden/>
              </w:rPr>
              <w:t>11</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59" w:author="ag8t" w:date="2014-01-17T12:10:00Z"/>
              <w:rFonts w:asciiTheme="minorHAnsi" w:eastAsiaTheme="minorEastAsia" w:hAnsiTheme="minorHAnsi" w:cstheme="minorBidi"/>
              <w:noProof/>
              <w:sz w:val="22"/>
              <w:szCs w:val="22"/>
            </w:rPr>
          </w:pPr>
          <w:ins w:id="6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4.1.7</w:t>
            </w:r>
            <w:r w:rsidR="00301342">
              <w:rPr>
                <w:rFonts w:asciiTheme="minorHAnsi" w:eastAsiaTheme="minorEastAsia" w:hAnsiTheme="minorHAnsi" w:cstheme="minorBidi"/>
                <w:noProof/>
                <w:sz w:val="22"/>
                <w:szCs w:val="22"/>
              </w:rPr>
              <w:tab/>
            </w:r>
            <w:r w:rsidR="00301342" w:rsidRPr="00FC28E8">
              <w:rPr>
                <w:rStyle w:val="Hyperlink"/>
                <w:noProof/>
              </w:rPr>
              <w:t>RemoteSessionAccess</w:t>
            </w:r>
            <w:r w:rsidR="00301342">
              <w:rPr>
                <w:noProof/>
                <w:webHidden/>
              </w:rPr>
              <w:tab/>
            </w:r>
            <w:r>
              <w:rPr>
                <w:noProof/>
                <w:webHidden/>
              </w:rPr>
              <w:fldChar w:fldCharType="begin"/>
            </w:r>
            <w:r w:rsidR="00301342">
              <w:rPr>
                <w:noProof/>
                <w:webHidden/>
              </w:rPr>
              <w:instrText xml:space="preserve"> PAGEREF _Toc377723954 \h </w:instrText>
            </w:r>
          </w:ins>
          <w:r>
            <w:rPr>
              <w:noProof/>
              <w:webHidden/>
            </w:rPr>
          </w:r>
          <w:r>
            <w:rPr>
              <w:noProof/>
              <w:webHidden/>
            </w:rPr>
            <w:fldChar w:fldCharType="separate"/>
          </w:r>
          <w:ins w:id="61" w:author="ag8t" w:date="2014-01-17T12:10:00Z">
            <w:r w:rsidR="00301342">
              <w:rPr>
                <w:noProof/>
                <w:webHidden/>
              </w:rPr>
              <w:t>11</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62" w:author="ag8t" w:date="2014-01-17T12:10:00Z"/>
              <w:rFonts w:asciiTheme="minorHAnsi" w:eastAsiaTheme="minorEastAsia" w:hAnsiTheme="minorHAnsi" w:cstheme="minorBidi"/>
              <w:noProof/>
              <w:sz w:val="22"/>
              <w:szCs w:val="22"/>
            </w:rPr>
          </w:pPr>
          <w:ins w:id="6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4.1.8</w:t>
            </w:r>
            <w:r w:rsidR="00301342">
              <w:rPr>
                <w:rFonts w:asciiTheme="minorHAnsi" w:eastAsiaTheme="minorEastAsia" w:hAnsiTheme="minorHAnsi" w:cstheme="minorBidi"/>
                <w:noProof/>
                <w:sz w:val="22"/>
                <w:szCs w:val="22"/>
              </w:rPr>
              <w:tab/>
            </w:r>
            <w:r w:rsidR="00301342" w:rsidRPr="00FC28E8">
              <w:rPr>
                <w:rStyle w:val="Hyperlink"/>
                <w:noProof/>
              </w:rPr>
              <w:t>SlotRequirement</w:t>
            </w:r>
            <w:r w:rsidR="00301342">
              <w:rPr>
                <w:noProof/>
                <w:webHidden/>
              </w:rPr>
              <w:tab/>
            </w:r>
            <w:r>
              <w:rPr>
                <w:noProof/>
                <w:webHidden/>
              </w:rPr>
              <w:fldChar w:fldCharType="begin"/>
            </w:r>
            <w:r w:rsidR="00301342">
              <w:rPr>
                <w:noProof/>
                <w:webHidden/>
              </w:rPr>
              <w:instrText xml:space="preserve"> PAGEREF _Toc377723955 \h </w:instrText>
            </w:r>
          </w:ins>
          <w:r>
            <w:rPr>
              <w:noProof/>
              <w:webHidden/>
            </w:rPr>
          </w:r>
          <w:r>
            <w:rPr>
              <w:noProof/>
              <w:webHidden/>
            </w:rPr>
            <w:fldChar w:fldCharType="separate"/>
          </w:r>
          <w:ins w:id="64" w:author="ag8t" w:date="2014-01-17T12:10:00Z">
            <w:r w:rsidR="00301342">
              <w:rPr>
                <w:noProof/>
                <w:webHidden/>
              </w:rPr>
              <w:t>11</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65" w:author="ag8t" w:date="2014-01-17T12:10:00Z"/>
              <w:rFonts w:asciiTheme="minorHAnsi" w:eastAsiaTheme="minorEastAsia" w:hAnsiTheme="minorHAnsi" w:cstheme="minorBidi"/>
              <w:noProof/>
              <w:sz w:val="22"/>
              <w:szCs w:val="22"/>
            </w:rPr>
          </w:pPr>
          <w:ins w:id="6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4.1.9</w:t>
            </w:r>
            <w:r w:rsidR="00301342">
              <w:rPr>
                <w:rFonts w:asciiTheme="minorHAnsi" w:eastAsiaTheme="minorEastAsia" w:hAnsiTheme="minorHAnsi" w:cstheme="minorBidi"/>
                <w:noProof/>
                <w:sz w:val="22"/>
                <w:szCs w:val="22"/>
              </w:rPr>
              <w:tab/>
            </w:r>
            <w:r w:rsidR="00301342" w:rsidRPr="00FC28E8">
              <w:rPr>
                <w:rStyle w:val="Hyperlink"/>
                <w:noProof/>
              </w:rPr>
              <w:t>SlotsPerHost</w:t>
            </w:r>
            <w:r w:rsidR="00301342">
              <w:rPr>
                <w:noProof/>
                <w:webHidden/>
              </w:rPr>
              <w:tab/>
            </w:r>
            <w:r>
              <w:rPr>
                <w:noProof/>
                <w:webHidden/>
              </w:rPr>
              <w:fldChar w:fldCharType="begin"/>
            </w:r>
            <w:r w:rsidR="00301342">
              <w:rPr>
                <w:noProof/>
                <w:webHidden/>
              </w:rPr>
              <w:instrText xml:space="preserve"> PAGEREF _Toc377723956 \h </w:instrText>
            </w:r>
          </w:ins>
          <w:r>
            <w:rPr>
              <w:noProof/>
              <w:webHidden/>
            </w:rPr>
          </w:r>
          <w:r>
            <w:rPr>
              <w:noProof/>
              <w:webHidden/>
            </w:rPr>
            <w:fldChar w:fldCharType="separate"/>
          </w:r>
          <w:ins w:id="67"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C212AB">
          <w:pPr>
            <w:pStyle w:val="TOC3"/>
            <w:tabs>
              <w:tab w:val="left" w:pos="1440"/>
              <w:tab w:val="right" w:leader="dot" w:pos="9350"/>
            </w:tabs>
            <w:rPr>
              <w:ins w:id="68" w:author="ag8t" w:date="2014-01-17T12:10:00Z"/>
              <w:rFonts w:asciiTheme="minorHAnsi" w:eastAsiaTheme="minorEastAsia" w:hAnsiTheme="minorHAnsi" w:cstheme="minorBidi"/>
              <w:noProof/>
              <w:sz w:val="22"/>
              <w:szCs w:val="22"/>
            </w:rPr>
          </w:pPr>
          <w:ins w:id="6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4.1.10</w:t>
            </w:r>
            <w:r w:rsidR="00301342">
              <w:rPr>
                <w:rFonts w:asciiTheme="minorHAnsi" w:eastAsiaTheme="minorEastAsia" w:hAnsiTheme="minorHAnsi" w:cstheme="minorBidi"/>
                <w:noProof/>
                <w:sz w:val="22"/>
                <w:szCs w:val="22"/>
              </w:rPr>
              <w:tab/>
            </w:r>
            <w:r w:rsidR="00301342" w:rsidRPr="00FC28E8">
              <w:rPr>
                <w:rStyle w:val="Hyperlink"/>
                <w:noProof/>
              </w:rPr>
              <w:t>ExclusiveExecution</w:t>
            </w:r>
            <w:r w:rsidR="00301342">
              <w:rPr>
                <w:noProof/>
                <w:webHidden/>
              </w:rPr>
              <w:tab/>
            </w:r>
            <w:r>
              <w:rPr>
                <w:noProof/>
                <w:webHidden/>
              </w:rPr>
              <w:fldChar w:fldCharType="begin"/>
            </w:r>
            <w:r w:rsidR="00301342">
              <w:rPr>
                <w:noProof/>
                <w:webHidden/>
              </w:rPr>
              <w:instrText xml:space="preserve"> PAGEREF _Toc377723957 \h </w:instrText>
            </w:r>
          </w:ins>
          <w:r>
            <w:rPr>
              <w:noProof/>
              <w:webHidden/>
            </w:rPr>
          </w:r>
          <w:r>
            <w:rPr>
              <w:noProof/>
              <w:webHidden/>
            </w:rPr>
            <w:fldChar w:fldCharType="separate"/>
          </w:r>
          <w:ins w:id="70"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C212AB">
          <w:pPr>
            <w:pStyle w:val="TOC3"/>
            <w:tabs>
              <w:tab w:val="left" w:pos="1440"/>
              <w:tab w:val="right" w:leader="dot" w:pos="9350"/>
            </w:tabs>
            <w:rPr>
              <w:ins w:id="71" w:author="ag8t" w:date="2014-01-17T12:10:00Z"/>
              <w:rFonts w:asciiTheme="minorHAnsi" w:eastAsiaTheme="minorEastAsia" w:hAnsiTheme="minorHAnsi" w:cstheme="minorBidi"/>
              <w:noProof/>
              <w:sz w:val="22"/>
              <w:szCs w:val="22"/>
            </w:rPr>
          </w:pPr>
          <w:ins w:id="7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4.1.11</w:t>
            </w:r>
            <w:r w:rsidR="00301342">
              <w:rPr>
                <w:rFonts w:asciiTheme="minorHAnsi" w:eastAsiaTheme="minorEastAsia" w:hAnsiTheme="minorHAnsi" w:cstheme="minorBidi"/>
                <w:noProof/>
                <w:sz w:val="22"/>
                <w:szCs w:val="22"/>
              </w:rPr>
              <w:tab/>
            </w:r>
            <w:r w:rsidR="00301342" w:rsidRPr="00FC28E8">
              <w:rPr>
                <w:rStyle w:val="Hyperlink"/>
                <w:noProof/>
              </w:rPr>
              <w:t>QueueName</w:t>
            </w:r>
            <w:r w:rsidR="00301342">
              <w:rPr>
                <w:noProof/>
                <w:webHidden/>
              </w:rPr>
              <w:tab/>
            </w:r>
            <w:r>
              <w:rPr>
                <w:noProof/>
                <w:webHidden/>
              </w:rPr>
              <w:fldChar w:fldCharType="begin"/>
            </w:r>
            <w:r w:rsidR="00301342">
              <w:rPr>
                <w:noProof/>
                <w:webHidden/>
              </w:rPr>
              <w:instrText xml:space="preserve"> PAGEREF _Toc377723958 \h </w:instrText>
            </w:r>
          </w:ins>
          <w:r>
            <w:rPr>
              <w:noProof/>
              <w:webHidden/>
            </w:rPr>
          </w:r>
          <w:r>
            <w:rPr>
              <w:noProof/>
              <w:webHidden/>
            </w:rPr>
            <w:fldChar w:fldCharType="separate"/>
          </w:r>
          <w:ins w:id="73"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C212AB">
          <w:pPr>
            <w:pStyle w:val="TOC3"/>
            <w:tabs>
              <w:tab w:val="left" w:pos="1440"/>
              <w:tab w:val="right" w:leader="dot" w:pos="9350"/>
            </w:tabs>
            <w:rPr>
              <w:ins w:id="74" w:author="ag8t" w:date="2014-01-17T12:10:00Z"/>
              <w:rFonts w:asciiTheme="minorHAnsi" w:eastAsiaTheme="minorEastAsia" w:hAnsiTheme="minorHAnsi" w:cstheme="minorBidi"/>
              <w:noProof/>
              <w:sz w:val="22"/>
              <w:szCs w:val="22"/>
            </w:rPr>
          </w:pPr>
          <w:ins w:id="7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"_Toc377723959"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4.1.12</w:t>
            </w:r>
            <w:r w:rsidR="00301342">
              <w:rPr>
                <w:rFonts w:asciiTheme="minorHAnsi" w:eastAsiaTheme="minorEastAsia" w:hAnsiTheme="minorHAnsi" w:cstheme="minorBidi"/>
                <w:noProof/>
                <w:sz w:val="22"/>
                <w:szCs w:val="22"/>
              </w:rPr>
              <w:tab/>
            </w:r>
            <w:r w:rsidR="00301342" w:rsidRPr="00FC28E8">
              <w:rPr>
                <w:rStyle w:val="Hyperlink"/>
                <w:noProof/>
              </w:rPr>
              <w:t>Walltime</w:t>
            </w:r>
            <w:r w:rsidR="00301342">
              <w:rPr>
                <w:noProof/>
                <w:webHidden/>
              </w:rPr>
              <w:tab/>
            </w:r>
            <w:r>
              <w:rPr>
                <w:noProof/>
                <w:webHidden/>
              </w:rPr>
              <w:fldChar w:fldCharType="begin"/>
            </w:r>
            <w:r w:rsidR="00301342">
              <w:rPr>
                <w:noProof/>
                <w:webHidden/>
              </w:rPr>
              <w:instrText xml:space="preserve"> PAGEREF _Toc377723959 \h </w:instrText>
            </w:r>
          </w:ins>
          <w:r>
            <w:rPr>
              <w:noProof/>
              <w:webHidden/>
            </w:rPr>
          </w:r>
          <w:r>
            <w:rPr>
              <w:noProof/>
              <w:webHidden/>
            </w:rPr>
            <w:fldChar w:fldCharType="separate"/>
          </w:r>
          <w:ins w:id="76"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C212AB">
          <w:pPr>
            <w:pStyle w:val="TOC3"/>
            <w:tabs>
              <w:tab w:val="left" w:pos="1440"/>
              <w:tab w:val="right" w:leader="dot" w:pos="9350"/>
            </w:tabs>
            <w:rPr>
              <w:ins w:id="77" w:author="ag8t" w:date="2014-01-17T12:10:00Z"/>
              <w:rFonts w:asciiTheme="minorHAnsi" w:eastAsiaTheme="minorEastAsia" w:hAnsiTheme="minorHAnsi" w:cstheme="minorBidi"/>
              <w:noProof/>
              <w:sz w:val="22"/>
              <w:szCs w:val="22"/>
            </w:rPr>
          </w:pPr>
          <w:ins w:id="7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4.1.13</w:t>
            </w:r>
            <w:r w:rsidR="00301342">
              <w:rPr>
                <w:rFonts w:asciiTheme="minorHAnsi" w:eastAsiaTheme="minorEastAsia" w:hAnsiTheme="minorHAnsi" w:cstheme="minorBidi"/>
                <w:noProof/>
                <w:sz w:val="22"/>
                <w:szCs w:val="22"/>
              </w:rPr>
              <w:tab/>
            </w:r>
            <w:r w:rsidR="00301342" w:rsidRPr="00FC28E8">
              <w:rPr>
                <w:rStyle w:val="Hyperlink"/>
                <w:noProof/>
              </w:rPr>
              <w:t>IndividualCPUTime</w:t>
            </w:r>
            <w:r w:rsidR="00301342">
              <w:rPr>
                <w:noProof/>
                <w:webHidden/>
              </w:rPr>
              <w:tab/>
            </w:r>
            <w:r>
              <w:rPr>
                <w:noProof/>
                <w:webHidden/>
              </w:rPr>
              <w:fldChar w:fldCharType="begin"/>
            </w:r>
            <w:r w:rsidR="00301342">
              <w:rPr>
                <w:noProof/>
                <w:webHidden/>
              </w:rPr>
              <w:instrText xml:space="preserve"> PAGEREF _Toc377723960 \h </w:instrText>
            </w:r>
          </w:ins>
          <w:r>
            <w:rPr>
              <w:noProof/>
              <w:webHidden/>
            </w:rPr>
          </w:r>
          <w:r>
            <w:rPr>
              <w:noProof/>
              <w:webHidden/>
            </w:rPr>
            <w:fldChar w:fldCharType="separate"/>
          </w:r>
          <w:ins w:id="79"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C212AB">
          <w:pPr>
            <w:pStyle w:val="TOC3"/>
            <w:tabs>
              <w:tab w:val="left" w:pos="1440"/>
              <w:tab w:val="right" w:leader="dot" w:pos="9350"/>
            </w:tabs>
            <w:rPr>
              <w:ins w:id="80" w:author="ag8t" w:date="2014-01-17T12:10:00Z"/>
              <w:rFonts w:asciiTheme="minorHAnsi" w:eastAsiaTheme="minorEastAsia" w:hAnsiTheme="minorHAnsi" w:cstheme="minorBidi"/>
              <w:noProof/>
              <w:sz w:val="22"/>
              <w:szCs w:val="22"/>
            </w:rPr>
          </w:pPr>
          <w:ins w:id="8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4.1.14</w:t>
            </w:r>
            <w:r w:rsidR="00301342">
              <w:rPr>
                <w:rFonts w:asciiTheme="minorHAnsi" w:eastAsiaTheme="minorEastAsia" w:hAnsiTheme="minorHAnsi" w:cstheme="minorBidi"/>
                <w:noProof/>
                <w:sz w:val="22"/>
                <w:szCs w:val="22"/>
              </w:rPr>
              <w:tab/>
            </w:r>
            <w:r w:rsidR="00301342" w:rsidRPr="00FC28E8">
              <w:rPr>
                <w:rStyle w:val="Hyperlink"/>
                <w:noProof/>
              </w:rPr>
              <w:t>ParallelEnvironment</w:t>
            </w:r>
            <w:r w:rsidR="00301342">
              <w:rPr>
                <w:noProof/>
                <w:webHidden/>
              </w:rPr>
              <w:tab/>
            </w:r>
            <w:r>
              <w:rPr>
                <w:noProof/>
                <w:webHidden/>
              </w:rPr>
              <w:fldChar w:fldCharType="begin"/>
            </w:r>
            <w:r w:rsidR="00301342">
              <w:rPr>
                <w:noProof/>
                <w:webHidden/>
              </w:rPr>
              <w:instrText xml:space="preserve"> PAGEREF _Toc377723961 \h </w:instrText>
            </w:r>
          </w:ins>
          <w:r>
            <w:rPr>
              <w:noProof/>
              <w:webHidden/>
            </w:rPr>
          </w:r>
          <w:r>
            <w:rPr>
              <w:noProof/>
              <w:webHidden/>
            </w:rPr>
            <w:fldChar w:fldCharType="separate"/>
          </w:r>
          <w:ins w:id="82" w:author="ag8t" w:date="2014-01-17T12:10:00Z">
            <w:r w:rsidR="00301342">
              <w:rPr>
                <w:noProof/>
                <w:webHidden/>
              </w:rPr>
              <w:t>12</w:t>
            </w:r>
            <w:r>
              <w:rPr>
                <w:noProof/>
                <w:webHidden/>
              </w:rPr>
              <w:fldChar w:fldCharType="end"/>
            </w:r>
            <w:r w:rsidRPr="00FC28E8">
              <w:rPr>
                <w:rStyle w:val="Hyperlink"/>
                <w:noProof/>
              </w:rPr>
              <w:fldChar w:fldCharType="end"/>
            </w:r>
          </w:ins>
        </w:p>
        <w:p w:rsidR="00301342" w:rsidRDefault="00C212AB">
          <w:pPr>
            <w:pStyle w:val="TOC3"/>
            <w:tabs>
              <w:tab w:val="left" w:pos="1440"/>
              <w:tab w:val="right" w:leader="dot" w:pos="9350"/>
            </w:tabs>
            <w:rPr>
              <w:ins w:id="83" w:author="ag8t" w:date="2014-01-17T12:10:00Z"/>
              <w:rFonts w:asciiTheme="minorHAnsi" w:eastAsiaTheme="minorEastAsia" w:hAnsiTheme="minorHAnsi" w:cstheme="minorBidi"/>
              <w:noProof/>
              <w:sz w:val="22"/>
              <w:szCs w:val="22"/>
            </w:rPr>
          </w:pPr>
          <w:ins w:id="8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4.1.15</w:t>
            </w:r>
            <w:r w:rsidR="00301342">
              <w:rPr>
                <w:rFonts w:asciiTheme="minorHAnsi" w:eastAsiaTheme="minorEastAsia" w:hAnsiTheme="minorHAnsi" w:cstheme="minorBidi"/>
                <w:noProof/>
                <w:sz w:val="22"/>
                <w:szCs w:val="22"/>
              </w:rPr>
              <w:tab/>
            </w:r>
            <w:r w:rsidR="00301342" w:rsidRPr="00FC28E8">
              <w:rPr>
                <w:rStyle w:val="Hyperlink"/>
                <w:noProof/>
              </w:rPr>
              <w:t>Discuss</w:t>
            </w:r>
            <w:r w:rsidR="00301342">
              <w:rPr>
                <w:noProof/>
                <w:webHidden/>
              </w:rPr>
              <w:tab/>
            </w:r>
            <w:r>
              <w:rPr>
                <w:noProof/>
                <w:webHidden/>
              </w:rPr>
              <w:fldChar w:fldCharType="begin"/>
            </w:r>
            <w:r w:rsidR="00301342">
              <w:rPr>
                <w:noProof/>
                <w:webHidden/>
              </w:rPr>
              <w:instrText xml:space="preserve"> PAGEREF _Toc377723962 \h </w:instrText>
            </w:r>
          </w:ins>
          <w:r>
            <w:rPr>
              <w:noProof/>
              <w:webHidden/>
            </w:rPr>
          </w:r>
          <w:r>
            <w:rPr>
              <w:noProof/>
              <w:webHidden/>
            </w:rPr>
            <w:fldChar w:fldCharType="separate"/>
          </w:r>
          <w:ins w:id="85" w:author="ag8t" w:date="2014-01-17T12:10:00Z">
            <w:r w:rsidR="00301342">
              <w:rPr>
                <w:noProof/>
                <w:webHidden/>
              </w:rPr>
              <w:t>13</w:t>
            </w:r>
            <w:r>
              <w:rPr>
                <w:noProof/>
                <w:webHidden/>
              </w:rPr>
              <w:fldChar w:fldCharType="end"/>
            </w:r>
            <w:r w:rsidRPr="00FC28E8">
              <w:rPr>
                <w:rStyle w:val="Hyperlink"/>
                <w:noProof/>
              </w:rPr>
              <w:fldChar w:fldCharType="end"/>
            </w:r>
          </w:ins>
        </w:p>
        <w:p w:rsidR="00301342" w:rsidRDefault="00C212AB">
          <w:pPr>
            <w:pStyle w:val="TOC3"/>
            <w:tabs>
              <w:tab w:val="left" w:pos="1440"/>
              <w:tab w:val="right" w:leader="dot" w:pos="9350"/>
            </w:tabs>
            <w:rPr>
              <w:ins w:id="86" w:author="ag8t" w:date="2014-01-17T12:10:00Z"/>
              <w:rFonts w:asciiTheme="minorHAnsi" w:eastAsiaTheme="minorEastAsia" w:hAnsiTheme="minorHAnsi" w:cstheme="minorBidi"/>
              <w:noProof/>
              <w:sz w:val="22"/>
              <w:szCs w:val="22"/>
            </w:rPr>
          </w:pPr>
          <w:ins w:id="87"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4.1.16</w:t>
            </w:r>
            <w:r w:rsidR="00301342">
              <w:rPr>
                <w:rFonts w:asciiTheme="minorHAnsi" w:eastAsiaTheme="minorEastAsia" w:hAnsiTheme="minorHAnsi" w:cstheme="minorBidi"/>
                <w:noProof/>
                <w:sz w:val="22"/>
                <w:szCs w:val="22"/>
              </w:rPr>
              <w:tab/>
            </w:r>
            <w:r w:rsidR="00301342" w:rsidRPr="00FC28E8">
              <w:rPr>
                <w:rStyle w:val="Hyperlink"/>
                <w:noProof/>
              </w:rPr>
              <w:t>Run Time Environment – e.g. modules</w:t>
            </w:r>
            <w:r w:rsidR="00301342">
              <w:rPr>
                <w:noProof/>
                <w:webHidden/>
              </w:rPr>
              <w:tab/>
            </w:r>
            <w:r>
              <w:rPr>
                <w:noProof/>
                <w:webHidden/>
              </w:rPr>
              <w:fldChar w:fldCharType="begin"/>
            </w:r>
            <w:r w:rsidR="00301342">
              <w:rPr>
                <w:noProof/>
                <w:webHidden/>
              </w:rPr>
              <w:instrText xml:space="preserve"> PAGEREF _Toc377723963 \h </w:instrText>
            </w:r>
          </w:ins>
          <w:r>
            <w:rPr>
              <w:noProof/>
              <w:webHidden/>
            </w:rPr>
          </w:r>
          <w:r>
            <w:rPr>
              <w:noProof/>
              <w:webHidden/>
            </w:rPr>
            <w:fldChar w:fldCharType="separate"/>
          </w:r>
          <w:ins w:id="88" w:author="ag8t" w:date="2014-01-17T12:10:00Z">
            <w:r w:rsidR="00301342">
              <w:rPr>
                <w:noProof/>
                <w:webHidden/>
              </w:rPr>
              <w:t>13</w:t>
            </w:r>
            <w:r>
              <w:rPr>
                <w:noProof/>
                <w:webHidden/>
              </w:rPr>
              <w:fldChar w:fldCharType="end"/>
            </w:r>
            <w:r w:rsidRPr="00FC28E8">
              <w:rPr>
                <w:rStyle w:val="Hyperlink"/>
                <w:noProof/>
              </w:rPr>
              <w:fldChar w:fldCharType="end"/>
            </w:r>
          </w:ins>
        </w:p>
        <w:p w:rsidR="00301342" w:rsidRDefault="00C212AB">
          <w:pPr>
            <w:pStyle w:val="TOC3"/>
            <w:tabs>
              <w:tab w:val="left" w:pos="1440"/>
              <w:tab w:val="right" w:leader="dot" w:pos="9350"/>
            </w:tabs>
            <w:rPr>
              <w:ins w:id="89" w:author="ag8t" w:date="2014-01-17T12:10:00Z"/>
              <w:rFonts w:asciiTheme="minorHAnsi" w:eastAsiaTheme="minorEastAsia" w:hAnsiTheme="minorHAnsi" w:cstheme="minorBidi"/>
              <w:noProof/>
              <w:sz w:val="22"/>
              <w:szCs w:val="22"/>
            </w:rPr>
          </w:pPr>
          <w:ins w:id="9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4.1.17</w:t>
            </w:r>
            <w:r w:rsidR="00301342">
              <w:rPr>
                <w:rFonts w:asciiTheme="minorHAnsi" w:eastAsiaTheme="minorEastAsia" w:hAnsiTheme="minorHAnsi" w:cstheme="minorBidi"/>
                <w:noProof/>
                <w:sz w:val="22"/>
                <w:szCs w:val="22"/>
              </w:rPr>
              <w:tab/>
            </w:r>
            <w:r w:rsidR="00301342" w:rsidRPr="00FC28E8">
              <w:rPr>
                <w:rStyle w:val="Hyperlink"/>
                <w:noProof/>
              </w:rPr>
              <w:t>Matching Options</w:t>
            </w:r>
            <w:r w:rsidR="00301342">
              <w:rPr>
                <w:noProof/>
                <w:webHidden/>
              </w:rPr>
              <w:tab/>
            </w:r>
            <w:r>
              <w:rPr>
                <w:noProof/>
                <w:webHidden/>
              </w:rPr>
              <w:fldChar w:fldCharType="begin"/>
            </w:r>
            <w:r w:rsidR="00301342">
              <w:rPr>
                <w:noProof/>
                <w:webHidden/>
              </w:rPr>
              <w:instrText xml:space="preserve"> PAGEREF _Toc377723964 \h </w:instrText>
            </w:r>
          </w:ins>
          <w:r>
            <w:rPr>
              <w:noProof/>
              <w:webHidden/>
            </w:rPr>
          </w:r>
          <w:r>
            <w:rPr>
              <w:noProof/>
              <w:webHidden/>
            </w:rPr>
            <w:fldChar w:fldCharType="separate"/>
          </w:r>
          <w:ins w:id="91" w:author="ag8t" w:date="2014-01-17T12:10:00Z">
            <w:r w:rsidR="00301342">
              <w:rPr>
                <w:noProof/>
                <w:webHidden/>
              </w:rPr>
              <w:t>13</w:t>
            </w:r>
            <w:r>
              <w:rPr>
                <w:noProof/>
                <w:webHidden/>
              </w:rPr>
              <w:fldChar w:fldCharType="end"/>
            </w:r>
            <w:r w:rsidRPr="00FC28E8">
              <w:rPr>
                <w:rStyle w:val="Hyperlink"/>
                <w:noProof/>
              </w:rPr>
              <w:fldChar w:fldCharType="end"/>
            </w:r>
          </w:ins>
        </w:p>
        <w:p w:rsidR="00301342" w:rsidRDefault="00C212AB">
          <w:pPr>
            <w:pStyle w:val="TOC2"/>
            <w:rPr>
              <w:ins w:id="92" w:author="ag8t" w:date="2014-01-17T12:10:00Z"/>
              <w:rFonts w:asciiTheme="minorHAnsi" w:eastAsiaTheme="minorEastAsia" w:hAnsiTheme="minorHAnsi" w:cstheme="minorBidi"/>
              <w:noProof/>
              <w:sz w:val="22"/>
              <w:szCs w:val="22"/>
            </w:rPr>
          </w:pPr>
          <w:ins w:id="9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4.2</w:t>
            </w:r>
            <w:r w:rsidR="00301342">
              <w:rPr>
                <w:rFonts w:asciiTheme="minorHAnsi" w:eastAsiaTheme="minorEastAsia" w:hAnsiTheme="minorHAnsi" w:cstheme="minorBidi"/>
                <w:noProof/>
                <w:sz w:val="22"/>
                <w:szCs w:val="22"/>
              </w:rPr>
              <w:tab/>
            </w:r>
            <w:r w:rsidR="00301342" w:rsidRPr="00FC28E8">
              <w:rPr>
                <w:rStyle w:val="Hyperlink"/>
                <w:noProof/>
              </w:rPr>
              <w:t>JobProcessing</w:t>
            </w:r>
            <w:r w:rsidR="00301342">
              <w:rPr>
                <w:noProof/>
                <w:webHidden/>
              </w:rPr>
              <w:tab/>
            </w:r>
            <w:r>
              <w:rPr>
                <w:noProof/>
                <w:webHidden/>
              </w:rPr>
              <w:fldChar w:fldCharType="begin"/>
            </w:r>
            <w:r w:rsidR="00301342">
              <w:rPr>
                <w:noProof/>
                <w:webHidden/>
              </w:rPr>
              <w:instrText xml:space="preserve"> PAGEREF _Toc377723965 \h </w:instrText>
            </w:r>
          </w:ins>
          <w:r>
            <w:rPr>
              <w:noProof/>
              <w:webHidden/>
            </w:rPr>
          </w:r>
          <w:r>
            <w:rPr>
              <w:noProof/>
              <w:webHidden/>
            </w:rPr>
            <w:fldChar w:fldCharType="separate"/>
          </w:r>
          <w:ins w:id="94" w:author="ag8t" w:date="2014-01-17T12:10:00Z">
            <w:r w:rsidR="00301342">
              <w:rPr>
                <w:noProof/>
                <w:webHidden/>
              </w:rPr>
              <w:t>15</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95" w:author="ag8t" w:date="2014-01-17T12:10:00Z"/>
              <w:rFonts w:asciiTheme="minorHAnsi" w:eastAsiaTheme="minorEastAsia" w:hAnsiTheme="minorHAnsi" w:cstheme="minorBidi"/>
              <w:noProof/>
              <w:sz w:val="22"/>
              <w:szCs w:val="22"/>
            </w:rPr>
          </w:pPr>
          <w:ins w:id="9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4.2.1</w:t>
            </w:r>
            <w:r w:rsidR="00301342">
              <w:rPr>
                <w:rFonts w:asciiTheme="minorHAnsi" w:eastAsiaTheme="minorEastAsia" w:hAnsiTheme="minorHAnsi" w:cstheme="minorBidi"/>
                <w:noProof/>
                <w:sz w:val="22"/>
                <w:szCs w:val="22"/>
              </w:rPr>
              <w:tab/>
            </w:r>
            <w:r w:rsidR="00301342" w:rsidRPr="00FC28E8">
              <w:rPr>
                <w:rStyle w:val="Hyperlink"/>
                <w:noProof/>
              </w:rPr>
              <w:t>Hold</w:t>
            </w:r>
            <w:r w:rsidR="00301342">
              <w:rPr>
                <w:noProof/>
                <w:webHidden/>
              </w:rPr>
              <w:tab/>
            </w:r>
            <w:r>
              <w:rPr>
                <w:noProof/>
                <w:webHidden/>
              </w:rPr>
              <w:fldChar w:fldCharType="begin"/>
            </w:r>
            <w:r w:rsidR="00301342">
              <w:rPr>
                <w:noProof/>
                <w:webHidden/>
              </w:rPr>
              <w:instrText xml:space="preserve"> PAGEREF _Toc377723966 \h </w:instrText>
            </w:r>
          </w:ins>
          <w:r>
            <w:rPr>
              <w:noProof/>
              <w:webHidden/>
            </w:rPr>
          </w:r>
          <w:r>
            <w:rPr>
              <w:noProof/>
              <w:webHidden/>
            </w:rPr>
            <w:fldChar w:fldCharType="separate"/>
          </w:r>
          <w:ins w:id="97" w:author="ag8t" w:date="2014-01-17T12:10:00Z">
            <w:r w:rsidR="00301342">
              <w:rPr>
                <w:noProof/>
                <w:webHidden/>
              </w:rPr>
              <w:t>15</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98" w:author="ag8t" w:date="2014-01-17T12:10:00Z"/>
              <w:rFonts w:asciiTheme="minorHAnsi" w:eastAsiaTheme="minorEastAsia" w:hAnsiTheme="minorHAnsi" w:cstheme="minorBidi"/>
              <w:noProof/>
              <w:sz w:val="22"/>
              <w:szCs w:val="22"/>
            </w:rPr>
          </w:pPr>
          <w:ins w:id="9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4.2.2</w:t>
            </w:r>
            <w:r w:rsidR="00301342">
              <w:rPr>
                <w:rFonts w:asciiTheme="minorHAnsi" w:eastAsiaTheme="minorEastAsia" w:hAnsiTheme="minorHAnsi" w:cstheme="minorBidi"/>
                <w:noProof/>
                <w:sz w:val="22"/>
                <w:szCs w:val="22"/>
              </w:rPr>
              <w:tab/>
            </w:r>
            <w:r w:rsidR="00301342" w:rsidRPr="00FC28E8">
              <w:rPr>
                <w:rStyle w:val="Hyperlink"/>
                <w:noProof/>
              </w:rPr>
              <w:t>Pre and Post Processing</w:t>
            </w:r>
            <w:r w:rsidR="00301342">
              <w:rPr>
                <w:noProof/>
                <w:webHidden/>
              </w:rPr>
              <w:tab/>
            </w:r>
            <w:r>
              <w:rPr>
                <w:noProof/>
                <w:webHidden/>
              </w:rPr>
              <w:fldChar w:fldCharType="begin"/>
            </w:r>
            <w:r w:rsidR="00301342">
              <w:rPr>
                <w:noProof/>
                <w:webHidden/>
              </w:rPr>
              <w:instrText xml:space="preserve"> PAGEREF _Toc377723967 \h </w:instrText>
            </w:r>
          </w:ins>
          <w:r>
            <w:rPr>
              <w:noProof/>
              <w:webHidden/>
            </w:rPr>
          </w:r>
          <w:r>
            <w:rPr>
              <w:noProof/>
              <w:webHidden/>
            </w:rPr>
            <w:fldChar w:fldCharType="separate"/>
          </w:r>
          <w:ins w:id="100" w:author="ag8t" w:date="2014-01-17T12:10:00Z">
            <w:r w:rsidR="00301342">
              <w:rPr>
                <w:noProof/>
                <w:webHidden/>
              </w:rPr>
              <w:t>15</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101" w:author="ag8t" w:date="2014-01-17T12:10:00Z"/>
              <w:rFonts w:asciiTheme="minorHAnsi" w:eastAsiaTheme="minorEastAsia" w:hAnsiTheme="minorHAnsi" w:cstheme="minorBidi"/>
              <w:noProof/>
              <w:sz w:val="22"/>
              <w:szCs w:val="22"/>
            </w:rPr>
          </w:pPr>
          <w:ins w:id="10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4.2.3</w:t>
            </w:r>
            <w:r w:rsidR="00301342">
              <w:rPr>
                <w:rFonts w:asciiTheme="minorHAnsi" w:eastAsiaTheme="minorEastAsia" w:hAnsiTheme="minorHAnsi" w:cstheme="minorBidi"/>
                <w:noProof/>
                <w:sz w:val="22"/>
                <w:szCs w:val="22"/>
              </w:rPr>
              <w:tab/>
            </w:r>
            <w:r w:rsidR="00301342" w:rsidRPr="00FC28E8">
              <w:rPr>
                <w:rStyle w:val="Hyperlink"/>
                <w:noProof/>
              </w:rPr>
              <w:t>Pre-cache path for GFFS FIX THIS FOR GENERAL WIDE AREA FILE SYSTEMS</w:t>
            </w:r>
            <w:r w:rsidR="00301342">
              <w:rPr>
                <w:noProof/>
                <w:webHidden/>
              </w:rPr>
              <w:tab/>
            </w:r>
            <w:r>
              <w:rPr>
                <w:noProof/>
                <w:webHidden/>
              </w:rPr>
              <w:fldChar w:fldCharType="begin"/>
            </w:r>
            <w:r w:rsidR="00301342">
              <w:rPr>
                <w:noProof/>
                <w:webHidden/>
              </w:rPr>
              <w:instrText xml:space="preserve"> PAGEREF _Toc377723968 \h </w:instrText>
            </w:r>
          </w:ins>
          <w:r>
            <w:rPr>
              <w:noProof/>
              <w:webHidden/>
            </w:rPr>
          </w:r>
          <w:r>
            <w:rPr>
              <w:noProof/>
              <w:webHidden/>
            </w:rPr>
            <w:fldChar w:fldCharType="separate"/>
          </w:r>
          <w:ins w:id="103" w:author="ag8t" w:date="2014-01-17T12:10:00Z">
            <w:r w:rsidR="00301342">
              <w:rPr>
                <w:noProof/>
                <w:webHidden/>
              </w:rPr>
              <w:t>16</w:t>
            </w:r>
            <w:r>
              <w:rPr>
                <w:noProof/>
                <w:webHidden/>
              </w:rPr>
              <w:fldChar w:fldCharType="end"/>
            </w:r>
            <w:r w:rsidRPr="00FC28E8">
              <w:rPr>
                <w:rStyle w:val="Hyperlink"/>
                <w:noProof/>
              </w:rPr>
              <w:fldChar w:fldCharType="end"/>
            </w:r>
          </w:ins>
        </w:p>
        <w:p w:rsidR="00301342" w:rsidRDefault="00C212AB">
          <w:pPr>
            <w:pStyle w:val="TOC2"/>
            <w:rPr>
              <w:ins w:id="104" w:author="ag8t" w:date="2014-01-17T12:10:00Z"/>
              <w:rFonts w:asciiTheme="minorHAnsi" w:eastAsiaTheme="minorEastAsia" w:hAnsiTheme="minorHAnsi" w:cstheme="minorBidi"/>
              <w:noProof/>
              <w:sz w:val="22"/>
              <w:szCs w:val="22"/>
            </w:rPr>
          </w:pPr>
          <w:ins w:id="10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"_Toc377723969"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4.3</w:t>
            </w:r>
            <w:r w:rsidR="00301342">
              <w:rPr>
                <w:rFonts w:asciiTheme="minorHAnsi" w:eastAsiaTheme="minorEastAsia" w:hAnsiTheme="minorHAnsi" w:cstheme="minorBidi"/>
                <w:noProof/>
                <w:sz w:val="22"/>
                <w:szCs w:val="22"/>
              </w:rPr>
              <w:tab/>
            </w:r>
            <w:r w:rsidR="00301342" w:rsidRPr="00FC28E8">
              <w:rPr>
                <w:rStyle w:val="Hyperlink"/>
                <w:noProof/>
              </w:rPr>
              <w:t>File Staging</w:t>
            </w:r>
            <w:r w:rsidR="00301342">
              <w:rPr>
                <w:noProof/>
                <w:webHidden/>
              </w:rPr>
              <w:tab/>
            </w:r>
            <w:r>
              <w:rPr>
                <w:noProof/>
                <w:webHidden/>
              </w:rPr>
              <w:fldChar w:fldCharType="begin"/>
            </w:r>
            <w:r w:rsidR="00301342">
              <w:rPr>
                <w:noProof/>
                <w:webHidden/>
              </w:rPr>
              <w:instrText xml:space="preserve"> PAGEREF _Toc377723969 \h </w:instrText>
            </w:r>
          </w:ins>
          <w:r>
            <w:rPr>
              <w:noProof/>
              <w:webHidden/>
            </w:rPr>
          </w:r>
          <w:r>
            <w:rPr>
              <w:noProof/>
              <w:webHidden/>
            </w:rPr>
            <w:fldChar w:fldCharType="separate"/>
          </w:r>
          <w:ins w:id="106" w:author="ag8t" w:date="2014-01-17T12:10:00Z">
            <w:r w:rsidR="00301342">
              <w:rPr>
                <w:noProof/>
                <w:webHidden/>
              </w:rPr>
              <w:t>16</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107" w:author="ag8t" w:date="2014-01-17T12:10:00Z"/>
              <w:rFonts w:asciiTheme="minorHAnsi" w:eastAsiaTheme="minorEastAsia" w:hAnsiTheme="minorHAnsi" w:cstheme="minorBidi"/>
              <w:noProof/>
              <w:sz w:val="22"/>
              <w:szCs w:val="22"/>
            </w:rPr>
          </w:pPr>
          <w:ins w:id="10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4.3.1</w:t>
            </w:r>
            <w:r w:rsidR="00301342">
              <w:rPr>
                <w:rFonts w:asciiTheme="minorHAnsi" w:eastAsiaTheme="minorEastAsia" w:hAnsiTheme="minorHAnsi" w:cstheme="minorBidi"/>
                <w:noProof/>
                <w:sz w:val="22"/>
                <w:szCs w:val="22"/>
              </w:rPr>
              <w:tab/>
            </w:r>
            <w:r w:rsidR="00301342" w:rsidRPr="00FC28E8">
              <w:rPr>
                <w:rStyle w:val="Hyperlink"/>
                <w:noProof/>
              </w:rPr>
              <w:t>Creation Enumeration – extension</w:t>
            </w:r>
            <w:r w:rsidR="00301342">
              <w:rPr>
                <w:noProof/>
                <w:webHidden/>
              </w:rPr>
              <w:tab/>
            </w:r>
            <w:r>
              <w:rPr>
                <w:noProof/>
                <w:webHidden/>
              </w:rPr>
              <w:fldChar w:fldCharType="begin"/>
            </w:r>
            <w:r w:rsidR="00301342">
              <w:rPr>
                <w:noProof/>
                <w:webHidden/>
              </w:rPr>
              <w:instrText xml:space="preserve"> PAGEREF _Toc377723970 \h </w:instrText>
            </w:r>
          </w:ins>
          <w:r>
            <w:rPr>
              <w:noProof/>
              <w:webHidden/>
            </w:rPr>
          </w:r>
          <w:r>
            <w:rPr>
              <w:noProof/>
              <w:webHidden/>
            </w:rPr>
            <w:fldChar w:fldCharType="separate"/>
          </w:r>
          <w:ins w:id="109" w:author="ag8t" w:date="2014-01-17T12:10:00Z">
            <w:r w:rsidR="00301342">
              <w:rPr>
                <w:noProof/>
                <w:webHidden/>
              </w:rPr>
              <w:t>16</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110" w:author="ag8t" w:date="2014-01-17T12:10:00Z"/>
              <w:rFonts w:asciiTheme="minorHAnsi" w:eastAsiaTheme="minorEastAsia" w:hAnsiTheme="minorHAnsi" w:cstheme="minorBidi"/>
              <w:noProof/>
              <w:sz w:val="22"/>
              <w:szCs w:val="22"/>
            </w:rPr>
          </w:pPr>
          <w:ins w:id="11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4.3.2</w:t>
            </w:r>
            <w:r w:rsidR="00301342">
              <w:rPr>
                <w:rFonts w:asciiTheme="minorHAnsi" w:eastAsiaTheme="minorEastAsia" w:hAnsiTheme="minorHAnsi" w:cstheme="minorBidi"/>
                <w:noProof/>
                <w:sz w:val="22"/>
                <w:szCs w:val="22"/>
              </w:rPr>
              <w:tab/>
            </w:r>
            <w:r w:rsidR="00301342" w:rsidRPr="00FC28E8">
              <w:rPr>
                <w:rStyle w:val="Hyperlink"/>
                <w:noProof/>
              </w:rPr>
              <w:t>Recursion</w:t>
            </w:r>
            <w:r w:rsidR="00301342">
              <w:rPr>
                <w:noProof/>
                <w:webHidden/>
              </w:rPr>
              <w:tab/>
            </w:r>
            <w:r>
              <w:rPr>
                <w:noProof/>
                <w:webHidden/>
              </w:rPr>
              <w:fldChar w:fldCharType="begin"/>
            </w:r>
            <w:r w:rsidR="00301342">
              <w:rPr>
                <w:noProof/>
                <w:webHidden/>
              </w:rPr>
              <w:instrText xml:space="preserve"> PAGEREF _Toc377723971 \h </w:instrText>
            </w:r>
          </w:ins>
          <w:r>
            <w:rPr>
              <w:noProof/>
              <w:webHidden/>
            </w:rPr>
          </w:r>
          <w:r>
            <w:rPr>
              <w:noProof/>
              <w:webHidden/>
            </w:rPr>
            <w:fldChar w:fldCharType="separate"/>
          </w:r>
          <w:ins w:id="112" w:author="ag8t" w:date="2014-01-17T12:10:00Z">
            <w:r w:rsidR="00301342">
              <w:rPr>
                <w:noProof/>
                <w:webHidden/>
              </w:rPr>
              <w:t>16</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113" w:author="ag8t" w:date="2014-01-17T12:10:00Z"/>
              <w:rFonts w:asciiTheme="minorHAnsi" w:eastAsiaTheme="minorEastAsia" w:hAnsiTheme="minorHAnsi" w:cstheme="minorBidi"/>
              <w:noProof/>
              <w:sz w:val="22"/>
              <w:szCs w:val="22"/>
            </w:rPr>
          </w:pPr>
          <w:ins w:id="11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4.3.3</w:t>
            </w:r>
            <w:r w:rsidR="00301342">
              <w:rPr>
                <w:rFonts w:asciiTheme="minorHAnsi" w:eastAsiaTheme="minorEastAsia" w:hAnsiTheme="minorHAnsi" w:cstheme="minorBidi"/>
                <w:noProof/>
                <w:sz w:val="22"/>
                <w:szCs w:val="22"/>
              </w:rPr>
              <w:tab/>
            </w:r>
            <w:r w:rsidR="00301342" w:rsidRPr="00FC28E8">
              <w:rPr>
                <w:rStyle w:val="Hyperlink"/>
                <w:noProof/>
              </w:rPr>
              <w:t>Wild Cards</w:t>
            </w:r>
            <w:r w:rsidR="00301342">
              <w:rPr>
                <w:noProof/>
                <w:webHidden/>
              </w:rPr>
              <w:tab/>
            </w:r>
            <w:r>
              <w:rPr>
                <w:noProof/>
                <w:webHidden/>
              </w:rPr>
              <w:fldChar w:fldCharType="begin"/>
            </w:r>
            <w:r w:rsidR="00301342">
              <w:rPr>
                <w:noProof/>
                <w:webHidden/>
              </w:rPr>
              <w:instrText xml:space="preserve"> PAGEREF _Toc377723972 \h </w:instrText>
            </w:r>
          </w:ins>
          <w:r>
            <w:rPr>
              <w:noProof/>
              <w:webHidden/>
            </w:rPr>
          </w:r>
          <w:r>
            <w:rPr>
              <w:noProof/>
              <w:webHidden/>
            </w:rPr>
            <w:fldChar w:fldCharType="separate"/>
          </w:r>
          <w:ins w:id="115" w:author="ag8t" w:date="2014-01-17T12:10:00Z">
            <w:r w:rsidR="00301342">
              <w:rPr>
                <w:noProof/>
                <w:webHidden/>
              </w:rPr>
              <w:t>17</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116" w:author="ag8t" w:date="2014-01-17T12:10:00Z"/>
              <w:rFonts w:asciiTheme="minorHAnsi" w:eastAsiaTheme="minorEastAsia" w:hAnsiTheme="minorHAnsi" w:cstheme="minorBidi"/>
              <w:noProof/>
              <w:sz w:val="22"/>
              <w:szCs w:val="22"/>
            </w:rPr>
          </w:pPr>
          <w:ins w:id="117"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5</w:t>
            </w:r>
            <w:r w:rsidR="00301342">
              <w:rPr>
                <w:rFonts w:asciiTheme="minorHAnsi" w:eastAsiaTheme="minorEastAsia" w:hAnsiTheme="minorHAnsi" w:cstheme="minorBidi"/>
                <w:noProof/>
                <w:sz w:val="22"/>
                <w:szCs w:val="22"/>
              </w:rPr>
              <w:tab/>
            </w:r>
            <w:r w:rsidR="00301342" w:rsidRPr="00FC28E8">
              <w:rPr>
                <w:rStyle w:val="Hyperlink"/>
                <w:noProof/>
              </w:rPr>
              <w:t>Extensions and Profiles</w:t>
            </w:r>
            <w:r w:rsidR="00301342">
              <w:rPr>
                <w:noProof/>
                <w:webHidden/>
              </w:rPr>
              <w:tab/>
            </w:r>
            <w:r>
              <w:rPr>
                <w:noProof/>
                <w:webHidden/>
              </w:rPr>
              <w:fldChar w:fldCharType="begin"/>
            </w:r>
            <w:r w:rsidR="00301342">
              <w:rPr>
                <w:noProof/>
                <w:webHidden/>
              </w:rPr>
              <w:instrText xml:space="preserve"> PAGEREF _Toc377723973 \h </w:instrText>
            </w:r>
          </w:ins>
          <w:r>
            <w:rPr>
              <w:noProof/>
              <w:webHidden/>
            </w:rPr>
          </w:r>
          <w:r>
            <w:rPr>
              <w:noProof/>
              <w:webHidden/>
            </w:rPr>
            <w:fldChar w:fldCharType="separate"/>
          </w:r>
          <w:ins w:id="118" w:author="ag8t" w:date="2014-01-17T12:10:00Z">
            <w:r w:rsidR="00301342">
              <w:rPr>
                <w:noProof/>
                <w:webHidden/>
              </w:rPr>
              <w:t>17</w:t>
            </w:r>
            <w:r>
              <w:rPr>
                <w:noProof/>
                <w:webHidden/>
              </w:rPr>
              <w:fldChar w:fldCharType="end"/>
            </w:r>
            <w:r w:rsidRPr="00FC28E8">
              <w:rPr>
                <w:rStyle w:val="Hyperlink"/>
                <w:noProof/>
              </w:rPr>
              <w:fldChar w:fldCharType="end"/>
            </w:r>
          </w:ins>
        </w:p>
        <w:p w:rsidR="00301342" w:rsidRDefault="00C212AB">
          <w:pPr>
            <w:pStyle w:val="TOC2"/>
            <w:rPr>
              <w:ins w:id="119" w:author="ag8t" w:date="2014-01-17T12:10:00Z"/>
              <w:rFonts w:asciiTheme="minorHAnsi" w:eastAsiaTheme="minorEastAsia" w:hAnsiTheme="minorHAnsi" w:cstheme="minorBidi"/>
              <w:noProof/>
              <w:sz w:val="22"/>
              <w:szCs w:val="22"/>
            </w:rPr>
          </w:pPr>
          <w:ins w:id="12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5.1</w:t>
            </w:r>
            <w:r w:rsidR="00301342">
              <w:rPr>
                <w:rFonts w:asciiTheme="minorHAnsi" w:eastAsiaTheme="minorEastAsia" w:hAnsiTheme="minorHAnsi" w:cstheme="minorBidi"/>
                <w:noProof/>
                <w:sz w:val="22"/>
                <w:szCs w:val="22"/>
              </w:rPr>
              <w:tab/>
            </w:r>
            <w:r w:rsidR="00301342" w:rsidRPr="00FC28E8">
              <w:rPr>
                <w:rStyle w:val="Hyperlink"/>
                <w:noProof/>
              </w:rPr>
              <w:t>Profiled BES Factory Attributes</w:t>
            </w:r>
            <w:r w:rsidR="00301342">
              <w:rPr>
                <w:noProof/>
                <w:webHidden/>
              </w:rPr>
              <w:tab/>
            </w:r>
            <w:r>
              <w:rPr>
                <w:noProof/>
                <w:webHidden/>
              </w:rPr>
              <w:fldChar w:fldCharType="begin"/>
            </w:r>
            <w:r w:rsidR="00301342">
              <w:rPr>
                <w:noProof/>
                <w:webHidden/>
              </w:rPr>
              <w:instrText xml:space="preserve"> PAGEREF _Toc377723974 \h </w:instrText>
            </w:r>
          </w:ins>
          <w:r>
            <w:rPr>
              <w:noProof/>
              <w:webHidden/>
            </w:rPr>
          </w:r>
          <w:r>
            <w:rPr>
              <w:noProof/>
              <w:webHidden/>
            </w:rPr>
            <w:fldChar w:fldCharType="separate"/>
          </w:r>
          <w:ins w:id="121" w:author="ag8t" w:date="2014-01-17T12:10:00Z">
            <w:r w:rsidR="00301342">
              <w:rPr>
                <w:noProof/>
                <w:webHidden/>
              </w:rPr>
              <w:t>17</w:t>
            </w:r>
            <w:r>
              <w:rPr>
                <w:noProof/>
                <w:webHidden/>
              </w:rPr>
              <w:fldChar w:fldCharType="end"/>
            </w:r>
            <w:r w:rsidRPr="00FC28E8">
              <w:rPr>
                <w:rStyle w:val="Hyperlink"/>
                <w:noProof/>
              </w:rPr>
              <w:fldChar w:fldCharType="end"/>
            </w:r>
          </w:ins>
        </w:p>
        <w:p w:rsidR="00301342" w:rsidRDefault="00C212AB">
          <w:pPr>
            <w:pStyle w:val="TOC2"/>
            <w:rPr>
              <w:ins w:id="122" w:author="ag8t" w:date="2014-01-17T12:10:00Z"/>
              <w:rFonts w:asciiTheme="minorHAnsi" w:eastAsiaTheme="minorEastAsia" w:hAnsiTheme="minorHAnsi" w:cstheme="minorBidi"/>
              <w:noProof/>
              <w:sz w:val="22"/>
              <w:szCs w:val="22"/>
            </w:rPr>
          </w:pPr>
          <w:ins w:id="12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Supported file staging protocols – in factory attributes</w:t>
            </w:r>
            <w:r w:rsidR="00301342">
              <w:rPr>
                <w:noProof/>
                <w:webHidden/>
              </w:rPr>
              <w:tab/>
            </w:r>
            <w:r>
              <w:rPr>
                <w:noProof/>
                <w:webHidden/>
              </w:rPr>
              <w:fldChar w:fldCharType="begin"/>
            </w:r>
            <w:r w:rsidR="00301342">
              <w:rPr>
                <w:noProof/>
                <w:webHidden/>
              </w:rPr>
              <w:instrText xml:space="preserve"> PAGEREF _Toc377723975 \h </w:instrText>
            </w:r>
          </w:ins>
          <w:r>
            <w:rPr>
              <w:noProof/>
              <w:webHidden/>
            </w:rPr>
          </w:r>
          <w:r>
            <w:rPr>
              <w:noProof/>
              <w:webHidden/>
            </w:rPr>
            <w:fldChar w:fldCharType="separate"/>
          </w:r>
          <w:ins w:id="124" w:author="ag8t" w:date="2014-01-17T12:10:00Z">
            <w:r w:rsidR="00301342">
              <w:rPr>
                <w:noProof/>
                <w:webHidden/>
              </w:rPr>
              <w:t>17</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125" w:author="ag8t" w:date="2014-01-17T12:10:00Z"/>
              <w:rFonts w:asciiTheme="minorHAnsi" w:eastAsiaTheme="minorEastAsia" w:hAnsiTheme="minorHAnsi" w:cstheme="minorBidi"/>
              <w:noProof/>
              <w:sz w:val="22"/>
              <w:szCs w:val="22"/>
            </w:rPr>
          </w:pPr>
          <w:ins w:id="12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w:t>
            </w:r>
            <w:r w:rsidR="00301342">
              <w:rPr>
                <w:rFonts w:asciiTheme="minorHAnsi" w:eastAsiaTheme="minorEastAsia" w:hAnsiTheme="minorHAnsi" w:cstheme="minorBidi"/>
                <w:noProof/>
                <w:sz w:val="22"/>
                <w:szCs w:val="22"/>
              </w:rPr>
              <w:tab/>
            </w:r>
            <w:r w:rsidR="00301342" w:rsidRPr="00FC28E8">
              <w:rPr>
                <w:rStyle w:val="Hyperlink"/>
                <w:noProof/>
              </w:rPr>
              <w:t>BES porttype extensions</w:t>
            </w:r>
            <w:r w:rsidR="00301342">
              <w:rPr>
                <w:noProof/>
                <w:webHidden/>
              </w:rPr>
              <w:tab/>
            </w:r>
            <w:r>
              <w:rPr>
                <w:noProof/>
                <w:webHidden/>
              </w:rPr>
              <w:fldChar w:fldCharType="begin"/>
            </w:r>
            <w:r w:rsidR="00301342">
              <w:rPr>
                <w:noProof/>
                <w:webHidden/>
              </w:rPr>
              <w:instrText xml:space="preserve"> PAGEREF _Toc377723976 \h </w:instrText>
            </w:r>
          </w:ins>
          <w:r>
            <w:rPr>
              <w:noProof/>
              <w:webHidden/>
            </w:rPr>
          </w:r>
          <w:r>
            <w:rPr>
              <w:noProof/>
              <w:webHidden/>
            </w:rPr>
            <w:fldChar w:fldCharType="separate"/>
          </w:r>
          <w:ins w:id="127"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128" w:author="ag8t" w:date="2014-01-17T12:10:00Z"/>
              <w:rFonts w:asciiTheme="minorHAnsi" w:eastAsiaTheme="minorEastAsia" w:hAnsiTheme="minorHAnsi" w:cstheme="minorBidi"/>
              <w:noProof/>
              <w:sz w:val="22"/>
              <w:szCs w:val="22"/>
            </w:rPr>
          </w:pPr>
          <w:ins w:id="12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6.1.1</w:t>
            </w:r>
            <w:r w:rsidR="00301342">
              <w:rPr>
                <w:rFonts w:asciiTheme="minorHAnsi" w:eastAsiaTheme="minorEastAsia" w:hAnsiTheme="minorHAnsi" w:cstheme="minorBidi"/>
                <w:noProof/>
                <w:sz w:val="22"/>
                <w:szCs w:val="22"/>
              </w:rPr>
              <w:tab/>
            </w:r>
            <w:r w:rsidR="00301342" w:rsidRPr="00FC28E8">
              <w:rPr>
                <w:rStyle w:val="Hyperlink"/>
                <w:rFonts w:cs="Arial"/>
                <w:noProof/>
              </w:rPr>
              <w:t>SupportBESMatching1.1</w:t>
            </w:r>
            <w:r w:rsidR="00301342">
              <w:rPr>
                <w:noProof/>
                <w:webHidden/>
              </w:rPr>
              <w:tab/>
            </w:r>
            <w:r>
              <w:rPr>
                <w:noProof/>
                <w:webHidden/>
              </w:rPr>
              <w:fldChar w:fldCharType="begin"/>
            </w:r>
            <w:r w:rsidR="00301342">
              <w:rPr>
                <w:noProof/>
                <w:webHidden/>
              </w:rPr>
              <w:instrText xml:space="preserve"> PAGEREF _Toc377723977 \h </w:instrText>
            </w:r>
          </w:ins>
          <w:r>
            <w:rPr>
              <w:noProof/>
              <w:webHidden/>
            </w:rPr>
          </w:r>
          <w:r>
            <w:rPr>
              <w:noProof/>
              <w:webHidden/>
            </w:rPr>
            <w:fldChar w:fldCharType="separate"/>
          </w:r>
          <w:ins w:id="130"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131" w:author="ag8t" w:date="2014-01-17T12:10:00Z"/>
              <w:rFonts w:asciiTheme="minorHAnsi" w:eastAsiaTheme="minorEastAsia" w:hAnsiTheme="minorHAnsi" w:cstheme="minorBidi"/>
              <w:noProof/>
              <w:sz w:val="22"/>
              <w:szCs w:val="22"/>
            </w:rPr>
          </w:pPr>
          <w:ins w:id="13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6.1.2</w:t>
            </w:r>
            <w:r w:rsidR="00301342">
              <w:rPr>
                <w:rFonts w:asciiTheme="minorHAnsi" w:eastAsiaTheme="minorEastAsia" w:hAnsiTheme="minorHAnsi" w:cstheme="minorBidi"/>
                <w:noProof/>
                <w:sz w:val="22"/>
                <w:szCs w:val="22"/>
              </w:rPr>
              <w:tab/>
            </w:r>
            <w:r w:rsidR="00301342" w:rsidRPr="00FC28E8">
              <w:rPr>
                <w:rStyle w:val="Hyperlink"/>
                <w:noProof/>
              </w:rPr>
              <w:t>SupportBES1States1.1</w:t>
            </w:r>
            <w:r w:rsidR="00301342">
              <w:rPr>
                <w:noProof/>
                <w:webHidden/>
              </w:rPr>
              <w:tab/>
            </w:r>
            <w:r>
              <w:rPr>
                <w:noProof/>
                <w:webHidden/>
              </w:rPr>
              <w:fldChar w:fldCharType="begin"/>
            </w:r>
            <w:r w:rsidR="00301342">
              <w:rPr>
                <w:noProof/>
                <w:webHidden/>
              </w:rPr>
              <w:instrText xml:space="preserve"> PAGEREF _Toc377723978 \h </w:instrText>
            </w:r>
          </w:ins>
          <w:r>
            <w:rPr>
              <w:noProof/>
              <w:webHidden/>
            </w:rPr>
          </w:r>
          <w:r>
            <w:rPr>
              <w:noProof/>
              <w:webHidden/>
            </w:rPr>
            <w:fldChar w:fldCharType="separate"/>
          </w:r>
          <w:ins w:id="133"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134" w:author="ag8t" w:date="2014-01-17T12:10:00Z"/>
              <w:rFonts w:asciiTheme="minorHAnsi" w:eastAsiaTheme="minorEastAsia" w:hAnsiTheme="minorHAnsi" w:cstheme="minorBidi"/>
              <w:noProof/>
              <w:sz w:val="22"/>
              <w:szCs w:val="22"/>
            </w:rPr>
          </w:pPr>
          <w:ins w:id="13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"_Toc377723979"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6.1.3</w:t>
            </w:r>
            <w:r w:rsidR="00301342">
              <w:rPr>
                <w:rFonts w:asciiTheme="minorHAnsi" w:eastAsiaTheme="minorEastAsia" w:hAnsiTheme="minorHAnsi" w:cstheme="minorBidi"/>
                <w:noProof/>
                <w:sz w:val="22"/>
                <w:szCs w:val="22"/>
              </w:rPr>
              <w:tab/>
            </w:r>
            <w:r w:rsidR="00301342" w:rsidRPr="00FC28E8">
              <w:rPr>
                <w:rStyle w:val="Hyperlink"/>
                <w:noProof/>
              </w:rPr>
              <w:t>SupportBESGLUE2.0</w:t>
            </w:r>
            <w:r w:rsidR="00301342">
              <w:rPr>
                <w:noProof/>
                <w:webHidden/>
              </w:rPr>
              <w:tab/>
            </w:r>
            <w:r>
              <w:rPr>
                <w:noProof/>
                <w:webHidden/>
              </w:rPr>
              <w:fldChar w:fldCharType="begin"/>
            </w:r>
            <w:r w:rsidR="00301342">
              <w:rPr>
                <w:noProof/>
                <w:webHidden/>
              </w:rPr>
              <w:instrText xml:space="preserve"> PAGEREF _Toc377723979 \h </w:instrText>
            </w:r>
          </w:ins>
          <w:r>
            <w:rPr>
              <w:noProof/>
              <w:webHidden/>
            </w:rPr>
          </w:r>
          <w:r>
            <w:rPr>
              <w:noProof/>
              <w:webHidden/>
            </w:rPr>
            <w:fldChar w:fldCharType="separate"/>
          </w:r>
          <w:ins w:id="136"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C212AB">
          <w:pPr>
            <w:pStyle w:val="TOC2"/>
            <w:rPr>
              <w:ins w:id="137" w:author="ag8t" w:date="2014-01-17T12:10:00Z"/>
              <w:rFonts w:asciiTheme="minorHAnsi" w:eastAsiaTheme="minorEastAsia" w:hAnsiTheme="minorHAnsi" w:cstheme="minorBidi"/>
              <w:noProof/>
              <w:sz w:val="22"/>
              <w:szCs w:val="22"/>
            </w:rPr>
          </w:pPr>
          <w:ins w:id="13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6.2</w:t>
            </w:r>
            <w:r w:rsidR="00301342">
              <w:rPr>
                <w:rFonts w:asciiTheme="minorHAnsi" w:eastAsiaTheme="minorEastAsia" w:hAnsiTheme="minorHAnsi" w:cstheme="minorBidi"/>
                <w:noProof/>
                <w:sz w:val="22"/>
                <w:szCs w:val="22"/>
              </w:rPr>
              <w:tab/>
            </w:r>
            <w:r w:rsidR="00301342" w:rsidRPr="00FC28E8">
              <w:rPr>
                <w:rStyle w:val="Hyperlink"/>
                <w:noProof/>
              </w:rPr>
              <w:t>PortTypes</w:t>
            </w:r>
            <w:r w:rsidR="00301342">
              <w:rPr>
                <w:noProof/>
                <w:webHidden/>
              </w:rPr>
              <w:tab/>
            </w:r>
            <w:r>
              <w:rPr>
                <w:noProof/>
                <w:webHidden/>
              </w:rPr>
              <w:fldChar w:fldCharType="begin"/>
            </w:r>
            <w:r w:rsidR="00301342">
              <w:rPr>
                <w:noProof/>
                <w:webHidden/>
              </w:rPr>
              <w:instrText xml:space="preserve"> PAGEREF _Toc377723980 \h </w:instrText>
            </w:r>
          </w:ins>
          <w:r>
            <w:rPr>
              <w:noProof/>
              <w:webHidden/>
            </w:rPr>
          </w:r>
          <w:r>
            <w:rPr>
              <w:noProof/>
              <w:webHidden/>
            </w:rPr>
            <w:fldChar w:fldCharType="separate"/>
          </w:r>
          <w:ins w:id="139"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C212AB">
          <w:pPr>
            <w:pStyle w:val="TOC3"/>
            <w:tabs>
              <w:tab w:val="right" w:leader="dot" w:pos="9350"/>
            </w:tabs>
            <w:rPr>
              <w:ins w:id="140" w:author="ag8t" w:date="2014-01-17T12:10:00Z"/>
              <w:rFonts w:asciiTheme="minorHAnsi" w:eastAsiaTheme="minorEastAsia" w:hAnsiTheme="minorHAnsi" w:cstheme="minorBidi"/>
              <w:noProof/>
              <w:sz w:val="22"/>
              <w:szCs w:val="22"/>
            </w:rPr>
          </w:pPr>
          <w:ins w:id="141"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"_Toc377723981"</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TODO: Add optional WS-Notification subscription in create activity,</w:t>
            </w:r>
            <w:r w:rsidR="00301342">
              <w:rPr>
                <w:noProof/>
                <w:webHidden/>
              </w:rPr>
              <w:tab/>
            </w:r>
            <w:r>
              <w:rPr>
                <w:noProof/>
                <w:webHidden/>
              </w:rPr>
              <w:fldChar w:fldCharType="begin"/>
            </w:r>
            <w:r w:rsidR="00301342">
              <w:rPr>
                <w:noProof/>
                <w:webHidden/>
              </w:rPr>
              <w:instrText xml:space="preserve"> PAGEREF _Toc377723981 \h </w:instrText>
            </w:r>
          </w:ins>
          <w:r>
            <w:rPr>
              <w:noProof/>
              <w:webHidden/>
            </w:rPr>
          </w:r>
          <w:r>
            <w:rPr>
              <w:noProof/>
              <w:webHidden/>
            </w:rPr>
            <w:fldChar w:fldCharType="separate"/>
          </w:r>
          <w:ins w:id="142" w:author="ag8t" w:date="2014-01-17T12:10:00Z">
            <w:r w:rsidR="00301342">
              <w:rPr>
                <w:noProof/>
                <w:webHidden/>
              </w:rPr>
              <w:t>18</w:t>
            </w:r>
            <w:r>
              <w:rPr>
                <w:noProof/>
                <w:webHidden/>
              </w:rPr>
              <w:fldChar w:fldCharType="end"/>
            </w:r>
            <w:r w:rsidRPr="00FC28E8">
              <w:rPr>
                <w:rStyle w:val="Hyperlink"/>
                <w:noProof/>
              </w:rPr>
              <w:fldChar w:fldCharType="end"/>
            </w:r>
          </w:ins>
        </w:p>
        <w:p w:rsidR="00301342" w:rsidRDefault="00C212AB">
          <w:pPr>
            <w:pStyle w:val="TOC3"/>
            <w:tabs>
              <w:tab w:val="left" w:pos="1200"/>
              <w:tab w:val="right" w:leader="dot" w:pos="9350"/>
            </w:tabs>
            <w:rPr>
              <w:ins w:id="143" w:author="ag8t" w:date="2014-01-17T12:10:00Z"/>
              <w:rFonts w:asciiTheme="minorHAnsi" w:eastAsiaTheme="minorEastAsia" w:hAnsiTheme="minorHAnsi" w:cstheme="minorBidi"/>
              <w:noProof/>
              <w:sz w:val="22"/>
              <w:szCs w:val="22"/>
            </w:rPr>
          </w:pPr>
          <w:ins w:id="144"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"_Toc377723982"</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6.2.1</w:t>
            </w:r>
            <w:r w:rsidR="00301342">
              <w:rPr>
                <w:rFonts w:asciiTheme="minorHAnsi" w:eastAsiaTheme="minorEastAsia" w:hAnsiTheme="minorHAnsi" w:cstheme="minorBidi"/>
                <w:noProof/>
                <w:sz w:val="22"/>
                <w:szCs w:val="22"/>
              </w:rPr>
              <w:tab/>
            </w:r>
            <w:r w:rsidR="00301342" w:rsidRPr="00FC28E8">
              <w:rPr>
                <w:rStyle w:val="Hyperlink"/>
                <w:noProof/>
              </w:rPr>
              <w:t>ResumeActivities</w:t>
            </w:r>
            <w:r w:rsidR="00301342">
              <w:rPr>
                <w:noProof/>
                <w:webHidden/>
              </w:rPr>
              <w:tab/>
            </w:r>
            <w:r>
              <w:rPr>
                <w:noProof/>
                <w:webHidden/>
              </w:rPr>
              <w:fldChar w:fldCharType="begin"/>
            </w:r>
            <w:r w:rsidR="00301342">
              <w:rPr>
                <w:noProof/>
                <w:webHidden/>
              </w:rPr>
              <w:instrText xml:space="preserve"> PAGEREF _Toc377723982 \h </w:instrText>
            </w:r>
          </w:ins>
          <w:r>
            <w:rPr>
              <w:noProof/>
              <w:webHidden/>
            </w:rPr>
          </w:r>
          <w:r>
            <w:rPr>
              <w:noProof/>
              <w:webHidden/>
            </w:rPr>
            <w:fldChar w:fldCharType="separate"/>
          </w:r>
          <w:ins w:id="145" w:author="ag8t" w:date="2014-01-17T12:10:00Z">
            <w:r w:rsidR="00301342">
              <w:rPr>
                <w:noProof/>
                <w:webHidden/>
              </w:rPr>
              <w:t>19</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146" w:author="ag8t" w:date="2014-01-17T12:10:00Z"/>
              <w:rFonts w:asciiTheme="minorHAnsi" w:eastAsiaTheme="minorEastAsia" w:hAnsiTheme="minorHAnsi" w:cstheme="minorBidi"/>
              <w:noProof/>
              <w:sz w:val="22"/>
              <w:szCs w:val="22"/>
            </w:rPr>
          </w:pPr>
          <w:ins w:id="147" w:author="ag8t" w:date="2014-01-17T12:10:00Z">
            <w:r w:rsidRPr="00FC28E8">
              <w:rPr>
                <w:rStyle w:val="Hyperlink"/>
                <w:noProof/>
              </w:rPr>
              <w:lastRenderedPageBreak/>
              <w:fldChar w:fldCharType="begin"/>
            </w:r>
            <w:r w:rsidR="00301342" w:rsidRPr="00FC28E8">
              <w:rPr>
                <w:rStyle w:val="Hyperlink"/>
                <w:noProof/>
              </w:rPr>
              <w:instrText xml:space="preserve"> </w:instrText>
            </w:r>
            <w:r w:rsidR="00301342">
              <w:rPr>
                <w:noProof/>
              </w:rPr>
              <w:instrText>HYPERLINK \l "_Toc377723983"</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7</w:t>
            </w:r>
            <w:r w:rsidR="00301342">
              <w:rPr>
                <w:rFonts w:asciiTheme="minorHAnsi" w:eastAsiaTheme="minorEastAsia" w:hAnsiTheme="minorHAnsi" w:cstheme="minorBidi"/>
                <w:noProof/>
                <w:sz w:val="22"/>
                <w:szCs w:val="22"/>
              </w:rPr>
              <w:tab/>
            </w:r>
            <w:r w:rsidR="00301342" w:rsidRPr="00FC28E8">
              <w:rPr>
                <w:rStyle w:val="Hyperlink"/>
                <w:noProof/>
              </w:rPr>
              <w:t>Compliance Targets</w:t>
            </w:r>
            <w:r w:rsidR="00301342">
              <w:rPr>
                <w:noProof/>
                <w:webHidden/>
              </w:rPr>
              <w:tab/>
            </w:r>
            <w:r>
              <w:rPr>
                <w:noProof/>
                <w:webHidden/>
              </w:rPr>
              <w:fldChar w:fldCharType="begin"/>
            </w:r>
            <w:r w:rsidR="00301342">
              <w:rPr>
                <w:noProof/>
                <w:webHidden/>
              </w:rPr>
              <w:instrText xml:space="preserve"> PAGEREF _Toc377723983 \h </w:instrText>
            </w:r>
          </w:ins>
          <w:r>
            <w:rPr>
              <w:noProof/>
              <w:webHidden/>
            </w:rPr>
          </w:r>
          <w:r>
            <w:rPr>
              <w:noProof/>
              <w:webHidden/>
            </w:rPr>
            <w:fldChar w:fldCharType="separate"/>
          </w:r>
          <w:ins w:id="148" w:author="ag8t" w:date="2014-01-17T12:10:00Z">
            <w:r w:rsidR="00301342">
              <w:rPr>
                <w:noProof/>
                <w:webHidden/>
              </w:rPr>
              <w:t>19</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149" w:author="ag8t" w:date="2014-01-17T12:10:00Z"/>
              <w:rFonts w:asciiTheme="minorHAnsi" w:eastAsiaTheme="minorEastAsia" w:hAnsiTheme="minorHAnsi" w:cstheme="minorBidi"/>
              <w:noProof/>
              <w:sz w:val="22"/>
              <w:szCs w:val="22"/>
            </w:rPr>
          </w:pPr>
          <w:ins w:id="150"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"_Toc377723984"</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8</w:t>
            </w:r>
            <w:r w:rsidR="00301342">
              <w:rPr>
                <w:rFonts w:asciiTheme="minorHAnsi" w:eastAsiaTheme="minorEastAsia" w:hAnsiTheme="minorHAnsi" w:cstheme="minorBidi"/>
                <w:noProof/>
                <w:sz w:val="22"/>
                <w:szCs w:val="22"/>
              </w:rPr>
              <w:tab/>
            </w:r>
            <w:r w:rsidR="00301342" w:rsidRPr="00FC28E8">
              <w:rPr>
                <w:rStyle w:val="Hyperlink"/>
                <w:noProof/>
              </w:rPr>
              <w:t>Security Considerations</w:t>
            </w:r>
            <w:r w:rsidR="00301342">
              <w:rPr>
                <w:noProof/>
                <w:webHidden/>
              </w:rPr>
              <w:tab/>
            </w:r>
            <w:r>
              <w:rPr>
                <w:noProof/>
                <w:webHidden/>
              </w:rPr>
              <w:fldChar w:fldCharType="begin"/>
            </w:r>
            <w:r w:rsidR="00301342">
              <w:rPr>
                <w:noProof/>
                <w:webHidden/>
              </w:rPr>
              <w:instrText xml:space="preserve"> PAGEREF _Toc377723984 \h </w:instrText>
            </w:r>
          </w:ins>
          <w:r>
            <w:rPr>
              <w:noProof/>
              <w:webHidden/>
            </w:rPr>
          </w:r>
          <w:r>
            <w:rPr>
              <w:noProof/>
              <w:webHidden/>
            </w:rPr>
            <w:fldChar w:fldCharType="separate"/>
          </w:r>
          <w:ins w:id="151" w:author="ag8t" w:date="2014-01-17T12:10:00Z">
            <w:r w:rsidR="00301342">
              <w:rPr>
                <w:noProof/>
                <w:webHidden/>
              </w:rPr>
              <w:t>19</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152" w:author="ag8t" w:date="2014-01-17T12:10:00Z"/>
              <w:rFonts w:asciiTheme="minorHAnsi" w:eastAsiaTheme="minorEastAsia" w:hAnsiTheme="minorHAnsi" w:cstheme="minorBidi"/>
              <w:noProof/>
              <w:sz w:val="22"/>
              <w:szCs w:val="22"/>
            </w:rPr>
          </w:pPr>
          <w:ins w:id="153"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"_Toc377723985"</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lang w:eastAsia="ja-JP"/>
              </w:rPr>
              <w:t>9</w:t>
            </w:r>
            <w:r w:rsidR="00301342">
              <w:rPr>
                <w:rFonts w:asciiTheme="minorHAnsi" w:eastAsiaTheme="minorEastAsia" w:hAnsiTheme="minorHAnsi" w:cstheme="minorBidi"/>
                <w:noProof/>
                <w:sz w:val="22"/>
                <w:szCs w:val="22"/>
              </w:rPr>
              <w:tab/>
            </w:r>
            <w:r w:rsidR="00301342" w:rsidRPr="00FC28E8">
              <w:rPr>
                <w:rStyle w:val="Hyperlink"/>
                <w:noProof/>
              </w:rPr>
              <w:t>Author Information</w:t>
            </w:r>
            <w:r w:rsidR="00301342">
              <w:rPr>
                <w:noProof/>
                <w:webHidden/>
              </w:rPr>
              <w:tab/>
            </w:r>
            <w:r>
              <w:rPr>
                <w:noProof/>
                <w:webHidden/>
              </w:rPr>
              <w:fldChar w:fldCharType="begin"/>
            </w:r>
            <w:r w:rsidR="00301342">
              <w:rPr>
                <w:noProof/>
                <w:webHidden/>
              </w:rPr>
              <w:instrText xml:space="preserve"> PAGEREF _Toc377723985 \h </w:instrText>
            </w:r>
          </w:ins>
          <w:r>
            <w:rPr>
              <w:noProof/>
              <w:webHidden/>
            </w:rPr>
          </w:r>
          <w:r>
            <w:rPr>
              <w:noProof/>
              <w:webHidden/>
            </w:rPr>
            <w:fldChar w:fldCharType="separate"/>
          </w:r>
          <w:ins w:id="154" w:author="ag8t" w:date="2014-01-17T12:10:00Z">
            <w:r w:rsidR="00301342">
              <w:rPr>
                <w:noProof/>
                <w:webHidden/>
              </w:rPr>
              <w:t>19</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155" w:author="ag8t" w:date="2014-01-17T12:10:00Z"/>
              <w:rFonts w:asciiTheme="minorHAnsi" w:eastAsiaTheme="minorEastAsia" w:hAnsiTheme="minorHAnsi" w:cstheme="minorBidi"/>
              <w:noProof/>
              <w:sz w:val="22"/>
              <w:szCs w:val="22"/>
            </w:rPr>
          </w:pPr>
          <w:ins w:id="156"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"_Toc377723986"</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10</w:t>
            </w:r>
            <w:r w:rsidR="00301342">
              <w:rPr>
                <w:rFonts w:asciiTheme="minorHAnsi" w:eastAsiaTheme="minorEastAsia" w:hAnsiTheme="minorHAnsi" w:cstheme="minorBidi"/>
                <w:noProof/>
                <w:sz w:val="22"/>
                <w:szCs w:val="22"/>
              </w:rPr>
              <w:tab/>
            </w:r>
            <w:r w:rsidR="00301342" w:rsidRPr="00FC28E8">
              <w:rPr>
                <w:rStyle w:val="Hyperlink"/>
                <w:noProof/>
              </w:rPr>
              <w:t>Contributors</w:t>
            </w:r>
            <w:r w:rsidR="00301342">
              <w:rPr>
                <w:noProof/>
                <w:webHidden/>
              </w:rPr>
              <w:tab/>
            </w:r>
            <w:r>
              <w:rPr>
                <w:noProof/>
                <w:webHidden/>
              </w:rPr>
              <w:fldChar w:fldCharType="begin"/>
            </w:r>
            <w:r w:rsidR="00301342">
              <w:rPr>
                <w:noProof/>
                <w:webHidden/>
              </w:rPr>
              <w:instrText xml:space="preserve"> PAGEREF _Toc377723986 \h </w:instrText>
            </w:r>
          </w:ins>
          <w:r>
            <w:rPr>
              <w:noProof/>
              <w:webHidden/>
            </w:rPr>
          </w:r>
          <w:r>
            <w:rPr>
              <w:noProof/>
              <w:webHidden/>
            </w:rPr>
            <w:fldChar w:fldCharType="separate"/>
          </w:r>
          <w:ins w:id="157" w:author="ag8t" w:date="2014-01-17T12:10:00Z">
            <w:r w:rsidR="00301342">
              <w:rPr>
                <w:noProof/>
                <w:webHidden/>
              </w:rPr>
              <w:t>20</w:t>
            </w:r>
            <w:r>
              <w:rPr>
                <w:noProof/>
                <w:webHidden/>
              </w:rPr>
              <w:fldChar w:fldCharType="end"/>
            </w:r>
            <w:r w:rsidRPr="00FC28E8">
              <w:rPr>
                <w:rStyle w:val="Hyperlink"/>
                <w:noProof/>
              </w:rPr>
              <w:fldChar w:fldCharType="end"/>
            </w:r>
          </w:ins>
        </w:p>
        <w:p w:rsidR="00301342" w:rsidRDefault="00C212AB">
          <w:pPr>
            <w:pStyle w:val="TOC1"/>
            <w:tabs>
              <w:tab w:val="left" w:pos="475"/>
              <w:tab w:val="right" w:leader="dot" w:pos="9350"/>
            </w:tabs>
            <w:rPr>
              <w:ins w:id="158" w:author="ag8t" w:date="2014-01-17T12:10:00Z"/>
              <w:rFonts w:asciiTheme="minorHAnsi" w:eastAsiaTheme="minorEastAsia" w:hAnsiTheme="minorHAnsi" w:cstheme="minorBidi"/>
              <w:noProof/>
              <w:sz w:val="22"/>
              <w:szCs w:val="22"/>
            </w:rPr>
          </w:pPr>
          <w:ins w:id="159"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"_Toc377723987"</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11</w:t>
            </w:r>
            <w:r w:rsidR="00301342">
              <w:rPr>
                <w:rFonts w:asciiTheme="minorHAnsi" w:eastAsiaTheme="minorEastAsia" w:hAnsiTheme="minorHAnsi" w:cstheme="minorBidi"/>
                <w:noProof/>
                <w:sz w:val="22"/>
                <w:szCs w:val="22"/>
              </w:rPr>
              <w:tab/>
            </w:r>
            <w:r w:rsidR="00301342" w:rsidRPr="00FC28E8">
              <w:rPr>
                <w:rStyle w:val="Hyperlink"/>
                <w:noProof/>
              </w:rPr>
              <w:t>Acknowledgements</w:t>
            </w:r>
            <w:r w:rsidR="00301342">
              <w:rPr>
                <w:noProof/>
                <w:webHidden/>
              </w:rPr>
              <w:tab/>
            </w:r>
            <w:r>
              <w:rPr>
                <w:noProof/>
                <w:webHidden/>
              </w:rPr>
              <w:fldChar w:fldCharType="begin"/>
            </w:r>
            <w:r w:rsidR="00301342">
              <w:rPr>
                <w:noProof/>
                <w:webHidden/>
              </w:rPr>
              <w:instrText xml:space="preserve"> PAGEREF _Toc377723987 \h </w:instrText>
            </w:r>
          </w:ins>
          <w:r>
            <w:rPr>
              <w:noProof/>
              <w:webHidden/>
            </w:rPr>
          </w:r>
          <w:r>
            <w:rPr>
              <w:noProof/>
              <w:webHidden/>
            </w:rPr>
            <w:fldChar w:fldCharType="separate"/>
          </w:r>
          <w:ins w:id="160" w:author="ag8t" w:date="2014-01-17T12:10:00Z">
            <w:r w:rsidR="00301342">
              <w:rPr>
                <w:noProof/>
                <w:webHidden/>
              </w:rPr>
              <w:t>20</w:t>
            </w:r>
            <w:r>
              <w:rPr>
                <w:noProof/>
                <w:webHidden/>
              </w:rPr>
              <w:fldChar w:fldCharType="end"/>
            </w:r>
            <w:r w:rsidRPr="00FC28E8">
              <w:rPr>
                <w:rStyle w:val="Hyperlink"/>
                <w:noProof/>
              </w:rPr>
              <w:fldChar w:fldCharType="end"/>
            </w:r>
          </w:ins>
        </w:p>
        <w:p w:rsidR="00301342" w:rsidRDefault="00C212AB">
          <w:pPr>
            <w:pStyle w:val="TOC1"/>
            <w:tabs>
              <w:tab w:val="right" w:leader="dot" w:pos="9350"/>
            </w:tabs>
            <w:rPr>
              <w:ins w:id="161" w:author="ag8t" w:date="2014-01-17T12:10:00Z"/>
              <w:rFonts w:asciiTheme="minorHAnsi" w:eastAsiaTheme="minorEastAsia" w:hAnsiTheme="minorHAnsi" w:cstheme="minorBidi"/>
              <w:noProof/>
              <w:sz w:val="22"/>
              <w:szCs w:val="22"/>
            </w:rPr>
          </w:pPr>
          <w:ins w:id="162"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"_Toc377723988"</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Full Copyright Notice</w:t>
            </w:r>
            <w:r w:rsidR="00301342">
              <w:rPr>
                <w:noProof/>
                <w:webHidden/>
              </w:rPr>
              <w:tab/>
            </w:r>
            <w:r>
              <w:rPr>
                <w:noProof/>
                <w:webHidden/>
              </w:rPr>
              <w:fldChar w:fldCharType="begin"/>
            </w:r>
            <w:r w:rsidR="00301342">
              <w:rPr>
                <w:noProof/>
                <w:webHidden/>
              </w:rPr>
              <w:instrText xml:space="preserve"> PAGEREF _Toc377723988 \h </w:instrText>
            </w:r>
          </w:ins>
          <w:r>
            <w:rPr>
              <w:noProof/>
              <w:webHidden/>
            </w:rPr>
          </w:r>
          <w:r>
            <w:rPr>
              <w:noProof/>
              <w:webHidden/>
            </w:rPr>
            <w:fldChar w:fldCharType="separate"/>
          </w:r>
          <w:ins w:id="163" w:author="ag8t" w:date="2014-01-17T12:10:00Z">
            <w:r w:rsidR="00301342">
              <w:rPr>
                <w:noProof/>
                <w:webHidden/>
              </w:rPr>
              <w:t>20</w:t>
            </w:r>
            <w:r>
              <w:rPr>
                <w:noProof/>
                <w:webHidden/>
              </w:rPr>
              <w:fldChar w:fldCharType="end"/>
            </w:r>
            <w:r w:rsidRPr="00FC28E8">
              <w:rPr>
                <w:rStyle w:val="Hyperlink"/>
                <w:noProof/>
              </w:rPr>
              <w:fldChar w:fldCharType="end"/>
            </w:r>
          </w:ins>
        </w:p>
        <w:p w:rsidR="00301342" w:rsidRDefault="00C212AB">
          <w:pPr>
            <w:pStyle w:val="TOC1"/>
            <w:tabs>
              <w:tab w:val="right" w:leader="dot" w:pos="9350"/>
            </w:tabs>
            <w:rPr>
              <w:ins w:id="164" w:author="ag8t" w:date="2014-01-17T12:10:00Z"/>
              <w:rFonts w:asciiTheme="minorHAnsi" w:eastAsiaTheme="minorEastAsia" w:hAnsiTheme="minorHAnsi" w:cstheme="minorBidi"/>
              <w:noProof/>
              <w:sz w:val="22"/>
              <w:szCs w:val="22"/>
            </w:rPr>
          </w:pPr>
          <w:ins w:id="165"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"_Toc377723989"</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Intellectual Property Statement</w:t>
            </w:r>
            <w:r w:rsidR="00301342">
              <w:rPr>
                <w:noProof/>
                <w:webHidden/>
              </w:rPr>
              <w:tab/>
            </w:r>
            <w:r>
              <w:rPr>
                <w:noProof/>
                <w:webHidden/>
              </w:rPr>
              <w:fldChar w:fldCharType="begin"/>
            </w:r>
            <w:r w:rsidR="00301342">
              <w:rPr>
                <w:noProof/>
                <w:webHidden/>
              </w:rPr>
              <w:instrText xml:space="preserve"> PAGEREF _Toc377723989 \h </w:instrText>
            </w:r>
          </w:ins>
          <w:r>
            <w:rPr>
              <w:noProof/>
              <w:webHidden/>
            </w:rPr>
          </w:r>
          <w:r>
            <w:rPr>
              <w:noProof/>
              <w:webHidden/>
            </w:rPr>
            <w:fldChar w:fldCharType="separate"/>
          </w:r>
          <w:ins w:id="166" w:author="ag8t" w:date="2014-01-17T12:10:00Z">
            <w:r w:rsidR="00301342">
              <w:rPr>
                <w:noProof/>
                <w:webHidden/>
              </w:rPr>
              <w:t>20</w:t>
            </w:r>
            <w:r>
              <w:rPr>
                <w:noProof/>
                <w:webHidden/>
              </w:rPr>
              <w:fldChar w:fldCharType="end"/>
            </w:r>
            <w:r w:rsidRPr="00FC28E8">
              <w:rPr>
                <w:rStyle w:val="Hyperlink"/>
                <w:noProof/>
              </w:rPr>
              <w:fldChar w:fldCharType="end"/>
            </w:r>
          </w:ins>
        </w:p>
        <w:p w:rsidR="00301342" w:rsidRDefault="00C212AB">
          <w:pPr>
            <w:pStyle w:val="TOC1"/>
            <w:tabs>
              <w:tab w:val="right" w:leader="dot" w:pos="9350"/>
            </w:tabs>
            <w:rPr>
              <w:ins w:id="167" w:author="ag8t" w:date="2014-01-17T12:10:00Z"/>
              <w:rFonts w:asciiTheme="minorHAnsi" w:eastAsiaTheme="minorEastAsia" w:hAnsiTheme="minorHAnsi" w:cstheme="minorBidi"/>
              <w:noProof/>
              <w:sz w:val="22"/>
              <w:szCs w:val="22"/>
            </w:rPr>
          </w:pPr>
          <w:ins w:id="168" w:author="ag8t" w:date="2014-01-17T12:10:00Z">
            <w:r w:rsidRPr="00FC28E8">
              <w:rPr>
                <w:rStyle w:val="Hyperlink"/>
                <w:noProof/>
              </w:rPr>
              <w:fldChar w:fldCharType="begin"/>
            </w:r>
            <w:r w:rsidR="00301342" w:rsidRPr="00FC28E8">
              <w:rPr>
                <w:rStyle w:val="Hyperlink"/>
                <w:noProof/>
              </w:rPr>
              <w:instrText xml:space="preserve"> </w:instrText>
            </w:r>
            <w:r w:rsidR="00301342">
              <w:rPr>
                <w:noProof/>
              </w:rPr>
              <w:instrText>HYPERLINK \l "_Toc377723990"</w:instrText>
            </w:r>
            <w:r w:rsidR="00301342" w:rsidRPr="00FC28E8">
              <w:rPr>
                <w:rStyle w:val="Hyperlink"/>
                <w:noProof/>
              </w:rPr>
              <w:instrText xml:space="preserve"> </w:instrText>
            </w:r>
            <w:r w:rsidRPr="00FC28E8">
              <w:rPr>
                <w:rStyle w:val="Hyperlink"/>
                <w:noProof/>
              </w:rPr>
              <w:fldChar w:fldCharType="separate"/>
            </w:r>
            <w:r w:rsidR="00301342" w:rsidRPr="00FC28E8">
              <w:rPr>
                <w:rStyle w:val="Hyperlink"/>
                <w:noProof/>
              </w:rPr>
              <w:t>Normative References</w:t>
            </w:r>
            <w:r w:rsidR="00301342">
              <w:rPr>
                <w:noProof/>
                <w:webHidden/>
              </w:rPr>
              <w:tab/>
            </w:r>
            <w:r>
              <w:rPr>
                <w:noProof/>
                <w:webHidden/>
              </w:rPr>
              <w:fldChar w:fldCharType="begin"/>
            </w:r>
            <w:r w:rsidR="00301342">
              <w:rPr>
                <w:noProof/>
                <w:webHidden/>
              </w:rPr>
              <w:instrText xml:space="preserve"> PAGEREF _Toc377723990 \h </w:instrText>
            </w:r>
          </w:ins>
          <w:r>
            <w:rPr>
              <w:noProof/>
              <w:webHidden/>
            </w:rPr>
          </w:r>
          <w:r>
            <w:rPr>
              <w:noProof/>
              <w:webHidden/>
            </w:rPr>
            <w:fldChar w:fldCharType="separate"/>
          </w:r>
          <w:ins w:id="169" w:author="ag8t" w:date="2014-01-17T12:10:00Z">
            <w:r w:rsidR="00301342">
              <w:rPr>
                <w:noProof/>
                <w:webHidden/>
              </w:rPr>
              <w:t>21</w:t>
            </w:r>
            <w:r>
              <w:rPr>
                <w:noProof/>
                <w:webHidden/>
              </w:rPr>
              <w:fldChar w:fldCharType="end"/>
            </w:r>
            <w:r w:rsidRPr="00FC28E8">
              <w:rPr>
                <w:rStyle w:val="Hyperlink"/>
                <w:noProof/>
              </w:rPr>
              <w:fldChar w:fldCharType="end"/>
            </w:r>
          </w:ins>
        </w:p>
        <w:p w:rsidR="00432A50" w:rsidDel="006C1ED0" w:rsidRDefault="00C212AB">
          <w:pPr>
            <w:pStyle w:val="TOC1"/>
            <w:tabs>
              <w:tab w:val="right" w:leader="dot" w:pos="9350"/>
            </w:tabs>
            <w:rPr>
              <w:del w:id="170" w:author="ag8t" w:date="2014-01-17T11:31:00Z"/>
              <w:rFonts w:asciiTheme="minorHAnsi" w:eastAsiaTheme="minorEastAsia" w:hAnsiTheme="minorHAnsi" w:cstheme="minorBidi"/>
              <w:noProof/>
              <w:sz w:val="22"/>
              <w:szCs w:val="22"/>
            </w:rPr>
          </w:pPr>
          <w:del w:id="171" w:author="ag8t" w:date="2014-01-17T11:31:00Z">
            <w:r w:rsidRPr="00C212AB">
              <w:rPr>
                <w:rPrChange w:id="172" w:author="ag8t" w:date="2014-01-17T11:31:00Z">
                  <w:rPr>
                    <w:rStyle w:val="Hyperlink"/>
                    <w:noProof/>
                  </w:rPr>
                </w:rPrChange>
              </w:rPr>
              <w:delText>BES/JSDL 1.1 Extensions</w:delText>
            </w:r>
            <w:r w:rsidR="00432A50" w:rsidDel="006C1ED0">
              <w:rPr>
                <w:noProof/>
                <w:webHidden/>
              </w:rPr>
              <w:tab/>
            </w:r>
            <w:r w:rsidR="00B86C2E" w:rsidDel="006C1ED0">
              <w:rPr>
                <w:noProof/>
                <w:webHidden/>
              </w:rPr>
              <w:delText>1</w:delText>
            </w:r>
          </w:del>
        </w:p>
        <w:p w:rsidR="00432A50" w:rsidDel="006C1ED0" w:rsidRDefault="00C212AB">
          <w:pPr>
            <w:pStyle w:val="TOC1"/>
            <w:tabs>
              <w:tab w:val="right" w:leader="dot" w:pos="9350"/>
            </w:tabs>
            <w:rPr>
              <w:del w:id="173" w:author="ag8t" w:date="2014-01-17T11:31:00Z"/>
              <w:rFonts w:asciiTheme="minorHAnsi" w:eastAsiaTheme="minorEastAsia" w:hAnsiTheme="minorHAnsi" w:cstheme="minorBidi"/>
              <w:noProof/>
              <w:sz w:val="22"/>
              <w:szCs w:val="22"/>
            </w:rPr>
          </w:pPr>
          <w:del w:id="174" w:author="ag8t" w:date="2014-01-17T11:31:00Z">
            <w:r w:rsidRPr="00C212AB">
              <w:rPr>
                <w:rPrChange w:id="175" w:author="ag8t" w:date="2014-01-17T11:31:00Z">
                  <w:rPr>
                    <w:rStyle w:val="Hyperlink"/>
                    <w:noProof/>
                  </w:rPr>
                </w:rPrChange>
              </w:rPr>
              <w:delText>Abstract</w:delText>
            </w:r>
            <w:r w:rsidR="00432A50" w:rsidDel="006C1ED0">
              <w:rPr>
                <w:noProof/>
                <w:webHidden/>
              </w:rPr>
              <w:tab/>
            </w:r>
            <w:r w:rsidR="00B86C2E" w:rsidDel="006C1ED0">
              <w:rPr>
                <w:noProof/>
                <w:webHidden/>
              </w:rPr>
              <w:delText>1</w:delText>
            </w:r>
          </w:del>
        </w:p>
        <w:p w:rsidR="00432A50" w:rsidDel="006C1ED0" w:rsidRDefault="00C212AB">
          <w:pPr>
            <w:pStyle w:val="TOC1"/>
            <w:tabs>
              <w:tab w:val="left" w:pos="475"/>
              <w:tab w:val="right" w:leader="dot" w:pos="9350"/>
            </w:tabs>
            <w:rPr>
              <w:del w:id="176" w:author="ag8t" w:date="2014-01-17T11:31:00Z"/>
              <w:rFonts w:asciiTheme="minorHAnsi" w:eastAsiaTheme="minorEastAsia" w:hAnsiTheme="minorHAnsi" w:cstheme="minorBidi"/>
              <w:noProof/>
              <w:sz w:val="22"/>
              <w:szCs w:val="22"/>
            </w:rPr>
          </w:pPr>
          <w:del w:id="177" w:author="ag8t" w:date="2014-01-17T11:31:00Z">
            <w:r w:rsidRPr="00C212AB">
              <w:rPr>
                <w:rPrChange w:id="178" w:author="ag8t" w:date="2014-01-17T11:31:00Z">
                  <w:rPr>
                    <w:rStyle w:val="Hyperlink"/>
                    <w:noProof/>
                    <w:lang w:eastAsia="ja-JP"/>
                  </w:rPr>
                </w:rPrChange>
              </w:rPr>
              <w:delText>1</w:delText>
            </w:r>
            <w:r w:rsidR="00432A50" w:rsidDel="006C1ED0">
              <w:rPr>
                <w:rFonts w:asciiTheme="minorHAnsi" w:eastAsiaTheme="minorEastAsia" w:hAnsiTheme="minorHAnsi" w:cstheme="minorBidi"/>
                <w:noProof/>
                <w:sz w:val="22"/>
                <w:szCs w:val="22"/>
              </w:rPr>
              <w:tab/>
            </w:r>
            <w:r w:rsidRPr="00C212AB">
              <w:rPr>
                <w:rPrChange w:id="179" w:author="ag8t" w:date="2014-01-17T11:31:00Z">
                  <w:rPr>
                    <w:rStyle w:val="Hyperlink"/>
                    <w:noProof/>
                  </w:rPr>
                </w:rPrChange>
              </w:rPr>
              <w:delText>Introduction</w:delText>
            </w:r>
            <w:r w:rsidR="00432A50" w:rsidDel="006C1ED0">
              <w:rPr>
                <w:noProof/>
                <w:webHidden/>
              </w:rPr>
              <w:tab/>
            </w:r>
            <w:r w:rsidR="00B86C2E" w:rsidDel="006C1ED0">
              <w:rPr>
                <w:noProof/>
                <w:webHidden/>
              </w:rPr>
              <w:delText>4</w:delText>
            </w:r>
          </w:del>
        </w:p>
        <w:p w:rsidR="00432A50" w:rsidDel="006C1ED0" w:rsidRDefault="00C212AB">
          <w:pPr>
            <w:pStyle w:val="TOC1"/>
            <w:tabs>
              <w:tab w:val="left" w:pos="475"/>
              <w:tab w:val="right" w:leader="dot" w:pos="9350"/>
            </w:tabs>
            <w:rPr>
              <w:del w:id="180" w:author="ag8t" w:date="2014-01-17T11:31:00Z"/>
              <w:rFonts w:asciiTheme="minorHAnsi" w:eastAsiaTheme="minorEastAsia" w:hAnsiTheme="minorHAnsi" w:cstheme="minorBidi"/>
              <w:noProof/>
              <w:sz w:val="22"/>
              <w:szCs w:val="22"/>
            </w:rPr>
          </w:pPr>
          <w:del w:id="181" w:author="ag8t" w:date="2014-01-17T11:31:00Z">
            <w:r w:rsidRPr="00C212AB">
              <w:rPr>
                <w:rPrChange w:id="182" w:author="ag8t" w:date="2014-01-17T11:31:00Z">
                  <w:rPr>
                    <w:rStyle w:val="Hyperlink"/>
                    <w:noProof/>
                  </w:rPr>
                </w:rPrChange>
              </w:rPr>
              <w:delText>2</w:delText>
            </w:r>
            <w:r w:rsidR="00432A50" w:rsidDel="006C1ED0">
              <w:rPr>
                <w:rFonts w:asciiTheme="minorHAnsi" w:eastAsiaTheme="minorEastAsia" w:hAnsiTheme="minorHAnsi" w:cstheme="minorBidi"/>
                <w:noProof/>
                <w:sz w:val="22"/>
                <w:szCs w:val="22"/>
              </w:rPr>
              <w:tab/>
            </w:r>
            <w:r w:rsidRPr="00C212AB">
              <w:rPr>
                <w:rPrChange w:id="183" w:author="ag8t" w:date="2014-01-17T11:31:00Z">
                  <w:rPr>
                    <w:rStyle w:val="Hyperlink"/>
                    <w:noProof/>
                  </w:rPr>
                </w:rPrChange>
              </w:rPr>
              <w:delText>Notational Conventions</w:delText>
            </w:r>
            <w:r w:rsidR="00432A50" w:rsidDel="006C1ED0">
              <w:rPr>
                <w:noProof/>
                <w:webHidden/>
              </w:rPr>
              <w:tab/>
            </w:r>
            <w:r w:rsidR="00B86C2E" w:rsidDel="006C1ED0">
              <w:rPr>
                <w:noProof/>
                <w:webHidden/>
              </w:rPr>
              <w:delText>4</w:delText>
            </w:r>
          </w:del>
        </w:p>
        <w:p w:rsidR="00432A50" w:rsidDel="006C1ED0" w:rsidRDefault="00C212AB">
          <w:pPr>
            <w:pStyle w:val="TOC1"/>
            <w:tabs>
              <w:tab w:val="left" w:pos="475"/>
              <w:tab w:val="right" w:leader="dot" w:pos="9350"/>
            </w:tabs>
            <w:rPr>
              <w:del w:id="184" w:author="ag8t" w:date="2014-01-17T11:31:00Z"/>
              <w:rFonts w:asciiTheme="minorHAnsi" w:eastAsiaTheme="minorEastAsia" w:hAnsiTheme="minorHAnsi" w:cstheme="minorBidi"/>
              <w:noProof/>
              <w:sz w:val="22"/>
              <w:szCs w:val="22"/>
            </w:rPr>
          </w:pPr>
          <w:del w:id="185" w:author="ag8t" w:date="2014-01-17T11:31:00Z">
            <w:r w:rsidRPr="00C212AB">
              <w:rPr>
                <w:rPrChange w:id="186" w:author="ag8t" w:date="2014-01-17T11:31:00Z">
                  <w:rPr>
                    <w:rStyle w:val="Hyperlink"/>
                    <w:noProof/>
                  </w:rPr>
                </w:rPrChange>
              </w:rPr>
              <w:delText>3</w:delText>
            </w:r>
            <w:r w:rsidR="00432A50" w:rsidDel="006C1ED0">
              <w:rPr>
                <w:rFonts w:asciiTheme="minorHAnsi" w:eastAsiaTheme="minorEastAsia" w:hAnsiTheme="minorHAnsi" w:cstheme="minorBidi"/>
                <w:noProof/>
                <w:sz w:val="22"/>
                <w:szCs w:val="22"/>
              </w:rPr>
              <w:tab/>
            </w:r>
            <w:r w:rsidRPr="00C212AB">
              <w:rPr>
                <w:rPrChange w:id="187" w:author="ag8t" w:date="2014-01-17T11:31:00Z">
                  <w:rPr>
                    <w:rStyle w:val="Hyperlink"/>
                    <w:noProof/>
                  </w:rPr>
                </w:rPrChange>
              </w:rPr>
              <w:delText>BES State Model Changes</w:delText>
            </w:r>
            <w:r w:rsidR="00432A50" w:rsidDel="006C1ED0">
              <w:rPr>
                <w:noProof/>
                <w:webHidden/>
              </w:rPr>
              <w:tab/>
            </w:r>
            <w:r w:rsidR="00B86C2E" w:rsidDel="006C1ED0">
              <w:rPr>
                <w:noProof/>
                <w:webHidden/>
              </w:rPr>
              <w:delText>5</w:delText>
            </w:r>
          </w:del>
        </w:p>
        <w:p w:rsidR="00432A50" w:rsidDel="006C1ED0" w:rsidRDefault="00C212AB">
          <w:pPr>
            <w:pStyle w:val="TOC1"/>
            <w:tabs>
              <w:tab w:val="left" w:pos="475"/>
              <w:tab w:val="right" w:leader="dot" w:pos="9350"/>
            </w:tabs>
            <w:rPr>
              <w:del w:id="188" w:author="ag8t" w:date="2014-01-17T11:31:00Z"/>
              <w:rFonts w:asciiTheme="minorHAnsi" w:eastAsiaTheme="minorEastAsia" w:hAnsiTheme="minorHAnsi" w:cstheme="minorBidi"/>
              <w:noProof/>
              <w:sz w:val="22"/>
              <w:szCs w:val="22"/>
            </w:rPr>
          </w:pPr>
          <w:del w:id="189" w:author="ag8t" w:date="2014-01-17T11:31:00Z">
            <w:r w:rsidRPr="00C212AB">
              <w:rPr>
                <w:rPrChange w:id="190" w:author="ag8t" w:date="2014-01-17T11:31:00Z">
                  <w:rPr>
                    <w:rStyle w:val="Hyperlink"/>
                    <w:noProof/>
                  </w:rPr>
                </w:rPrChange>
              </w:rPr>
              <w:delText>4</w:delText>
            </w:r>
            <w:r w:rsidR="00432A50" w:rsidDel="006C1ED0">
              <w:rPr>
                <w:rFonts w:asciiTheme="minorHAnsi" w:eastAsiaTheme="minorEastAsia" w:hAnsiTheme="minorHAnsi" w:cstheme="minorBidi"/>
                <w:noProof/>
                <w:sz w:val="22"/>
                <w:szCs w:val="22"/>
              </w:rPr>
              <w:tab/>
            </w:r>
            <w:r w:rsidRPr="00C212AB">
              <w:rPr>
                <w:rPrChange w:id="191" w:author="ag8t" w:date="2014-01-17T11:31:00Z">
                  <w:rPr>
                    <w:rStyle w:val="Hyperlink"/>
                    <w:noProof/>
                  </w:rPr>
                </w:rPrChange>
              </w:rPr>
              <w:delText>JSDL Profiled Elements</w:delText>
            </w:r>
            <w:r w:rsidR="00432A50" w:rsidDel="006C1ED0">
              <w:rPr>
                <w:noProof/>
                <w:webHidden/>
              </w:rPr>
              <w:tab/>
            </w:r>
            <w:r w:rsidR="00B86C2E" w:rsidDel="006C1ED0">
              <w:rPr>
                <w:noProof/>
                <w:webHidden/>
              </w:rPr>
              <w:delText>7</w:delText>
            </w:r>
          </w:del>
        </w:p>
        <w:p w:rsidR="00432A50" w:rsidDel="006C1ED0" w:rsidRDefault="00C212AB">
          <w:pPr>
            <w:pStyle w:val="TOC2"/>
            <w:rPr>
              <w:del w:id="192" w:author="ag8t" w:date="2014-01-17T11:31:00Z"/>
              <w:rFonts w:asciiTheme="minorHAnsi" w:eastAsiaTheme="minorEastAsia" w:hAnsiTheme="minorHAnsi" w:cstheme="minorBidi"/>
              <w:noProof/>
              <w:sz w:val="22"/>
              <w:szCs w:val="22"/>
            </w:rPr>
          </w:pPr>
          <w:del w:id="193" w:author="ag8t" w:date="2014-01-17T11:31:00Z">
            <w:r w:rsidRPr="00C212AB">
              <w:rPr>
                <w:rPrChange w:id="194" w:author="ag8t" w:date="2014-01-17T11:31:00Z">
                  <w:rPr>
                    <w:rStyle w:val="Hyperlink"/>
                    <w:noProof/>
                  </w:rPr>
                </w:rPrChange>
              </w:rPr>
              <w:delText>4.1</w:delText>
            </w:r>
            <w:r w:rsidR="00432A50" w:rsidDel="006C1ED0">
              <w:rPr>
                <w:rFonts w:asciiTheme="minorHAnsi" w:eastAsiaTheme="minorEastAsia" w:hAnsiTheme="minorHAnsi" w:cstheme="minorBidi"/>
                <w:noProof/>
                <w:sz w:val="22"/>
                <w:szCs w:val="22"/>
              </w:rPr>
              <w:tab/>
            </w:r>
            <w:r w:rsidRPr="00C212AB">
              <w:rPr>
                <w:rPrChange w:id="195" w:author="ag8t" w:date="2014-01-17T11:31:00Z">
                  <w:rPr>
                    <w:rStyle w:val="Hyperlink"/>
                    <w:noProof/>
                  </w:rPr>
                </w:rPrChange>
              </w:rPr>
              <w:delText>Resource Elements</w:delText>
            </w:r>
            <w:r w:rsidR="00432A50" w:rsidDel="006C1ED0">
              <w:rPr>
                <w:noProof/>
                <w:webHidden/>
              </w:rPr>
              <w:tab/>
            </w:r>
            <w:r w:rsidR="00B86C2E" w:rsidDel="006C1ED0">
              <w:rPr>
                <w:noProof/>
                <w:webHidden/>
              </w:rPr>
              <w:delText>7</w:delText>
            </w:r>
          </w:del>
        </w:p>
        <w:p w:rsidR="00432A50" w:rsidDel="006C1ED0" w:rsidRDefault="00C212AB">
          <w:pPr>
            <w:pStyle w:val="TOC3"/>
            <w:tabs>
              <w:tab w:val="left" w:pos="1200"/>
              <w:tab w:val="right" w:leader="dot" w:pos="9350"/>
            </w:tabs>
            <w:rPr>
              <w:del w:id="196" w:author="ag8t" w:date="2014-01-17T11:31:00Z"/>
              <w:rFonts w:asciiTheme="minorHAnsi" w:eastAsiaTheme="minorEastAsia" w:hAnsiTheme="minorHAnsi" w:cstheme="minorBidi"/>
              <w:noProof/>
              <w:sz w:val="22"/>
              <w:szCs w:val="22"/>
            </w:rPr>
          </w:pPr>
          <w:del w:id="197" w:author="ag8t" w:date="2014-01-17T11:31:00Z">
            <w:r w:rsidRPr="00C212AB">
              <w:rPr>
                <w:rPrChange w:id="198" w:author="ag8t" w:date="2014-01-17T11:31:00Z">
                  <w:rPr>
                    <w:rStyle w:val="Hyperlink"/>
                    <w:noProof/>
                  </w:rPr>
                </w:rPrChange>
              </w:rPr>
              <w:delText>4.1.1</w:delText>
            </w:r>
            <w:r w:rsidR="00432A50" w:rsidDel="006C1ED0">
              <w:rPr>
                <w:rFonts w:asciiTheme="minorHAnsi" w:eastAsiaTheme="minorEastAsia" w:hAnsiTheme="minorHAnsi" w:cstheme="minorBidi"/>
                <w:noProof/>
                <w:sz w:val="22"/>
                <w:szCs w:val="22"/>
              </w:rPr>
              <w:tab/>
            </w:r>
            <w:r w:rsidRPr="00C212AB">
              <w:rPr>
                <w:rPrChange w:id="199" w:author="ag8t" w:date="2014-01-17T11:31:00Z">
                  <w:rPr>
                    <w:rStyle w:val="Hyperlink"/>
                    <w:noProof/>
                  </w:rPr>
                </w:rPrChange>
              </w:rPr>
              <w:delText>OperatingSystem_t</w:delText>
            </w:r>
            <w:r w:rsidR="00432A50" w:rsidDel="006C1ED0">
              <w:rPr>
                <w:noProof/>
                <w:webHidden/>
              </w:rPr>
              <w:tab/>
            </w:r>
            <w:r w:rsidR="00B86C2E" w:rsidDel="006C1ED0">
              <w:rPr>
                <w:noProof/>
                <w:webHidden/>
              </w:rPr>
              <w:delText>7</w:delText>
            </w:r>
          </w:del>
        </w:p>
        <w:p w:rsidR="00432A50" w:rsidDel="006C1ED0" w:rsidRDefault="00C212AB">
          <w:pPr>
            <w:pStyle w:val="TOC3"/>
            <w:tabs>
              <w:tab w:val="left" w:pos="1200"/>
              <w:tab w:val="right" w:leader="dot" w:pos="9350"/>
            </w:tabs>
            <w:rPr>
              <w:del w:id="200" w:author="ag8t" w:date="2014-01-17T11:31:00Z"/>
              <w:rFonts w:asciiTheme="minorHAnsi" w:eastAsiaTheme="minorEastAsia" w:hAnsiTheme="minorHAnsi" w:cstheme="minorBidi"/>
              <w:noProof/>
              <w:sz w:val="22"/>
              <w:szCs w:val="22"/>
            </w:rPr>
          </w:pPr>
          <w:del w:id="201" w:author="ag8t" w:date="2014-01-17T11:31:00Z">
            <w:r w:rsidRPr="00C212AB">
              <w:rPr>
                <w:rPrChange w:id="202" w:author="ag8t" w:date="2014-01-17T11:31:00Z">
                  <w:rPr>
                    <w:rStyle w:val="Hyperlink"/>
                    <w:noProof/>
                  </w:rPr>
                </w:rPrChange>
              </w:rPr>
              <w:delText>4.1.2</w:delText>
            </w:r>
            <w:r w:rsidR="00432A50" w:rsidDel="006C1ED0">
              <w:rPr>
                <w:rFonts w:asciiTheme="minorHAnsi" w:eastAsiaTheme="minorEastAsia" w:hAnsiTheme="minorHAnsi" w:cstheme="minorBidi"/>
                <w:noProof/>
                <w:sz w:val="22"/>
                <w:szCs w:val="22"/>
              </w:rPr>
              <w:tab/>
            </w:r>
            <w:r w:rsidRPr="00C212AB">
              <w:rPr>
                <w:rPrChange w:id="203" w:author="ag8t" w:date="2014-01-17T11:31:00Z">
                  <w:rPr>
                    <w:rStyle w:val="Hyperlink"/>
                    <w:noProof/>
                  </w:rPr>
                </w:rPrChange>
              </w:rPr>
              <w:delText>CPU Type</w:delText>
            </w:r>
            <w:r w:rsidR="00432A50" w:rsidDel="006C1ED0">
              <w:rPr>
                <w:noProof/>
                <w:webHidden/>
              </w:rPr>
              <w:tab/>
            </w:r>
            <w:r w:rsidR="00B86C2E" w:rsidDel="006C1ED0">
              <w:rPr>
                <w:noProof/>
                <w:webHidden/>
              </w:rPr>
              <w:delText>9</w:delText>
            </w:r>
          </w:del>
        </w:p>
        <w:p w:rsidR="00432A50" w:rsidDel="006C1ED0" w:rsidRDefault="00C212AB">
          <w:pPr>
            <w:pStyle w:val="TOC3"/>
            <w:tabs>
              <w:tab w:val="left" w:pos="1200"/>
              <w:tab w:val="right" w:leader="dot" w:pos="9350"/>
            </w:tabs>
            <w:rPr>
              <w:del w:id="204" w:author="ag8t" w:date="2014-01-17T11:31:00Z"/>
              <w:rFonts w:asciiTheme="minorHAnsi" w:eastAsiaTheme="minorEastAsia" w:hAnsiTheme="minorHAnsi" w:cstheme="minorBidi"/>
              <w:noProof/>
              <w:sz w:val="22"/>
              <w:szCs w:val="22"/>
            </w:rPr>
          </w:pPr>
          <w:del w:id="205" w:author="ag8t" w:date="2014-01-17T11:31:00Z">
            <w:r w:rsidRPr="00C212AB">
              <w:rPr>
                <w:rPrChange w:id="206" w:author="ag8t" w:date="2014-01-17T11:31:00Z">
                  <w:rPr>
                    <w:rStyle w:val="Hyperlink"/>
                    <w:noProof/>
                  </w:rPr>
                </w:rPrChange>
              </w:rPr>
              <w:delText>4.1.3</w:delText>
            </w:r>
            <w:r w:rsidR="00432A50" w:rsidDel="006C1ED0">
              <w:rPr>
                <w:rFonts w:asciiTheme="minorHAnsi" w:eastAsiaTheme="minorEastAsia" w:hAnsiTheme="minorHAnsi" w:cstheme="minorBidi"/>
                <w:noProof/>
                <w:sz w:val="22"/>
                <w:szCs w:val="22"/>
              </w:rPr>
              <w:tab/>
            </w:r>
            <w:r w:rsidRPr="00C212AB">
              <w:rPr>
                <w:rPrChange w:id="207" w:author="ag8t" w:date="2014-01-17T11:31:00Z">
                  <w:rPr>
                    <w:rStyle w:val="Hyperlink"/>
                    <w:noProof/>
                  </w:rPr>
                </w:rPrChange>
              </w:rPr>
              <w:delText>Coprocessor</w:delText>
            </w:r>
            <w:r w:rsidR="00432A50" w:rsidDel="006C1ED0">
              <w:rPr>
                <w:noProof/>
                <w:webHidden/>
              </w:rPr>
              <w:tab/>
            </w:r>
            <w:r w:rsidR="00B86C2E" w:rsidDel="006C1ED0">
              <w:rPr>
                <w:noProof/>
                <w:webHidden/>
              </w:rPr>
              <w:delText>9</w:delText>
            </w:r>
          </w:del>
        </w:p>
        <w:p w:rsidR="00432A50" w:rsidDel="006C1ED0" w:rsidRDefault="00C212AB">
          <w:pPr>
            <w:pStyle w:val="TOC3"/>
            <w:tabs>
              <w:tab w:val="left" w:pos="1200"/>
              <w:tab w:val="right" w:leader="dot" w:pos="9350"/>
            </w:tabs>
            <w:rPr>
              <w:del w:id="208" w:author="ag8t" w:date="2014-01-17T11:31:00Z"/>
              <w:rFonts w:asciiTheme="minorHAnsi" w:eastAsiaTheme="minorEastAsia" w:hAnsiTheme="minorHAnsi" w:cstheme="minorBidi"/>
              <w:noProof/>
              <w:sz w:val="22"/>
              <w:szCs w:val="22"/>
            </w:rPr>
          </w:pPr>
          <w:del w:id="209" w:author="ag8t" w:date="2014-01-17T11:31:00Z">
            <w:r w:rsidRPr="00C212AB">
              <w:rPr>
                <w:rPrChange w:id="210" w:author="ag8t" w:date="2014-01-17T11:31:00Z">
                  <w:rPr>
                    <w:rStyle w:val="Hyperlink"/>
                    <w:noProof/>
                  </w:rPr>
                </w:rPrChange>
              </w:rPr>
              <w:delText>4.1.4</w:delText>
            </w:r>
            <w:r w:rsidR="00432A50" w:rsidDel="006C1ED0">
              <w:rPr>
                <w:rFonts w:asciiTheme="minorHAnsi" w:eastAsiaTheme="minorEastAsia" w:hAnsiTheme="minorHAnsi" w:cstheme="minorBidi"/>
                <w:noProof/>
                <w:sz w:val="22"/>
                <w:szCs w:val="22"/>
              </w:rPr>
              <w:tab/>
            </w:r>
            <w:r w:rsidRPr="00C212AB">
              <w:rPr>
                <w:rPrChange w:id="211" w:author="ag8t" w:date="2014-01-17T11:31:00Z">
                  <w:rPr>
                    <w:rStyle w:val="Hyperlink"/>
                    <w:noProof/>
                  </w:rPr>
                </w:rPrChange>
              </w:rPr>
              <w:delText>FileSystem Extensions</w:delText>
            </w:r>
            <w:r w:rsidR="00432A50" w:rsidDel="006C1ED0">
              <w:rPr>
                <w:noProof/>
                <w:webHidden/>
              </w:rPr>
              <w:tab/>
            </w:r>
            <w:r w:rsidR="00B86C2E" w:rsidDel="006C1ED0">
              <w:rPr>
                <w:noProof/>
                <w:webHidden/>
              </w:rPr>
              <w:delText>9</w:delText>
            </w:r>
          </w:del>
        </w:p>
        <w:p w:rsidR="00432A50" w:rsidDel="006C1ED0" w:rsidRDefault="00C212AB">
          <w:pPr>
            <w:pStyle w:val="TOC3"/>
            <w:tabs>
              <w:tab w:val="left" w:pos="1200"/>
              <w:tab w:val="right" w:leader="dot" w:pos="9350"/>
            </w:tabs>
            <w:rPr>
              <w:del w:id="212" w:author="ag8t" w:date="2014-01-17T11:31:00Z"/>
              <w:rFonts w:asciiTheme="minorHAnsi" w:eastAsiaTheme="minorEastAsia" w:hAnsiTheme="minorHAnsi" w:cstheme="minorBidi"/>
              <w:noProof/>
              <w:sz w:val="22"/>
              <w:szCs w:val="22"/>
            </w:rPr>
          </w:pPr>
          <w:del w:id="213" w:author="ag8t" w:date="2014-01-17T11:31:00Z">
            <w:r w:rsidRPr="00C212AB">
              <w:rPr>
                <w:rPrChange w:id="214" w:author="ag8t" w:date="2014-01-17T11:31:00Z">
                  <w:rPr>
                    <w:rStyle w:val="Hyperlink"/>
                    <w:noProof/>
                  </w:rPr>
                </w:rPrChange>
              </w:rPr>
              <w:delText>4.1.5</w:delText>
            </w:r>
            <w:r w:rsidR="00432A50" w:rsidDel="006C1ED0">
              <w:rPr>
                <w:rFonts w:asciiTheme="minorHAnsi" w:eastAsiaTheme="minorEastAsia" w:hAnsiTheme="minorHAnsi" w:cstheme="minorBidi"/>
                <w:noProof/>
                <w:sz w:val="22"/>
                <w:szCs w:val="22"/>
              </w:rPr>
              <w:tab/>
            </w:r>
            <w:r w:rsidRPr="00C212AB">
              <w:rPr>
                <w:rPrChange w:id="215" w:author="ag8t" w:date="2014-01-17T11:31:00Z">
                  <w:rPr>
                    <w:rStyle w:val="Hyperlink"/>
                    <w:noProof/>
                  </w:rPr>
                </w:rPrChange>
              </w:rPr>
              <w:delText>Network Info</w:delText>
            </w:r>
            <w:r w:rsidR="00432A50" w:rsidDel="006C1ED0">
              <w:rPr>
                <w:noProof/>
                <w:webHidden/>
              </w:rPr>
              <w:tab/>
            </w:r>
            <w:r w:rsidR="00B86C2E" w:rsidDel="006C1ED0">
              <w:rPr>
                <w:noProof/>
                <w:webHidden/>
              </w:rPr>
              <w:delText>10</w:delText>
            </w:r>
          </w:del>
        </w:p>
        <w:p w:rsidR="00432A50" w:rsidDel="006C1ED0" w:rsidRDefault="00C212AB">
          <w:pPr>
            <w:pStyle w:val="TOC3"/>
            <w:tabs>
              <w:tab w:val="left" w:pos="1200"/>
              <w:tab w:val="right" w:leader="dot" w:pos="9350"/>
            </w:tabs>
            <w:rPr>
              <w:del w:id="216" w:author="ag8t" w:date="2014-01-17T11:31:00Z"/>
              <w:rFonts w:asciiTheme="minorHAnsi" w:eastAsiaTheme="minorEastAsia" w:hAnsiTheme="minorHAnsi" w:cstheme="minorBidi"/>
              <w:noProof/>
              <w:sz w:val="22"/>
              <w:szCs w:val="22"/>
            </w:rPr>
          </w:pPr>
          <w:del w:id="217" w:author="ag8t" w:date="2014-01-17T11:31:00Z">
            <w:r w:rsidRPr="00C212AB">
              <w:rPr>
                <w:rPrChange w:id="218" w:author="ag8t" w:date="2014-01-17T11:31:00Z">
                  <w:rPr>
                    <w:rStyle w:val="Hyperlink"/>
                    <w:noProof/>
                  </w:rPr>
                </w:rPrChange>
              </w:rPr>
              <w:delText>4.1.6</w:delText>
            </w:r>
            <w:r w:rsidR="00432A50" w:rsidDel="006C1ED0">
              <w:rPr>
                <w:rFonts w:asciiTheme="minorHAnsi" w:eastAsiaTheme="minorEastAsia" w:hAnsiTheme="minorHAnsi" w:cstheme="minorBidi"/>
                <w:noProof/>
                <w:sz w:val="22"/>
                <w:szCs w:val="22"/>
              </w:rPr>
              <w:tab/>
            </w:r>
            <w:r w:rsidRPr="00C212AB">
              <w:rPr>
                <w:rPrChange w:id="219" w:author="ag8t" w:date="2014-01-17T11:31:00Z">
                  <w:rPr>
                    <w:rStyle w:val="Hyperlink"/>
                    <w:noProof/>
                  </w:rPr>
                </w:rPrChange>
              </w:rPr>
              <w:delText>Node Internet Access</w:delText>
            </w:r>
            <w:r w:rsidR="00432A50" w:rsidDel="006C1ED0">
              <w:rPr>
                <w:noProof/>
                <w:webHidden/>
              </w:rPr>
              <w:tab/>
            </w:r>
            <w:r w:rsidR="00B86C2E" w:rsidDel="006C1ED0">
              <w:rPr>
                <w:noProof/>
                <w:webHidden/>
              </w:rPr>
              <w:delText>10</w:delText>
            </w:r>
          </w:del>
        </w:p>
        <w:p w:rsidR="00432A50" w:rsidDel="006C1ED0" w:rsidRDefault="00C212AB">
          <w:pPr>
            <w:pStyle w:val="TOC3"/>
            <w:tabs>
              <w:tab w:val="left" w:pos="1200"/>
              <w:tab w:val="right" w:leader="dot" w:pos="9350"/>
            </w:tabs>
            <w:rPr>
              <w:del w:id="220" w:author="ag8t" w:date="2014-01-17T11:31:00Z"/>
              <w:rFonts w:asciiTheme="minorHAnsi" w:eastAsiaTheme="minorEastAsia" w:hAnsiTheme="minorHAnsi" w:cstheme="minorBidi"/>
              <w:noProof/>
              <w:sz w:val="22"/>
              <w:szCs w:val="22"/>
            </w:rPr>
          </w:pPr>
          <w:del w:id="221" w:author="ag8t" w:date="2014-01-17T11:31:00Z">
            <w:r w:rsidRPr="00C212AB">
              <w:rPr>
                <w:rPrChange w:id="222" w:author="ag8t" w:date="2014-01-17T11:31:00Z">
                  <w:rPr>
                    <w:rStyle w:val="Hyperlink"/>
                    <w:noProof/>
                  </w:rPr>
                </w:rPrChange>
              </w:rPr>
              <w:delText>4.1.7</w:delText>
            </w:r>
            <w:r w:rsidR="00432A50" w:rsidDel="006C1ED0">
              <w:rPr>
                <w:rFonts w:asciiTheme="minorHAnsi" w:eastAsiaTheme="minorEastAsia" w:hAnsiTheme="minorHAnsi" w:cstheme="minorBidi"/>
                <w:noProof/>
                <w:sz w:val="22"/>
                <w:szCs w:val="22"/>
              </w:rPr>
              <w:tab/>
            </w:r>
            <w:r w:rsidRPr="00C212AB">
              <w:rPr>
                <w:rPrChange w:id="223" w:author="ag8t" w:date="2014-01-17T11:31:00Z">
                  <w:rPr>
                    <w:rStyle w:val="Hyperlink"/>
                    <w:noProof/>
                  </w:rPr>
                </w:rPrChange>
              </w:rPr>
              <w:delText>RemoteSessionAccess</w:delText>
            </w:r>
            <w:r w:rsidR="00432A50" w:rsidDel="006C1ED0">
              <w:rPr>
                <w:noProof/>
                <w:webHidden/>
              </w:rPr>
              <w:tab/>
            </w:r>
            <w:r w:rsidR="00B86C2E" w:rsidDel="006C1ED0">
              <w:rPr>
                <w:noProof/>
                <w:webHidden/>
              </w:rPr>
              <w:delText>11</w:delText>
            </w:r>
          </w:del>
        </w:p>
        <w:p w:rsidR="00432A50" w:rsidDel="006C1ED0" w:rsidRDefault="00C212AB">
          <w:pPr>
            <w:pStyle w:val="TOC3"/>
            <w:tabs>
              <w:tab w:val="left" w:pos="1200"/>
              <w:tab w:val="right" w:leader="dot" w:pos="9350"/>
            </w:tabs>
            <w:rPr>
              <w:del w:id="224" w:author="ag8t" w:date="2014-01-17T11:31:00Z"/>
              <w:rFonts w:asciiTheme="minorHAnsi" w:eastAsiaTheme="minorEastAsia" w:hAnsiTheme="minorHAnsi" w:cstheme="minorBidi"/>
              <w:noProof/>
              <w:sz w:val="22"/>
              <w:szCs w:val="22"/>
            </w:rPr>
          </w:pPr>
          <w:del w:id="225" w:author="ag8t" w:date="2014-01-17T11:31:00Z">
            <w:r w:rsidRPr="00C212AB">
              <w:rPr>
                <w:rPrChange w:id="226" w:author="ag8t" w:date="2014-01-17T11:31:00Z">
                  <w:rPr>
                    <w:rStyle w:val="Hyperlink"/>
                    <w:noProof/>
                  </w:rPr>
                </w:rPrChange>
              </w:rPr>
              <w:delText>4.1.8</w:delText>
            </w:r>
            <w:r w:rsidR="00432A50" w:rsidDel="006C1ED0">
              <w:rPr>
                <w:rFonts w:asciiTheme="minorHAnsi" w:eastAsiaTheme="minorEastAsia" w:hAnsiTheme="minorHAnsi" w:cstheme="minorBidi"/>
                <w:noProof/>
                <w:sz w:val="22"/>
                <w:szCs w:val="22"/>
              </w:rPr>
              <w:tab/>
            </w:r>
            <w:r w:rsidRPr="00C212AB">
              <w:rPr>
                <w:rPrChange w:id="227" w:author="ag8t" w:date="2014-01-17T11:31:00Z">
                  <w:rPr>
                    <w:rStyle w:val="Hyperlink"/>
                    <w:noProof/>
                  </w:rPr>
                </w:rPrChange>
              </w:rPr>
              <w:delText>CoreRequirement</w:delText>
            </w:r>
            <w:r w:rsidR="00432A50" w:rsidDel="006C1ED0">
              <w:rPr>
                <w:noProof/>
                <w:webHidden/>
              </w:rPr>
              <w:tab/>
            </w:r>
            <w:r w:rsidR="00B86C2E" w:rsidDel="006C1ED0">
              <w:rPr>
                <w:noProof/>
                <w:webHidden/>
              </w:rPr>
              <w:delText>11</w:delText>
            </w:r>
          </w:del>
        </w:p>
        <w:p w:rsidR="00432A50" w:rsidDel="006C1ED0" w:rsidRDefault="00C212AB">
          <w:pPr>
            <w:pStyle w:val="TOC3"/>
            <w:tabs>
              <w:tab w:val="left" w:pos="1200"/>
              <w:tab w:val="right" w:leader="dot" w:pos="9350"/>
            </w:tabs>
            <w:rPr>
              <w:del w:id="228" w:author="ag8t" w:date="2014-01-17T11:31:00Z"/>
              <w:rFonts w:asciiTheme="minorHAnsi" w:eastAsiaTheme="minorEastAsia" w:hAnsiTheme="minorHAnsi" w:cstheme="minorBidi"/>
              <w:noProof/>
              <w:sz w:val="22"/>
              <w:szCs w:val="22"/>
            </w:rPr>
          </w:pPr>
          <w:del w:id="229" w:author="ag8t" w:date="2014-01-17T11:31:00Z">
            <w:r w:rsidRPr="00C212AB">
              <w:rPr>
                <w:rPrChange w:id="230" w:author="ag8t" w:date="2014-01-17T11:31:00Z">
                  <w:rPr>
                    <w:rStyle w:val="Hyperlink"/>
                    <w:noProof/>
                  </w:rPr>
                </w:rPrChange>
              </w:rPr>
              <w:delText>4.1.9</w:delText>
            </w:r>
            <w:r w:rsidR="00432A50" w:rsidDel="006C1ED0">
              <w:rPr>
                <w:rFonts w:asciiTheme="minorHAnsi" w:eastAsiaTheme="minorEastAsia" w:hAnsiTheme="minorHAnsi" w:cstheme="minorBidi"/>
                <w:noProof/>
                <w:sz w:val="22"/>
                <w:szCs w:val="22"/>
              </w:rPr>
              <w:tab/>
            </w:r>
            <w:r w:rsidRPr="00C212AB">
              <w:rPr>
                <w:rPrChange w:id="231" w:author="ag8t" w:date="2014-01-17T11:31:00Z">
                  <w:rPr>
                    <w:rStyle w:val="Hyperlink"/>
                    <w:noProof/>
                  </w:rPr>
                </w:rPrChange>
              </w:rPr>
              <w:delText>QueueName</w:delText>
            </w:r>
            <w:r w:rsidR="00432A50" w:rsidDel="006C1ED0">
              <w:rPr>
                <w:noProof/>
                <w:webHidden/>
              </w:rPr>
              <w:tab/>
            </w:r>
            <w:r w:rsidR="00B86C2E" w:rsidDel="006C1ED0">
              <w:rPr>
                <w:noProof/>
                <w:webHidden/>
              </w:rPr>
              <w:delText>12</w:delText>
            </w:r>
          </w:del>
        </w:p>
        <w:p w:rsidR="00432A50" w:rsidDel="006C1ED0" w:rsidRDefault="00C212AB">
          <w:pPr>
            <w:pStyle w:val="TOC3"/>
            <w:tabs>
              <w:tab w:val="left" w:pos="1440"/>
              <w:tab w:val="right" w:leader="dot" w:pos="9350"/>
            </w:tabs>
            <w:rPr>
              <w:del w:id="232" w:author="ag8t" w:date="2014-01-17T11:31:00Z"/>
              <w:rFonts w:asciiTheme="minorHAnsi" w:eastAsiaTheme="minorEastAsia" w:hAnsiTheme="minorHAnsi" w:cstheme="minorBidi"/>
              <w:noProof/>
              <w:sz w:val="22"/>
              <w:szCs w:val="22"/>
            </w:rPr>
          </w:pPr>
          <w:del w:id="233" w:author="ag8t" w:date="2014-01-17T11:31:00Z">
            <w:r w:rsidRPr="00C212AB">
              <w:rPr>
                <w:rPrChange w:id="234" w:author="ag8t" w:date="2014-01-17T11:31:00Z">
                  <w:rPr>
                    <w:rStyle w:val="Hyperlink"/>
                    <w:noProof/>
                  </w:rPr>
                </w:rPrChange>
              </w:rPr>
              <w:delText>4.1.10</w:delText>
            </w:r>
            <w:r w:rsidR="00432A50" w:rsidDel="006C1ED0">
              <w:rPr>
                <w:rFonts w:asciiTheme="minorHAnsi" w:eastAsiaTheme="minorEastAsia" w:hAnsiTheme="minorHAnsi" w:cstheme="minorBidi"/>
                <w:noProof/>
                <w:sz w:val="22"/>
                <w:szCs w:val="22"/>
              </w:rPr>
              <w:tab/>
            </w:r>
            <w:r w:rsidRPr="00C212AB">
              <w:rPr>
                <w:rPrChange w:id="235" w:author="ag8t" w:date="2014-01-17T11:31:00Z">
                  <w:rPr>
                    <w:rStyle w:val="Hyperlink"/>
                    <w:noProof/>
                  </w:rPr>
                </w:rPrChange>
              </w:rPr>
              <w:delText>Walltime</w:delText>
            </w:r>
            <w:r w:rsidR="00432A50" w:rsidDel="006C1ED0">
              <w:rPr>
                <w:noProof/>
                <w:webHidden/>
              </w:rPr>
              <w:tab/>
            </w:r>
            <w:r w:rsidR="00B86C2E" w:rsidDel="006C1ED0">
              <w:rPr>
                <w:noProof/>
                <w:webHidden/>
              </w:rPr>
              <w:delText>12</w:delText>
            </w:r>
          </w:del>
        </w:p>
        <w:p w:rsidR="00432A50" w:rsidDel="006C1ED0" w:rsidRDefault="00C212AB">
          <w:pPr>
            <w:pStyle w:val="TOC3"/>
            <w:tabs>
              <w:tab w:val="left" w:pos="1440"/>
              <w:tab w:val="right" w:leader="dot" w:pos="9350"/>
            </w:tabs>
            <w:rPr>
              <w:del w:id="236" w:author="ag8t" w:date="2014-01-17T11:31:00Z"/>
              <w:rFonts w:asciiTheme="minorHAnsi" w:eastAsiaTheme="minorEastAsia" w:hAnsiTheme="minorHAnsi" w:cstheme="minorBidi"/>
              <w:noProof/>
              <w:sz w:val="22"/>
              <w:szCs w:val="22"/>
            </w:rPr>
          </w:pPr>
          <w:del w:id="237" w:author="ag8t" w:date="2014-01-17T11:31:00Z">
            <w:r w:rsidRPr="00C212AB">
              <w:rPr>
                <w:rPrChange w:id="238" w:author="ag8t" w:date="2014-01-17T11:31:00Z">
                  <w:rPr>
                    <w:rStyle w:val="Hyperlink"/>
                    <w:noProof/>
                  </w:rPr>
                </w:rPrChange>
              </w:rPr>
              <w:delText>4.1.11</w:delText>
            </w:r>
            <w:r w:rsidR="00432A50" w:rsidDel="006C1ED0">
              <w:rPr>
                <w:rFonts w:asciiTheme="minorHAnsi" w:eastAsiaTheme="minorEastAsia" w:hAnsiTheme="minorHAnsi" w:cstheme="minorBidi"/>
                <w:noProof/>
                <w:sz w:val="22"/>
                <w:szCs w:val="22"/>
              </w:rPr>
              <w:tab/>
            </w:r>
            <w:r w:rsidRPr="00C212AB">
              <w:rPr>
                <w:rPrChange w:id="239" w:author="ag8t" w:date="2014-01-17T11:31:00Z">
                  <w:rPr>
                    <w:rStyle w:val="Hyperlink"/>
                    <w:noProof/>
                  </w:rPr>
                </w:rPrChange>
              </w:rPr>
              <w:delText>IndividualCPUTime</w:delText>
            </w:r>
            <w:r w:rsidR="00432A50" w:rsidDel="006C1ED0">
              <w:rPr>
                <w:noProof/>
                <w:webHidden/>
              </w:rPr>
              <w:tab/>
            </w:r>
            <w:r w:rsidR="00B86C2E" w:rsidDel="006C1ED0">
              <w:rPr>
                <w:noProof/>
                <w:webHidden/>
              </w:rPr>
              <w:delText>12</w:delText>
            </w:r>
          </w:del>
        </w:p>
        <w:p w:rsidR="00432A50" w:rsidDel="006C1ED0" w:rsidRDefault="00C212AB">
          <w:pPr>
            <w:pStyle w:val="TOC3"/>
            <w:tabs>
              <w:tab w:val="left" w:pos="1440"/>
              <w:tab w:val="right" w:leader="dot" w:pos="9350"/>
            </w:tabs>
            <w:rPr>
              <w:del w:id="240" w:author="ag8t" w:date="2014-01-17T11:31:00Z"/>
              <w:rFonts w:asciiTheme="minorHAnsi" w:eastAsiaTheme="minorEastAsia" w:hAnsiTheme="minorHAnsi" w:cstheme="minorBidi"/>
              <w:noProof/>
              <w:sz w:val="22"/>
              <w:szCs w:val="22"/>
            </w:rPr>
          </w:pPr>
          <w:del w:id="241" w:author="ag8t" w:date="2014-01-17T11:31:00Z">
            <w:r w:rsidRPr="00C212AB">
              <w:rPr>
                <w:rPrChange w:id="242" w:author="ag8t" w:date="2014-01-17T11:31:00Z">
                  <w:rPr>
                    <w:rStyle w:val="Hyperlink"/>
                    <w:noProof/>
                  </w:rPr>
                </w:rPrChange>
              </w:rPr>
              <w:delText>4.1.12</w:delText>
            </w:r>
            <w:r w:rsidR="00432A50" w:rsidDel="006C1ED0">
              <w:rPr>
                <w:rFonts w:asciiTheme="minorHAnsi" w:eastAsiaTheme="minorEastAsia" w:hAnsiTheme="minorHAnsi" w:cstheme="minorBidi"/>
                <w:noProof/>
                <w:sz w:val="22"/>
                <w:szCs w:val="22"/>
              </w:rPr>
              <w:tab/>
            </w:r>
            <w:r w:rsidRPr="00C212AB">
              <w:rPr>
                <w:rPrChange w:id="243" w:author="ag8t" w:date="2014-01-17T11:31:00Z">
                  <w:rPr>
                    <w:rStyle w:val="Hyperlink"/>
                    <w:noProof/>
                  </w:rPr>
                </w:rPrChange>
              </w:rPr>
              <w:delText>ParallelEnvironment</w:delText>
            </w:r>
            <w:r w:rsidR="00432A50" w:rsidDel="006C1ED0">
              <w:rPr>
                <w:noProof/>
                <w:webHidden/>
              </w:rPr>
              <w:tab/>
            </w:r>
            <w:r w:rsidR="00B86C2E" w:rsidDel="006C1ED0">
              <w:rPr>
                <w:noProof/>
                <w:webHidden/>
              </w:rPr>
              <w:delText>12</w:delText>
            </w:r>
          </w:del>
        </w:p>
        <w:p w:rsidR="00432A50" w:rsidDel="006C1ED0" w:rsidRDefault="00C212AB">
          <w:pPr>
            <w:pStyle w:val="TOC3"/>
            <w:tabs>
              <w:tab w:val="left" w:pos="1440"/>
              <w:tab w:val="right" w:leader="dot" w:pos="9350"/>
            </w:tabs>
            <w:rPr>
              <w:del w:id="244" w:author="ag8t" w:date="2014-01-17T11:31:00Z"/>
              <w:rFonts w:asciiTheme="minorHAnsi" w:eastAsiaTheme="minorEastAsia" w:hAnsiTheme="minorHAnsi" w:cstheme="minorBidi"/>
              <w:noProof/>
              <w:sz w:val="22"/>
              <w:szCs w:val="22"/>
            </w:rPr>
          </w:pPr>
          <w:del w:id="245" w:author="ag8t" w:date="2014-01-17T11:31:00Z">
            <w:r w:rsidRPr="00C212AB">
              <w:rPr>
                <w:rPrChange w:id="246" w:author="ag8t" w:date="2014-01-17T11:31:00Z">
                  <w:rPr>
                    <w:rStyle w:val="Hyperlink"/>
                    <w:noProof/>
                  </w:rPr>
                </w:rPrChange>
              </w:rPr>
              <w:delText>4.1.13</w:delText>
            </w:r>
            <w:r w:rsidR="00432A50" w:rsidDel="006C1ED0">
              <w:rPr>
                <w:rFonts w:asciiTheme="minorHAnsi" w:eastAsiaTheme="minorEastAsia" w:hAnsiTheme="minorHAnsi" w:cstheme="minorBidi"/>
                <w:noProof/>
                <w:sz w:val="22"/>
                <w:szCs w:val="22"/>
              </w:rPr>
              <w:tab/>
            </w:r>
            <w:r w:rsidRPr="00C212AB">
              <w:rPr>
                <w:rPrChange w:id="247" w:author="ag8t" w:date="2014-01-17T11:31:00Z">
                  <w:rPr>
                    <w:rStyle w:val="Hyperlink"/>
                    <w:noProof/>
                  </w:rPr>
                </w:rPrChange>
              </w:rPr>
              <w:delText>9.3.5.16.3 ProcessesPerHost</w:delText>
            </w:r>
            <w:r w:rsidR="00432A50" w:rsidDel="006C1ED0">
              <w:rPr>
                <w:noProof/>
                <w:webHidden/>
              </w:rPr>
              <w:tab/>
            </w:r>
            <w:r w:rsidR="00B86C2E" w:rsidDel="006C1ED0">
              <w:rPr>
                <w:noProof/>
                <w:webHidden/>
              </w:rPr>
              <w:delText>14</w:delText>
            </w:r>
          </w:del>
        </w:p>
        <w:p w:rsidR="00432A50" w:rsidDel="006C1ED0" w:rsidRDefault="00C212AB">
          <w:pPr>
            <w:pStyle w:val="TOC3"/>
            <w:tabs>
              <w:tab w:val="left" w:pos="1440"/>
              <w:tab w:val="right" w:leader="dot" w:pos="9350"/>
            </w:tabs>
            <w:rPr>
              <w:del w:id="248" w:author="ag8t" w:date="2014-01-17T11:31:00Z"/>
              <w:rFonts w:asciiTheme="minorHAnsi" w:eastAsiaTheme="minorEastAsia" w:hAnsiTheme="minorHAnsi" w:cstheme="minorBidi"/>
              <w:noProof/>
              <w:sz w:val="22"/>
              <w:szCs w:val="22"/>
            </w:rPr>
          </w:pPr>
          <w:del w:id="249" w:author="ag8t" w:date="2014-01-17T11:31:00Z">
            <w:r w:rsidRPr="00C212AB">
              <w:rPr>
                <w:rPrChange w:id="250" w:author="ag8t" w:date="2014-01-17T11:31:00Z">
                  <w:rPr>
                    <w:rStyle w:val="Hyperlink"/>
                    <w:noProof/>
                  </w:rPr>
                </w:rPrChange>
              </w:rPr>
              <w:delText>4.1.14</w:delText>
            </w:r>
            <w:r w:rsidR="00432A50" w:rsidDel="006C1ED0">
              <w:rPr>
                <w:rFonts w:asciiTheme="minorHAnsi" w:eastAsiaTheme="minorEastAsia" w:hAnsiTheme="minorHAnsi" w:cstheme="minorBidi"/>
                <w:noProof/>
                <w:sz w:val="22"/>
                <w:szCs w:val="22"/>
              </w:rPr>
              <w:tab/>
            </w:r>
            <w:r w:rsidRPr="00C212AB">
              <w:rPr>
                <w:rPrChange w:id="251" w:author="ag8t" w:date="2014-01-17T11:31:00Z">
                  <w:rPr>
                    <w:rStyle w:val="Hyperlink"/>
                    <w:noProof/>
                  </w:rPr>
                </w:rPrChange>
              </w:rPr>
              <w:delText>9.3.5.16.4 ThreadsPerProcesses</w:delText>
            </w:r>
            <w:r w:rsidR="00432A50" w:rsidDel="006C1ED0">
              <w:rPr>
                <w:noProof/>
                <w:webHidden/>
              </w:rPr>
              <w:tab/>
            </w:r>
            <w:r w:rsidR="00B86C2E" w:rsidDel="006C1ED0">
              <w:rPr>
                <w:noProof/>
                <w:webHidden/>
              </w:rPr>
              <w:delText>14</w:delText>
            </w:r>
          </w:del>
        </w:p>
        <w:p w:rsidR="00432A50" w:rsidDel="006C1ED0" w:rsidRDefault="00C212AB">
          <w:pPr>
            <w:pStyle w:val="TOC3"/>
            <w:tabs>
              <w:tab w:val="left" w:pos="1440"/>
              <w:tab w:val="right" w:leader="dot" w:pos="9350"/>
            </w:tabs>
            <w:rPr>
              <w:del w:id="252" w:author="ag8t" w:date="2014-01-17T11:31:00Z"/>
              <w:rFonts w:asciiTheme="minorHAnsi" w:eastAsiaTheme="minorEastAsia" w:hAnsiTheme="minorHAnsi" w:cstheme="minorBidi"/>
              <w:noProof/>
              <w:sz w:val="22"/>
              <w:szCs w:val="22"/>
            </w:rPr>
          </w:pPr>
          <w:del w:id="253" w:author="ag8t" w:date="2014-01-17T11:31:00Z">
            <w:r w:rsidRPr="00C212AB">
              <w:rPr>
                <w:rPrChange w:id="254" w:author="ag8t" w:date="2014-01-17T11:31:00Z">
                  <w:rPr>
                    <w:rStyle w:val="Hyperlink"/>
                    <w:noProof/>
                  </w:rPr>
                </w:rPrChange>
              </w:rPr>
              <w:delText>4.1.15</w:delText>
            </w:r>
            <w:r w:rsidR="00432A50" w:rsidDel="006C1ED0">
              <w:rPr>
                <w:rFonts w:asciiTheme="minorHAnsi" w:eastAsiaTheme="minorEastAsia" w:hAnsiTheme="minorHAnsi" w:cstheme="minorBidi"/>
                <w:noProof/>
                <w:sz w:val="22"/>
                <w:szCs w:val="22"/>
              </w:rPr>
              <w:tab/>
            </w:r>
            <w:r w:rsidRPr="00C212AB">
              <w:rPr>
                <w:rPrChange w:id="255" w:author="ag8t" w:date="2014-01-17T11:31:00Z">
                  <w:rPr>
                    <w:rStyle w:val="Hyperlink"/>
                    <w:noProof/>
                  </w:rPr>
                </w:rPrChange>
              </w:rPr>
              <w:delText>Run Time Environment – e.g. mo</w:delText>
            </w:r>
            <w:r w:rsidRPr="00C212AB">
              <w:rPr>
                <w:rPrChange w:id="256" w:author="ag8t" w:date="2014-01-17T11:31:00Z">
                  <w:rPr>
                    <w:rStyle w:val="Hyperlink"/>
                    <w:noProof/>
                  </w:rPr>
                </w:rPrChange>
              </w:rPr>
              <w:delText>d</w:delText>
            </w:r>
            <w:r w:rsidRPr="00C212AB">
              <w:rPr>
                <w:rPrChange w:id="257" w:author="ag8t" w:date="2014-01-17T11:31:00Z">
                  <w:rPr>
                    <w:rStyle w:val="Hyperlink"/>
                    <w:noProof/>
                  </w:rPr>
                </w:rPrChange>
              </w:rPr>
              <w:delText>ules</w:delText>
            </w:r>
            <w:r w:rsidR="00432A50" w:rsidDel="006C1ED0">
              <w:rPr>
                <w:noProof/>
                <w:webHidden/>
              </w:rPr>
              <w:tab/>
            </w:r>
            <w:r w:rsidR="00B86C2E" w:rsidDel="006C1ED0">
              <w:rPr>
                <w:noProof/>
                <w:webHidden/>
              </w:rPr>
              <w:delText>14</w:delText>
            </w:r>
          </w:del>
        </w:p>
        <w:p w:rsidR="00432A50" w:rsidDel="006C1ED0" w:rsidRDefault="00C212AB">
          <w:pPr>
            <w:pStyle w:val="TOC3"/>
            <w:tabs>
              <w:tab w:val="left" w:pos="1440"/>
              <w:tab w:val="right" w:leader="dot" w:pos="9350"/>
            </w:tabs>
            <w:rPr>
              <w:del w:id="258" w:author="ag8t" w:date="2014-01-17T11:31:00Z"/>
              <w:rFonts w:asciiTheme="minorHAnsi" w:eastAsiaTheme="minorEastAsia" w:hAnsiTheme="minorHAnsi" w:cstheme="minorBidi"/>
              <w:noProof/>
              <w:sz w:val="22"/>
              <w:szCs w:val="22"/>
            </w:rPr>
          </w:pPr>
          <w:del w:id="259" w:author="ag8t" w:date="2014-01-17T11:31:00Z">
            <w:r w:rsidRPr="00C212AB">
              <w:rPr>
                <w:rPrChange w:id="260" w:author="ag8t" w:date="2014-01-17T11:31:00Z">
                  <w:rPr>
                    <w:rStyle w:val="Hyperlink"/>
                    <w:noProof/>
                  </w:rPr>
                </w:rPrChange>
              </w:rPr>
              <w:delText>4.1.16</w:delText>
            </w:r>
            <w:r w:rsidR="00432A50" w:rsidDel="006C1ED0">
              <w:rPr>
                <w:rFonts w:asciiTheme="minorHAnsi" w:eastAsiaTheme="minorEastAsia" w:hAnsiTheme="minorHAnsi" w:cstheme="minorBidi"/>
                <w:noProof/>
                <w:sz w:val="22"/>
                <w:szCs w:val="22"/>
              </w:rPr>
              <w:tab/>
            </w:r>
            <w:r w:rsidRPr="00C212AB">
              <w:rPr>
                <w:rPrChange w:id="261" w:author="ag8t" w:date="2014-01-17T11:31:00Z">
                  <w:rPr>
                    <w:rStyle w:val="Hyperlink"/>
                    <w:noProof/>
                  </w:rPr>
                </w:rPrChange>
              </w:rPr>
              <w:delText>The available runtime environments MUST be advertised in the services's descri</w:delText>
            </w:r>
            <w:r w:rsidRPr="00C212AB">
              <w:rPr>
                <w:rPrChange w:id="262" w:author="ag8t" w:date="2014-01-17T11:31:00Z">
                  <w:rPr>
                    <w:rStyle w:val="Hyperlink"/>
                    <w:noProof/>
                  </w:rPr>
                </w:rPrChange>
              </w:rPr>
              <w:delText>p</w:delText>
            </w:r>
            <w:r w:rsidRPr="00C212AB">
              <w:rPr>
                <w:rPrChange w:id="263" w:author="ag8t" w:date="2014-01-17T11:31:00Z">
                  <w:rPr>
                    <w:rStyle w:val="Hyperlink"/>
                    <w:noProof/>
                  </w:rPr>
                </w:rPrChange>
              </w:rPr>
              <w:delText>tion via GLUE2.   Matching Options</w:delText>
            </w:r>
            <w:r w:rsidR="00432A50" w:rsidDel="006C1ED0">
              <w:rPr>
                <w:noProof/>
                <w:webHidden/>
              </w:rPr>
              <w:tab/>
            </w:r>
            <w:r w:rsidR="00B86C2E" w:rsidDel="006C1ED0">
              <w:rPr>
                <w:noProof/>
                <w:webHidden/>
              </w:rPr>
              <w:delText>14</w:delText>
            </w:r>
          </w:del>
        </w:p>
        <w:p w:rsidR="00432A50" w:rsidDel="006C1ED0" w:rsidRDefault="00C212AB">
          <w:pPr>
            <w:pStyle w:val="TOC2"/>
            <w:rPr>
              <w:del w:id="264" w:author="ag8t" w:date="2014-01-17T11:31:00Z"/>
              <w:rFonts w:asciiTheme="minorHAnsi" w:eastAsiaTheme="minorEastAsia" w:hAnsiTheme="minorHAnsi" w:cstheme="minorBidi"/>
              <w:noProof/>
              <w:sz w:val="22"/>
              <w:szCs w:val="22"/>
            </w:rPr>
          </w:pPr>
          <w:del w:id="265" w:author="ag8t" w:date="2014-01-17T11:31:00Z">
            <w:r w:rsidRPr="00C212AB">
              <w:rPr>
                <w:rPrChange w:id="266" w:author="ag8t" w:date="2014-01-17T11:31:00Z">
                  <w:rPr>
                    <w:rStyle w:val="Hyperlink"/>
                    <w:noProof/>
                  </w:rPr>
                </w:rPrChange>
              </w:rPr>
              <w:delText>4.2</w:delText>
            </w:r>
            <w:r w:rsidR="00432A50" w:rsidDel="006C1ED0">
              <w:rPr>
                <w:rFonts w:asciiTheme="minorHAnsi" w:eastAsiaTheme="minorEastAsia" w:hAnsiTheme="minorHAnsi" w:cstheme="minorBidi"/>
                <w:noProof/>
                <w:sz w:val="22"/>
                <w:szCs w:val="22"/>
              </w:rPr>
              <w:tab/>
            </w:r>
            <w:r w:rsidRPr="00C212AB">
              <w:rPr>
                <w:rPrChange w:id="267" w:author="ag8t" w:date="2014-01-17T11:31:00Z">
                  <w:rPr>
                    <w:rStyle w:val="Hyperlink"/>
                    <w:noProof/>
                  </w:rPr>
                </w:rPrChange>
              </w:rPr>
              <w:delText>JobProcessing</w:delText>
            </w:r>
            <w:r w:rsidR="00432A50" w:rsidDel="006C1ED0">
              <w:rPr>
                <w:noProof/>
                <w:webHidden/>
              </w:rPr>
              <w:tab/>
            </w:r>
            <w:r w:rsidR="00B86C2E" w:rsidDel="006C1ED0">
              <w:rPr>
                <w:noProof/>
                <w:webHidden/>
              </w:rPr>
              <w:delText>16</w:delText>
            </w:r>
          </w:del>
        </w:p>
        <w:p w:rsidR="00432A50" w:rsidDel="006C1ED0" w:rsidRDefault="00C212AB">
          <w:pPr>
            <w:pStyle w:val="TOC3"/>
            <w:tabs>
              <w:tab w:val="left" w:pos="1200"/>
              <w:tab w:val="right" w:leader="dot" w:pos="9350"/>
            </w:tabs>
            <w:rPr>
              <w:del w:id="268" w:author="ag8t" w:date="2014-01-17T11:31:00Z"/>
              <w:rFonts w:asciiTheme="minorHAnsi" w:eastAsiaTheme="minorEastAsia" w:hAnsiTheme="minorHAnsi" w:cstheme="minorBidi"/>
              <w:noProof/>
              <w:sz w:val="22"/>
              <w:szCs w:val="22"/>
            </w:rPr>
          </w:pPr>
          <w:del w:id="269" w:author="ag8t" w:date="2014-01-17T11:31:00Z">
            <w:r w:rsidRPr="00C212AB">
              <w:rPr>
                <w:rPrChange w:id="270" w:author="ag8t" w:date="2014-01-17T11:31:00Z">
                  <w:rPr>
                    <w:rStyle w:val="Hyperlink"/>
                    <w:noProof/>
                  </w:rPr>
                </w:rPrChange>
              </w:rPr>
              <w:delText>4.2.1</w:delText>
            </w:r>
            <w:r w:rsidR="00432A50" w:rsidDel="006C1ED0">
              <w:rPr>
                <w:rFonts w:asciiTheme="minorHAnsi" w:eastAsiaTheme="minorEastAsia" w:hAnsiTheme="minorHAnsi" w:cstheme="minorBidi"/>
                <w:noProof/>
                <w:sz w:val="22"/>
                <w:szCs w:val="22"/>
              </w:rPr>
              <w:tab/>
            </w:r>
            <w:r w:rsidRPr="00C212AB">
              <w:rPr>
                <w:rPrChange w:id="271" w:author="ag8t" w:date="2014-01-17T11:31:00Z">
                  <w:rPr>
                    <w:rStyle w:val="Hyperlink"/>
                    <w:noProof/>
                  </w:rPr>
                </w:rPrChange>
              </w:rPr>
              <w:delText>Pre-cache path for GFFS</w:delText>
            </w:r>
            <w:r w:rsidR="00432A50" w:rsidDel="006C1ED0">
              <w:rPr>
                <w:noProof/>
                <w:webHidden/>
              </w:rPr>
              <w:tab/>
            </w:r>
            <w:r w:rsidR="00B86C2E" w:rsidDel="006C1ED0">
              <w:rPr>
                <w:noProof/>
                <w:webHidden/>
              </w:rPr>
              <w:delText>17</w:delText>
            </w:r>
          </w:del>
        </w:p>
        <w:p w:rsidR="00432A50" w:rsidDel="006C1ED0" w:rsidRDefault="00C212AB">
          <w:pPr>
            <w:pStyle w:val="TOC3"/>
            <w:tabs>
              <w:tab w:val="left" w:pos="1200"/>
              <w:tab w:val="right" w:leader="dot" w:pos="9350"/>
            </w:tabs>
            <w:rPr>
              <w:del w:id="272" w:author="ag8t" w:date="2014-01-17T11:31:00Z"/>
              <w:rFonts w:asciiTheme="minorHAnsi" w:eastAsiaTheme="minorEastAsia" w:hAnsiTheme="minorHAnsi" w:cstheme="minorBidi"/>
              <w:noProof/>
              <w:sz w:val="22"/>
              <w:szCs w:val="22"/>
            </w:rPr>
          </w:pPr>
          <w:del w:id="273" w:author="ag8t" w:date="2014-01-17T11:31:00Z">
            <w:r w:rsidRPr="00C212AB">
              <w:rPr>
                <w:rPrChange w:id="274" w:author="ag8t" w:date="2014-01-17T11:31:00Z">
                  <w:rPr>
                    <w:rStyle w:val="Hyperlink"/>
                    <w:noProof/>
                  </w:rPr>
                </w:rPrChange>
              </w:rPr>
              <w:delText>4.2.2</w:delText>
            </w:r>
            <w:r w:rsidR="00432A50" w:rsidDel="006C1ED0">
              <w:rPr>
                <w:rFonts w:asciiTheme="minorHAnsi" w:eastAsiaTheme="minorEastAsia" w:hAnsiTheme="minorHAnsi" w:cstheme="minorBidi"/>
                <w:noProof/>
                <w:sz w:val="22"/>
                <w:szCs w:val="22"/>
              </w:rPr>
              <w:tab/>
            </w:r>
            <w:r w:rsidRPr="00C212AB">
              <w:rPr>
                <w:rPrChange w:id="275" w:author="ag8t" w:date="2014-01-17T11:31:00Z">
                  <w:rPr>
                    <w:rStyle w:val="Hyperlink"/>
                    <w:noProof/>
                  </w:rPr>
                </w:rPrChange>
              </w:rPr>
              <w:delText>Pre and Post Processing</w:delText>
            </w:r>
            <w:r w:rsidR="00432A50" w:rsidDel="006C1ED0">
              <w:rPr>
                <w:noProof/>
                <w:webHidden/>
              </w:rPr>
              <w:tab/>
            </w:r>
            <w:r w:rsidR="00B86C2E" w:rsidDel="006C1ED0">
              <w:rPr>
                <w:noProof/>
                <w:webHidden/>
              </w:rPr>
              <w:delText>16</w:delText>
            </w:r>
          </w:del>
        </w:p>
        <w:p w:rsidR="00432A50" w:rsidDel="006C1ED0" w:rsidRDefault="00C212AB">
          <w:pPr>
            <w:pStyle w:val="TOC2"/>
            <w:rPr>
              <w:del w:id="276" w:author="ag8t" w:date="2014-01-17T11:31:00Z"/>
              <w:rFonts w:asciiTheme="minorHAnsi" w:eastAsiaTheme="minorEastAsia" w:hAnsiTheme="minorHAnsi" w:cstheme="minorBidi"/>
              <w:noProof/>
              <w:sz w:val="22"/>
              <w:szCs w:val="22"/>
            </w:rPr>
          </w:pPr>
          <w:del w:id="277" w:author="ag8t" w:date="2014-01-17T11:31:00Z">
            <w:r w:rsidRPr="00C212AB">
              <w:rPr>
                <w:rPrChange w:id="278" w:author="ag8t" w:date="2014-01-17T11:31:00Z">
                  <w:rPr>
                    <w:rStyle w:val="Hyperlink"/>
                    <w:noProof/>
                  </w:rPr>
                </w:rPrChange>
              </w:rPr>
              <w:delText>4.3</w:delText>
            </w:r>
            <w:r w:rsidR="00432A50" w:rsidDel="006C1ED0">
              <w:rPr>
                <w:rFonts w:asciiTheme="minorHAnsi" w:eastAsiaTheme="minorEastAsia" w:hAnsiTheme="minorHAnsi" w:cstheme="minorBidi"/>
                <w:noProof/>
                <w:sz w:val="22"/>
                <w:szCs w:val="22"/>
              </w:rPr>
              <w:tab/>
            </w:r>
            <w:r w:rsidRPr="00C212AB">
              <w:rPr>
                <w:rPrChange w:id="279" w:author="ag8t" w:date="2014-01-17T11:31:00Z">
                  <w:rPr>
                    <w:rStyle w:val="Hyperlink"/>
                    <w:noProof/>
                  </w:rPr>
                </w:rPrChange>
              </w:rPr>
              <w:delText>File Staging</w:delText>
            </w:r>
            <w:r w:rsidR="00432A50" w:rsidDel="006C1ED0">
              <w:rPr>
                <w:noProof/>
                <w:webHidden/>
              </w:rPr>
              <w:tab/>
            </w:r>
            <w:r w:rsidR="00B86C2E" w:rsidDel="006C1ED0">
              <w:rPr>
                <w:noProof/>
                <w:webHidden/>
              </w:rPr>
              <w:delText>17</w:delText>
            </w:r>
          </w:del>
        </w:p>
        <w:p w:rsidR="00432A50" w:rsidDel="006C1ED0" w:rsidRDefault="00C212AB">
          <w:pPr>
            <w:pStyle w:val="TOC3"/>
            <w:tabs>
              <w:tab w:val="left" w:pos="1200"/>
              <w:tab w:val="right" w:leader="dot" w:pos="9350"/>
            </w:tabs>
            <w:rPr>
              <w:del w:id="280" w:author="ag8t" w:date="2014-01-17T11:31:00Z"/>
              <w:rFonts w:asciiTheme="minorHAnsi" w:eastAsiaTheme="minorEastAsia" w:hAnsiTheme="minorHAnsi" w:cstheme="minorBidi"/>
              <w:noProof/>
              <w:sz w:val="22"/>
              <w:szCs w:val="22"/>
            </w:rPr>
          </w:pPr>
          <w:del w:id="281" w:author="ag8t" w:date="2014-01-17T11:31:00Z">
            <w:r w:rsidRPr="00C212AB">
              <w:rPr>
                <w:rPrChange w:id="282" w:author="ag8t" w:date="2014-01-17T11:31:00Z">
                  <w:rPr>
                    <w:rStyle w:val="Hyperlink"/>
                    <w:noProof/>
                  </w:rPr>
                </w:rPrChange>
              </w:rPr>
              <w:delText>4.3.1</w:delText>
            </w:r>
            <w:r w:rsidR="00432A50" w:rsidDel="006C1ED0">
              <w:rPr>
                <w:rFonts w:asciiTheme="minorHAnsi" w:eastAsiaTheme="minorEastAsia" w:hAnsiTheme="minorHAnsi" w:cstheme="minorBidi"/>
                <w:noProof/>
                <w:sz w:val="22"/>
                <w:szCs w:val="22"/>
              </w:rPr>
              <w:tab/>
            </w:r>
            <w:r w:rsidRPr="00C212AB">
              <w:rPr>
                <w:rPrChange w:id="283" w:author="ag8t" w:date="2014-01-17T11:31:00Z">
                  <w:rPr>
                    <w:rStyle w:val="Hyperlink"/>
                    <w:noProof/>
                  </w:rPr>
                </w:rPrChange>
              </w:rPr>
              <w:delText>Creation Enumeration – extension</w:delText>
            </w:r>
            <w:r w:rsidR="00432A50" w:rsidDel="006C1ED0">
              <w:rPr>
                <w:noProof/>
                <w:webHidden/>
              </w:rPr>
              <w:tab/>
            </w:r>
            <w:r w:rsidR="00B86C2E" w:rsidDel="006C1ED0">
              <w:rPr>
                <w:noProof/>
                <w:webHidden/>
              </w:rPr>
              <w:delText>17</w:delText>
            </w:r>
          </w:del>
        </w:p>
        <w:p w:rsidR="00432A50" w:rsidDel="006C1ED0" w:rsidRDefault="00C212AB">
          <w:pPr>
            <w:pStyle w:val="TOC3"/>
            <w:tabs>
              <w:tab w:val="left" w:pos="1200"/>
              <w:tab w:val="right" w:leader="dot" w:pos="9350"/>
            </w:tabs>
            <w:rPr>
              <w:del w:id="284" w:author="ag8t" w:date="2014-01-17T11:31:00Z"/>
              <w:rFonts w:asciiTheme="minorHAnsi" w:eastAsiaTheme="minorEastAsia" w:hAnsiTheme="minorHAnsi" w:cstheme="minorBidi"/>
              <w:noProof/>
              <w:sz w:val="22"/>
              <w:szCs w:val="22"/>
            </w:rPr>
          </w:pPr>
          <w:del w:id="285" w:author="ag8t" w:date="2014-01-17T11:31:00Z">
            <w:r w:rsidRPr="00C212AB">
              <w:rPr>
                <w:rPrChange w:id="286" w:author="ag8t" w:date="2014-01-17T11:31:00Z">
                  <w:rPr>
                    <w:rStyle w:val="Hyperlink"/>
                    <w:noProof/>
                  </w:rPr>
                </w:rPrChange>
              </w:rPr>
              <w:delText>4.3.2</w:delText>
            </w:r>
            <w:r w:rsidR="00432A50" w:rsidDel="006C1ED0">
              <w:rPr>
                <w:rFonts w:asciiTheme="minorHAnsi" w:eastAsiaTheme="minorEastAsia" w:hAnsiTheme="minorHAnsi" w:cstheme="minorBidi"/>
                <w:noProof/>
                <w:sz w:val="22"/>
                <w:szCs w:val="22"/>
              </w:rPr>
              <w:tab/>
            </w:r>
            <w:r w:rsidRPr="00C212AB">
              <w:rPr>
                <w:rPrChange w:id="287" w:author="ag8t" w:date="2014-01-17T11:31:00Z">
                  <w:rPr>
                    <w:rStyle w:val="Hyperlink"/>
                    <w:noProof/>
                  </w:rPr>
                </w:rPrChange>
              </w:rPr>
              <w:delText>Recursion</w:delText>
            </w:r>
            <w:r w:rsidR="00432A50" w:rsidDel="006C1ED0">
              <w:rPr>
                <w:noProof/>
                <w:webHidden/>
              </w:rPr>
              <w:tab/>
            </w:r>
            <w:r w:rsidR="00B86C2E" w:rsidDel="006C1ED0">
              <w:rPr>
                <w:noProof/>
                <w:webHidden/>
              </w:rPr>
              <w:delText>18</w:delText>
            </w:r>
          </w:del>
        </w:p>
        <w:p w:rsidR="00432A50" w:rsidDel="006C1ED0" w:rsidRDefault="00C212AB">
          <w:pPr>
            <w:pStyle w:val="TOC3"/>
            <w:tabs>
              <w:tab w:val="left" w:pos="1200"/>
              <w:tab w:val="right" w:leader="dot" w:pos="9350"/>
            </w:tabs>
            <w:rPr>
              <w:del w:id="288" w:author="ag8t" w:date="2014-01-17T11:31:00Z"/>
              <w:rFonts w:asciiTheme="minorHAnsi" w:eastAsiaTheme="minorEastAsia" w:hAnsiTheme="minorHAnsi" w:cstheme="minorBidi"/>
              <w:noProof/>
              <w:sz w:val="22"/>
              <w:szCs w:val="22"/>
            </w:rPr>
          </w:pPr>
          <w:del w:id="289" w:author="ag8t" w:date="2014-01-17T11:31:00Z">
            <w:r w:rsidRPr="00C212AB">
              <w:rPr>
                <w:rPrChange w:id="290" w:author="ag8t" w:date="2014-01-17T11:31:00Z">
                  <w:rPr>
                    <w:rStyle w:val="Hyperlink"/>
                    <w:noProof/>
                  </w:rPr>
                </w:rPrChange>
              </w:rPr>
              <w:delText>4.3.3</w:delText>
            </w:r>
            <w:r w:rsidR="00432A50" w:rsidDel="006C1ED0">
              <w:rPr>
                <w:rFonts w:asciiTheme="minorHAnsi" w:eastAsiaTheme="minorEastAsia" w:hAnsiTheme="minorHAnsi" w:cstheme="minorBidi"/>
                <w:noProof/>
                <w:sz w:val="22"/>
                <w:szCs w:val="22"/>
              </w:rPr>
              <w:tab/>
            </w:r>
            <w:r w:rsidRPr="00C212AB">
              <w:rPr>
                <w:rPrChange w:id="291" w:author="ag8t" w:date="2014-01-17T11:31:00Z">
                  <w:rPr>
                    <w:rStyle w:val="Hyperlink"/>
                    <w:noProof/>
                  </w:rPr>
                </w:rPrChange>
              </w:rPr>
              <w:delText>Wild Cards</w:delText>
            </w:r>
            <w:r w:rsidR="00432A50" w:rsidDel="006C1ED0">
              <w:rPr>
                <w:noProof/>
                <w:webHidden/>
              </w:rPr>
              <w:tab/>
            </w:r>
            <w:r w:rsidR="00B86C2E" w:rsidDel="006C1ED0">
              <w:rPr>
                <w:noProof/>
                <w:webHidden/>
              </w:rPr>
              <w:delText>18</w:delText>
            </w:r>
          </w:del>
        </w:p>
        <w:p w:rsidR="00432A50" w:rsidDel="006C1ED0" w:rsidRDefault="00C212AB">
          <w:pPr>
            <w:pStyle w:val="TOC1"/>
            <w:tabs>
              <w:tab w:val="left" w:pos="475"/>
              <w:tab w:val="right" w:leader="dot" w:pos="9350"/>
            </w:tabs>
            <w:rPr>
              <w:del w:id="292" w:author="ag8t" w:date="2014-01-17T11:31:00Z"/>
              <w:rFonts w:asciiTheme="minorHAnsi" w:eastAsiaTheme="minorEastAsia" w:hAnsiTheme="minorHAnsi" w:cstheme="minorBidi"/>
              <w:noProof/>
              <w:sz w:val="22"/>
              <w:szCs w:val="22"/>
            </w:rPr>
          </w:pPr>
          <w:del w:id="293" w:author="ag8t" w:date="2014-01-17T11:31:00Z">
            <w:r w:rsidRPr="00C212AB">
              <w:rPr>
                <w:rPrChange w:id="294" w:author="ag8t" w:date="2014-01-17T11:31:00Z">
                  <w:rPr>
                    <w:rStyle w:val="Hyperlink"/>
                    <w:noProof/>
                  </w:rPr>
                </w:rPrChange>
              </w:rPr>
              <w:delText>5</w:delText>
            </w:r>
            <w:r w:rsidR="00432A50" w:rsidDel="006C1ED0">
              <w:rPr>
                <w:rFonts w:asciiTheme="minorHAnsi" w:eastAsiaTheme="minorEastAsia" w:hAnsiTheme="minorHAnsi" w:cstheme="minorBidi"/>
                <w:noProof/>
                <w:sz w:val="22"/>
                <w:szCs w:val="22"/>
              </w:rPr>
              <w:tab/>
            </w:r>
            <w:r w:rsidRPr="00C212AB">
              <w:rPr>
                <w:rPrChange w:id="295" w:author="ag8t" w:date="2014-01-17T11:31:00Z">
                  <w:rPr>
                    <w:rStyle w:val="Hyperlink"/>
                    <w:noProof/>
                  </w:rPr>
                </w:rPrChange>
              </w:rPr>
              <w:delText>Extensions and Profiles</w:delText>
            </w:r>
            <w:r w:rsidR="00432A50" w:rsidDel="006C1ED0">
              <w:rPr>
                <w:noProof/>
                <w:webHidden/>
              </w:rPr>
              <w:tab/>
            </w:r>
            <w:r w:rsidR="00B86C2E" w:rsidDel="006C1ED0">
              <w:rPr>
                <w:noProof/>
                <w:webHidden/>
              </w:rPr>
              <w:delText>18</w:delText>
            </w:r>
          </w:del>
        </w:p>
        <w:p w:rsidR="00432A50" w:rsidDel="006C1ED0" w:rsidRDefault="00C212AB">
          <w:pPr>
            <w:pStyle w:val="TOC2"/>
            <w:rPr>
              <w:del w:id="296" w:author="ag8t" w:date="2014-01-17T11:31:00Z"/>
              <w:rFonts w:asciiTheme="minorHAnsi" w:eastAsiaTheme="minorEastAsia" w:hAnsiTheme="minorHAnsi" w:cstheme="minorBidi"/>
              <w:noProof/>
              <w:sz w:val="22"/>
              <w:szCs w:val="22"/>
            </w:rPr>
          </w:pPr>
          <w:del w:id="297" w:author="ag8t" w:date="2014-01-17T11:31:00Z">
            <w:r w:rsidRPr="00C212AB">
              <w:rPr>
                <w:rPrChange w:id="298" w:author="ag8t" w:date="2014-01-17T11:31:00Z">
                  <w:rPr>
                    <w:rStyle w:val="Hyperlink"/>
                    <w:noProof/>
                  </w:rPr>
                </w:rPrChange>
              </w:rPr>
              <w:delText>5.1</w:delText>
            </w:r>
            <w:r w:rsidR="00432A50" w:rsidDel="006C1ED0">
              <w:rPr>
                <w:rFonts w:asciiTheme="minorHAnsi" w:eastAsiaTheme="minorEastAsia" w:hAnsiTheme="minorHAnsi" w:cstheme="minorBidi"/>
                <w:noProof/>
                <w:sz w:val="22"/>
                <w:szCs w:val="22"/>
              </w:rPr>
              <w:tab/>
            </w:r>
            <w:r w:rsidRPr="00C212AB">
              <w:rPr>
                <w:rPrChange w:id="299" w:author="ag8t" w:date="2014-01-17T11:31:00Z">
                  <w:rPr>
                    <w:rStyle w:val="Hyperlink"/>
                    <w:noProof/>
                  </w:rPr>
                </w:rPrChange>
              </w:rPr>
              <w:delText>Profiled BES Factory Attributes</w:delText>
            </w:r>
            <w:r w:rsidR="00432A50" w:rsidDel="006C1ED0">
              <w:rPr>
                <w:noProof/>
                <w:webHidden/>
              </w:rPr>
              <w:tab/>
            </w:r>
            <w:r w:rsidR="00B86C2E" w:rsidDel="006C1ED0">
              <w:rPr>
                <w:noProof/>
                <w:webHidden/>
              </w:rPr>
              <w:delText>18</w:delText>
            </w:r>
          </w:del>
        </w:p>
        <w:p w:rsidR="00432A50" w:rsidDel="006C1ED0" w:rsidRDefault="00C212AB">
          <w:pPr>
            <w:pStyle w:val="TOC1"/>
            <w:tabs>
              <w:tab w:val="left" w:pos="475"/>
              <w:tab w:val="right" w:leader="dot" w:pos="9350"/>
            </w:tabs>
            <w:rPr>
              <w:del w:id="300" w:author="ag8t" w:date="2014-01-17T11:31:00Z"/>
              <w:rFonts w:asciiTheme="minorHAnsi" w:eastAsiaTheme="minorEastAsia" w:hAnsiTheme="minorHAnsi" w:cstheme="minorBidi"/>
              <w:noProof/>
              <w:sz w:val="22"/>
              <w:szCs w:val="22"/>
            </w:rPr>
          </w:pPr>
          <w:del w:id="301" w:author="ag8t" w:date="2014-01-17T11:31:00Z">
            <w:r w:rsidRPr="00C212AB">
              <w:rPr>
                <w:rPrChange w:id="302" w:author="ag8t" w:date="2014-01-17T11:31:00Z">
                  <w:rPr>
                    <w:rStyle w:val="Hyperlink"/>
                    <w:noProof/>
                  </w:rPr>
                </w:rPrChange>
              </w:rPr>
              <w:delText>6</w:delText>
            </w:r>
            <w:r w:rsidR="00432A50" w:rsidDel="006C1ED0">
              <w:rPr>
                <w:rFonts w:asciiTheme="minorHAnsi" w:eastAsiaTheme="minorEastAsia" w:hAnsiTheme="minorHAnsi" w:cstheme="minorBidi"/>
                <w:noProof/>
                <w:sz w:val="22"/>
                <w:szCs w:val="22"/>
              </w:rPr>
              <w:tab/>
            </w:r>
            <w:r w:rsidRPr="00C212AB">
              <w:rPr>
                <w:rPrChange w:id="303" w:author="ag8t" w:date="2014-01-17T11:31:00Z">
                  <w:rPr>
                    <w:rStyle w:val="Hyperlink"/>
                    <w:noProof/>
                  </w:rPr>
                </w:rPrChange>
              </w:rPr>
              <w:delText>BES porttype extensions</w:delText>
            </w:r>
            <w:r w:rsidR="00432A50" w:rsidDel="006C1ED0">
              <w:rPr>
                <w:noProof/>
                <w:webHidden/>
              </w:rPr>
              <w:tab/>
            </w:r>
            <w:r w:rsidR="00B86C2E" w:rsidDel="006C1ED0">
              <w:rPr>
                <w:noProof/>
                <w:webHidden/>
              </w:rPr>
              <w:delText>19</w:delText>
            </w:r>
          </w:del>
        </w:p>
        <w:p w:rsidR="00432A50" w:rsidDel="006C1ED0" w:rsidRDefault="00C212AB">
          <w:pPr>
            <w:pStyle w:val="TOC3"/>
            <w:tabs>
              <w:tab w:val="left" w:pos="1200"/>
              <w:tab w:val="right" w:leader="dot" w:pos="9350"/>
            </w:tabs>
            <w:rPr>
              <w:del w:id="304" w:author="ag8t" w:date="2014-01-17T11:31:00Z"/>
              <w:rFonts w:asciiTheme="minorHAnsi" w:eastAsiaTheme="minorEastAsia" w:hAnsiTheme="minorHAnsi" w:cstheme="minorBidi"/>
              <w:noProof/>
              <w:sz w:val="22"/>
              <w:szCs w:val="22"/>
            </w:rPr>
          </w:pPr>
          <w:del w:id="305" w:author="ag8t" w:date="2014-01-17T11:31:00Z">
            <w:r w:rsidRPr="00C212AB">
              <w:rPr>
                <w:rPrChange w:id="306" w:author="ag8t" w:date="2014-01-17T11:31:00Z">
                  <w:rPr>
                    <w:rStyle w:val="Hyperlink"/>
                    <w:noProof/>
                  </w:rPr>
                </w:rPrChange>
              </w:rPr>
              <w:delText>6.1.1</w:delText>
            </w:r>
            <w:r w:rsidR="00432A50" w:rsidDel="006C1ED0">
              <w:rPr>
                <w:rFonts w:asciiTheme="minorHAnsi" w:eastAsiaTheme="minorEastAsia" w:hAnsiTheme="minorHAnsi" w:cstheme="minorBidi"/>
                <w:noProof/>
                <w:sz w:val="22"/>
                <w:szCs w:val="22"/>
              </w:rPr>
              <w:tab/>
            </w:r>
            <w:r w:rsidRPr="00C212AB">
              <w:rPr>
                <w:rPrChange w:id="307" w:author="ag8t" w:date="2014-01-17T11:31:00Z">
                  <w:rPr>
                    <w:rStyle w:val="Hyperlink"/>
                    <w:rFonts w:cs="Arial"/>
                    <w:noProof/>
                  </w:rPr>
                </w:rPrChange>
              </w:rPr>
              <w:delText>SupportBESMatching1.1</w:delText>
            </w:r>
            <w:r w:rsidR="00432A50" w:rsidDel="006C1ED0">
              <w:rPr>
                <w:noProof/>
                <w:webHidden/>
              </w:rPr>
              <w:tab/>
            </w:r>
            <w:r w:rsidR="00B86C2E" w:rsidDel="006C1ED0">
              <w:rPr>
                <w:noProof/>
                <w:webHidden/>
              </w:rPr>
              <w:delText>19</w:delText>
            </w:r>
          </w:del>
        </w:p>
        <w:p w:rsidR="00432A50" w:rsidDel="006C1ED0" w:rsidRDefault="00C212AB">
          <w:pPr>
            <w:pStyle w:val="TOC3"/>
            <w:tabs>
              <w:tab w:val="left" w:pos="1200"/>
              <w:tab w:val="right" w:leader="dot" w:pos="9350"/>
            </w:tabs>
            <w:rPr>
              <w:del w:id="308" w:author="ag8t" w:date="2014-01-17T11:31:00Z"/>
              <w:rFonts w:asciiTheme="minorHAnsi" w:eastAsiaTheme="minorEastAsia" w:hAnsiTheme="minorHAnsi" w:cstheme="minorBidi"/>
              <w:noProof/>
              <w:sz w:val="22"/>
              <w:szCs w:val="22"/>
            </w:rPr>
          </w:pPr>
          <w:del w:id="309" w:author="ag8t" w:date="2014-01-17T11:31:00Z">
            <w:r w:rsidRPr="00C212AB">
              <w:rPr>
                <w:rPrChange w:id="310" w:author="ag8t" w:date="2014-01-17T11:31:00Z">
                  <w:rPr>
                    <w:rStyle w:val="Hyperlink"/>
                    <w:noProof/>
                  </w:rPr>
                </w:rPrChange>
              </w:rPr>
              <w:delText>6.1.2</w:delText>
            </w:r>
            <w:r w:rsidR="00432A50" w:rsidDel="006C1ED0">
              <w:rPr>
                <w:rFonts w:asciiTheme="minorHAnsi" w:eastAsiaTheme="minorEastAsia" w:hAnsiTheme="minorHAnsi" w:cstheme="minorBidi"/>
                <w:noProof/>
                <w:sz w:val="22"/>
                <w:szCs w:val="22"/>
              </w:rPr>
              <w:tab/>
            </w:r>
            <w:r w:rsidRPr="00C212AB">
              <w:rPr>
                <w:rPrChange w:id="311" w:author="ag8t" w:date="2014-01-17T11:31:00Z">
                  <w:rPr>
                    <w:rStyle w:val="Hyperlink"/>
                    <w:noProof/>
                  </w:rPr>
                </w:rPrChange>
              </w:rPr>
              <w:delText>SupportBES1States1.1</w:delText>
            </w:r>
            <w:r w:rsidR="00432A50" w:rsidDel="006C1ED0">
              <w:rPr>
                <w:noProof/>
                <w:webHidden/>
              </w:rPr>
              <w:tab/>
            </w:r>
            <w:r w:rsidR="00B86C2E" w:rsidDel="006C1ED0">
              <w:rPr>
                <w:noProof/>
                <w:webHidden/>
              </w:rPr>
              <w:delText>19</w:delText>
            </w:r>
          </w:del>
        </w:p>
        <w:p w:rsidR="00432A50" w:rsidDel="006C1ED0" w:rsidRDefault="00C212AB">
          <w:pPr>
            <w:pStyle w:val="TOC3"/>
            <w:tabs>
              <w:tab w:val="left" w:pos="1200"/>
              <w:tab w:val="right" w:leader="dot" w:pos="9350"/>
            </w:tabs>
            <w:rPr>
              <w:del w:id="312" w:author="ag8t" w:date="2014-01-17T11:31:00Z"/>
              <w:rFonts w:asciiTheme="minorHAnsi" w:eastAsiaTheme="minorEastAsia" w:hAnsiTheme="minorHAnsi" w:cstheme="minorBidi"/>
              <w:noProof/>
              <w:sz w:val="22"/>
              <w:szCs w:val="22"/>
            </w:rPr>
          </w:pPr>
          <w:del w:id="313" w:author="ag8t" w:date="2014-01-17T11:31:00Z">
            <w:r w:rsidRPr="00C212AB">
              <w:rPr>
                <w:rPrChange w:id="314" w:author="ag8t" w:date="2014-01-17T11:31:00Z">
                  <w:rPr>
                    <w:rStyle w:val="Hyperlink"/>
                    <w:noProof/>
                  </w:rPr>
                </w:rPrChange>
              </w:rPr>
              <w:delText>6.1.3</w:delText>
            </w:r>
            <w:r w:rsidR="00432A50" w:rsidDel="006C1ED0">
              <w:rPr>
                <w:rFonts w:asciiTheme="minorHAnsi" w:eastAsiaTheme="minorEastAsia" w:hAnsiTheme="minorHAnsi" w:cstheme="minorBidi"/>
                <w:noProof/>
                <w:sz w:val="22"/>
                <w:szCs w:val="22"/>
              </w:rPr>
              <w:tab/>
            </w:r>
            <w:r w:rsidRPr="00C212AB">
              <w:rPr>
                <w:rPrChange w:id="315" w:author="ag8t" w:date="2014-01-17T11:31:00Z">
                  <w:rPr>
                    <w:rStyle w:val="Hyperlink"/>
                    <w:noProof/>
                  </w:rPr>
                </w:rPrChange>
              </w:rPr>
              <w:delText>SupportBESGLUE2.0</w:delText>
            </w:r>
            <w:r w:rsidR="00432A50" w:rsidDel="006C1ED0">
              <w:rPr>
                <w:noProof/>
                <w:webHidden/>
              </w:rPr>
              <w:tab/>
            </w:r>
            <w:r w:rsidR="00B86C2E" w:rsidDel="006C1ED0">
              <w:rPr>
                <w:noProof/>
                <w:webHidden/>
              </w:rPr>
              <w:delText>19</w:delText>
            </w:r>
          </w:del>
        </w:p>
        <w:p w:rsidR="00432A50" w:rsidDel="006C1ED0" w:rsidRDefault="00C212AB">
          <w:pPr>
            <w:pStyle w:val="TOC2"/>
            <w:rPr>
              <w:del w:id="316" w:author="ag8t" w:date="2014-01-17T11:31:00Z"/>
              <w:rFonts w:asciiTheme="minorHAnsi" w:eastAsiaTheme="minorEastAsia" w:hAnsiTheme="minorHAnsi" w:cstheme="minorBidi"/>
              <w:noProof/>
              <w:sz w:val="22"/>
              <w:szCs w:val="22"/>
            </w:rPr>
          </w:pPr>
          <w:del w:id="317" w:author="ag8t" w:date="2014-01-17T11:31:00Z">
            <w:r w:rsidRPr="00C212AB">
              <w:rPr>
                <w:rPrChange w:id="318" w:author="ag8t" w:date="2014-01-17T11:31:00Z">
                  <w:rPr>
                    <w:rStyle w:val="Hyperlink"/>
                    <w:noProof/>
                  </w:rPr>
                </w:rPrChange>
              </w:rPr>
              <w:delText>6.2</w:delText>
            </w:r>
            <w:r w:rsidR="00432A50" w:rsidDel="006C1ED0">
              <w:rPr>
                <w:rFonts w:asciiTheme="minorHAnsi" w:eastAsiaTheme="minorEastAsia" w:hAnsiTheme="minorHAnsi" w:cstheme="minorBidi"/>
                <w:noProof/>
                <w:sz w:val="22"/>
                <w:szCs w:val="22"/>
              </w:rPr>
              <w:tab/>
            </w:r>
            <w:r w:rsidRPr="00C212AB">
              <w:rPr>
                <w:rPrChange w:id="319" w:author="ag8t" w:date="2014-01-17T11:31:00Z">
                  <w:rPr>
                    <w:rStyle w:val="Hyperlink"/>
                    <w:noProof/>
                  </w:rPr>
                </w:rPrChange>
              </w:rPr>
              <w:delText>PortTypes</w:delText>
            </w:r>
            <w:r w:rsidR="00432A50" w:rsidDel="006C1ED0">
              <w:rPr>
                <w:noProof/>
                <w:webHidden/>
              </w:rPr>
              <w:tab/>
            </w:r>
            <w:r w:rsidR="00B86C2E" w:rsidDel="006C1ED0">
              <w:rPr>
                <w:noProof/>
                <w:webHidden/>
              </w:rPr>
              <w:delText>19</w:delText>
            </w:r>
          </w:del>
        </w:p>
        <w:p w:rsidR="00432A50" w:rsidDel="006C1ED0" w:rsidRDefault="00C212AB">
          <w:pPr>
            <w:pStyle w:val="TOC3"/>
            <w:tabs>
              <w:tab w:val="right" w:leader="dot" w:pos="9350"/>
            </w:tabs>
            <w:rPr>
              <w:del w:id="320" w:author="ag8t" w:date="2014-01-17T11:31:00Z"/>
              <w:rFonts w:asciiTheme="minorHAnsi" w:eastAsiaTheme="minorEastAsia" w:hAnsiTheme="minorHAnsi" w:cstheme="minorBidi"/>
              <w:noProof/>
              <w:sz w:val="22"/>
              <w:szCs w:val="22"/>
            </w:rPr>
          </w:pPr>
          <w:del w:id="321" w:author="ag8t" w:date="2014-01-17T11:31:00Z">
            <w:r w:rsidRPr="00C212AB">
              <w:rPr>
                <w:rPrChange w:id="322" w:author="ag8t" w:date="2014-01-17T11:31:00Z">
                  <w:rPr>
                    <w:rStyle w:val="Hyperlink"/>
                    <w:noProof/>
                  </w:rPr>
                </w:rPrChange>
              </w:rPr>
              <w:delText>TODO: Add optional WS-Notification subscri</w:delText>
            </w:r>
            <w:r w:rsidRPr="00C212AB">
              <w:rPr>
                <w:rPrChange w:id="323" w:author="ag8t" w:date="2014-01-17T11:31:00Z">
                  <w:rPr>
                    <w:rStyle w:val="Hyperlink"/>
                    <w:noProof/>
                  </w:rPr>
                </w:rPrChange>
              </w:rPr>
              <w:delText>p</w:delText>
            </w:r>
            <w:r w:rsidRPr="00C212AB">
              <w:rPr>
                <w:rPrChange w:id="324" w:author="ag8t" w:date="2014-01-17T11:31:00Z">
                  <w:rPr>
                    <w:rStyle w:val="Hyperlink"/>
                    <w:noProof/>
                  </w:rPr>
                </w:rPrChange>
              </w:rPr>
              <w:delText>tion in create activity,</w:delText>
            </w:r>
            <w:r w:rsidR="00432A50" w:rsidDel="006C1ED0">
              <w:rPr>
                <w:noProof/>
                <w:webHidden/>
              </w:rPr>
              <w:tab/>
            </w:r>
            <w:r w:rsidR="00B86C2E" w:rsidDel="006C1ED0">
              <w:rPr>
                <w:noProof/>
                <w:webHidden/>
              </w:rPr>
              <w:delText>19</w:delText>
            </w:r>
          </w:del>
        </w:p>
        <w:p w:rsidR="00432A50" w:rsidDel="006C1ED0" w:rsidRDefault="00C212AB">
          <w:pPr>
            <w:pStyle w:val="TOC3"/>
            <w:tabs>
              <w:tab w:val="left" w:pos="1200"/>
              <w:tab w:val="right" w:leader="dot" w:pos="9350"/>
            </w:tabs>
            <w:rPr>
              <w:del w:id="325" w:author="ag8t" w:date="2014-01-17T11:31:00Z"/>
              <w:rFonts w:asciiTheme="minorHAnsi" w:eastAsiaTheme="minorEastAsia" w:hAnsiTheme="minorHAnsi" w:cstheme="minorBidi"/>
              <w:noProof/>
              <w:sz w:val="22"/>
              <w:szCs w:val="22"/>
            </w:rPr>
          </w:pPr>
          <w:del w:id="326" w:author="ag8t" w:date="2014-01-17T11:31:00Z">
            <w:r w:rsidRPr="00C212AB">
              <w:rPr>
                <w:rPrChange w:id="327" w:author="ag8t" w:date="2014-01-17T11:31:00Z">
                  <w:rPr>
                    <w:rStyle w:val="Hyperlink"/>
                    <w:noProof/>
                  </w:rPr>
                </w:rPrChange>
              </w:rPr>
              <w:delText>6.2.1</w:delText>
            </w:r>
            <w:r w:rsidR="00432A50" w:rsidDel="006C1ED0">
              <w:rPr>
                <w:rFonts w:asciiTheme="minorHAnsi" w:eastAsiaTheme="minorEastAsia" w:hAnsiTheme="minorHAnsi" w:cstheme="minorBidi"/>
                <w:noProof/>
                <w:sz w:val="22"/>
                <w:szCs w:val="22"/>
              </w:rPr>
              <w:tab/>
            </w:r>
            <w:r w:rsidRPr="00C212AB">
              <w:rPr>
                <w:rPrChange w:id="328" w:author="ag8t" w:date="2014-01-17T11:31:00Z">
                  <w:rPr>
                    <w:rStyle w:val="Hyperlink"/>
                    <w:noProof/>
                  </w:rPr>
                </w:rPrChange>
              </w:rPr>
              <w:delText>ResumeActivities</w:delText>
            </w:r>
            <w:r w:rsidR="00432A50" w:rsidDel="006C1ED0">
              <w:rPr>
                <w:noProof/>
                <w:webHidden/>
              </w:rPr>
              <w:tab/>
            </w:r>
            <w:r w:rsidR="00B86C2E" w:rsidDel="006C1ED0">
              <w:rPr>
                <w:noProof/>
                <w:webHidden/>
              </w:rPr>
              <w:delText>20</w:delText>
            </w:r>
          </w:del>
        </w:p>
        <w:p w:rsidR="00432A50" w:rsidDel="006C1ED0" w:rsidRDefault="00C212AB">
          <w:pPr>
            <w:pStyle w:val="TOC1"/>
            <w:tabs>
              <w:tab w:val="left" w:pos="475"/>
              <w:tab w:val="right" w:leader="dot" w:pos="9350"/>
            </w:tabs>
            <w:rPr>
              <w:del w:id="329" w:author="ag8t" w:date="2014-01-17T11:31:00Z"/>
              <w:rFonts w:asciiTheme="minorHAnsi" w:eastAsiaTheme="minorEastAsia" w:hAnsiTheme="minorHAnsi" w:cstheme="minorBidi"/>
              <w:noProof/>
              <w:sz w:val="22"/>
              <w:szCs w:val="22"/>
            </w:rPr>
          </w:pPr>
          <w:del w:id="330" w:author="ag8t" w:date="2014-01-17T11:31:00Z">
            <w:r w:rsidRPr="00C212AB">
              <w:rPr>
                <w:rPrChange w:id="331" w:author="ag8t" w:date="2014-01-17T11:31:00Z">
                  <w:rPr>
                    <w:rStyle w:val="Hyperlink"/>
                    <w:noProof/>
                  </w:rPr>
                </w:rPrChange>
              </w:rPr>
              <w:delText>7</w:delText>
            </w:r>
            <w:r w:rsidR="00432A50" w:rsidDel="006C1ED0">
              <w:rPr>
                <w:rFonts w:asciiTheme="minorHAnsi" w:eastAsiaTheme="minorEastAsia" w:hAnsiTheme="minorHAnsi" w:cstheme="minorBidi"/>
                <w:noProof/>
                <w:sz w:val="22"/>
                <w:szCs w:val="22"/>
              </w:rPr>
              <w:tab/>
            </w:r>
            <w:r w:rsidRPr="00C212AB">
              <w:rPr>
                <w:rPrChange w:id="332" w:author="ag8t" w:date="2014-01-17T11:31:00Z">
                  <w:rPr>
                    <w:rStyle w:val="Hyperlink"/>
                    <w:noProof/>
                  </w:rPr>
                </w:rPrChange>
              </w:rPr>
              <w:delText>Compliance Targets</w:delText>
            </w:r>
            <w:r w:rsidR="00432A50" w:rsidDel="006C1ED0">
              <w:rPr>
                <w:noProof/>
                <w:webHidden/>
              </w:rPr>
              <w:tab/>
            </w:r>
            <w:r w:rsidR="00B86C2E" w:rsidDel="006C1ED0">
              <w:rPr>
                <w:noProof/>
                <w:webHidden/>
              </w:rPr>
              <w:delText>20</w:delText>
            </w:r>
          </w:del>
        </w:p>
        <w:p w:rsidR="00432A50" w:rsidDel="006C1ED0" w:rsidRDefault="00C212AB">
          <w:pPr>
            <w:pStyle w:val="TOC1"/>
            <w:tabs>
              <w:tab w:val="left" w:pos="475"/>
              <w:tab w:val="right" w:leader="dot" w:pos="9350"/>
            </w:tabs>
            <w:rPr>
              <w:del w:id="333" w:author="ag8t" w:date="2014-01-17T11:31:00Z"/>
              <w:rFonts w:asciiTheme="minorHAnsi" w:eastAsiaTheme="minorEastAsia" w:hAnsiTheme="minorHAnsi" w:cstheme="minorBidi"/>
              <w:noProof/>
              <w:sz w:val="22"/>
              <w:szCs w:val="22"/>
            </w:rPr>
          </w:pPr>
          <w:del w:id="334" w:author="ag8t" w:date="2014-01-17T11:31:00Z">
            <w:r w:rsidRPr="00C212AB">
              <w:rPr>
                <w:rPrChange w:id="335" w:author="ag8t" w:date="2014-01-17T11:31:00Z">
                  <w:rPr>
                    <w:rStyle w:val="Hyperlink"/>
                    <w:noProof/>
                  </w:rPr>
                </w:rPrChange>
              </w:rPr>
              <w:delText>8</w:delText>
            </w:r>
            <w:r w:rsidR="00432A50" w:rsidDel="006C1ED0">
              <w:rPr>
                <w:rFonts w:asciiTheme="minorHAnsi" w:eastAsiaTheme="minorEastAsia" w:hAnsiTheme="minorHAnsi" w:cstheme="minorBidi"/>
                <w:noProof/>
                <w:sz w:val="22"/>
                <w:szCs w:val="22"/>
              </w:rPr>
              <w:tab/>
            </w:r>
            <w:r w:rsidRPr="00C212AB">
              <w:rPr>
                <w:rPrChange w:id="336" w:author="ag8t" w:date="2014-01-17T11:31:00Z">
                  <w:rPr>
                    <w:rStyle w:val="Hyperlink"/>
                    <w:noProof/>
                  </w:rPr>
                </w:rPrChange>
              </w:rPr>
              <w:delText>Security Considerations</w:delText>
            </w:r>
            <w:r w:rsidR="00432A50" w:rsidDel="006C1ED0">
              <w:rPr>
                <w:noProof/>
                <w:webHidden/>
              </w:rPr>
              <w:tab/>
            </w:r>
            <w:r w:rsidR="00B86C2E" w:rsidDel="006C1ED0">
              <w:rPr>
                <w:noProof/>
                <w:webHidden/>
              </w:rPr>
              <w:delText>20</w:delText>
            </w:r>
          </w:del>
        </w:p>
        <w:p w:rsidR="00432A50" w:rsidDel="006C1ED0" w:rsidRDefault="00C212AB">
          <w:pPr>
            <w:pStyle w:val="TOC1"/>
            <w:tabs>
              <w:tab w:val="left" w:pos="475"/>
              <w:tab w:val="right" w:leader="dot" w:pos="9350"/>
            </w:tabs>
            <w:rPr>
              <w:del w:id="337" w:author="ag8t" w:date="2014-01-17T11:31:00Z"/>
              <w:rFonts w:asciiTheme="minorHAnsi" w:eastAsiaTheme="minorEastAsia" w:hAnsiTheme="minorHAnsi" w:cstheme="minorBidi"/>
              <w:noProof/>
              <w:sz w:val="22"/>
              <w:szCs w:val="22"/>
            </w:rPr>
          </w:pPr>
          <w:del w:id="338" w:author="ag8t" w:date="2014-01-17T11:31:00Z">
            <w:r w:rsidRPr="00C212AB">
              <w:rPr>
                <w:rPrChange w:id="339" w:author="ag8t" w:date="2014-01-17T11:31:00Z">
                  <w:rPr>
                    <w:rStyle w:val="Hyperlink"/>
                    <w:noProof/>
                    <w:lang w:eastAsia="ja-JP"/>
                  </w:rPr>
                </w:rPrChange>
              </w:rPr>
              <w:delText>9</w:delText>
            </w:r>
            <w:r w:rsidR="00432A50" w:rsidDel="006C1ED0">
              <w:rPr>
                <w:rFonts w:asciiTheme="minorHAnsi" w:eastAsiaTheme="minorEastAsia" w:hAnsiTheme="minorHAnsi" w:cstheme="minorBidi"/>
                <w:noProof/>
                <w:sz w:val="22"/>
                <w:szCs w:val="22"/>
              </w:rPr>
              <w:tab/>
            </w:r>
            <w:r w:rsidRPr="00C212AB">
              <w:rPr>
                <w:rPrChange w:id="340" w:author="ag8t" w:date="2014-01-17T11:31:00Z">
                  <w:rPr>
                    <w:rStyle w:val="Hyperlink"/>
                    <w:noProof/>
                  </w:rPr>
                </w:rPrChange>
              </w:rPr>
              <w:delText>Author Information</w:delText>
            </w:r>
            <w:r w:rsidR="00432A50" w:rsidDel="006C1ED0">
              <w:rPr>
                <w:noProof/>
                <w:webHidden/>
              </w:rPr>
              <w:tab/>
            </w:r>
            <w:r w:rsidR="00B86C2E" w:rsidDel="006C1ED0">
              <w:rPr>
                <w:noProof/>
                <w:webHidden/>
              </w:rPr>
              <w:delText>20</w:delText>
            </w:r>
          </w:del>
        </w:p>
        <w:p w:rsidR="00432A50" w:rsidDel="006C1ED0" w:rsidRDefault="00C212AB">
          <w:pPr>
            <w:pStyle w:val="TOC1"/>
            <w:tabs>
              <w:tab w:val="left" w:pos="475"/>
              <w:tab w:val="right" w:leader="dot" w:pos="9350"/>
            </w:tabs>
            <w:rPr>
              <w:del w:id="341" w:author="ag8t" w:date="2014-01-17T11:31:00Z"/>
              <w:rFonts w:asciiTheme="minorHAnsi" w:eastAsiaTheme="minorEastAsia" w:hAnsiTheme="minorHAnsi" w:cstheme="minorBidi"/>
              <w:noProof/>
              <w:sz w:val="22"/>
              <w:szCs w:val="22"/>
            </w:rPr>
          </w:pPr>
          <w:del w:id="342" w:author="ag8t" w:date="2014-01-17T11:31:00Z">
            <w:r w:rsidRPr="00C212AB">
              <w:rPr>
                <w:rPrChange w:id="343" w:author="ag8t" w:date="2014-01-17T11:31:00Z">
                  <w:rPr>
                    <w:rStyle w:val="Hyperlink"/>
                    <w:noProof/>
                  </w:rPr>
                </w:rPrChange>
              </w:rPr>
              <w:delText>10</w:delText>
            </w:r>
            <w:r w:rsidR="00432A50" w:rsidDel="006C1ED0">
              <w:rPr>
                <w:rFonts w:asciiTheme="minorHAnsi" w:eastAsiaTheme="minorEastAsia" w:hAnsiTheme="minorHAnsi" w:cstheme="minorBidi"/>
                <w:noProof/>
                <w:sz w:val="22"/>
                <w:szCs w:val="22"/>
              </w:rPr>
              <w:tab/>
            </w:r>
            <w:r w:rsidRPr="00C212AB">
              <w:rPr>
                <w:rPrChange w:id="344" w:author="ag8t" w:date="2014-01-17T11:31:00Z">
                  <w:rPr>
                    <w:rStyle w:val="Hyperlink"/>
                    <w:noProof/>
                  </w:rPr>
                </w:rPrChange>
              </w:rPr>
              <w:delText>Contributors</w:delText>
            </w:r>
            <w:r w:rsidR="00432A50" w:rsidDel="006C1ED0">
              <w:rPr>
                <w:noProof/>
                <w:webHidden/>
              </w:rPr>
              <w:tab/>
            </w:r>
            <w:r w:rsidR="00B86C2E" w:rsidDel="006C1ED0">
              <w:rPr>
                <w:noProof/>
                <w:webHidden/>
              </w:rPr>
              <w:delText>21</w:delText>
            </w:r>
          </w:del>
        </w:p>
        <w:p w:rsidR="00432A50" w:rsidDel="006C1ED0" w:rsidRDefault="00C212AB">
          <w:pPr>
            <w:pStyle w:val="TOC1"/>
            <w:tabs>
              <w:tab w:val="left" w:pos="475"/>
              <w:tab w:val="right" w:leader="dot" w:pos="9350"/>
            </w:tabs>
            <w:rPr>
              <w:del w:id="345" w:author="ag8t" w:date="2014-01-17T11:31:00Z"/>
              <w:rFonts w:asciiTheme="minorHAnsi" w:eastAsiaTheme="minorEastAsia" w:hAnsiTheme="minorHAnsi" w:cstheme="minorBidi"/>
              <w:noProof/>
              <w:sz w:val="22"/>
              <w:szCs w:val="22"/>
            </w:rPr>
          </w:pPr>
          <w:del w:id="346" w:author="ag8t" w:date="2014-01-17T11:31:00Z">
            <w:r w:rsidRPr="00C212AB">
              <w:rPr>
                <w:rPrChange w:id="347" w:author="ag8t" w:date="2014-01-17T11:31:00Z">
                  <w:rPr>
                    <w:rStyle w:val="Hyperlink"/>
                    <w:noProof/>
                  </w:rPr>
                </w:rPrChange>
              </w:rPr>
              <w:delText>11</w:delText>
            </w:r>
            <w:r w:rsidR="00432A50" w:rsidDel="006C1ED0">
              <w:rPr>
                <w:rFonts w:asciiTheme="minorHAnsi" w:eastAsiaTheme="minorEastAsia" w:hAnsiTheme="minorHAnsi" w:cstheme="minorBidi"/>
                <w:noProof/>
                <w:sz w:val="22"/>
                <w:szCs w:val="22"/>
              </w:rPr>
              <w:tab/>
            </w:r>
            <w:r w:rsidRPr="00C212AB">
              <w:rPr>
                <w:rPrChange w:id="348" w:author="ag8t" w:date="2014-01-17T11:31:00Z">
                  <w:rPr>
                    <w:rStyle w:val="Hyperlink"/>
                    <w:noProof/>
                  </w:rPr>
                </w:rPrChange>
              </w:rPr>
              <w:delText>Acknowledgements</w:delText>
            </w:r>
            <w:r w:rsidR="00432A50" w:rsidDel="006C1ED0">
              <w:rPr>
                <w:noProof/>
                <w:webHidden/>
              </w:rPr>
              <w:tab/>
            </w:r>
            <w:r w:rsidR="00B86C2E" w:rsidDel="006C1ED0">
              <w:rPr>
                <w:noProof/>
                <w:webHidden/>
              </w:rPr>
              <w:delText>21</w:delText>
            </w:r>
          </w:del>
        </w:p>
        <w:p w:rsidR="00432A50" w:rsidDel="006C1ED0" w:rsidRDefault="00C212AB">
          <w:pPr>
            <w:pStyle w:val="TOC1"/>
            <w:tabs>
              <w:tab w:val="right" w:leader="dot" w:pos="9350"/>
            </w:tabs>
            <w:rPr>
              <w:del w:id="349" w:author="ag8t" w:date="2014-01-17T11:31:00Z"/>
              <w:rFonts w:asciiTheme="minorHAnsi" w:eastAsiaTheme="minorEastAsia" w:hAnsiTheme="minorHAnsi" w:cstheme="minorBidi"/>
              <w:noProof/>
              <w:sz w:val="22"/>
              <w:szCs w:val="22"/>
            </w:rPr>
          </w:pPr>
          <w:del w:id="350" w:author="ag8t" w:date="2014-01-17T11:31:00Z">
            <w:r w:rsidRPr="00C212AB">
              <w:rPr>
                <w:rPrChange w:id="351" w:author="ag8t" w:date="2014-01-17T11:31:00Z">
                  <w:rPr>
                    <w:rStyle w:val="Hyperlink"/>
                    <w:noProof/>
                  </w:rPr>
                </w:rPrChange>
              </w:rPr>
              <w:delText>Full Copyright Notice</w:delText>
            </w:r>
            <w:r w:rsidR="00432A50" w:rsidDel="006C1ED0">
              <w:rPr>
                <w:noProof/>
                <w:webHidden/>
              </w:rPr>
              <w:tab/>
            </w:r>
            <w:r w:rsidR="00B86C2E" w:rsidDel="006C1ED0">
              <w:rPr>
                <w:noProof/>
                <w:webHidden/>
              </w:rPr>
              <w:delText>21</w:delText>
            </w:r>
          </w:del>
        </w:p>
        <w:p w:rsidR="00432A50" w:rsidDel="006C1ED0" w:rsidRDefault="00C212AB">
          <w:pPr>
            <w:pStyle w:val="TOC1"/>
            <w:tabs>
              <w:tab w:val="right" w:leader="dot" w:pos="9350"/>
            </w:tabs>
            <w:rPr>
              <w:del w:id="352" w:author="ag8t" w:date="2014-01-17T11:31:00Z"/>
              <w:rFonts w:asciiTheme="minorHAnsi" w:eastAsiaTheme="minorEastAsia" w:hAnsiTheme="minorHAnsi" w:cstheme="minorBidi"/>
              <w:noProof/>
              <w:sz w:val="22"/>
              <w:szCs w:val="22"/>
            </w:rPr>
          </w:pPr>
          <w:del w:id="353" w:author="ag8t" w:date="2014-01-17T11:31:00Z">
            <w:r w:rsidRPr="00C212AB">
              <w:rPr>
                <w:rPrChange w:id="354" w:author="ag8t" w:date="2014-01-17T11:31:00Z">
                  <w:rPr>
                    <w:rStyle w:val="Hyperlink"/>
                    <w:noProof/>
                  </w:rPr>
                </w:rPrChange>
              </w:rPr>
              <w:delText>Intellectual Property Statement</w:delText>
            </w:r>
            <w:r w:rsidR="00432A50" w:rsidDel="006C1ED0">
              <w:rPr>
                <w:noProof/>
                <w:webHidden/>
              </w:rPr>
              <w:tab/>
            </w:r>
            <w:r w:rsidR="00B86C2E" w:rsidDel="006C1ED0">
              <w:rPr>
                <w:noProof/>
                <w:webHidden/>
              </w:rPr>
              <w:delText>21</w:delText>
            </w:r>
          </w:del>
        </w:p>
        <w:p w:rsidR="00432A50" w:rsidDel="006C1ED0" w:rsidRDefault="00C212AB">
          <w:pPr>
            <w:pStyle w:val="TOC1"/>
            <w:tabs>
              <w:tab w:val="right" w:leader="dot" w:pos="9350"/>
            </w:tabs>
            <w:rPr>
              <w:del w:id="355" w:author="ag8t" w:date="2014-01-17T11:31:00Z"/>
              <w:rFonts w:asciiTheme="minorHAnsi" w:eastAsiaTheme="minorEastAsia" w:hAnsiTheme="minorHAnsi" w:cstheme="minorBidi"/>
              <w:noProof/>
              <w:sz w:val="22"/>
              <w:szCs w:val="22"/>
            </w:rPr>
          </w:pPr>
          <w:del w:id="356" w:author="ag8t" w:date="2014-01-17T11:31:00Z">
            <w:r w:rsidRPr="00C212AB">
              <w:rPr>
                <w:rPrChange w:id="357" w:author="ag8t" w:date="2014-01-17T11:31:00Z">
                  <w:rPr>
                    <w:rStyle w:val="Hyperlink"/>
                    <w:noProof/>
                  </w:rPr>
                </w:rPrChange>
              </w:rPr>
              <w:delText>Normative References</w:delText>
            </w:r>
            <w:r w:rsidR="00432A50" w:rsidDel="006C1ED0">
              <w:rPr>
                <w:noProof/>
                <w:webHidden/>
              </w:rPr>
              <w:tab/>
            </w:r>
            <w:r w:rsidR="00B86C2E" w:rsidDel="006C1ED0">
              <w:rPr>
                <w:noProof/>
                <w:webHidden/>
              </w:rPr>
              <w:delText>22</w:delText>
            </w:r>
          </w:del>
        </w:p>
        <w:p w:rsidR="00432A50" w:rsidRDefault="00C212AB">
          <w:pPr>
            <w:rPr>
              <w:lang w:val="de-DE"/>
            </w:rPr>
          </w:pPr>
          <w:r>
            <w:rPr>
              <w:lang w:val="de-DE"/>
            </w:rPr>
            <w:fldChar w:fldCharType="end"/>
          </w:r>
        </w:p>
      </w:sdtContent>
    </w:sdt>
    <w:p w:rsidR="00097416" w:rsidRPr="00D3579D" w:rsidRDefault="00097416" w:rsidP="00097416">
      <w:pPr>
        <w:pStyle w:val="Heading1"/>
        <w:numPr>
          <w:numberingChange w:id="358" w:author="Jessica Otey" w:date="2014-01-12T19:12:00Z" w:original="%1:1:0:"/>
        </w:numPr>
        <w:rPr>
          <w:lang w:eastAsia="ja-JP"/>
        </w:rPr>
      </w:pPr>
      <w:r w:rsidRPr="00D3579D">
        <w:br w:type="page"/>
      </w:r>
      <w:bookmarkStart w:id="359" w:name="_Toc377723943"/>
      <w:r w:rsidRPr="00D3579D">
        <w:lastRenderedPageBreak/>
        <w:t>Introduction</w:t>
      </w:r>
      <w:bookmarkEnd w:id="16"/>
      <w:bookmarkEnd w:id="15"/>
      <w:bookmarkEnd w:id="14"/>
      <w:bookmarkEnd w:id="13"/>
      <w:bookmarkEnd w:id="12"/>
      <w:bookmarkEnd w:id="11"/>
      <w:bookmarkEnd w:id="10"/>
      <w:bookmarkEnd w:id="9"/>
      <w:bookmarkEnd w:id="359"/>
    </w:p>
    <w:p w:rsidR="00097416" w:rsidRDefault="00097416" w:rsidP="00097416">
      <w:r>
        <w:t xml:space="preserve">The Production Grid Interoperability Working Group identified a number of execution management use cases and requirements in GFD.180. </w:t>
      </w:r>
      <w:ins w:id="360" w:author="Jessica Otey" w:date="2014-01-12T19:19:00Z">
        <w:r w:rsidR="000521DC">
          <w:t>The group discussed a</w:t>
        </w:r>
      </w:ins>
      <w:del w:id="361" w:author="Jessica Otey" w:date="2014-01-12T19:19:00Z">
        <w:r w:rsidDel="000521DC">
          <w:delText>A</w:delText>
        </w:r>
      </w:del>
      <w:r>
        <w:t xml:space="preserve"> number of ways to meet these requir</w:t>
      </w:r>
      <w:r>
        <w:t>e</w:t>
      </w:r>
      <w:r>
        <w:t>ments</w:t>
      </w:r>
      <w:del w:id="362" w:author="Jessica Otey" w:date="2014-01-12T19:19:00Z">
        <w:r w:rsidDel="000521DC">
          <w:delText xml:space="preserve"> have been extensively discussed</w:delText>
        </w:r>
      </w:del>
      <w:r>
        <w:t>. The</w:t>
      </w:r>
      <w:ins w:id="363" w:author="Jessica Otey" w:date="2014-01-12T19:19:00Z">
        <w:r w:rsidR="000521DC">
          <w:t>se approaches</w:t>
        </w:r>
      </w:ins>
      <w:del w:id="364" w:author="Jessica Otey" w:date="2014-01-12T19:19:00Z">
        <w:r w:rsidDel="000521DC">
          <w:delText>y</w:delText>
        </w:r>
      </w:del>
      <w:r>
        <w:t xml:space="preserve"> fall into two categories: 1) define a</w:t>
      </w:r>
      <w:ins w:id="365" w:author="Jessica Otey" w:date="2014-01-12T19:19:00Z">
        <w:r w:rsidR="000521DC">
          <w:t>n entirely</w:t>
        </w:r>
      </w:ins>
      <w:r>
        <w:t xml:space="preserve"> new set of specifications</w:t>
      </w:r>
      <w:del w:id="366" w:author="Jessica Otey" w:date="2014-01-12T19:21:00Z">
        <w:r w:rsidDel="000521DC">
          <w:delText xml:space="preserve"> from</w:delText>
        </w:r>
      </w:del>
      <w:del w:id="367" w:author="Jessica Otey" w:date="2014-01-12T19:20:00Z">
        <w:r w:rsidDel="000521DC">
          <w:delText xml:space="preserve">scratch </w:delText>
        </w:r>
      </w:del>
      <w:r>
        <w:t xml:space="preserve">to meet the requirements, </w:t>
      </w:r>
      <w:ins w:id="368" w:author="Jessica Otey" w:date="2014-01-12T19:19:00Z">
        <w:r w:rsidR="000521DC">
          <w:t>or</w:t>
        </w:r>
      </w:ins>
      <w:del w:id="369" w:author="Jessica Otey" w:date="2014-01-12T19:19:00Z">
        <w:r w:rsidDel="000521DC">
          <w:delText>and</w:delText>
        </w:r>
      </w:del>
      <w:r>
        <w:t xml:space="preserve"> 2)</w:t>
      </w:r>
      <w:del w:id="370" w:author="Jessica Otey" w:date="2014-01-12T19:20:00Z">
        <w:r w:rsidDel="000521DC">
          <w:delText>,</w:delText>
        </w:r>
      </w:del>
      <w:r>
        <w:t xml:space="preserve"> profile and minimally extend existing specifications to meet the requirements. </w:t>
      </w:r>
    </w:p>
    <w:p w:rsidR="00097416" w:rsidRDefault="00097416" w:rsidP="00097416">
      <w:r>
        <w:t>The BDP is a part of the second approach</w:t>
      </w:r>
      <w:ins w:id="371" w:author="Jessica Otey" w:date="2014-01-12T19:21:00Z">
        <w:r w:rsidR="000521DC">
          <w:t xml:space="preserve">; it </w:t>
        </w:r>
      </w:ins>
      <w:del w:id="372" w:author="Jessica Otey" w:date="2014-01-12T19:21:00Z">
        <w:r w:rsidDel="000521DC">
          <w:delText xml:space="preserve">, </w:delText>
        </w:r>
      </w:del>
      <w:r>
        <w:t>profil</w:t>
      </w:r>
      <w:ins w:id="373" w:author="Jessica Otey" w:date="2014-01-12T19:21:00Z">
        <w:r w:rsidR="000521DC">
          <w:t>es</w:t>
        </w:r>
      </w:ins>
      <w:del w:id="374" w:author="Jessica Otey" w:date="2014-01-12T19:21:00Z">
        <w:r w:rsidDel="000521DC">
          <w:delText>ing</w:delText>
        </w:r>
      </w:del>
      <w:r>
        <w:t xml:space="preserve"> and extend</w:t>
      </w:r>
      <w:ins w:id="375" w:author="Jessica Otey" w:date="2014-01-12T19:21:00Z">
        <w:r w:rsidR="000521DC">
          <w:t>s</w:t>
        </w:r>
      </w:ins>
      <w:del w:id="376" w:author="Jessica Otey" w:date="2014-01-12T19:21:00Z">
        <w:r w:rsidDel="000521DC">
          <w:delText>ing</w:delText>
        </w:r>
      </w:del>
      <w:r>
        <w:t xml:space="preserve"> existing specifications to meet the r</w:t>
      </w:r>
      <w:r>
        <w:t>e</w:t>
      </w:r>
      <w:r>
        <w:t>quirement</w:t>
      </w:r>
      <w:ins w:id="377" w:author="Jessica Otey" w:date="2014-01-12T19:21:00Z">
        <w:r w:rsidR="000521DC">
          <w:t>s</w:t>
        </w:r>
      </w:ins>
      <w:r>
        <w:t xml:space="preserve">. It combines, extends, and profiles five existing specifications to meet the PGI requirements: </w:t>
      </w:r>
      <w:r w:rsidR="00C212AB" w:rsidRPr="00C212AB">
        <w:rPr>
          <w:b/>
          <w:rPrChange w:id="378" w:author="Jessica Otey" w:date="2014-01-12T19:22:00Z">
            <w:rPr>
              <w:color w:val="0000FF"/>
              <w:u w:val="single"/>
            </w:rPr>
          </w:rPrChange>
        </w:rPr>
        <w:t>WS Addressing EndPoint References</w:t>
      </w:r>
      <w:ins w:id="379" w:author="Jessica Otey" w:date="2014-01-12T19:22:00Z">
        <w:r w:rsidR="000521DC">
          <w:t>;</w:t>
        </w:r>
      </w:ins>
      <w:del w:id="380" w:author="Jessica Otey" w:date="2014-01-12T19:22:00Z">
        <w:r w:rsidDel="000521DC">
          <w:delText>,</w:delText>
        </w:r>
      </w:del>
      <w:r w:rsidR="00C212AB" w:rsidRPr="00C212AB">
        <w:rPr>
          <w:b/>
          <w:rPrChange w:id="381" w:author="Jessica Otey" w:date="2014-01-12T19:22:00Z">
            <w:rPr>
              <w:color w:val="0000FF"/>
              <w:u w:val="single"/>
            </w:rPr>
          </w:rPrChange>
        </w:rPr>
        <w:t>OGSA Basic Execution Services</w:t>
      </w:r>
      <w:r>
        <w:t xml:space="preserve"> (OGSA_BES, or BES) [GFD.108]</w:t>
      </w:r>
      <w:ins w:id="382" w:author="Jessica Otey" w:date="2014-01-12T19:22:00Z">
        <w:r w:rsidR="000521DC">
          <w:t>;</w:t>
        </w:r>
      </w:ins>
      <w:del w:id="383" w:author="Jessica Otey" w:date="2014-01-12T19:22:00Z">
        <w:r w:rsidDel="000521DC">
          <w:delText>,</w:delText>
        </w:r>
      </w:del>
      <w:r w:rsidR="00C212AB" w:rsidRPr="00C212AB">
        <w:rPr>
          <w:b/>
          <w:rPrChange w:id="384" w:author="Jessica Otey" w:date="2014-01-12T19:22:00Z">
            <w:rPr>
              <w:color w:val="0000FF"/>
              <w:u w:val="single"/>
            </w:rPr>
          </w:rPrChange>
        </w:rPr>
        <w:t>RNS 1.1 OGSA-WSRF Basic Profile 1.0</w:t>
      </w:r>
      <w:r>
        <w:t xml:space="preserve"> [GFD.172]</w:t>
      </w:r>
      <w:ins w:id="385" w:author="Jessica Otey" w:date="2014-01-12T19:22:00Z">
        <w:r w:rsidR="000521DC">
          <w:t>;</w:t>
        </w:r>
      </w:ins>
      <w:del w:id="386" w:author="Jessica Otey" w:date="2014-01-12T19:22:00Z">
        <w:r w:rsidDel="000521DC">
          <w:delText>,</w:delText>
        </w:r>
      </w:del>
      <w:r w:rsidR="00C212AB" w:rsidRPr="00C212AB">
        <w:rPr>
          <w:b/>
          <w:rPrChange w:id="387" w:author="Jessica Otey" w:date="2014-01-12T19:22:00Z">
            <w:rPr>
              <w:color w:val="0000FF"/>
              <w:u w:val="single"/>
            </w:rPr>
          </w:rPrChange>
        </w:rPr>
        <w:t>WS-Iterator 1.0</w:t>
      </w:r>
      <w:r>
        <w:t xml:space="preserve"> [GFD.188]</w:t>
      </w:r>
      <w:ins w:id="388" w:author="Jessica Otey" w:date="2014-01-12T19:22:00Z">
        <w:r w:rsidR="000521DC">
          <w:t>;</w:t>
        </w:r>
      </w:ins>
      <w:del w:id="389" w:author="Jessica Otey" w:date="2014-01-12T19:22:00Z">
        <w:r w:rsidDel="000521DC">
          <w:delText>,</w:delText>
        </w:r>
      </w:del>
      <w:r>
        <w:t xml:space="preserve"> and </w:t>
      </w:r>
      <w:r w:rsidR="00C212AB" w:rsidRPr="00C212AB">
        <w:rPr>
          <w:b/>
          <w:rPrChange w:id="390" w:author="Jessica Otey" w:date="2014-01-12T19:23:00Z">
            <w:rPr>
              <w:color w:val="0000FF"/>
              <w:u w:val="single"/>
            </w:rPr>
          </w:rPrChange>
        </w:rPr>
        <w:t>OGSA-ByteIO WSRF Basic Profile 1.0</w:t>
      </w:r>
      <w:r>
        <w:t xml:space="preserve"> [GFD.98].</w:t>
      </w:r>
    </w:p>
    <w:p w:rsidR="00B94999" w:rsidRDefault="00B94999" w:rsidP="00B94999">
      <w:r>
        <w:t xml:space="preserve">Profiled JSDL extensions and their corresponding additions to BES factory attributes include: </w:t>
      </w:r>
      <w:ins w:id="391" w:author="Jessica Otey" w:date="2014-01-12T19:24:00Z">
        <w:r w:rsidR="000521DC">
          <w:t xml:space="preserve">1) </w:t>
        </w:r>
      </w:ins>
      <w:r>
        <w:t>incorp</w:t>
      </w:r>
      <w:r>
        <w:t>o</w:t>
      </w:r>
      <w:r>
        <w:t>ration of GLUE2 [] compute resource properties</w:t>
      </w:r>
      <w:ins w:id="392" w:author="Jessica Otey" w:date="2014-01-12T19:24:00Z">
        <w:r w:rsidR="000521DC">
          <w:t>;</w:t>
        </w:r>
      </w:ins>
      <w:del w:id="393" w:author="Jessica Otey" w:date="2014-01-12T19:24:00Z">
        <w:r w:rsidDel="000521DC">
          <w:delText>,</w:delText>
        </w:r>
      </w:del>
      <w:ins w:id="394" w:author="Jessica Otey" w:date="2014-01-12T19:24:00Z">
        <w:r w:rsidR="000521DC">
          <w:t xml:space="preserve">2) </w:t>
        </w:r>
      </w:ins>
      <w:r>
        <w:t>arbitrary name/value pair matching parameters</w:t>
      </w:r>
      <w:ins w:id="395" w:author="Jessica Otey" w:date="2014-01-12T19:24:00Z">
        <w:r w:rsidR="000521DC">
          <w:t>;</w:t>
        </w:r>
      </w:ins>
      <w:del w:id="396" w:author="Jessica Otey" w:date="2014-01-12T19:24:00Z">
        <w:r w:rsidDel="000521DC">
          <w:delText>,</w:delText>
        </w:r>
      </w:del>
      <w:ins w:id="397" w:author="Jessica Otey" w:date="2014-01-12T19:24:00Z">
        <w:r w:rsidR="000521DC">
          <w:t xml:space="preserve">3) </w:t>
        </w:r>
      </w:ins>
      <w:r>
        <w:t>a</w:t>
      </w:r>
      <w:r>
        <w:t>d</w:t>
      </w:r>
      <w:r>
        <w:t>ditional file system types</w:t>
      </w:r>
      <w:ins w:id="398" w:author="Jessica Otey" w:date="2014-01-12T19:24:00Z">
        <w:r w:rsidR="000521DC">
          <w:t>;</w:t>
        </w:r>
      </w:ins>
      <w:del w:id="399" w:author="Jessica Otey" w:date="2014-01-12T19:24:00Z">
        <w:r w:rsidDel="000521DC">
          <w:delText>,</w:delText>
        </w:r>
      </w:del>
      <w:r>
        <w:t xml:space="preserve"> and </w:t>
      </w:r>
      <w:ins w:id="400" w:author="Jessica Otey" w:date="2014-01-12T19:24:00Z">
        <w:r w:rsidR="000521DC">
          <w:t xml:space="preserve">4) </w:t>
        </w:r>
      </w:ins>
      <w:r>
        <w:t>richer file staging options. The profiled BES extensions include a sub</w:t>
      </w:r>
      <w:r>
        <w:t>s</w:t>
      </w:r>
      <w:r>
        <w:t xml:space="preserve">tate model with a set of “Held” substates and pre-and-post-processing substates, a </w:t>
      </w:r>
      <w:del w:id="401" w:author="Jessica Otey" w:date="2014-01-12T19:25:00Z">
        <w:r w:rsidR="00C212AB" w:rsidRPr="00C212AB">
          <w:rPr>
            <w:rFonts w:ascii="Courier New" w:hAnsi="Courier New" w:cs="Courier New"/>
            <w:rPrChange w:id="402" w:author="Jessica Otey" w:date="2014-01-12T19:26:00Z">
              <w:rPr>
                <w:color w:val="0000FF"/>
                <w:u w:val="single"/>
              </w:rPr>
            </w:rPrChange>
          </w:rPr>
          <w:delText>“</w:delText>
        </w:r>
      </w:del>
      <w:r w:rsidR="00C212AB" w:rsidRPr="00C212AB">
        <w:rPr>
          <w:rFonts w:ascii="Courier New" w:hAnsi="Courier New" w:cs="Courier New"/>
          <w:rPrChange w:id="403" w:author="Jessica Otey" w:date="2014-01-12T19:26:00Z">
            <w:rPr>
              <w:color w:val="0000FF"/>
              <w:u w:val="single"/>
            </w:rPr>
          </w:rPrChange>
        </w:rPr>
        <w:t>ResumeActivities</w:t>
      </w:r>
      <w:ins w:id="404" w:author="ag8t" w:date="2014-01-17T11:32:00Z">
        <w:r w:rsidR="006C1ED0">
          <w:rPr>
            <w:rFonts w:ascii="Courier New" w:hAnsi="Courier New" w:cs="Courier New"/>
          </w:rPr>
          <w:t xml:space="preserve"> </w:t>
        </w:r>
      </w:ins>
      <w:del w:id="405" w:author="Jessica Otey" w:date="2014-01-12T19:25:00Z">
        <w:r w:rsidDel="00FF0463">
          <w:delText>”</w:delText>
        </w:r>
      </w:del>
      <w:commentRangeStart w:id="406"/>
      <w:r>
        <w:t>porttype</w:t>
      </w:r>
      <w:commentRangeEnd w:id="406"/>
      <w:r w:rsidR="00FF0463">
        <w:rPr>
          <w:rStyle w:val="CommentReference"/>
          <w:vanish/>
        </w:rPr>
        <w:commentReference w:id="406"/>
      </w:r>
      <w:r>
        <w:t>, and clarified JSDL mechanism to subscribe to notifications.</w:t>
      </w:r>
    </w:p>
    <w:p w:rsidR="00097416" w:rsidRDefault="00B94999" w:rsidP="00097416">
      <w:r>
        <w:t>The document is organized as follows</w:t>
      </w:r>
      <w:ins w:id="407" w:author="Jessica Otey" w:date="2014-01-12T19:26:00Z">
        <w:r w:rsidR="00FF0463">
          <w:t>.</w:t>
        </w:r>
      </w:ins>
      <w:del w:id="408" w:author="Jessica Otey" w:date="2014-01-12T19:26:00Z">
        <w:r w:rsidDel="00FF0463">
          <w:delText>,</w:delText>
        </w:r>
      </w:del>
      <w:ins w:id="409" w:author="Jessica Otey" w:date="2014-01-12T19:26:00Z">
        <w:r w:rsidR="00FF0463">
          <w:t>S</w:t>
        </w:r>
      </w:ins>
      <w:del w:id="410" w:author="Jessica Otey" w:date="2014-01-12T19:26:00Z">
        <w:r w:rsidDel="00FF0463">
          <w:delText>s</w:delText>
        </w:r>
      </w:del>
      <w:r>
        <w:t>ection 2 discusses notational conventions</w:t>
      </w:r>
      <w:ins w:id="411" w:author="Jessica Otey" w:date="2014-01-12T19:26:00Z">
        <w:r w:rsidR="00FF0463">
          <w:t>;</w:t>
        </w:r>
      </w:ins>
      <w:del w:id="412" w:author="Jessica Otey" w:date="2014-01-12T19:26:00Z">
        <w:r w:rsidDel="00FF0463">
          <w:delText>,</w:delText>
        </w:r>
      </w:del>
      <w:r>
        <w:t xml:space="preserve"> section 3 describes the BES state model profile</w:t>
      </w:r>
      <w:ins w:id="413" w:author="Jessica Otey" w:date="2014-01-12T19:26:00Z">
        <w:r w:rsidR="00FF0463">
          <w:t>;</w:t>
        </w:r>
      </w:ins>
      <w:del w:id="414" w:author="Jessica Otey" w:date="2014-01-12T19:26:00Z">
        <w:r w:rsidDel="00FF0463">
          <w:delText>,</w:delText>
        </w:r>
      </w:del>
      <w:r>
        <w:t xml:space="preserve"> section 4 details the JSDL extensions</w:t>
      </w:r>
      <w:ins w:id="415" w:author="Jessica Otey" w:date="2014-01-12T19:26:00Z">
        <w:r w:rsidR="00FF0463">
          <w:t>;</w:t>
        </w:r>
      </w:ins>
      <w:del w:id="416" w:author="Jessica Otey" w:date="2014-01-12T19:26:00Z">
        <w:r w:rsidDel="00FF0463">
          <w:delText>,</w:delText>
        </w:r>
      </w:del>
      <w:r>
        <w:t xml:space="preserve"> section 5 details the BES factory attributes extensions and the single additional </w:t>
      </w:r>
      <w:del w:id="417" w:author="Jessica Otey" w:date="2014-01-12T19:27:00Z">
        <w:r w:rsidDel="00FF0463">
          <w:delText>“</w:delText>
        </w:r>
      </w:del>
      <w:r w:rsidR="00C212AB" w:rsidRPr="00C212AB">
        <w:rPr>
          <w:rFonts w:ascii="Courier New" w:hAnsi="Courier New" w:cs="Courier New"/>
          <w:rPrChange w:id="418" w:author="Jessica Otey" w:date="2014-01-12T19:27:00Z">
            <w:rPr>
              <w:color w:val="0000FF"/>
              <w:u w:val="single"/>
            </w:rPr>
          </w:rPrChange>
        </w:rPr>
        <w:t>ResumeActivities</w:t>
      </w:r>
      <w:del w:id="419" w:author="Jessica Otey" w:date="2014-01-12T19:27:00Z">
        <w:r w:rsidDel="00FF0463">
          <w:delText>”</w:delText>
        </w:r>
      </w:del>
      <w:r>
        <w:t>porttype.</w:t>
      </w:r>
    </w:p>
    <w:p w:rsidR="00097416" w:rsidRPr="00D3579D" w:rsidRDefault="00097416">
      <w:pPr>
        <w:pStyle w:val="Heading1"/>
        <w:numPr>
          <w:numberingChange w:id="420" w:author="Jessica Otey" w:date="2014-01-12T19:12:00Z" w:original="%1:2:0:"/>
        </w:numPr>
      </w:pPr>
      <w:bookmarkStart w:id="421" w:name="_Toc89666096"/>
      <w:bookmarkStart w:id="422" w:name="_Toc26947260"/>
      <w:bookmarkStart w:id="423" w:name="_Toc27210587"/>
      <w:bookmarkStart w:id="424" w:name="_Toc37261119"/>
      <w:bookmarkStart w:id="425" w:name="_Ref84258036"/>
      <w:bookmarkStart w:id="426" w:name="_Ref84258059"/>
      <w:bookmarkStart w:id="427" w:name="_Ref104639059"/>
      <w:bookmarkStart w:id="428" w:name="_Ref116909616"/>
      <w:bookmarkStart w:id="429" w:name="_Toc377723944"/>
      <w:bookmarkEnd w:id="421"/>
      <w:r w:rsidRPr="00D3579D">
        <w:t>Notational Conventions</w:t>
      </w:r>
      <w:bookmarkEnd w:id="422"/>
      <w:bookmarkEnd w:id="423"/>
      <w:bookmarkEnd w:id="424"/>
      <w:bookmarkEnd w:id="425"/>
      <w:bookmarkEnd w:id="426"/>
      <w:bookmarkEnd w:id="427"/>
      <w:bookmarkEnd w:id="428"/>
      <w:bookmarkEnd w:id="429"/>
    </w:p>
    <w:p w:rsidR="00097416" w:rsidRPr="00D3579D" w:rsidRDefault="00097416" w:rsidP="00097416">
      <w:r w:rsidRPr="00D3579D">
        <w:t xml:space="preserve">The key words “MUST,” “MUST NOT,” “REQUIRED,” “SHALL,” “SHALL NOT,” “SHOULD,” “SHOULD NOT,” “RECOMMENDED,” “MAY,” and “OPTIONAL” are to be interpreted as described in RFC-2119 </w:t>
      </w:r>
      <w:r w:rsidR="00C212AB" w:rsidRPr="00D3579D">
        <w:fldChar w:fldCharType="begin"/>
      </w:r>
      <w:r w:rsidRPr="00D3579D">
        <w:instrText xml:space="preserve"> REF rfc2119 \h </w:instrText>
      </w:r>
      <w:r w:rsidR="00C212AB" w:rsidRPr="00D3579D">
        <w:fldChar w:fldCharType="separate"/>
      </w:r>
      <w:r w:rsidR="00B86C2E" w:rsidRPr="00D3579D">
        <w:t>[RFC 2119]</w:t>
      </w:r>
      <w:r w:rsidR="00C212AB" w:rsidRPr="00D3579D">
        <w:fldChar w:fldCharType="end"/>
      </w:r>
      <w:r w:rsidRPr="00D3579D">
        <w:t>.</w:t>
      </w:r>
    </w:p>
    <w:p w:rsidR="00097416" w:rsidRDefault="00097416" w:rsidP="00097416">
      <w:r>
        <w:t>The document refers to a</w:t>
      </w:r>
      <w:r w:rsidRPr="00D3579D">
        <w:t xml:space="preserve"> “</w:t>
      </w:r>
      <w:r>
        <w:t>BES</w:t>
      </w:r>
      <w:r w:rsidR="00091820">
        <w:t>/JSL</w:t>
      </w:r>
      <w:r>
        <w:t xml:space="preserve"> Directory</w:t>
      </w:r>
      <w:r w:rsidRPr="00D3579D">
        <w:t xml:space="preserve"> Profile compliant system” as a “Compliant system”. </w:t>
      </w:r>
    </w:p>
    <w:p w:rsidR="00097416" w:rsidRPr="00D3579D" w:rsidRDefault="00097416" w:rsidP="00097416">
      <w:r w:rsidRPr="00D3579D">
        <w:t xml:space="preserve">This specification uses namespace prefixes throughout; they are listed in </w:t>
      </w:r>
      <w:r w:rsidR="00C212AB" w:rsidRPr="00D3579D">
        <w:fldChar w:fldCharType="begin"/>
      </w:r>
      <w:r w:rsidRPr="00D3579D">
        <w:instrText xml:space="preserve"> REF _Ref89682211 \h </w:instrText>
      </w:r>
      <w:r w:rsidR="00C212AB" w:rsidRPr="00D3579D">
        <w:fldChar w:fldCharType="separate"/>
      </w:r>
      <w:r w:rsidR="00B86C2E" w:rsidRPr="00D3579D">
        <w:t xml:space="preserve">Table </w:t>
      </w:r>
      <w:r w:rsidR="00B86C2E">
        <w:rPr>
          <w:noProof/>
        </w:rPr>
        <w:t>1</w:t>
      </w:r>
      <w:r w:rsidR="00C212AB" w:rsidRPr="00D3579D">
        <w:fldChar w:fldCharType="end"/>
      </w:r>
      <w:r w:rsidRPr="00D3579D">
        <w:t>. Note that the choice of any namespace prefix is arbitrary and not semantically significant.</w:t>
      </w:r>
    </w:p>
    <w:p w:rsidR="00097416" w:rsidRPr="00D3579D" w:rsidRDefault="00097416">
      <w:pPr>
        <w:pStyle w:val="Caption"/>
        <w:jc w:val="center"/>
      </w:pPr>
      <w:bookmarkStart w:id="430" w:name="_Ref89682211"/>
      <w:r w:rsidRPr="00D3579D">
        <w:t xml:space="preserve">Table </w:t>
      </w:r>
      <w:fldSimple w:instr=" SEQ Table \* ARABIC \s 1 ">
        <w:r w:rsidR="00B86C2E">
          <w:rPr>
            <w:noProof/>
          </w:rPr>
          <w:t>1</w:t>
        </w:r>
      </w:fldSimple>
      <w:bookmarkEnd w:id="430"/>
      <w:r w:rsidRPr="00D3579D">
        <w:t>: Prefixes and namespaces used in this specification.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2210"/>
        <w:gridCol w:w="7128"/>
      </w:tblGrid>
      <w:tr w:rsidR="00097416" w:rsidRPr="00D3579D">
        <w:tc>
          <w:tcPr>
            <w:tcW w:w="1728" w:type="dxa"/>
            <w:shd w:val="clear" w:color="auto" w:fill="8DB3E2" w:themeFill="text2" w:themeFillTint="66"/>
          </w:tcPr>
          <w:p w:rsidR="00097416" w:rsidRPr="00D3579D" w:rsidRDefault="00097416" w:rsidP="00097416">
            <w:r w:rsidRPr="00D3579D">
              <w:t>Prefix</w:t>
            </w:r>
          </w:p>
        </w:tc>
        <w:tc>
          <w:tcPr>
            <w:tcW w:w="7128" w:type="dxa"/>
            <w:shd w:val="clear" w:color="auto" w:fill="8DB3E2" w:themeFill="text2" w:themeFillTint="66"/>
          </w:tcPr>
          <w:p w:rsidR="00097416" w:rsidRPr="00D3579D" w:rsidRDefault="00097416" w:rsidP="00097416">
            <w:r w:rsidRPr="00D3579D">
              <w:t>Namespace</w:t>
            </w:r>
          </w:p>
        </w:tc>
      </w:tr>
      <w:tr w:rsidR="00097416" w:rsidRPr="00D3579D">
        <w:tc>
          <w:tcPr>
            <w:tcW w:w="1728" w:type="dxa"/>
          </w:tcPr>
          <w:p w:rsidR="00097416" w:rsidRPr="00D3579D" w:rsidRDefault="00882D51" w:rsidP="00097416">
            <w:r w:rsidRPr="00D3579D">
              <w:t>X</w:t>
            </w:r>
            <w:r w:rsidR="00097416" w:rsidRPr="00D3579D">
              <w:t>sd</w:t>
            </w:r>
          </w:p>
        </w:tc>
        <w:tc>
          <w:tcPr>
            <w:tcW w:w="7128" w:type="dxa"/>
          </w:tcPr>
          <w:p w:rsidR="00097416" w:rsidRPr="00D3579D" w:rsidRDefault="00C212AB" w:rsidP="00097416">
            <w:hyperlink r:id="rId9" w:history="1">
              <w:r w:rsidR="00097416" w:rsidRPr="00BD0C5A">
                <w:rPr>
                  <w:rStyle w:val="Hyperlink"/>
                </w:rPr>
                <w:t>http://www.w3.org/2001/XMLSchema</w:t>
              </w:r>
            </w:hyperlink>
          </w:p>
        </w:tc>
      </w:tr>
      <w:tr w:rsidR="00097416" w:rsidRPr="00D3579D">
        <w:tc>
          <w:tcPr>
            <w:tcW w:w="1728" w:type="dxa"/>
          </w:tcPr>
          <w:p w:rsidR="00097416" w:rsidRPr="00B02405" w:rsidRDefault="00882D51" w:rsidP="00097416">
            <w:r>
              <w:t>W</w:t>
            </w:r>
            <w:r w:rsidR="00097416" w:rsidRPr="00B02405">
              <w:t>sa</w:t>
            </w:r>
          </w:p>
        </w:tc>
        <w:tc>
          <w:tcPr>
            <w:tcW w:w="7128" w:type="dxa"/>
          </w:tcPr>
          <w:p w:rsidR="00097416" w:rsidRPr="00B02405" w:rsidRDefault="00C212AB" w:rsidP="00097416">
            <w:hyperlink r:id="rId10" w:history="1">
              <w:r w:rsidR="00097416" w:rsidRPr="00807AF2">
                <w:rPr>
                  <w:rStyle w:val="Hyperlink"/>
                </w:rPr>
                <w:t>http://www.w3.org/2005/03/addressing</w:t>
              </w:r>
            </w:hyperlink>
          </w:p>
        </w:tc>
      </w:tr>
      <w:tr w:rsidR="00097416" w:rsidRPr="00D3579D">
        <w:tc>
          <w:tcPr>
            <w:tcW w:w="1728" w:type="dxa"/>
          </w:tcPr>
          <w:p w:rsidR="00097416" w:rsidRPr="00D3579D" w:rsidRDefault="00097416" w:rsidP="00097416">
            <w:r>
              <w:t>Rns</w:t>
            </w:r>
          </w:p>
        </w:tc>
        <w:tc>
          <w:tcPr>
            <w:tcW w:w="7128" w:type="dxa"/>
          </w:tcPr>
          <w:p w:rsidR="00097416" w:rsidRPr="00D3579D" w:rsidRDefault="00C212AB" w:rsidP="00097416">
            <w:hyperlink r:id="rId11" w:history="1">
              <w:r w:rsidR="00097416" w:rsidRPr="00BD0C5A">
                <w:rPr>
                  <w:rStyle w:val="Hyperlink"/>
                </w:rPr>
                <w:t>http://schemas.ogf.org/rns/2009/12/rns</w:t>
              </w:r>
            </w:hyperlink>
          </w:p>
        </w:tc>
      </w:tr>
      <w:tr w:rsidR="00097416" w:rsidRPr="00D3579D">
        <w:tc>
          <w:tcPr>
            <w:tcW w:w="1728" w:type="dxa"/>
          </w:tcPr>
          <w:p w:rsidR="00097416" w:rsidRDefault="00097416" w:rsidP="00097416">
            <w:r>
              <w:t>Byteio</w:t>
            </w:r>
          </w:p>
        </w:tc>
        <w:tc>
          <w:tcPr>
            <w:tcW w:w="7128" w:type="dxa"/>
          </w:tcPr>
          <w:p w:rsidR="00097416" w:rsidRDefault="00C212AB" w:rsidP="00097416">
            <w:pPr>
              <w:rPr>
                <w:rFonts w:ascii="LiberationSerif" w:hAnsi="LiberationSerif" w:cs="LiberationSerif"/>
                <w:color w:val="000081"/>
                <w:sz w:val="24"/>
                <w:szCs w:val="24"/>
              </w:rPr>
            </w:pPr>
            <w:hyperlink r:id="rId12" w:history="1">
              <w:r w:rsidR="00097416" w:rsidRPr="0007097B">
                <w:rPr>
                  <w:rStyle w:val="Hyperlink"/>
                  <w:rFonts w:ascii="ArialMT" w:hAnsi="ArialMT" w:cs="ArialMT"/>
                </w:rPr>
                <w:t>http://schemas.ggf.org/byteio/2005/10/byte-io</w:t>
              </w:r>
            </w:hyperlink>
          </w:p>
        </w:tc>
      </w:tr>
      <w:tr w:rsidR="00097416" w:rsidRPr="00D3579D">
        <w:tc>
          <w:tcPr>
            <w:tcW w:w="1728" w:type="dxa"/>
          </w:tcPr>
          <w:p w:rsidR="00097416" w:rsidRDefault="00097416" w:rsidP="00097416">
            <w:r>
              <w:t>sbyteio</w:t>
            </w:r>
          </w:p>
        </w:tc>
        <w:tc>
          <w:tcPr>
            <w:tcW w:w="7128" w:type="dxa"/>
          </w:tcPr>
          <w:p w:rsidR="00097416" w:rsidRDefault="00C212AB" w:rsidP="00097416">
            <w:pPr>
              <w:rPr>
                <w:rFonts w:ascii="ArialMT" w:hAnsi="ArialMT" w:cs="ArialMT"/>
                <w:color w:val="0000FF"/>
              </w:rPr>
            </w:pPr>
            <w:hyperlink r:id="rId13" w:history="1">
              <w:r w:rsidR="00097416" w:rsidRPr="0007097B">
                <w:rPr>
                  <w:rStyle w:val="Hyperlink"/>
                  <w:rFonts w:ascii="ArialMT" w:hAnsi="ArialMT" w:cs="ArialMT"/>
                </w:rPr>
                <w:t>http://schemas.ggf.org/byteio/2005/10/streamable-access</w:t>
              </w:r>
            </w:hyperlink>
          </w:p>
        </w:tc>
      </w:tr>
      <w:tr w:rsidR="00097416" w:rsidRPr="00D3579D">
        <w:tc>
          <w:tcPr>
            <w:tcW w:w="1728" w:type="dxa"/>
          </w:tcPr>
          <w:p w:rsidR="00097416" w:rsidRDefault="00097416" w:rsidP="00097416">
            <w:r>
              <w:t>rbyteio</w:t>
            </w:r>
          </w:p>
        </w:tc>
        <w:tc>
          <w:tcPr>
            <w:tcW w:w="7128" w:type="dxa"/>
          </w:tcPr>
          <w:p w:rsidR="00097416" w:rsidRDefault="00C212AB" w:rsidP="00097416">
            <w:pPr>
              <w:rPr>
                <w:rFonts w:ascii="ArialMT" w:hAnsi="ArialMT" w:cs="ArialMT"/>
                <w:color w:val="0000FF"/>
              </w:rPr>
            </w:pPr>
            <w:hyperlink r:id="rId14" w:history="1">
              <w:r w:rsidR="00097416" w:rsidRPr="0007097B">
                <w:rPr>
                  <w:rStyle w:val="Hyperlink"/>
                  <w:rFonts w:ascii="ArialMT" w:hAnsi="ArialMT" w:cs="ArialMT"/>
                </w:rPr>
                <w:t>http://schemas.ggf.org/byteio/2005/10/random-access</w:t>
              </w:r>
            </w:hyperlink>
          </w:p>
        </w:tc>
      </w:tr>
      <w:tr w:rsidR="00097416" w:rsidRPr="00D3579D">
        <w:tc>
          <w:tcPr>
            <w:tcW w:w="1728" w:type="dxa"/>
          </w:tcPr>
          <w:p w:rsidR="00097416" w:rsidRDefault="00097416" w:rsidP="00097416">
            <w:r>
              <w:t>Bdp</w:t>
            </w:r>
          </w:p>
        </w:tc>
        <w:tc>
          <w:tcPr>
            <w:tcW w:w="7128" w:type="dxa"/>
          </w:tcPr>
          <w:p w:rsidR="00097416" w:rsidRDefault="00C212AB" w:rsidP="00097416">
            <w:pPr>
              <w:rPr>
                <w:rFonts w:ascii="ArialMT" w:hAnsi="ArialMT" w:cs="ArialMT"/>
                <w:color w:val="0000FF"/>
              </w:rPr>
            </w:pPr>
            <w:hyperlink r:id="rId15" w:history="1">
              <w:r w:rsidR="00097416" w:rsidRPr="0007097B">
                <w:rPr>
                  <w:rStyle w:val="Hyperlink"/>
                  <w:rFonts w:ascii="ArialMT" w:hAnsi="ArialMT" w:cs="ArialMT"/>
                </w:rPr>
                <w:t>http://schemas.ogf.org/bdp/2012/03/bdp</w:t>
              </w:r>
            </w:hyperlink>
          </w:p>
        </w:tc>
      </w:tr>
      <w:tr w:rsidR="00091820" w:rsidRPr="00D3579D">
        <w:tc>
          <w:tcPr>
            <w:tcW w:w="1728" w:type="dxa"/>
          </w:tcPr>
          <w:p w:rsidR="00091820" w:rsidRDefault="00882D51" w:rsidP="00097416">
            <w:bookmarkStart w:id="431" w:name="_Toc31958258"/>
            <w:bookmarkStart w:id="432" w:name="_Toc32069822"/>
            <w:bookmarkStart w:id="433" w:name="_Toc89666104"/>
            <w:bookmarkStart w:id="434" w:name="_Toc89666105"/>
            <w:bookmarkStart w:id="435" w:name="_Toc89666106"/>
            <w:bookmarkStart w:id="436" w:name="_Toc89666108"/>
            <w:bookmarkStart w:id="437" w:name="_Toc89666109"/>
            <w:bookmarkStart w:id="438" w:name="_Toc102295476"/>
            <w:bookmarkStart w:id="439" w:name="_Toc102810242"/>
            <w:bookmarkStart w:id="440" w:name="_Toc102813782"/>
            <w:bookmarkStart w:id="441" w:name="_Toc103498847"/>
            <w:bookmarkStart w:id="442" w:name="_Toc101243733"/>
            <w:bookmarkStart w:id="443" w:name="_Toc101243841"/>
            <w:bookmarkStart w:id="444" w:name="_Toc101249631"/>
            <w:bookmarkStart w:id="445" w:name="_Toc101860396"/>
            <w:bookmarkStart w:id="446" w:name="_Toc101860505"/>
            <w:bookmarkStart w:id="447" w:name="_Toc101860613"/>
            <w:bookmarkStart w:id="448" w:name="_Toc89666161"/>
            <w:bookmarkStart w:id="449" w:name="_Toc89666162"/>
            <w:bookmarkStart w:id="450" w:name="_Toc89666163"/>
            <w:bookmarkStart w:id="451" w:name="_Toc89666164"/>
            <w:bookmarkStart w:id="452" w:name="_Toc89666166"/>
            <w:bookmarkStart w:id="453" w:name="_Toc89666168"/>
            <w:bookmarkStart w:id="454" w:name="_Toc89666175"/>
            <w:bookmarkStart w:id="455" w:name="_Toc89666177"/>
            <w:bookmarkStart w:id="456" w:name="_Toc89666178"/>
            <w:bookmarkStart w:id="457" w:name="_Toc89666184"/>
            <w:bookmarkStart w:id="458" w:name="_Toc89666185"/>
            <w:bookmarkStart w:id="459" w:name="_Toc89666187"/>
            <w:bookmarkStart w:id="460" w:name="_Toc89666189"/>
            <w:bookmarkStart w:id="461" w:name="_Toc89666191"/>
            <w:bookmarkStart w:id="462" w:name="_Toc89666192"/>
            <w:bookmarkStart w:id="463" w:name="_Toc89666193"/>
            <w:bookmarkStart w:id="464" w:name="_Toc89666194"/>
            <w:bookmarkStart w:id="465" w:name="_Toc89666195"/>
            <w:bookmarkStart w:id="466" w:name="_Toc89666197"/>
            <w:bookmarkStart w:id="467" w:name="_Toc89666201"/>
            <w:bookmarkStart w:id="468" w:name="_Toc89666204"/>
            <w:bookmarkStart w:id="469" w:name="_Toc89666205"/>
            <w:bookmarkStart w:id="470" w:name="_Toc89666207"/>
            <w:bookmarkStart w:id="471" w:name="_Toc89666208"/>
            <w:bookmarkStart w:id="472" w:name="_Toc89666210"/>
            <w:bookmarkStart w:id="473" w:name="_Toc98243739"/>
            <w:bookmarkStart w:id="474" w:name="_Toc98648167"/>
            <w:bookmarkStart w:id="475" w:name="_Toc98243749"/>
            <w:bookmarkStart w:id="476" w:name="_Toc98648177"/>
            <w:bookmarkStart w:id="477" w:name="_Toc98243754"/>
            <w:bookmarkStart w:id="478" w:name="_Toc98648182"/>
            <w:bookmarkStart w:id="479" w:name="_Toc98243767"/>
            <w:bookmarkStart w:id="480" w:name="_Toc98648195"/>
            <w:bookmarkStart w:id="481" w:name="_Toc534741383"/>
            <w:bookmarkStart w:id="482" w:name="_Ref1488326"/>
            <w:bookmarkStart w:id="483" w:name="_Ref11143442"/>
            <w:bookmarkStart w:id="484" w:name="_Toc26947332"/>
            <w:bookmarkStart w:id="485" w:name="_Toc27210659"/>
            <w:bookmarkStart w:id="486" w:name="_Toc37261199"/>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t>J</w:t>
            </w:r>
            <w:r w:rsidR="00091820">
              <w:t>sdl</w:t>
            </w:r>
          </w:p>
        </w:tc>
        <w:tc>
          <w:tcPr>
            <w:tcW w:w="7128" w:type="dxa"/>
          </w:tcPr>
          <w:p w:rsidR="00091820" w:rsidRDefault="00091820" w:rsidP="00097416">
            <w:r w:rsidRPr="00A346A6">
              <w:t>http://schemas.ggf.org/jsdl/2005/11/jsdl</w:t>
            </w:r>
          </w:p>
        </w:tc>
      </w:tr>
      <w:tr w:rsidR="00091820" w:rsidRPr="00D3579D">
        <w:tc>
          <w:tcPr>
            <w:tcW w:w="1728" w:type="dxa"/>
          </w:tcPr>
          <w:p w:rsidR="00091820" w:rsidRDefault="00091820" w:rsidP="00091820">
            <w:del w:id="487" w:author="ag8t" w:date="2014-01-17T11:22:00Z">
              <w:r w:rsidDel="00882D51">
                <w:delText>BESExtensions</w:delText>
              </w:r>
            </w:del>
            <w:ins w:id="488" w:author="ag8t" w:date="2014-01-17T11:23:00Z">
              <w:r w:rsidR="00882D51">
                <w:t>bes1.1</w:t>
              </w:r>
            </w:ins>
          </w:p>
        </w:tc>
        <w:tc>
          <w:tcPr>
            <w:tcW w:w="7128" w:type="dxa"/>
          </w:tcPr>
          <w:p w:rsidR="00091820" w:rsidRDefault="00091820" w:rsidP="00097416">
            <w:r>
              <w:t>http://schemas.ggf.org/BES/2014/</w:t>
            </w:r>
            <w:del w:id="489" w:author="ag8t" w:date="2014-01-17T11:22:00Z">
              <w:r w:rsidDel="00882D51">
                <w:delText>BESExtensions</w:delText>
              </w:r>
            </w:del>
            <w:ins w:id="490" w:author="ag8t" w:date="2014-01-17T11:23:00Z">
              <w:r w:rsidR="00882D51">
                <w:t>bes1.1</w:t>
              </w:r>
            </w:ins>
          </w:p>
        </w:tc>
      </w:tr>
    </w:tbl>
    <w:p w:rsidR="0033363A" w:rsidRDefault="00CC466B" w:rsidP="00CC466B">
      <w:pPr>
        <w:rPr>
          <w:ins w:id="491" w:author="ag8t" w:date="2014-01-21T14:59:00Z"/>
        </w:rPr>
      </w:pPr>
      <w:bookmarkStart w:id="492" w:name="_Ref376524251"/>
      <w:bookmarkStart w:id="493" w:name="_Ref376524357"/>
      <w:bookmarkStart w:id="494" w:name="_Ref376524369"/>
      <w:r>
        <w:lastRenderedPageBreak/>
        <w:t>One of the goals of this document is to bring JSDL and BES into conformance with GLUE2 [</w:t>
      </w:r>
      <w:commentRangeStart w:id="495"/>
      <w:del w:id="496" w:author="ag8t" w:date="2014-01-17T11:34:00Z">
        <w:r w:rsidDel="006C1ED0">
          <w:delText>cite</w:delText>
        </w:r>
        <w:commentRangeEnd w:id="495"/>
        <w:r w:rsidR="00FF0463" w:rsidDel="006C1ED0">
          <w:rPr>
            <w:rStyle w:val="CommentReference"/>
            <w:vanish/>
          </w:rPr>
          <w:commentReference w:id="495"/>
        </w:r>
      </w:del>
      <w:ins w:id="497" w:author="ag8t" w:date="2014-01-17T11:34:00Z">
        <w:r w:rsidR="006C1ED0">
          <w:t>GFD.147</w:t>
        </w:r>
      </w:ins>
      <w:r>
        <w:t>] nomenclature and syntax</w:t>
      </w:r>
      <w:ins w:id="498" w:author="ag8t" w:date="2014-01-21T14:51:00Z">
        <w:r w:rsidR="0033363A">
          <w:t xml:space="preserve">, in particular GFD.209, </w:t>
        </w:r>
        <w:r w:rsidR="00C212AB" w:rsidRPr="00C212AB">
          <w:rPr>
            <w:i/>
            <w:rPrChange w:id="499" w:author="ag8t" w:date="2014-01-21T14:52:00Z">
              <w:rPr>
                <w:color w:val="0000FF"/>
                <w:u w:val="single"/>
              </w:rPr>
            </w:rPrChange>
          </w:rPr>
          <w:t xml:space="preserve">GLUE v. 2.0 </w:t>
        </w:r>
      </w:ins>
      <w:ins w:id="500" w:author="ag8t" w:date="2014-01-21T14:52:00Z">
        <w:r w:rsidR="00C212AB" w:rsidRPr="00C212AB">
          <w:rPr>
            <w:i/>
            <w:rPrChange w:id="501" w:author="ag8t" w:date="2014-01-21T14:52:00Z">
              <w:rPr>
                <w:color w:val="0000FF"/>
                <w:u w:val="single"/>
              </w:rPr>
            </w:rPrChange>
          </w:rPr>
          <w:t>–</w:t>
        </w:r>
      </w:ins>
      <w:ins w:id="502" w:author="ag8t" w:date="2014-01-21T14:51:00Z">
        <w:r w:rsidR="00C212AB" w:rsidRPr="00C212AB">
          <w:rPr>
            <w:i/>
            <w:rPrChange w:id="503" w:author="ag8t" w:date="2014-01-21T14:52:00Z">
              <w:rPr>
                <w:color w:val="0000FF"/>
                <w:u w:val="single"/>
              </w:rPr>
            </w:rPrChange>
          </w:rPr>
          <w:t xml:space="preserve"> Reference </w:t>
        </w:r>
      </w:ins>
      <w:ins w:id="504" w:author="ag8t" w:date="2014-01-21T14:52:00Z">
        <w:r w:rsidR="00C212AB" w:rsidRPr="00C212AB">
          <w:rPr>
            <w:i/>
            <w:rPrChange w:id="505" w:author="ag8t" w:date="2014-01-21T14:52:00Z">
              <w:rPr>
                <w:color w:val="0000FF"/>
                <w:u w:val="single"/>
              </w:rPr>
            </w:rPrChange>
          </w:rPr>
          <w:t>Realization to XML Schema</w:t>
        </w:r>
        <w:r w:rsidR="0033363A">
          <w:t xml:space="preserve">. </w:t>
        </w:r>
      </w:ins>
      <w:del w:id="506" w:author="ag8t" w:date="2014-01-21T14:52:00Z">
        <w:r w:rsidDel="0033363A">
          <w:delText xml:space="preserve">. </w:delText>
        </w:r>
      </w:del>
      <w:r>
        <w:t>Rather than copying (and possibly mis</w:t>
      </w:r>
      <w:del w:id="507" w:author="Jessica Otey" w:date="2014-01-12T19:28:00Z">
        <w:r w:rsidDel="00FF0463">
          <w:delText>s-</w:delText>
        </w:r>
      </w:del>
      <w:r>
        <w:t>copying) GLUE2 types and enumerations</w:t>
      </w:r>
      <w:ins w:id="508" w:author="Jessica Otey" w:date="2014-01-12T19:28:00Z">
        <w:r w:rsidR="00FF0463">
          <w:t>,</w:t>
        </w:r>
      </w:ins>
      <w:r>
        <w:t xml:space="preserve"> we copy them as grap</w:t>
      </w:r>
      <w:r>
        <w:t>h</w:t>
      </w:r>
      <w:r>
        <w:t>ics directly from GFD.</w:t>
      </w:r>
      <w:ins w:id="509" w:author="ag8t" w:date="2014-01-21T14:53:00Z">
        <w:r w:rsidR="0033363A">
          <w:t>209</w:t>
        </w:r>
      </w:ins>
      <w:del w:id="510" w:author="ag8t" w:date="2014-01-21T14:53:00Z">
        <w:r w:rsidDel="0033363A">
          <w:delText>147</w:delText>
        </w:r>
      </w:del>
      <w:r>
        <w:t xml:space="preserve">. We include the </w:t>
      </w:r>
      <w:del w:id="511" w:author="ag8t" w:date="2014-01-21T15:01:00Z">
        <w:r w:rsidDel="0033363A">
          <w:delText>section number in the cop</w:delText>
        </w:r>
        <w:r w:rsidR="0042433A" w:rsidDel="0033363A">
          <w:delText>y</w:delText>
        </w:r>
      </w:del>
      <w:ins w:id="512" w:author="ag8t" w:date="2014-01-21T15:01:00Z">
        <w:r w:rsidR="0033363A">
          <w:t xml:space="preserve">page number in </w:t>
        </w:r>
      </w:ins>
      <w:ins w:id="513" w:author="ag8t" w:date="2014-01-21T15:02:00Z">
        <w:r w:rsidR="00C30410">
          <w:t>parenthesis</w:t>
        </w:r>
      </w:ins>
      <w:ins w:id="514" w:author="ag8t" w:date="2014-01-21T15:01:00Z">
        <w:r w:rsidR="0033363A">
          <w:t xml:space="preserve"> after the GFDnumber</w:t>
        </w:r>
      </w:ins>
      <w:r w:rsidR="0042433A">
        <w:t xml:space="preserve"> so that it is clear exactly what is being copied. </w:t>
      </w:r>
      <w:del w:id="515" w:author="Jessica Otey" w:date="2014-01-12T19:31:00Z">
        <w:r w:rsidR="0042433A" w:rsidDel="00FF0463">
          <w:delText>For example,</w:delText>
        </w:r>
      </w:del>
      <w:ins w:id="516" w:author="Jessica Otey" w:date="2014-01-12T19:31:00Z">
        <w:r w:rsidR="00FF0463">
          <w:t>Below is an example</w:t>
        </w:r>
      </w:ins>
      <w:r w:rsidR="0042433A">
        <w:t xml:space="preserve"> for the OSFamily_t, </w:t>
      </w:r>
      <w:ins w:id="517" w:author="ag8t" w:date="2014-01-21T15:01:00Z">
        <w:r w:rsidR="00C30410">
          <w:t>GFD.209(61</w:t>
        </w:r>
      </w:ins>
      <w:ins w:id="518" w:author="ag8t" w:date="2014-01-21T15:02:00Z">
        <w:r w:rsidR="00C30410">
          <w:t>)</w:t>
        </w:r>
      </w:ins>
      <w:ins w:id="519" w:author="ag8t" w:date="2014-01-21T15:01:00Z">
        <w:r w:rsidR="00C30410">
          <w:t xml:space="preserve">, i.e. </w:t>
        </w:r>
      </w:ins>
      <w:r w:rsidR="0042433A">
        <w:t xml:space="preserve">defined </w:t>
      </w:r>
      <w:del w:id="520" w:author="ag8t" w:date="2014-01-21T15:00:00Z">
        <w:r w:rsidR="0042433A" w:rsidDel="0033363A">
          <w:delText xml:space="preserve">in appendix B, part 23 </w:delText>
        </w:r>
      </w:del>
      <w:r w:rsidR="0042433A">
        <w:t xml:space="preserve">on page </w:t>
      </w:r>
      <w:del w:id="521" w:author="ag8t" w:date="2014-01-21T15:00:00Z">
        <w:r w:rsidR="0042433A" w:rsidDel="0033363A">
          <w:delText xml:space="preserve">72 </w:delText>
        </w:r>
      </w:del>
      <w:ins w:id="522" w:author="ag8t" w:date="2014-01-21T15:00:00Z">
        <w:r w:rsidR="0033363A">
          <w:t xml:space="preserve">61 </w:t>
        </w:r>
      </w:ins>
      <w:r w:rsidR="0042433A">
        <w:t>of GFD.</w:t>
      </w:r>
      <w:ins w:id="523" w:author="ag8t" w:date="2014-01-21T15:00:00Z">
        <w:r w:rsidR="0033363A">
          <w:t>209</w:t>
        </w:r>
      </w:ins>
      <w:del w:id="524" w:author="ag8t" w:date="2014-01-21T15:00:00Z">
        <w:r w:rsidR="0042433A" w:rsidDel="0033363A">
          <w:delText>147</w:delText>
        </w:r>
      </w:del>
      <w:ins w:id="525" w:author="Jessica Otey" w:date="2014-01-12T19:31:00Z">
        <w:r w:rsidR="00FF0463">
          <w:t>.</w:t>
        </w:r>
      </w:ins>
    </w:p>
    <w:p w:rsidR="00FF0463" w:rsidRDefault="005C2291" w:rsidP="00CC466B">
      <w:ins w:id="526" w:author="ag8t" w:date="2014-01-21T14:59:00Z">
        <w:r>
          <w:rPr>
            <w:noProof/>
            <w:rPrChange w:id="527">
              <w:rPr>
                <w:noProof/>
                <w:color w:val="0000FF"/>
                <w:u w:val="single"/>
              </w:rPr>
            </w:rPrChange>
          </w:rPr>
          <w:drawing>
            <wp:inline distT="0" distB="0" distL="0" distR="0">
              <wp:extent cx="3339508" cy="130126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339247" cy="1301160"/>
                      </a:xfrm>
                      <a:prstGeom prst="rect">
                        <a:avLst/>
                      </a:prstGeom>
                      <a:noFill/>
                      <a:ln w="9525">
                        <a:noFill/>
                        <a:miter lim="800000"/>
                        <a:headEnd/>
                        <a:tailEnd/>
                      </a:ln>
                    </pic:spPr>
                  </pic:pic>
                </a:graphicData>
              </a:graphic>
            </wp:inline>
          </w:drawing>
        </w:r>
      </w:ins>
      <w:del w:id="528" w:author="Jessica Otey" w:date="2014-01-12T19:31:00Z">
        <w:r w:rsidR="0042433A" w:rsidDel="00FF0463">
          <w:delText>,</w:delText>
        </w:r>
      </w:del>
    </w:p>
    <w:p w:rsidR="0042433A" w:rsidRDefault="005C2291" w:rsidP="00CC466B">
      <w:del w:id="529" w:author="ag8t" w:date="2014-01-21T15:00:00Z">
        <w:r>
          <w:rPr>
            <w:noProof/>
            <w:rPrChange w:id="530">
              <w:rPr>
                <w:noProof/>
                <w:color w:val="0000FF"/>
                <w:u w:val="single"/>
              </w:rPr>
            </w:rPrChange>
          </w:rPr>
          <w:drawing>
            <wp:inline distT="0" distB="0" distL="0" distR="0">
              <wp:extent cx="5943600" cy="116721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943600" cy="1167210"/>
                      </a:xfrm>
                      <a:prstGeom prst="rect">
                        <a:avLst/>
                      </a:prstGeom>
                      <a:noFill/>
                      <a:ln w="9525">
                        <a:noFill/>
                        <a:miter lim="800000"/>
                        <a:headEnd/>
                        <a:tailEnd/>
                      </a:ln>
                    </pic:spPr>
                  </pic:pic>
                </a:graphicData>
              </a:graphic>
            </wp:inline>
          </w:drawing>
        </w:r>
      </w:del>
    </w:p>
    <w:p w:rsidR="00097416" w:rsidRDefault="00097416" w:rsidP="00097416">
      <w:pPr>
        <w:pStyle w:val="Heading1"/>
        <w:numPr>
          <w:numberingChange w:id="531" w:author="Jessica Otey" w:date="2014-01-12T19:12:00Z" w:original="%1:3:0:"/>
        </w:numPr>
      </w:pPr>
      <w:bookmarkStart w:id="532" w:name="_Toc377723945"/>
      <w:r>
        <w:t>BES State Model Changes</w:t>
      </w:r>
      <w:bookmarkEnd w:id="492"/>
      <w:bookmarkEnd w:id="493"/>
      <w:bookmarkEnd w:id="494"/>
      <w:bookmarkEnd w:id="532"/>
    </w:p>
    <w:p w:rsidR="00097416" w:rsidRDefault="00097416" w:rsidP="00097416">
      <w:r>
        <w:t>The BES state model from the original specification contains five states. The BES specification allows the profiling of substates within the five states as long as the state transitions at the top level are not modified.</w:t>
      </w:r>
    </w:p>
    <w:p w:rsidR="00097416" w:rsidRPr="00CF2F9B" w:rsidRDefault="00C212AB" w:rsidP="00097416">
      <w:r w:rsidRPr="00C212AB">
        <w:rPr>
          <w:b/>
        </w:rPr>
      </w:r>
      <w:r w:rsidRPr="00C212AB">
        <w:rPr>
          <w:b/>
        </w:rPr>
        <w:pict>
          <v:group id="_x0000_s1026" editas="canvas" style="width:6in;height:207pt;mso-position-horizontal-relative:char;mso-position-vertical-relative:line" coordorigin="1800,6421" coordsize="8640,4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6421;width:8640;height:4140" o:preferrelative="f">
              <v:fill o:detectmouseclick="t"/>
              <v:path o:extrusionok="t" o:connecttype="none"/>
              <o:lock v:ext="edit" text="t"/>
            </v:shape>
            <v:roundrect id="_x0000_s1028" style="position:absolute;left:3060;top:8040;width:1620;height:901" arcsize="10923f">
              <v:textbox style="mso-next-textbox:#_x0000_s1028">
                <w:txbxContent>
                  <w:p w:rsidR="00713AB5" w:rsidRDefault="00713AB5" w:rsidP="00097416">
                    <w:pPr>
                      <w:jc w:val="center"/>
                    </w:pPr>
                    <w:r>
                      <w:t>Pending</w:t>
                    </w:r>
                  </w:p>
                </w:txbxContent>
              </v:textbox>
            </v:roundrect>
            <v:roundrect id="_x0000_s1029" style="position:absolute;left:5400;top:8040;width:1620;height:899" arcsize="10923f">
              <v:textbox style="mso-next-textbox:#_x0000_s1029">
                <w:txbxContent>
                  <w:p w:rsidR="00713AB5" w:rsidRDefault="00713AB5" w:rsidP="00097416">
                    <w:pPr>
                      <w:jc w:val="center"/>
                    </w:pPr>
                    <w:r>
                      <w:t>Running</w:t>
                    </w:r>
                  </w:p>
                </w:txbxContent>
              </v:textbox>
            </v:roundrect>
            <v:roundrect id="_x0000_s1030" style="position:absolute;left:8460;top:8041;width:1620;height:899" arcsize="10923f">
              <v:textbox style="mso-next-textbox:#_x0000_s1030">
                <w:txbxContent>
                  <w:p w:rsidR="00713AB5" w:rsidRDefault="00713AB5" w:rsidP="00097416">
                    <w:pPr>
                      <w:jc w:val="center"/>
                    </w:pPr>
                    <w:r>
                      <w:t>Finished</w:t>
                    </w:r>
                  </w:p>
                </w:txbxContent>
              </v:textbox>
            </v:roundrect>
            <v:roundrect id="_x0000_s1031" style="position:absolute;left:5400;top:6421;width:1620;height:897" arcsize="10923f">
              <v:textbox style="mso-next-textbox:#_x0000_s1031">
                <w:txbxContent>
                  <w:p w:rsidR="00713AB5" w:rsidRDefault="00713AB5" w:rsidP="00097416">
                    <w:pPr>
                      <w:jc w:val="center"/>
                    </w:pPr>
                    <w:r>
                      <w:t>Terminated</w:t>
                    </w:r>
                  </w:p>
                </w:txbxContent>
              </v:textbox>
            </v:roundrect>
            <v:roundrect id="_x0000_s1032" style="position:absolute;left:5400;top:9660;width:1620;height:898" arcsize="10923f">
              <v:textbox style="mso-next-textbox:#_x0000_s1032">
                <w:txbxContent>
                  <w:p w:rsidR="00713AB5" w:rsidRDefault="00713AB5" w:rsidP="00097416">
                    <w:pPr>
                      <w:jc w:val="center"/>
                    </w:pPr>
                    <w:r>
                      <w:t>Failed</w:t>
                    </w:r>
                  </w:p>
                </w:txbxContent>
              </v:textbox>
            </v:roundrect>
            <v:line id="_x0000_s1033" style="position:absolute" from="4680,8580" to="5400,8581">
              <v:stroke endarrow="block"/>
            </v:line>
            <v:line id="_x0000_s1034" style="position:absolute;flip:y" from="6120,7320" to="6121,8040">
              <v:stroke endarrow="block"/>
            </v:line>
            <v:line id="_x0000_s1035" style="position:absolute" from="6120,8941" to="6121,9660">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left:3780;top:6780;width:1620;height:1260;flip:x">
              <v:stroke startarrow="block"/>
            </v:shape>
            <v:line id="_x0000_s1037" style="position:absolute" from="7020,8581" to="8460,8582">
              <v:stroke endarrow="block"/>
            </v:line>
            <v:shapetype id="_x0000_t202" coordsize="21600,21600" o:spt="202" path="m,l,21600r21600,l21600,xe">
              <v:stroke joinstyle="miter"/>
              <v:path gradientshapeok="t" o:connecttype="rect"/>
            </v:shapetype>
            <v:shape id="_x0000_s1038" type="#_x0000_t202" style="position:absolute;left:6120;top:7321;width:2160;height:540" filled="f" fillcolor="silver" stroked="f">
              <v:textbox style="mso-next-textbox:#_x0000_s1038">
                <w:txbxContent>
                  <w:p w:rsidR="00713AB5" w:rsidRPr="00644671" w:rsidRDefault="00713AB5" w:rsidP="00097416">
                    <w:pPr>
                      <w:rPr>
                        <w:sz w:val="16"/>
                        <w:szCs w:val="16"/>
                      </w:rPr>
                    </w:pPr>
                    <w:r>
                      <w:rPr>
                        <w:sz w:val="16"/>
                        <w:szCs w:val="16"/>
                      </w:rPr>
                      <w:t>TerminateActivity request</w:t>
                    </w:r>
                  </w:p>
                </w:txbxContent>
              </v:textbox>
            </v:shape>
            <v:shape id="_x0000_s1039" type="#_x0000_t202" style="position:absolute;left:6120;top:9121;width:2340;height:540" filled="f" fillcolor="silver" stroked="f">
              <v:textbox style="mso-next-textbox:#_x0000_s1039">
                <w:txbxContent>
                  <w:p w:rsidR="00713AB5" w:rsidRPr="00644671" w:rsidRDefault="00713AB5" w:rsidP="00097416">
                    <w:pPr>
                      <w:rPr>
                        <w:sz w:val="16"/>
                        <w:szCs w:val="16"/>
                      </w:rPr>
                    </w:pPr>
                    <w:r>
                      <w:rPr>
                        <w:sz w:val="16"/>
                        <w:szCs w:val="16"/>
                      </w:rPr>
                      <w:t>System error/failure event</w:t>
                    </w:r>
                  </w:p>
                </w:txbxContent>
              </v:textbox>
            </v:shape>
            <v:shape id="_x0000_s1040" type="#_x0000_t202" style="position:absolute;left:7200;top:7861;width:1440;height:900" filled="f" fillcolor="silver" stroked="f">
              <v:textbox style="mso-next-textbox:#_x0000_s1040">
                <w:txbxContent>
                  <w:p w:rsidR="00713AB5" w:rsidRPr="00644671" w:rsidRDefault="00713AB5" w:rsidP="00097416">
                    <w:pPr>
                      <w:rPr>
                        <w:sz w:val="16"/>
                        <w:szCs w:val="16"/>
                      </w:rPr>
                    </w:pPr>
                    <w:r>
                      <w:rPr>
                        <w:sz w:val="16"/>
                        <w:szCs w:val="16"/>
                      </w:rPr>
                      <w:t>Successful termination of activity</w:t>
                    </w:r>
                  </w:p>
                </w:txbxContent>
              </v:textbox>
            </v:shape>
            <w10:wrap type="none"/>
            <w10:anchorlock/>
          </v:group>
        </w:pict>
      </w:r>
    </w:p>
    <w:p w:rsidR="00097416" w:rsidRDefault="00097416" w:rsidP="00097416">
      <w:r>
        <w:rPr>
          <w:b/>
        </w:rPr>
        <w:t>Figure 1</w:t>
      </w:r>
      <w:r>
        <w:t>. Basic state model from GFD 108.</w:t>
      </w:r>
    </w:p>
    <w:p w:rsidR="00320FAD" w:rsidRDefault="00097416" w:rsidP="00097416">
      <w:r>
        <w:t>During a series of meetings within the PGI working group</w:t>
      </w:r>
      <w:ins w:id="533" w:author="Jessica Otey" w:date="2014-01-12T19:32:00Z">
        <w:r w:rsidR="00FF0463">
          <w:t>,</w:t>
        </w:r>
      </w:ins>
      <w:r>
        <w:t xml:space="preserve"> additional requirements were determined, in particular the ability to suspend an activity before and after execution in order to allow external client-driven interaction with the session directory of the job. This was codified in the European Middleware I</w:t>
      </w:r>
      <w:r>
        <w:t>n</w:t>
      </w:r>
      <w:r>
        <w:t>itiative interfaces [</w:t>
      </w:r>
      <w:r w:rsidR="00320FAD">
        <w:t>GFD.210</w:t>
      </w:r>
      <w:r>
        <w:t>].  In addition, there has been significant feedback from developers on t</w:t>
      </w:r>
      <w:r w:rsidR="00B94999">
        <w:t>he need to explicitly model pre-and-post-</w:t>
      </w:r>
      <w:r>
        <w:t xml:space="preserve">processing steps. This profile </w:t>
      </w:r>
      <w:r w:rsidR="00320FAD">
        <w:t>defines sub</w:t>
      </w:r>
      <w:r>
        <w:t>states for the Pending and Running states.</w:t>
      </w:r>
      <w:r w:rsidR="00320FAD">
        <w:t xml:space="preserve"> The profiled substates for Pending and Running are shown in Figures 2 and 3 below. </w:t>
      </w:r>
    </w:p>
    <w:p w:rsidR="00320FAD" w:rsidRDefault="00320FAD" w:rsidP="00097416">
      <w:r>
        <w:t xml:space="preserve">The “Held” substate of both Pending and Running is a special substate in that it corresponds to a set of substates, e.g., </w:t>
      </w:r>
      <w:r w:rsidR="00C212AB" w:rsidRPr="00C212AB">
        <w:rPr>
          <w:rFonts w:ascii="Courier New" w:hAnsi="Courier New"/>
          <w:rPrChange w:id="534" w:author="Jessica Otey" w:date="2014-01-12T19:36:00Z">
            <w:rPr>
              <w:color w:val="0000FF"/>
              <w:u w:val="single"/>
            </w:rPr>
          </w:rPrChange>
        </w:rPr>
        <w:t>Pending:Created-Held</w:t>
      </w:r>
      <w:r>
        <w:t xml:space="preserve">, </w:t>
      </w:r>
      <w:r w:rsidR="00C212AB" w:rsidRPr="00C212AB">
        <w:rPr>
          <w:rFonts w:ascii="Courier New" w:hAnsi="Courier New"/>
          <w:rPrChange w:id="535" w:author="Jessica Otey" w:date="2014-01-12T19:36:00Z">
            <w:rPr>
              <w:color w:val="0000FF"/>
              <w:u w:val="single"/>
            </w:rPr>
          </w:rPrChange>
        </w:rPr>
        <w:t>Pending:Meta-scheduling-Held</w:t>
      </w:r>
      <w:r>
        <w:t xml:space="preserve">, etc., where there is a </w:t>
      </w:r>
      <w:r w:rsidR="00BD2ABF">
        <w:t>*-Held substate for each Pending and Running substate</w:t>
      </w:r>
      <w:r w:rsidR="00B94999">
        <w:t xml:space="preserve"> shown</w:t>
      </w:r>
      <w:r w:rsidR="00BD2ABF" w:rsidRPr="00BD2ABF">
        <w:rPr>
          <w:i/>
          <w:u w:val="single"/>
        </w:rPr>
        <w:t>except</w:t>
      </w:r>
      <w:r w:rsidR="00C212AB" w:rsidRPr="00C212AB">
        <w:rPr>
          <w:rFonts w:ascii="Courier New" w:hAnsi="Courier New"/>
          <w:rPrChange w:id="536" w:author="Jessica Otey" w:date="2014-01-12T19:36:00Z">
            <w:rPr>
              <w:color w:val="0000FF"/>
              <w:u w:val="single"/>
            </w:rPr>
          </w:rPrChange>
        </w:rPr>
        <w:t>Running:Queued</w:t>
      </w:r>
      <w:r w:rsidR="00BD2ABF">
        <w:t>.</w:t>
      </w:r>
      <w:r w:rsidR="00B94999">
        <w:t xml:space="preserve"> The substates of both Pending and Running are listed in order in </w:t>
      </w:r>
      <w:r w:rsidR="00C212AB">
        <w:fldChar w:fldCharType="begin"/>
      </w:r>
      <w:r w:rsidR="00B94999">
        <w:instrText xml:space="preserve"> REF _Ref376509720 \h </w:instrText>
      </w:r>
      <w:r w:rsidR="00C212AB">
        <w:fldChar w:fldCharType="separate"/>
      </w:r>
      <w:r w:rsidR="00B86C2E">
        <w:t xml:space="preserve">Table </w:t>
      </w:r>
      <w:r w:rsidR="00B86C2E">
        <w:rPr>
          <w:noProof/>
        </w:rPr>
        <w:t>2</w:t>
      </w:r>
      <w:r w:rsidR="00C212AB">
        <w:fldChar w:fldCharType="end"/>
      </w:r>
      <w:r w:rsidR="00B94999">
        <w:t xml:space="preserve">. Not all substates are necessarily entered. </w:t>
      </w:r>
    </w:p>
    <w:p w:rsidR="00BD2ABF" w:rsidRDefault="00BD2ABF" w:rsidP="00097416">
      <w:r>
        <w:t>Held substates are only entered if t</w:t>
      </w:r>
      <w:r w:rsidR="008767CF">
        <w:t>h</w:t>
      </w:r>
      <w:r>
        <w:t xml:space="preserve">e activity JSDL contains a “Hold” element as specified in </w:t>
      </w:r>
      <w:r w:rsidR="006922E2">
        <w:t>Figure 2</w:t>
      </w:r>
      <w:r>
        <w:t xml:space="preserve"> of this document. Upon entering a Held state</w:t>
      </w:r>
      <w:ins w:id="537" w:author="Jessica Otey" w:date="2014-01-12T19:33:00Z">
        <w:r w:rsidR="00FF0463">
          <w:t>,</w:t>
        </w:r>
      </w:ins>
      <w:r>
        <w:t xml:space="preserve"> processing of the activity by a compliant BES will stop until a </w:t>
      </w:r>
      <w:r w:rsidR="00C212AB" w:rsidRPr="00C212AB">
        <w:rPr>
          <w:rFonts w:ascii="Courier New" w:hAnsi="Courier New"/>
          <w:rPrChange w:id="538" w:author="Jessica Otey" w:date="2014-01-12T19:36:00Z">
            <w:rPr>
              <w:color w:val="0000FF"/>
              <w:u w:val="single"/>
            </w:rPr>
          </w:rPrChange>
        </w:rPr>
        <w:lastRenderedPageBreak/>
        <w:t>ResumeActivites</w:t>
      </w:r>
      <w:r>
        <w:t xml:space="preserve"> (Section </w:t>
      </w:r>
      <w:r w:rsidR="00C212AB">
        <w:fldChar w:fldCharType="begin"/>
      </w:r>
      <w:r>
        <w:instrText xml:space="preserve"> REF _Ref376433156 \r \h </w:instrText>
      </w:r>
      <w:r w:rsidR="00C212AB">
        <w:fldChar w:fldCharType="separate"/>
      </w:r>
      <w:r w:rsidR="00B86C2E">
        <w:t>6.2.1</w:t>
      </w:r>
      <w:r w:rsidR="00C212AB">
        <w:fldChar w:fldCharType="end"/>
      </w:r>
      <w:r>
        <w:t>)</w:t>
      </w:r>
      <w:r w:rsidR="009A19A6">
        <w:t xml:space="preserve"> is received by the BES or the </w:t>
      </w:r>
      <w:r w:rsidR="00C212AB" w:rsidRPr="00C212AB">
        <w:rPr>
          <w:rFonts w:ascii="Courier New" w:hAnsi="Courier New"/>
          <w:rPrChange w:id="539" w:author="Jessica Otey" w:date="2014-01-12T19:35:00Z">
            <w:rPr>
              <w:color w:val="0000FF"/>
              <w:u w:val="single"/>
            </w:rPr>
          </w:rPrChange>
        </w:rPr>
        <w:t>ResumeActivity</w:t>
      </w:r>
      <w:r w:rsidR="009A19A6">
        <w:t xml:space="preserve">porttype is called on the corresponding Activity Endpoint as defined in the AEP. Upon receipt of a resume, the compliant BES will move the activity to the next corresponding state, e.g., </w:t>
      </w:r>
      <w:r w:rsidR="00C212AB" w:rsidRPr="00C212AB">
        <w:rPr>
          <w:rFonts w:ascii="Courier New" w:hAnsi="Courier New"/>
          <w:rPrChange w:id="540" w:author="Jessica Otey" w:date="2014-01-12T19:36:00Z">
            <w:rPr>
              <w:color w:val="0000FF"/>
              <w:u w:val="single"/>
            </w:rPr>
          </w:rPrChange>
        </w:rPr>
        <w:t>Pending:Staging-in</w:t>
      </w:r>
      <w:r w:rsidR="009A19A6">
        <w:t xml:space="preserve"> from </w:t>
      </w:r>
      <w:r w:rsidR="00C212AB" w:rsidRPr="00C212AB">
        <w:rPr>
          <w:rFonts w:ascii="Courier New" w:hAnsi="Courier New"/>
          <w:rPrChange w:id="541" w:author="Jessica Otey" w:date="2014-01-12T19:36:00Z">
            <w:rPr>
              <w:color w:val="0000FF"/>
              <w:u w:val="single"/>
            </w:rPr>
          </w:rPrChange>
        </w:rPr>
        <w:t>Pen</w:t>
      </w:r>
      <w:r w:rsidR="00C212AB" w:rsidRPr="00C212AB">
        <w:rPr>
          <w:rFonts w:ascii="Courier New" w:hAnsi="Courier New"/>
          <w:rPrChange w:id="542" w:author="Jessica Otey" w:date="2014-01-12T19:36:00Z">
            <w:rPr>
              <w:color w:val="0000FF"/>
              <w:u w:val="single"/>
            </w:rPr>
          </w:rPrChange>
        </w:rPr>
        <w:t>d</w:t>
      </w:r>
      <w:r w:rsidR="00C212AB" w:rsidRPr="00C212AB">
        <w:rPr>
          <w:rFonts w:ascii="Courier New" w:hAnsi="Courier New"/>
          <w:rPrChange w:id="543" w:author="Jessica Otey" w:date="2014-01-12T19:36:00Z">
            <w:rPr>
              <w:color w:val="0000FF"/>
              <w:u w:val="single"/>
            </w:rPr>
          </w:rPrChange>
        </w:rPr>
        <w:t>ing:Scheduled-Held</w:t>
      </w:r>
      <w:r w:rsidR="009A19A6">
        <w:t>, and resume processing the activity.</w:t>
      </w:r>
    </w:p>
    <w:p w:rsidR="00097416" w:rsidRDefault="00320FAD" w:rsidP="00097416">
      <w:r>
        <w:t>Finally, t</w:t>
      </w:r>
      <w:r w:rsidR="00097416">
        <w:t xml:space="preserve">he initial BES state model </w:t>
      </w:r>
      <w:r w:rsidR="00B94999">
        <w:t xml:space="preserve">from GFD.108 </w:t>
      </w:r>
      <w:r w:rsidR="00097416">
        <w:t>has no transition from Pending to Failed. Experience has shown that such a transition is needed. Therefore, compliant implementations MAY transition from Pending to Failed.</w:t>
      </w:r>
      <w:r>
        <w:t xml:space="preserve"> Note that such a transition is consistent with the BES state model. An external obser</w:t>
      </w:r>
      <w:r>
        <w:t>v</w:t>
      </w:r>
      <w:r>
        <w:t>er may never see the Running state of an activity: the activity might appear to transition directly from Pending to Failed.</w:t>
      </w:r>
    </w:p>
    <w:p w:rsidR="0042433A" w:rsidRDefault="00C212AB" w:rsidP="00097416">
      <w:r>
        <w:pict>
          <v:shape id="_x0000_s1062" type="#_x0000_t202" style="width:420.3pt;height:294.25pt;mso-position-horizontal-relative:char;mso-position-vertical-relative:line">
            <v:textbox>
              <w:txbxContent>
                <w:p w:rsidR="00713AB5" w:rsidRDefault="00713AB5" w:rsidP="0042433A">
                  <w:pPr>
                    <w:jc w:val="center"/>
                  </w:pPr>
                  <w:r w:rsidRPr="0042433A">
                    <w:rPr>
                      <w:noProof/>
                    </w:rPr>
                    <w:drawing>
                      <wp:inline distT="0" distB="0" distL="0" distR="0">
                        <wp:extent cx="3158836" cy="3051958"/>
                        <wp:effectExtent l="0" t="0" r="3464"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6356350"/>
                                  <a:chOff x="381000" y="349250"/>
                                  <a:chExt cx="6400800" cy="6356350"/>
                                </a:xfrm>
                              </a:grpSpPr>
                              <a:sp>
                                <a:nvSpPr>
                                  <a:cNvPr id="2" name="Title 1"/>
                                  <a:cNvSpPr>
                                    <a:spLocks noGrp="1"/>
                                  </a:cNvSpPr>
                                </a:nvSpPr>
                                <a:spPr>
                                  <a:xfrm>
                                    <a:off x="381000" y="349250"/>
                                    <a:ext cx="3008313" cy="412750"/>
                                  </a:xfrm>
                                  <a:prstGeom prst="rect">
                                    <a:avLst/>
                                  </a:prstGeom>
                                </a:spPr>
                                <a:txSp>
                                  <a:txBody>
                                    <a:bodyPr vert="horz" lIns="91440" tIns="45720" rIns="91440" bIns="45720" rtlCol="0" anchor="b">
                                      <a:normAutofit/>
                                    </a:bodyPr>
                                    <a:lstStyle>
                                      <a:lvl1pPr algn="l" defTabSz="914400" rtl="0" eaLnBrk="1" latinLnBrk="0" hangingPunct="1">
                                        <a:spcBef>
                                          <a:spcPct val="0"/>
                                        </a:spcBef>
                                        <a:buNone/>
                                        <a:defRPr sz="2000" b="1" kern="1200">
                                          <a:solidFill>
                                            <a:schemeClr val="tx1"/>
                                          </a:solidFill>
                                          <a:latin typeface="+mj-lt"/>
                                          <a:ea typeface="+mj-ea"/>
                                          <a:cs typeface="+mj-cs"/>
                                        </a:defRPr>
                                      </a:lvl1pPr>
                                    </a:lstStyle>
                                    <a:p>
                                      <a:r>
                                        <a:rPr lang="en-US" dirty="0" smtClean="0"/>
                                        <a:t>Pending sub-states</a:t>
                                      </a:r>
                                      <a:endParaRPr lang="en-US" dirty="0"/>
                                    </a:p>
                                  </a:txBody>
                                  <a:useSpRect/>
                                </a:txSp>
                              </a:sp>
                              <a:sp>
                                <a:nvSpPr>
                                  <a:cNvPr id="3" name="Rounded Rectangle 2"/>
                                  <a:cNvSpPr/>
                                </a:nvSpPr>
                                <a:spPr>
                                  <a:xfrm>
                                    <a:off x="1066800" y="9144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Created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1066800" y="1828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Meta-scheduling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2286000" y="3505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066800" y="4267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Staging-in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1066800" y="6096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Queued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1066800" y="5181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Pre-processing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nvCxnSpPr>
                                <a:spPr>
                                  <a:xfrm rot="5400000">
                                    <a:off x="1524794" y="16756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rot="5400000">
                                    <a:off x="1524794" y="25900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a:off x="1524794" y="50284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rot="5400000">
                                    <a:off x="1524794" y="5942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1066800" y="2743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Scheduled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nvCxnSpPr>
                                <a:spPr>
                                  <a:xfrm rot="5400000">
                                    <a:off x="1219994" y="3809206"/>
                                    <a:ext cx="914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endCxn id="12" idx="0"/>
                                  </a:cNvCxnSpPr>
                                </a:nvCxnSpPr>
                                <a:spPr>
                                  <a:xfrm rot="10800000" flipV="1">
                                    <a:off x="1714500" y="4114800"/>
                                    <a:ext cx="1258888"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endCxn id="11" idx="0"/>
                                  </a:cNvCxnSpPr>
                                </a:nvCxnSpPr>
                                <a:spPr>
                                  <a:xfrm>
                                    <a:off x="1677988" y="33528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33" name="Group 32"/>
                                  <a:cNvGrpSpPr/>
                                </a:nvGrpSpPr>
                                <a:grpSpPr>
                                  <a:xfrm>
                                    <a:off x="3581400" y="381000"/>
                                    <a:ext cx="3200400" cy="4114800"/>
                                    <a:chOff x="4572000" y="228600"/>
                                    <a:chExt cx="3200400" cy="4114800"/>
                                  </a:xfrm>
                                </a:grpSpPr>
                                <a:sp>
                                  <a:nvSpPr>
                                    <a:cNvPr id="19" name="Title 1"/>
                                    <a:cNvSpPr txBox="1">
                                      <a:spLocks/>
                                    </a:cNvSpPr>
                                  </a:nvSpPr>
                                  <a:spPr>
                                    <a:xfrm>
                                      <a:off x="4572000" y="228600"/>
                                      <a:ext cx="3008313" cy="381000"/>
                                    </a:xfrm>
                                    <a:prstGeom prst="rect">
                                      <a:avLst/>
                                    </a:prstGeom>
                                  </a:spPr>
                                  <a:txSp>
                                    <a:txBody>
                                      <a:bodyPr vert="horz" lIns="91440" tIns="45720" rIns="91440" bIns="45720" rtlCol="0" anchor="b">
                                        <a:normAutofit lnSpcReduction="10000"/>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auto" latinLnBrk="0" hangingPunct="1">
                                          <a:lnSpc>
                                            <a:spcPct val="100000"/>
                                          </a:lnSpc>
                                          <a:spcBef>
                                            <a:spcPct val="0"/>
                                          </a:spcBef>
                                          <a:spcAft>
                                            <a:spcPts val="0"/>
                                          </a:spcAft>
                                          <a:buClrTx/>
                                          <a:buSzTx/>
                                          <a:buFontTx/>
                                          <a:buNone/>
                                          <a:tabLst/>
                                          <a:defRPr/>
                                        </a:pPr>
                                        <a:r>
                                          <a:rPr kumimoji="0" lang="en-US" sz="2000" b="1" i="0" u="none" strike="noStrike" kern="1200" cap="none" spc="0" normalizeH="0" baseline="0" noProof="0" dirty="0" smtClean="0">
                                            <a:ln>
                                              <a:noFill/>
                                            </a:ln>
                                            <a:solidFill>
                                              <a:schemeClr val="tx1"/>
                                            </a:solidFill>
                                            <a:effectLst/>
                                            <a:uLnTx/>
                                            <a:uFillTx/>
                                            <a:latin typeface="+mj-lt"/>
                                            <a:ea typeface="+mj-ea"/>
                                            <a:cs typeface="+mj-cs"/>
                                          </a:rPr>
                                          <a:t>Running sub-states</a:t>
                                        </a:r>
                                        <a:endParaRPr kumimoji="0" lang="en-US" sz="2000" b="1" i="0" u="none" strike="noStrike" kern="1200" cap="none" spc="0" normalizeH="0" baseline="0" noProof="0" dirty="0">
                                          <a:ln>
                                            <a:noFill/>
                                          </a:ln>
                                          <a:solidFill>
                                            <a:schemeClr val="tx1"/>
                                          </a:solidFill>
                                          <a:effectLst/>
                                          <a:uLnTx/>
                                          <a:uFillTx/>
                                          <a:latin typeface="+mj-lt"/>
                                          <a:ea typeface="+mj-ea"/>
                                          <a:cs typeface="+mj-cs"/>
                                        </a:endParaRPr>
                                      </a:p>
                                    </a:txBody>
                                    <a:useSpRect/>
                                  </a:txSp>
                                </a:sp>
                                <a:sp>
                                  <a:nvSpPr>
                                    <a:cNvPr id="20" name="Rounded Rectangle 19"/>
                                    <a:cNvSpPr/>
                                  </a:nvSpPr>
                                  <a:spPr>
                                    <a:xfrm>
                                      <a:off x="5257800" y="990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Executing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5257800" y="1905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Post-processing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6477000" y="2667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nvCxnSpPr>
                                  <a:spPr>
                                    <a:xfrm rot="5400000">
                                      <a:off x="5715794" y="1751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ounded Rectangle 23"/>
                                    <a:cNvSpPr/>
                                  </a:nvSpPr>
                                  <a:spPr>
                                    <a:xfrm>
                                      <a:off x="5257800" y="3733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 out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Straight Arrow Connector 24"/>
                                    <a:cNvCxnSpPr/>
                                  </a:nvCxnSpPr>
                                  <a:spPr>
                                    <a:xfrm rot="10800000" flipV="1">
                                      <a:off x="5905500" y="3276600"/>
                                      <a:ext cx="1220788"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endCxn id="22" idx="0"/>
                                    </a:cNvCxnSpPr>
                                  </a:nvCxnSpPr>
                                  <a:spPr>
                                    <a:xfrm>
                                      <a:off x="5868988" y="25146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21" idx="2"/>
                                      <a:endCxn id="24" idx="0"/>
                                    </a:cNvCxnSpPr>
                                  </a:nvCxnSpPr>
                                  <a:spPr>
                                    <a:xfrm rot="5400000">
                                      <a:off x="5295900" y="3124200"/>
                                      <a:ext cx="1219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713AB5" w:rsidRDefault="00713AB5" w:rsidP="0042433A">
                  <w:r>
                    <w:t xml:space="preserve">Figure 2. BES/JSLD 1.1 substates of Pending and Running. Note that there are many “Held” substates. Only one is being show for each. In Pending it illustrates a Held substate between Scheduled and Staging-in. </w:t>
                  </w:r>
                </w:p>
                <w:p w:rsidR="00713AB5" w:rsidRDefault="00713AB5"/>
              </w:txbxContent>
            </v:textbox>
            <w10:wrap type="none"/>
            <w10:anchorlock/>
          </v:shape>
        </w:pict>
      </w:r>
    </w:p>
    <w:p w:rsidR="00097416" w:rsidRDefault="00097416" w:rsidP="00097416"/>
    <w:p w:rsidR="008767CF" w:rsidRDefault="008767CF" w:rsidP="00097416"/>
    <w:p w:rsidR="008767CF" w:rsidRDefault="008767CF" w:rsidP="00097416"/>
    <w:p w:rsidR="004F15F1" w:rsidRDefault="004F15F1" w:rsidP="00B94999">
      <w:pPr>
        <w:pStyle w:val="Caption"/>
        <w:keepNext/>
        <w:ind w:left="1872" w:right="1872"/>
      </w:pPr>
      <w:bookmarkStart w:id="544" w:name="_Ref376509720"/>
      <w:r>
        <w:lastRenderedPageBreak/>
        <w:t xml:space="preserve">Table </w:t>
      </w:r>
      <w:fldSimple w:instr=" SEQ Table \* ARABIC ">
        <w:r w:rsidR="00B86C2E">
          <w:rPr>
            <w:noProof/>
          </w:rPr>
          <w:t>2</w:t>
        </w:r>
      </w:fldSimple>
      <w:bookmarkEnd w:id="544"/>
      <w:r>
        <w:t>. Substates for Pending and Running in order that they are observed. Not all substates will be observed.</w:t>
      </w:r>
    </w:p>
    <w:tbl>
      <w:tblPr>
        <w:tblStyle w:val="TableGrid"/>
        <w:tblW w:w="0" w:type="auto"/>
        <w:jc w:val="center"/>
        <w:tblLayout w:type="fixed"/>
        <w:tblCellMar>
          <w:left w:w="115" w:type="dxa"/>
          <w:right w:w="115" w:type="dxa"/>
        </w:tblCellMar>
        <w:tblLook w:val="04A0"/>
      </w:tblPr>
      <w:tblGrid>
        <w:gridCol w:w="2698"/>
        <w:gridCol w:w="2525"/>
      </w:tblGrid>
      <w:tr w:rsidR="00186FEC">
        <w:trPr>
          <w:cantSplit/>
          <w:jc w:val="center"/>
        </w:trPr>
        <w:tc>
          <w:tcPr>
            <w:tcW w:w="2698" w:type="dxa"/>
            <w:shd w:val="clear" w:color="auto" w:fill="8DB3E2" w:themeFill="text2" w:themeFillTint="66"/>
          </w:tcPr>
          <w:p w:rsidR="00186FEC" w:rsidRPr="00C30410" w:rsidRDefault="00C212AB" w:rsidP="004F15F1">
            <w:pPr>
              <w:keepNext/>
              <w:keepLines/>
              <w:rPr>
                <w:sz w:val="20"/>
                <w:szCs w:val="20"/>
                <w:rPrChange w:id="545" w:author="ag8t" w:date="2014-01-21T15:02:00Z">
                  <w:rPr>
                    <w:rFonts w:eastAsia="MS Mincho" w:cs="Times New Roman"/>
                    <w:sz w:val="20"/>
                    <w:szCs w:val="20"/>
                  </w:rPr>
                </w:rPrChange>
              </w:rPr>
            </w:pPr>
            <w:r w:rsidRPr="00C212AB">
              <w:rPr>
                <w:rPrChange w:id="546" w:author="ag8t" w:date="2014-01-21T15:02:00Z">
                  <w:rPr>
                    <w:color w:val="0000FF"/>
                    <w:u w:val="single"/>
                  </w:rPr>
                </w:rPrChange>
              </w:rPr>
              <w:t>Pending</w:t>
            </w:r>
          </w:p>
        </w:tc>
        <w:tc>
          <w:tcPr>
            <w:tcW w:w="2525" w:type="dxa"/>
            <w:shd w:val="clear" w:color="auto" w:fill="8DB3E2" w:themeFill="text2" w:themeFillTint="66"/>
          </w:tcPr>
          <w:p w:rsidR="00186FEC" w:rsidRPr="00C30410" w:rsidRDefault="00C212AB" w:rsidP="004F15F1">
            <w:pPr>
              <w:keepNext/>
              <w:keepLines/>
              <w:rPr>
                <w:sz w:val="20"/>
                <w:szCs w:val="20"/>
                <w:rPrChange w:id="547" w:author="ag8t" w:date="2014-01-21T15:02:00Z">
                  <w:rPr>
                    <w:rFonts w:eastAsia="MS Mincho" w:cs="Times New Roman"/>
                    <w:sz w:val="20"/>
                    <w:szCs w:val="20"/>
                  </w:rPr>
                </w:rPrChange>
              </w:rPr>
            </w:pPr>
            <w:r w:rsidRPr="00C212AB">
              <w:rPr>
                <w:rPrChange w:id="548" w:author="ag8t" w:date="2014-01-21T15:02:00Z">
                  <w:rPr>
                    <w:color w:val="0000FF"/>
                    <w:u w:val="single"/>
                  </w:rPr>
                </w:rPrChange>
              </w:rPr>
              <w:t>Running</w:t>
            </w:r>
          </w:p>
        </w:tc>
      </w:tr>
      <w:tr w:rsidR="00186FEC">
        <w:trPr>
          <w:cantSplit/>
          <w:jc w:val="center"/>
        </w:trPr>
        <w:tc>
          <w:tcPr>
            <w:tcW w:w="2698" w:type="dxa"/>
          </w:tcPr>
          <w:p w:rsidR="00186FEC" w:rsidRPr="00C30410" w:rsidRDefault="00C212AB" w:rsidP="004F15F1">
            <w:pPr>
              <w:keepNext/>
              <w:keepLines/>
              <w:rPr>
                <w:sz w:val="20"/>
                <w:szCs w:val="20"/>
                <w:rPrChange w:id="549" w:author="ag8t" w:date="2014-01-21T15:02:00Z">
                  <w:rPr>
                    <w:rFonts w:eastAsia="MS Mincho" w:cs="Times New Roman"/>
                    <w:sz w:val="20"/>
                    <w:szCs w:val="20"/>
                  </w:rPr>
                </w:rPrChange>
              </w:rPr>
            </w:pPr>
            <w:r w:rsidRPr="00C212AB">
              <w:rPr>
                <w:rPrChange w:id="550" w:author="ag8t" w:date="2014-01-21T15:02:00Z">
                  <w:rPr>
                    <w:color w:val="0000FF"/>
                    <w:u w:val="single"/>
                  </w:rPr>
                </w:rPrChange>
              </w:rPr>
              <w:t>Created</w:t>
            </w:r>
          </w:p>
        </w:tc>
        <w:tc>
          <w:tcPr>
            <w:tcW w:w="2525" w:type="dxa"/>
          </w:tcPr>
          <w:p w:rsidR="00186FEC" w:rsidRPr="00C30410" w:rsidRDefault="00C212AB" w:rsidP="004F15F1">
            <w:pPr>
              <w:keepNext/>
              <w:keepLines/>
              <w:rPr>
                <w:sz w:val="20"/>
                <w:szCs w:val="20"/>
                <w:rPrChange w:id="551" w:author="ag8t" w:date="2014-01-21T15:02:00Z">
                  <w:rPr>
                    <w:rFonts w:eastAsia="MS Mincho" w:cs="Times New Roman"/>
                    <w:sz w:val="20"/>
                    <w:szCs w:val="20"/>
                  </w:rPr>
                </w:rPrChange>
              </w:rPr>
            </w:pPr>
            <w:r w:rsidRPr="00C212AB">
              <w:rPr>
                <w:rPrChange w:id="552" w:author="ag8t" w:date="2014-01-21T15:02:00Z">
                  <w:rPr>
                    <w:color w:val="0000FF"/>
                    <w:u w:val="single"/>
                  </w:rPr>
                </w:rPrChange>
              </w:rPr>
              <w:t>Executing</w:t>
            </w:r>
          </w:p>
        </w:tc>
      </w:tr>
      <w:tr w:rsidR="00186FEC">
        <w:trPr>
          <w:cantSplit/>
          <w:jc w:val="center"/>
        </w:trPr>
        <w:tc>
          <w:tcPr>
            <w:tcW w:w="2698" w:type="dxa"/>
          </w:tcPr>
          <w:p w:rsidR="00186FEC" w:rsidRPr="00C30410" w:rsidRDefault="00C212AB" w:rsidP="004F15F1">
            <w:pPr>
              <w:keepNext/>
              <w:keepLines/>
              <w:rPr>
                <w:sz w:val="20"/>
                <w:szCs w:val="20"/>
                <w:rPrChange w:id="553" w:author="ag8t" w:date="2014-01-21T15:02:00Z">
                  <w:rPr>
                    <w:rFonts w:eastAsia="MS Mincho" w:cs="Times New Roman"/>
                    <w:sz w:val="20"/>
                    <w:szCs w:val="20"/>
                  </w:rPr>
                </w:rPrChange>
              </w:rPr>
            </w:pPr>
            <w:r w:rsidRPr="00C212AB">
              <w:rPr>
                <w:rPrChange w:id="554" w:author="ag8t" w:date="2014-01-21T15:02:00Z">
                  <w:rPr>
                    <w:color w:val="0000FF"/>
                    <w:u w:val="single"/>
                  </w:rPr>
                </w:rPrChange>
              </w:rPr>
              <w:t>Created-Held</w:t>
            </w:r>
          </w:p>
        </w:tc>
        <w:tc>
          <w:tcPr>
            <w:tcW w:w="2525" w:type="dxa"/>
          </w:tcPr>
          <w:p w:rsidR="00186FEC" w:rsidRPr="00C30410" w:rsidRDefault="00C212AB" w:rsidP="004F15F1">
            <w:pPr>
              <w:keepNext/>
              <w:keepLines/>
              <w:rPr>
                <w:sz w:val="20"/>
                <w:szCs w:val="20"/>
                <w:rPrChange w:id="555" w:author="ag8t" w:date="2014-01-21T15:02:00Z">
                  <w:rPr>
                    <w:rFonts w:eastAsia="MS Mincho" w:cs="Times New Roman"/>
                    <w:sz w:val="20"/>
                    <w:szCs w:val="20"/>
                  </w:rPr>
                </w:rPrChange>
              </w:rPr>
            </w:pPr>
            <w:r w:rsidRPr="00C212AB">
              <w:rPr>
                <w:rPrChange w:id="556" w:author="ag8t" w:date="2014-01-21T15:02:00Z">
                  <w:rPr>
                    <w:color w:val="0000FF"/>
                    <w:u w:val="single"/>
                  </w:rPr>
                </w:rPrChange>
              </w:rPr>
              <w:t>Executing-Held</w:t>
            </w:r>
          </w:p>
        </w:tc>
      </w:tr>
      <w:tr w:rsidR="00186FEC">
        <w:trPr>
          <w:cantSplit/>
          <w:jc w:val="center"/>
        </w:trPr>
        <w:tc>
          <w:tcPr>
            <w:tcW w:w="2698" w:type="dxa"/>
          </w:tcPr>
          <w:p w:rsidR="00186FEC" w:rsidRPr="00C30410" w:rsidRDefault="00C212AB" w:rsidP="004F15F1">
            <w:pPr>
              <w:keepNext/>
              <w:keepLines/>
              <w:rPr>
                <w:sz w:val="20"/>
                <w:szCs w:val="20"/>
                <w:rPrChange w:id="557" w:author="ag8t" w:date="2014-01-21T15:02:00Z">
                  <w:rPr>
                    <w:rFonts w:eastAsia="MS Mincho" w:cs="Times New Roman"/>
                    <w:sz w:val="20"/>
                    <w:szCs w:val="20"/>
                  </w:rPr>
                </w:rPrChange>
              </w:rPr>
            </w:pPr>
            <w:r w:rsidRPr="00C212AB">
              <w:rPr>
                <w:rPrChange w:id="558" w:author="ag8t" w:date="2014-01-21T15:02:00Z">
                  <w:rPr>
                    <w:color w:val="0000FF"/>
                    <w:u w:val="single"/>
                  </w:rPr>
                </w:rPrChange>
              </w:rPr>
              <w:t>Meta-scheduling</w:t>
            </w:r>
          </w:p>
        </w:tc>
        <w:tc>
          <w:tcPr>
            <w:tcW w:w="2525" w:type="dxa"/>
          </w:tcPr>
          <w:p w:rsidR="00186FEC" w:rsidRPr="00C30410" w:rsidRDefault="00C212AB" w:rsidP="004F15F1">
            <w:pPr>
              <w:keepNext/>
              <w:keepLines/>
              <w:rPr>
                <w:sz w:val="20"/>
                <w:szCs w:val="20"/>
                <w:rPrChange w:id="559" w:author="ag8t" w:date="2014-01-21T15:02:00Z">
                  <w:rPr>
                    <w:rFonts w:eastAsia="MS Mincho" w:cs="Times New Roman"/>
                    <w:sz w:val="20"/>
                    <w:szCs w:val="20"/>
                  </w:rPr>
                </w:rPrChange>
              </w:rPr>
            </w:pPr>
            <w:r w:rsidRPr="00C212AB">
              <w:rPr>
                <w:rPrChange w:id="560" w:author="ag8t" w:date="2014-01-21T15:02:00Z">
                  <w:rPr>
                    <w:color w:val="0000FF"/>
                    <w:u w:val="single"/>
                  </w:rPr>
                </w:rPrChange>
              </w:rPr>
              <w:t>Post-processing</w:t>
            </w:r>
          </w:p>
        </w:tc>
      </w:tr>
      <w:tr w:rsidR="00186FEC">
        <w:trPr>
          <w:cantSplit/>
          <w:jc w:val="center"/>
        </w:trPr>
        <w:tc>
          <w:tcPr>
            <w:tcW w:w="2698" w:type="dxa"/>
          </w:tcPr>
          <w:p w:rsidR="00186FEC" w:rsidRPr="00C30410" w:rsidRDefault="00C212AB" w:rsidP="004F15F1">
            <w:pPr>
              <w:keepNext/>
              <w:keepLines/>
              <w:rPr>
                <w:sz w:val="20"/>
                <w:szCs w:val="20"/>
                <w:rPrChange w:id="561" w:author="ag8t" w:date="2014-01-21T15:02:00Z">
                  <w:rPr>
                    <w:rFonts w:eastAsia="MS Mincho" w:cs="Times New Roman"/>
                    <w:sz w:val="20"/>
                    <w:szCs w:val="20"/>
                  </w:rPr>
                </w:rPrChange>
              </w:rPr>
            </w:pPr>
            <w:r w:rsidRPr="00C212AB">
              <w:rPr>
                <w:rPrChange w:id="562" w:author="ag8t" w:date="2014-01-21T15:02:00Z">
                  <w:rPr>
                    <w:color w:val="0000FF"/>
                    <w:u w:val="single"/>
                  </w:rPr>
                </w:rPrChange>
              </w:rPr>
              <w:t>Meta-scheduling-Held</w:t>
            </w:r>
          </w:p>
        </w:tc>
        <w:tc>
          <w:tcPr>
            <w:tcW w:w="2525" w:type="dxa"/>
          </w:tcPr>
          <w:p w:rsidR="00186FEC" w:rsidRPr="00C30410" w:rsidRDefault="00C212AB" w:rsidP="004F15F1">
            <w:pPr>
              <w:keepNext/>
              <w:keepLines/>
              <w:rPr>
                <w:sz w:val="20"/>
                <w:szCs w:val="20"/>
                <w:rPrChange w:id="563" w:author="ag8t" w:date="2014-01-21T15:02:00Z">
                  <w:rPr>
                    <w:rFonts w:eastAsia="MS Mincho" w:cs="Times New Roman"/>
                    <w:sz w:val="20"/>
                    <w:szCs w:val="20"/>
                  </w:rPr>
                </w:rPrChange>
              </w:rPr>
            </w:pPr>
            <w:r w:rsidRPr="00C212AB">
              <w:rPr>
                <w:rPrChange w:id="564" w:author="ag8t" w:date="2014-01-21T15:02:00Z">
                  <w:rPr>
                    <w:color w:val="0000FF"/>
                    <w:u w:val="single"/>
                  </w:rPr>
                </w:rPrChange>
              </w:rPr>
              <w:t>Post-processing-Held</w:t>
            </w:r>
          </w:p>
        </w:tc>
      </w:tr>
      <w:tr w:rsidR="00186FEC">
        <w:trPr>
          <w:cantSplit/>
          <w:jc w:val="center"/>
        </w:trPr>
        <w:tc>
          <w:tcPr>
            <w:tcW w:w="2698" w:type="dxa"/>
          </w:tcPr>
          <w:p w:rsidR="00186FEC" w:rsidRPr="00C30410" w:rsidRDefault="00C212AB" w:rsidP="004F15F1">
            <w:pPr>
              <w:keepNext/>
              <w:keepLines/>
              <w:rPr>
                <w:sz w:val="20"/>
                <w:szCs w:val="20"/>
                <w:rPrChange w:id="565" w:author="ag8t" w:date="2014-01-21T15:02:00Z">
                  <w:rPr>
                    <w:rFonts w:eastAsia="MS Mincho" w:cs="Times New Roman"/>
                    <w:sz w:val="20"/>
                    <w:szCs w:val="20"/>
                  </w:rPr>
                </w:rPrChange>
              </w:rPr>
            </w:pPr>
            <w:r w:rsidRPr="00C212AB">
              <w:rPr>
                <w:rPrChange w:id="566" w:author="ag8t" w:date="2014-01-21T15:02:00Z">
                  <w:rPr>
                    <w:color w:val="0000FF"/>
                    <w:u w:val="single"/>
                  </w:rPr>
                </w:rPrChange>
              </w:rPr>
              <w:t>Scheduled</w:t>
            </w:r>
          </w:p>
        </w:tc>
        <w:tc>
          <w:tcPr>
            <w:tcW w:w="2525" w:type="dxa"/>
          </w:tcPr>
          <w:p w:rsidR="00186FEC" w:rsidRPr="00C30410" w:rsidRDefault="00C212AB" w:rsidP="004F15F1">
            <w:pPr>
              <w:keepNext/>
              <w:keepLines/>
              <w:rPr>
                <w:sz w:val="20"/>
                <w:szCs w:val="20"/>
                <w:rPrChange w:id="567" w:author="ag8t" w:date="2014-01-21T15:02:00Z">
                  <w:rPr>
                    <w:rFonts w:eastAsia="MS Mincho" w:cs="Times New Roman"/>
                    <w:sz w:val="20"/>
                    <w:szCs w:val="20"/>
                  </w:rPr>
                </w:rPrChange>
              </w:rPr>
            </w:pPr>
            <w:r w:rsidRPr="00C212AB">
              <w:rPr>
                <w:rPrChange w:id="568" w:author="ag8t" w:date="2014-01-21T15:02:00Z">
                  <w:rPr>
                    <w:color w:val="0000FF"/>
                    <w:u w:val="single"/>
                  </w:rPr>
                </w:rPrChange>
              </w:rPr>
              <w:t>Staging-out</w:t>
            </w:r>
          </w:p>
        </w:tc>
      </w:tr>
      <w:tr w:rsidR="00186FEC">
        <w:trPr>
          <w:cantSplit/>
          <w:jc w:val="center"/>
        </w:trPr>
        <w:tc>
          <w:tcPr>
            <w:tcW w:w="2698" w:type="dxa"/>
          </w:tcPr>
          <w:p w:rsidR="00186FEC" w:rsidRPr="00C30410" w:rsidRDefault="00C212AB" w:rsidP="004F15F1">
            <w:pPr>
              <w:keepNext/>
              <w:keepLines/>
              <w:rPr>
                <w:sz w:val="20"/>
                <w:szCs w:val="20"/>
                <w:rPrChange w:id="569" w:author="ag8t" w:date="2014-01-21T15:02:00Z">
                  <w:rPr>
                    <w:rFonts w:eastAsia="MS Mincho" w:cs="Times New Roman"/>
                    <w:sz w:val="20"/>
                    <w:szCs w:val="20"/>
                  </w:rPr>
                </w:rPrChange>
              </w:rPr>
            </w:pPr>
            <w:r w:rsidRPr="00C212AB">
              <w:rPr>
                <w:rPrChange w:id="570" w:author="ag8t" w:date="2014-01-21T15:02:00Z">
                  <w:rPr>
                    <w:color w:val="0000FF"/>
                    <w:u w:val="single"/>
                  </w:rPr>
                </w:rPrChange>
              </w:rPr>
              <w:t>Scheduled-Held</w:t>
            </w:r>
          </w:p>
        </w:tc>
        <w:tc>
          <w:tcPr>
            <w:tcW w:w="2525" w:type="dxa"/>
          </w:tcPr>
          <w:p w:rsidR="00186FEC" w:rsidRPr="00C30410" w:rsidRDefault="00C212AB" w:rsidP="004F15F1">
            <w:pPr>
              <w:keepNext/>
              <w:keepLines/>
              <w:rPr>
                <w:sz w:val="20"/>
                <w:szCs w:val="20"/>
                <w:rPrChange w:id="571" w:author="ag8t" w:date="2014-01-21T15:02:00Z">
                  <w:rPr>
                    <w:rFonts w:eastAsia="MS Mincho" w:cs="Times New Roman"/>
                    <w:sz w:val="20"/>
                    <w:szCs w:val="20"/>
                  </w:rPr>
                </w:rPrChange>
              </w:rPr>
            </w:pPr>
            <w:r w:rsidRPr="00C212AB">
              <w:rPr>
                <w:rPrChange w:id="572" w:author="ag8t" w:date="2014-01-21T15:02:00Z">
                  <w:rPr>
                    <w:color w:val="0000FF"/>
                    <w:u w:val="single"/>
                  </w:rPr>
                </w:rPrChange>
              </w:rPr>
              <w:t>Staging-out-Held</w:t>
            </w:r>
          </w:p>
        </w:tc>
      </w:tr>
      <w:tr w:rsidR="00186FEC">
        <w:trPr>
          <w:cantSplit/>
          <w:jc w:val="center"/>
        </w:trPr>
        <w:tc>
          <w:tcPr>
            <w:tcW w:w="2698" w:type="dxa"/>
          </w:tcPr>
          <w:p w:rsidR="00186FEC" w:rsidRPr="00C30410" w:rsidRDefault="00C212AB" w:rsidP="004F15F1">
            <w:pPr>
              <w:keepNext/>
              <w:keepLines/>
              <w:rPr>
                <w:sz w:val="20"/>
                <w:szCs w:val="20"/>
                <w:rPrChange w:id="573" w:author="ag8t" w:date="2014-01-21T15:02:00Z">
                  <w:rPr>
                    <w:rFonts w:eastAsia="MS Mincho" w:cs="Times New Roman"/>
                    <w:sz w:val="20"/>
                    <w:szCs w:val="20"/>
                  </w:rPr>
                </w:rPrChange>
              </w:rPr>
            </w:pPr>
            <w:r w:rsidRPr="00C212AB">
              <w:rPr>
                <w:rPrChange w:id="574" w:author="ag8t" w:date="2014-01-21T15:02:00Z">
                  <w:rPr>
                    <w:color w:val="0000FF"/>
                    <w:u w:val="single"/>
                  </w:rPr>
                </w:rPrChange>
              </w:rPr>
              <w:t>Staging-in</w:t>
            </w:r>
          </w:p>
        </w:tc>
        <w:tc>
          <w:tcPr>
            <w:tcW w:w="2525" w:type="dxa"/>
          </w:tcPr>
          <w:p w:rsidR="00186FEC" w:rsidRPr="00C30410" w:rsidRDefault="00186FEC" w:rsidP="004F15F1">
            <w:pPr>
              <w:keepNext/>
              <w:keepLines/>
              <w:rPr>
                <w:sz w:val="20"/>
                <w:szCs w:val="20"/>
                <w:rPrChange w:id="575" w:author="ag8t" w:date="2014-01-21T15:02:00Z">
                  <w:rPr>
                    <w:rFonts w:eastAsia="MS Mincho" w:cs="Times New Roman"/>
                    <w:sz w:val="20"/>
                    <w:szCs w:val="20"/>
                  </w:rPr>
                </w:rPrChange>
              </w:rPr>
            </w:pPr>
          </w:p>
        </w:tc>
      </w:tr>
      <w:tr w:rsidR="00186FEC">
        <w:trPr>
          <w:cantSplit/>
          <w:jc w:val="center"/>
        </w:trPr>
        <w:tc>
          <w:tcPr>
            <w:tcW w:w="2698" w:type="dxa"/>
          </w:tcPr>
          <w:p w:rsidR="00186FEC" w:rsidRPr="00C30410" w:rsidRDefault="00C212AB" w:rsidP="004F15F1">
            <w:pPr>
              <w:keepNext/>
              <w:keepLines/>
              <w:rPr>
                <w:sz w:val="20"/>
                <w:szCs w:val="20"/>
                <w:rPrChange w:id="576" w:author="ag8t" w:date="2014-01-21T15:02:00Z">
                  <w:rPr>
                    <w:rFonts w:eastAsia="MS Mincho" w:cs="Times New Roman"/>
                    <w:sz w:val="20"/>
                    <w:szCs w:val="20"/>
                  </w:rPr>
                </w:rPrChange>
              </w:rPr>
            </w:pPr>
            <w:r w:rsidRPr="00C212AB">
              <w:rPr>
                <w:rPrChange w:id="577" w:author="ag8t" w:date="2014-01-21T15:02:00Z">
                  <w:rPr>
                    <w:color w:val="0000FF"/>
                    <w:u w:val="single"/>
                  </w:rPr>
                </w:rPrChange>
              </w:rPr>
              <w:t>Staging-in-Held</w:t>
            </w:r>
          </w:p>
        </w:tc>
        <w:tc>
          <w:tcPr>
            <w:tcW w:w="2525" w:type="dxa"/>
          </w:tcPr>
          <w:p w:rsidR="00186FEC" w:rsidRPr="00C30410" w:rsidRDefault="00186FEC" w:rsidP="004F15F1">
            <w:pPr>
              <w:keepNext/>
              <w:keepLines/>
              <w:rPr>
                <w:sz w:val="20"/>
                <w:szCs w:val="20"/>
                <w:rPrChange w:id="578" w:author="ag8t" w:date="2014-01-21T15:02:00Z">
                  <w:rPr>
                    <w:rFonts w:eastAsia="MS Mincho" w:cs="Times New Roman"/>
                    <w:sz w:val="20"/>
                    <w:szCs w:val="20"/>
                  </w:rPr>
                </w:rPrChange>
              </w:rPr>
            </w:pPr>
          </w:p>
        </w:tc>
      </w:tr>
      <w:tr w:rsidR="00186FEC">
        <w:trPr>
          <w:cantSplit/>
          <w:jc w:val="center"/>
        </w:trPr>
        <w:tc>
          <w:tcPr>
            <w:tcW w:w="2698" w:type="dxa"/>
          </w:tcPr>
          <w:p w:rsidR="00186FEC" w:rsidRPr="00C30410" w:rsidRDefault="00C212AB" w:rsidP="004F15F1">
            <w:pPr>
              <w:keepNext/>
              <w:keepLines/>
              <w:rPr>
                <w:sz w:val="20"/>
                <w:szCs w:val="20"/>
                <w:rPrChange w:id="579" w:author="ag8t" w:date="2014-01-21T15:02:00Z">
                  <w:rPr>
                    <w:rFonts w:eastAsia="MS Mincho" w:cs="Times New Roman"/>
                    <w:sz w:val="20"/>
                    <w:szCs w:val="20"/>
                  </w:rPr>
                </w:rPrChange>
              </w:rPr>
            </w:pPr>
            <w:r w:rsidRPr="00C212AB">
              <w:rPr>
                <w:rPrChange w:id="580" w:author="ag8t" w:date="2014-01-21T15:02:00Z">
                  <w:rPr>
                    <w:color w:val="0000FF"/>
                    <w:u w:val="single"/>
                  </w:rPr>
                </w:rPrChange>
              </w:rPr>
              <w:t>Pre-processing</w:t>
            </w:r>
          </w:p>
        </w:tc>
        <w:tc>
          <w:tcPr>
            <w:tcW w:w="2525" w:type="dxa"/>
          </w:tcPr>
          <w:p w:rsidR="00186FEC" w:rsidRPr="00C30410" w:rsidRDefault="00186FEC" w:rsidP="004F15F1">
            <w:pPr>
              <w:keepNext/>
              <w:keepLines/>
              <w:rPr>
                <w:sz w:val="20"/>
                <w:szCs w:val="20"/>
                <w:rPrChange w:id="581" w:author="ag8t" w:date="2014-01-21T15:02:00Z">
                  <w:rPr>
                    <w:rFonts w:eastAsia="MS Mincho" w:cs="Times New Roman"/>
                    <w:sz w:val="20"/>
                    <w:szCs w:val="20"/>
                  </w:rPr>
                </w:rPrChange>
              </w:rPr>
            </w:pPr>
          </w:p>
        </w:tc>
      </w:tr>
      <w:tr w:rsidR="00186FEC">
        <w:trPr>
          <w:cantSplit/>
          <w:jc w:val="center"/>
        </w:trPr>
        <w:tc>
          <w:tcPr>
            <w:tcW w:w="2698" w:type="dxa"/>
          </w:tcPr>
          <w:p w:rsidR="00186FEC" w:rsidRPr="00C30410" w:rsidRDefault="00C212AB" w:rsidP="004F15F1">
            <w:pPr>
              <w:keepNext/>
              <w:keepLines/>
              <w:rPr>
                <w:sz w:val="20"/>
                <w:szCs w:val="20"/>
                <w:rPrChange w:id="582" w:author="ag8t" w:date="2014-01-21T15:02:00Z">
                  <w:rPr>
                    <w:rFonts w:eastAsia="MS Mincho" w:cs="Times New Roman"/>
                    <w:sz w:val="20"/>
                    <w:szCs w:val="20"/>
                  </w:rPr>
                </w:rPrChange>
              </w:rPr>
            </w:pPr>
            <w:r w:rsidRPr="00C212AB">
              <w:rPr>
                <w:rPrChange w:id="583" w:author="ag8t" w:date="2014-01-21T15:02:00Z">
                  <w:rPr>
                    <w:color w:val="0000FF"/>
                    <w:u w:val="single"/>
                  </w:rPr>
                </w:rPrChange>
              </w:rPr>
              <w:t>Pre-processing-Held</w:t>
            </w:r>
          </w:p>
        </w:tc>
        <w:tc>
          <w:tcPr>
            <w:tcW w:w="2525" w:type="dxa"/>
          </w:tcPr>
          <w:p w:rsidR="00186FEC" w:rsidRPr="00C30410" w:rsidRDefault="00186FEC" w:rsidP="004F15F1">
            <w:pPr>
              <w:keepNext/>
              <w:keepLines/>
              <w:rPr>
                <w:sz w:val="20"/>
                <w:szCs w:val="20"/>
                <w:rPrChange w:id="584" w:author="ag8t" w:date="2014-01-21T15:02:00Z">
                  <w:rPr>
                    <w:rFonts w:eastAsia="MS Mincho" w:cs="Times New Roman"/>
                    <w:sz w:val="20"/>
                    <w:szCs w:val="20"/>
                  </w:rPr>
                </w:rPrChange>
              </w:rPr>
            </w:pPr>
          </w:p>
        </w:tc>
      </w:tr>
      <w:tr w:rsidR="00186FEC">
        <w:trPr>
          <w:cantSplit/>
          <w:jc w:val="center"/>
        </w:trPr>
        <w:tc>
          <w:tcPr>
            <w:tcW w:w="2698" w:type="dxa"/>
          </w:tcPr>
          <w:p w:rsidR="00186FEC" w:rsidRPr="00C30410" w:rsidRDefault="00C212AB" w:rsidP="004F15F1">
            <w:pPr>
              <w:keepNext/>
              <w:keepLines/>
              <w:rPr>
                <w:sz w:val="20"/>
                <w:szCs w:val="20"/>
                <w:rPrChange w:id="585" w:author="ag8t" w:date="2014-01-21T15:02:00Z">
                  <w:rPr>
                    <w:rFonts w:eastAsia="MS Mincho" w:cs="Times New Roman"/>
                    <w:sz w:val="20"/>
                    <w:szCs w:val="20"/>
                  </w:rPr>
                </w:rPrChange>
              </w:rPr>
            </w:pPr>
            <w:r w:rsidRPr="00C212AB">
              <w:rPr>
                <w:rPrChange w:id="586" w:author="ag8t" w:date="2014-01-21T15:02:00Z">
                  <w:rPr>
                    <w:color w:val="0000FF"/>
                    <w:u w:val="single"/>
                  </w:rPr>
                </w:rPrChange>
              </w:rPr>
              <w:t>Queued</w:t>
            </w:r>
          </w:p>
        </w:tc>
        <w:tc>
          <w:tcPr>
            <w:tcW w:w="2525" w:type="dxa"/>
          </w:tcPr>
          <w:p w:rsidR="00186FEC" w:rsidRPr="00C30410" w:rsidRDefault="00186FEC" w:rsidP="004F15F1">
            <w:pPr>
              <w:keepNext/>
              <w:keepLines/>
              <w:rPr>
                <w:sz w:val="20"/>
                <w:szCs w:val="20"/>
                <w:rPrChange w:id="587" w:author="ag8t" w:date="2014-01-21T15:02:00Z">
                  <w:rPr>
                    <w:rFonts w:eastAsia="MS Mincho" w:cs="Times New Roman"/>
                    <w:sz w:val="20"/>
                    <w:szCs w:val="20"/>
                  </w:rPr>
                </w:rPrChange>
              </w:rPr>
            </w:pPr>
          </w:p>
        </w:tc>
      </w:tr>
    </w:tbl>
    <w:p w:rsidR="008767CF" w:rsidRDefault="008767CF" w:rsidP="00097416"/>
    <w:p w:rsidR="00097416" w:rsidRDefault="00097416" w:rsidP="00097416">
      <w:pPr>
        <w:pStyle w:val="Heading1"/>
        <w:numPr>
          <w:numberingChange w:id="588" w:author="Jessica Otey" w:date="2014-01-12T19:12:00Z" w:original="%1:4:0:"/>
        </w:numPr>
      </w:pPr>
      <w:bookmarkStart w:id="589" w:name="_Toc377723946"/>
      <w:r>
        <w:t>JSDL Profiled Elements</w:t>
      </w:r>
      <w:bookmarkEnd w:id="589"/>
    </w:p>
    <w:p w:rsidR="008A47FB" w:rsidRDefault="008A47FB" w:rsidP="008A47FB">
      <w:r>
        <w:t>JSDL is a very successful standard. When first written</w:t>
      </w:r>
      <w:ins w:id="590" w:author="Jessica Otey" w:date="2014-01-12T19:37:00Z">
        <w:r w:rsidR="00AD3296">
          <w:t xml:space="preserve">,the community </w:t>
        </w:r>
      </w:ins>
      <w:del w:id="591" w:author="Jessica Otey" w:date="2014-01-12T19:38:00Z">
        <w:r w:rsidDel="00AD3296">
          <w:delText xml:space="preserve">it was </w:delText>
        </w:r>
      </w:del>
      <w:r>
        <w:t>envisioned that profiles and u</w:t>
      </w:r>
      <w:r>
        <w:t>p</w:t>
      </w:r>
      <w:r>
        <w:t>dates would be developed over time. In particular</w:t>
      </w:r>
      <w:ins w:id="592" w:author="Jessica Otey" w:date="2014-01-12T19:38:00Z">
        <w:r w:rsidR="00AD3296">
          <w:t xml:space="preserve">, it was </w:t>
        </w:r>
      </w:ins>
      <w:ins w:id="593" w:author="Jessica Otey" w:date="2014-01-12T19:39:00Z">
        <w:r w:rsidR="00AD3296">
          <w:t>anticipated</w:t>
        </w:r>
      </w:ins>
      <w:ins w:id="594" w:author="Jessica Otey" w:date="2014-01-12T19:38:00Z">
        <w:r w:rsidR="00AD3296">
          <w:t xml:space="preserve"> that</w:t>
        </w:r>
      </w:ins>
      <w:ins w:id="595" w:author="ag8t" w:date="2014-01-17T11:24:00Z">
        <w:r w:rsidR="00882D51">
          <w:t xml:space="preserve"> </w:t>
        </w:r>
      </w:ins>
      <w:ins w:id="596" w:author="Jessica Otey" w:date="2014-01-12T19:39:00Z">
        <w:r w:rsidR="00AD3296">
          <w:t xml:space="preserve">a </w:t>
        </w:r>
      </w:ins>
      <w:r>
        <w:t xml:space="preserve">congruence with GLUE </w:t>
      </w:r>
      <w:ins w:id="597" w:author="Jessica Otey" w:date="2014-01-12T19:39:00Z">
        <w:r w:rsidR="00AD3296">
          <w:t xml:space="preserve">would be established </w:t>
        </w:r>
      </w:ins>
      <w:r>
        <w:t xml:space="preserve">when </w:t>
      </w:r>
      <w:ins w:id="598" w:author="Jessica Otey" w:date="2014-01-12T19:39:00Z">
        <w:r w:rsidR="00AD3296">
          <w:t>the latter</w:t>
        </w:r>
      </w:ins>
      <w:ins w:id="599" w:author="ag8t" w:date="2014-01-17T11:24:00Z">
        <w:r w:rsidR="00882D51">
          <w:t xml:space="preserve"> </w:t>
        </w:r>
      </w:ins>
      <w:del w:id="600" w:author="Jessica Otey" w:date="2014-01-12T19:39:00Z">
        <w:r w:rsidDel="00AD3296">
          <w:delText>it</w:delText>
        </w:r>
      </w:del>
      <w:commentRangeStart w:id="601"/>
      <w:r>
        <w:t>stabilized</w:t>
      </w:r>
      <w:commentRangeEnd w:id="601"/>
      <w:r w:rsidR="00AD3296">
        <w:rPr>
          <w:rStyle w:val="CommentReference"/>
          <w:vanish/>
        </w:rPr>
        <w:commentReference w:id="601"/>
      </w:r>
      <w:del w:id="602" w:author="Jessica Otey" w:date="2014-01-12T19:39:00Z">
        <w:r w:rsidDel="00AD3296">
          <w:delText xml:space="preserve"> was planned</w:delText>
        </w:r>
      </w:del>
      <w:r>
        <w:t>. BES/JSDL standardizes and documents changes and exte</w:t>
      </w:r>
      <w:r>
        <w:t>n</w:t>
      </w:r>
      <w:r>
        <w:t xml:space="preserve">sions that have been developed over time by the BES and JSDL </w:t>
      </w:r>
      <w:commentRangeStart w:id="603"/>
      <w:r>
        <w:t>communities</w:t>
      </w:r>
      <w:commentRangeEnd w:id="603"/>
      <w:r w:rsidR="00AD3296">
        <w:rPr>
          <w:rStyle w:val="CommentReference"/>
          <w:vanish/>
        </w:rPr>
        <w:commentReference w:id="603"/>
      </w:r>
      <w:r>
        <w:t xml:space="preserve">. Many of these changes are borrowed </w:t>
      </w:r>
      <w:r w:rsidRPr="008A47FB">
        <w:rPr>
          <w:i/>
        </w:rPr>
        <w:t>in toto</w:t>
      </w:r>
      <w:r>
        <w:t xml:space="preserve"> from the EMI Execution Service [GFD.210]. </w:t>
      </w:r>
    </w:p>
    <w:p w:rsidR="0010026D" w:rsidRPr="008A47FB" w:rsidRDefault="0010026D" w:rsidP="008A47FB">
      <w:r>
        <w:t xml:space="preserve">The JSDL extensions fall into four broad categories: </w:t>
      </w:r>
      <w:ins w:id="604" w:author="Jessica Otey" w:date="2014-01-12T19:41:00Z">
        <w:r w:rsidR="00AD3296">
          <w:t xml:space="preserve">1) </w:t>
        </w:r>
      </w:ins>
      <w:r>
        <w:t>additional Resources elements or extensions to existing Resource elements</w:t>
      </w:r>
      <w:ins w:id="605" w:author="Jessica Otey" w:date="2014-01-12T19:42:00Z">
        <w:r w:rsidR="00AD3296">
          <w:t>; 2)</w:t>
        </w:r>
      </w:ins>
      <w:del w:id="606" w:author="Jessica Otey" w:date="2014-01-12T19:42:00Z">
        <w:r w:rsidDel="00AD3296">
          <w:delText>,</w:delText>
        </w:r>
      </w:del>
      <w:r>
        <w:t xml:space="preserve"> extensions to Data Staging elements</w:t>
      </w:r>
      <w:ins w:id="607" w:author="Jessica Otey" w:date="2014-01-12T19:42:00Z">
        <w:r w:rsidR="00AD3296">
          <w:t xml:space="preserve">; 3) </w:t>
        </w:r>
      </w:ins>
      <w:del w:id="608" w:author="Jessica Otey" w:date="2014-01-12T19:42:00Z">
        <w:r w:rsidDel="00AD3296">
          <w:delText>,</w:delText>
        </w:r>
      </w:del>
      <w:r>
        <w:t xml:space="preserve"> a notion of execution enviro</w:t>
      </w:r>
      <w:r>
        <w:t>n</w:t>
      </w:r>
      <w:r>
        <w:t xml:space="preserve">ments for application execution, and </w:t>
      </w:r>
      <w:ins w:id="609" w:author="Jessica Otey" w:date="2014-01-12T19:42:00Z">
        <w:r w:rsidR="00AD3296">
          <w:t xml:space="preserve">4) </w:t>
        </w:r>
      </w:ins>
      <w:r>
        <w:t xml:space="preserve">a new </w:t>
      </w:r>
      <w:r w:rsidR="00C212AB" w:rsidRPr="00C212AB">
        <w:rPr>
          <w:rFonts w:ascii="Courier New" w:hAnsi="Courier New"/>
          <w:rPrChange w:id="610" w:author="Jessica Otey" w:date="2014-01-12T19:42:00Z">
            <w:rPr>
              <w:color w:val="0000FF"/>
              <w:u w:val="single"/>
            </w:rPr>
          </w:rPrChange>
        </w:rPr>
        <w:t>JobDescription</w:t>
      </w:r>
      <w:r>
        <w:t xml:space="preserve"> element called </w:t>
      </w:r>
      <w:r w:rsidR="00C212AB" w:rsidRPr="00C212AB">
        <w:rPr>
          <w:rFonts w:ascii="Courier New" w:hAnsi="Courier New"/>
          <w:rPrChange w:id="611" w:author="Jessica Otey" w:date="2014-01-12T19:42:00Z">
            <w:rPr>
              <w:color w:val="0000FF"/>
              <w:u w:val="single"/>
            </w:rPr>
          </w:rPrChange>
        </w:rPr>
        <w:t>JobProcessing</w:t>
      </w:r>
      <w:r>
        <w:t>.</w:t>
      </w:r>
    </w:p>
    <w:p w:rsidR="00097416" w:rsidRPr="00E76724" w:rsidRDefault="0010026D" w:rsidP="00097416">
      <w:pPr>
        <w:pStyle w:val="Heading2"/>
        <w:numPr>
          <w:numberingChange w:id="612" w:author="Jessica Otey" w:date="2014-01-12T19:12:00Z" w:original="%1:4:0:.%2:1:0:"/>
        </w:numPr>
      </w:pPr>
      <w:bookmarkStart w:id="613" w:name="_Toc376516178"/>
      <w:bookmarkStart w:id="614" w:name="_Toc377723947"/>
      <w:r>
        <w:t>Resource Elements</w:t>
      </w:r>
      <w:bookmarkEnd w:id="613"/>
      <w:bookmarkEnd w:id="614"/>
    </w:p>
    <w:p w:rsidR="00097416" w:rsidRDefault="002D563D" w:rsidP="00097416">
      <w:pPr>
        <w:pStyle w:val="Heading3"/>
        <w:numPr>
          <w:numberingChange w:id="615" w:author="Jessica Otey" w:date="2014-01-12T19:12:00Z" w:original="%1:4:0:.%2:1:0:.%3:1:0:"/>
        </w:numPr>
      </w:pPr>
      <w:bookmarkStart w:id="616" w:name="_Toc376516179"/>
      <w:bookmarkStart w:id="617" w:name="_Toc377723948"/>
      <w:r>
        <w:t>Operating</w:t>
      </w:r>
      <w:r w:rsidR="00097416">
        <w:t>System</w:t>
      </w:r>
      <w:r>
        <w:t>_t</w:t>
      </w:r>
      <w:bookmarkEnd w:id="616"/>
      <w:bookmarkEnd w:id="617"/>
    </w:p>
    <w:p w:rsidR="0089177F" w:rsidRDefault="0089177F" w:rsidP="0089177F">
      <w:r>
        <w:t>JSDL currently has a non</w:t>
      </w:r>
      <w:ins w:id="618" w:author="Jessica Otey" w:date="2014-01-12T19:44:00Z">
        <w:r w:rsidR="00AD3296">
          <w:t>-</w:t>
        </w:r>
      </w:ins>
      <w:r>
        <w:t xml:space="preserve">GLUE2-compliant OperatingSystem element that can be included in the </w:t>
      </w:r>
      <w:r w:rsidR="00C212AB" w:rsidRPr="00C212AB">
        <w:rPr>
          <w:rFonts w:ascii="Courier New" w:hAnsi="Courier New"/>
          <w:rPrChange w:id="619" w:author="Jessica Otey" w:date="2014-01-12T19:44:00Z">
            <w:rPr>
              <w:color w:val="0000FF"/>
              <w:u w:val="single"/>
            </w:rPr>
          </w:rPrChange>
        </w:rPr>
        <w:t>R</w:t>
      </w:r>
      <w:r w:rsidR="00C212AB" w:rsidRPr="00C212AB">
        <w:rPr>
          <w:rFonts w:ascii="Courier New" w:hAnsi="Courier New"/>
          <w:rPrChange w:id="620" w:author="Jessica Otey" w:date="2014-01-12T19:44:00Z">
            <w:rPr>
              <w:color w:val="0000FF"/>
              <w:u w:val="single"/>
            </w:rPr>
          </w:rPrChange>
        </w:rPr>
        <w:t>e</w:t>
      </w:r>
      <w:r w:rsidR="00C212AB" w:rsidRPr="00C212AB">
        <w:rPr>
          <w:rFonts w:ascii="Courier New" w:hAnsi="Courier New"/>
          <w:rPrChange w:id="621" w:author="Jessica Otey" w:date="2014-01-12T19:44:00Z">
            <w:rPr>
              <w:color w:val="0000FF"/>
              <w:u w:val="single"/>
            </w:rPr>
          </w:rPrChange>
        </w:rPr>
        <w:t>sources</w:t>
      </w:r>
      <w:r>
        <w:t xml:space="preserve">element. The </w:t>
      </w:r>
      <w:r w:rsidR="00C212AB" w:rsidRPr="00C212AB">
        <w:rPr>
          <w:rFonts w:ascii="Courier New" w:hAnsi="Courier New"/>
          <w:rPrChange w:id="622" w:author="Jessica Otey" w:date="2014-01-12T19:44:00Z">
            <w:rPr>
              <w:color w:val="0000FF"/>
              <w:u w:val="single"/>
            </w:rPr>
          </w:rPrChange>
        </w:rPr>
        <w:t>OperatingSystem</w:t>
      </w:r>
      <w:r>
        <w:t xml:space="preserve"> element is a complex type that includes </w:t>
      </w:r>
      <w:r w:rsidR="00C212AB" w:rsidRPr="00C212AB">
        <w:rPr>
          <w:rFonts w:ascii="Courier New" w:hAnsi="Courier New"/>
          <w:rPrChange w:id="623" w:author="Jessica Otey" w:date="2014-01-12T19:44:00Z">
            <w:rPr>
              <w:color w:val="0000FF"/>
              <w:u w:val="single"/>
            </w:rPr>
          </w:rPrChange>
        </w:rPr>
        <w:t>OperatingSy</w:t>
      </w:r>
      <w:r w:rsidR="00C212AB" w:rsidRPr="00C212AB">
        <w:rPr>
          <w:rFonts w:ascii="Courier New" w:hAnsi="Courier New"/>
          <w:rPrChange w:id="624" w:author="Jessica Otey" w:date="2014-01-12T19:44:00Z">
            <w:rPr>
              <w:color w:val="0000FF"/>
              <w:u w:val="single"/>
            </w:rPr>
          </w:rPrChange>
        </w:rPr>
        <w:t>s</w:t>
      </w:r>
      <w:r w:rsidR="00C212AB" w:rsidRPr="00C212AB">
        <w:rPr>
          <w:rFonts w:ascii="Courier New" w:hAnsi="Courier New"/>
          <w:rPrChange w:id="625" w:author="Jessica Otey" w:date="2014-01-12T19:44:00Z">
            <w:rPr>
              <w:color w:val="0000FF"/>
              <w:u w:val="single"/>
            </w:rPr>
          </w:rPrChange>
        </w:rPr>
        <w:t>temType</w:t>
      </w:r>
      <w:r>
        <w:t xml:space="preserve">, </w:t>
      </w:r>
      <w:r w:rsidR="00C212AB" w:rsidRPr="00C212AB">
        <w:rPr>
          <w:rFonts w:ascii="Courier New" w:hAnsi="Courier New"/>
          <w:rPrChange w:id="626" w:author="Jessica Otey" w:date="2014-01-12T19:44:00Z">
            <w:rPr>
              <w:color w:val="0000FF"/>
              <w:u w:val="single"/>
            </w:rPr>
          </w:rPrChange>
        </w:rPr>
        <w:t>OperatingSystemVersion</w:t>
      </w:r>
      <w:r>
        <w:t xml:space="preserve">, and </w:t>
      </w:r>
      <w:r w:rsidR="00C212AB" w:rsidRPr="00C212AB">
        <w:rPr>
          <w:rFonts w:ascii="Courier New" w:hAnsi="Courier New"/>
          <w:rPrChange w:id="627" w:author="Jessica Otey" w:date="2014-01-12T19:44:00Z">
            <w:rPr>
              <w:color w:val="0000FF"/>
              <w:u w:val="single"/>
            </w:rPr>
          </w:rPrChange>
        </w:rPr>
        <w:t>Description</w:t>
      </w:r>
      <w:r>
        <w:t xml:space="preserve">.  Both </w:t>
      </w:r>
      <w:r w:rsidR="00C212AB" w:rsidRPr="00C212AB">
        <w:rPr>
          <w:rFonts w:ascii="Courier New" w:hAnsi="Courier New"/>
          <w:rPrChange w:id="628" w:author="Jessica Otey" w:date="2014-01-12T19:44:00Z">
            <w:rPr>
              <w:color w:val="0000FF"/>
              <w:u w:val="single"/>
            </w:rPr>
          </w:rPrChange>
        </w:rPr>
        <w:t>OperatingSystemType</w:t>
      </w:r>
      <w:r>
        <w:t xml:space="preserve"> and </w:t>
      </w:r>
      <w:r w:rsidR="00C212AB" w:rsidRPr="00C212AB">
        <w:rPr>
          <w:rFonts w:ascii="Courier New" w:hAnsi="Courier New"/>
          <w:rPrChange w:id="629" w:author="Jessica Otey" w:date="2014-01-12T19:45:00Z">
            <w:rPr>
              <w:color w:val="0000FF"/>
              <w:u w:val="single"/>
            </w:rPr>
          </w:rPrChange>
        </w:rPr>
        <w:t>Op</w:t>
      </w:r>
      <w:r w:rsidR="00C212AB" w:rsidRPr="00C212AB">
        <w:rPr>
          <w:rFonts w:ascii="Courier New" w:hAnsi="Courier New"/>
          <w:rPrChange w:id="630" w:author="Jessica Otey" w:date="2014-01-12T19:45:00Z">
            <w:rPr>
              <w:color w:val="0000FF"/>
              <w:u w:val="single"/>
            </w:rPr>
          </w:rPrChange>
        </w:rPr>
        <w:t>e</w:t>
      </w:r>
      <w:r w:rsidR="00C212AB" w:rsidRPr="00C212AB">
        <w:rPr>
          <w:rFonts w:ascii="Courier New" w:hAnsi="Courier New"/>
          <w:rPrChange w:id="631" w:author="Jessica Otey" w:date="2014-01-12T19:45:00Z">
            <w:rPr>
              <w:color w:val="0000FF"/>
              <w:u w:val="single"/>
            </w:rPr>
          </w:rPrChange>
        </w:rPr>
        <w:t>ratingSystemVersion</w:t>
      </w:r>
      <w:r>
        <w:t xml:space="preserve"> have their own respective, non GLUE12-compliant enumerations.</w:t>
      </w:r>
    </w:p>
    <w:p w:rsidR="00626F43" w:rsidDel="00054188" w:rsidRDefault="0089177F" w:rsidP="00626F43">
      <w:pPr>
        <w:rPr>
          <w:del w:id="632" w:author="ag8t" w:date="2014-01-21T15:03:00Z"/>
        </w:rPr>
      </w:pPr>
      <w:r>
        <w:t xml:space="preserve">To bring JSDL and BES into GLUE2 compliance we profile a new </w:t>
      </w:r>
      <w:r w:rsidR="00C212AB" w:rsidRPr="00C212AB">
        <w:rPr>
          <w:rFonts w:ascii="Courier New" w:hAnsi="Courier New"/>
          <w:rPrChange w:id="633" w:author="Jessica Otey" w:date="2014-01-12T19:45:00Z">
            <w:rPr>
              <w:color w:val="0000FF"/>
              <w:u w:val="single"/>
            </w:rPr>
          </w:rPrChange>
        </w:rPr>
        <w:t>Resources</w:t>
      </w:r>
      <w:r>
        <w:t xml:space="preserve"> element </w:t>
      </w:r>
      <w:r w:rsidR="00C212AB" w:rsidRPr="00C212AB">
        <w:rPr>
          <w:rFonts w:ascii="Courier New" w:hAnsi="Courier New"/>
          <w:rPrChange w:id="634" w:author="Jessica Otey" w:date="2014-01-12T19:45:00Z">
            <w:rPr>
              <w:color w:val="0000FF"/>
              <w:u w:val="single"/>
            </w:rPr>
          </w:rPrChange>
        </w:rPr>
        <w:t>OperatingSy</w:t>
      </w:r>
      <w:r w:rsidR="00C212AB" w:rsidRPr="00C212AB">
        <w:rPr>
          <w:rFonts w:ascii="Courier New" w:hAnsi="Courier New"/>
          <w:rPrChange w:id="635" w:author="Jessica Otey" w:date="2014-01-12T19:45:00Z">
            <w:rPr>
              <w:color w:val="0000FF"/>
              <w:u w:val="single"/>
            </w:rPr>
          </w:rPrChange>
        </w:rPr>
        <w:t>s</w:t>
      </w:r>
      <w:r w:rsidR="00C212AB" w:rsidRPr="00C212AB">
        <w:rPr>
          <w:rFonts w:ascii="Courier New" w:hAnsi="Courier New"/>
          <w:rPrChange w:id="636" w:author="Jessica Otey" w:date="2014-01-12T19:45:00Z">
            <w:rPr>
              <w:color w:val="0000FF"/>
              <w:u w:val="single"/>
            </w:rPr>
          </w:rPrChange>
        </w:rPr>
        <w:t>tem_t</w:t>
      </w:r>
      <w:r>
        <w:t xml:space="preserve">. </w:t>
      </w:r>
      <w:r w:rsidR="00626F43">
        <w:t xml:space="preserve">This optional complex element specifies the operating system required for the user job. Its type is </w:t>
      </w:r>
      <w:r w:rsidR="00C212AB" w:rsidRPr="00C212AB">
        <w:rPr>
          <w:rFonts w:ascii="Courier New" w:hAnsi="Courier New"/>
          <w:rPrChange w:id="637" w:author="Jessica Otey" w:date="2014-01-12T19:45:00Z">
            <w:rPr>
              <w:color w:val="0000FF"/>
              <w:u w:val="single"/>
            </w:rPr>
          </w:rPrChange>
        </w:rPr>
        <w:t>SoftwareRequirement</w:t>
      </w:r>
      <w:r w:rsidR="00626F43">
        <w:t>. Multiplicity is zero or more, where multiple values are interpreted as giving a</w:t>
      </w:r>
      <w:r w:rsidR="00626F43">
        <w:t>l</w:t>
      </w:r>
      <w:r w:rsidR="00626F43">
        <w:lastRenderedPageBreak/>
        <w:t>ternatives (i.e. OR</w:t>
      </w:r>
      <w:r w:rsidR="00626F43">
        <w:rPr>
          <w:rFonts w:cs="Arial"/>
        </w:rPr>
        <w:t xml:space="preserve"> semantics are implied).</w:t>
      </w:r>
      <w:del w:id="638" w:author="ag8t" w:date="2014-01-21T15:02:00Z">
        <w:r w:rsidR="00262EA2" w:rsidRPr="00262EA2" w:rsidDel="00054188">
          <w:rPr>
            <w:rFonts w:cs="Arial"/>
            <w:highlight w:val="yellow"/>
          </w:rPr>
          <w:delText>[ALL: We could also not nest, and have OSFamily and OSName as direct children of Resources. What do you want?]</w:delText>
        </w:r>
      </w:del>
      <w:r w:rsidR="00626F43">
        <w:rPr>
          <w:rFonts w:cs="Arial"/>
        </w:rPr>
        <w:t xml:space="preserve"> There is no default value of this element. </w:t>
      </w:r>
      <w:r w:rsidR="00626F43">
        <w:t xml:space="preserve">In case of </w:t>
      </w:r>
      <w:r w:rsidR="00C212AB" w:rsidRPr="00C212AB">
        <w:rPr>
          <w:rFonts w:ascii="Courier New" w:hAnsi="Courier New"/>
          <w:rPrChange w:id="639" w:author="Jessica Otey" w:date="2014-01-12T19:46:00Z">
            <w:rPr>
              <w:color w:val="0000FF"/>
              <w:u w:val="single"/>
            </w:rPr>
          </w:rPrChange>
        </w:rPr>
        <w:t>Oper</w:t>
      </w:r>
      <w:r w:rsidR="00C212AB" w:rsidRPr="00C212AB">
        <w:rPr>
          <w:rFonts w:ascii="Courier New" w:hAnsi="Courier New"/>
          <w:rPrChange w:id="640" w:author="Jessica Otey" w:date="2014-01-12T19:46:00Z">
            <w:rPr>
              <w:color w:val="0000FF"/>
              <w:u w:val="single"/>
            </w:rPr>
          </w:rPrChange>
        </w:rPr>
        <w:t>a</w:t>
      </w:r>
      <w:r w:rsidR="00C212AB" w:rsidRPr="00C212AB">
        <w:rPr>
          <w:rFonts w:ascii="Courier New" w:hAnsi="Courier New"/>
          <w:rPrChange w:id="641" w:author="Jessica Otey" w:date="2014-01-12T19:46:00Z">
            <w:rPr>
              <w:color w:val="0000FF"/>
              <w:u w:val="single"/>
            </w:rPr>
          </w:rPrChange>
        </w:rPr>
        <w:t>tingSystem</w:t>
      </w:r>
      <w:r w:rsidR="00626F43">
        <w:t xml:space="preserve"> the </w:t>
      </w:r>
      <w:r w:rsidR="00C212AB" w:rsidRPr="00C212AB">
        <w:rPr>
          <w:rFonts w:ascii="Courier New" w:hAnsi="Courier New"/>
          <w:rPrChange w:id="642" w:author="Jessica Otey" w:date="2014-01-12T19:46:00Z">
            <w:rPr>
              <w:color w:val="0000FF"/>
              <w:u w:val="single"/>
            </w:rPr>
          </w:rPrChange>
        </w:rPr>
        <w:t>Family</w:t>
      </w:r>
      <w:r w:rsidR="00626F43">
        <w:t xml:space="preserve"> element of the </w:t>
      </w:r>
      <w:r w:rsidR="00C212AB" w:rsidRPr="00C212AB">
        <w:rPr>
          <w:rFonts w:ascii="Courier New" w:hAnsi="Courier New"/>
          <w:rPrChange w:id="643" w:author="Jessica Otey" w:date="2014-01-12T19:46:00Z">
            <w:rPr>
              <w:color w:val="0000FF"/>
              <w:u w:val="single"/>
            </w:rPr>
          </w:rPrChange>
        </w:rPr>
        <w:t>Software</w:t>
      </w:r>
      <w:r w:rsidR="00626F43">
        <w:t xml:space="preserve"> structure embedded in the </w:t>
      </w:r>
      <w:r w:rsidR="00C212AB" w:rsidRPr="00C212AB">
        <w:rPr>
          <w:rFonts w:ascii="Courier New" w:hAnsi="Courier New"/>
          <w:rPrChange w:id="644" w:author="Jessica Otey" w:date="2014-01-12T19:46:00Z">
            <w:rPr>
              <w:color w:val="0000FF"/>
              <w:u w:val="single"/>
            </w:rPr>
          </w:rPrChange>
        </w:rPr>
        <w:t>SoftwareRequir</w:t>
      </w:r>
      <w:r w:rsidR="00C212AB" w:rsidRPr="00C212AB">
        <w:rPr>
          <w:rFonts w:ascii="Courier New" w:hAnsi="Courier New"/>
          <w:rPrChange w:id="645" w:author="Jessica Otey" w:date="2014-01-12T19:46:00Z">
            <w:rPr>
              <w:color w:val="0000FF"/>
              <w:u w:val="single"/>
            </w:rPr>
          </w:rPrChange>
        </w:rPr>
        <w:t>e</w:t>
      </w:r>
      <w:r w:rsidR="00C212AB" w:rsidRPr="00C212AB">
        <w:rPr>
          <w:rFonts w:ascii="Courier New" w:hAnsi="Courier New"/>
          <w:rPrChange w:id="646" w:author="Jessica Otey" w:date="2014-01-12T19:46:00Z">
            <w:rPr>
              <w:color w:val="0000FF"/>
              <w:u w:val="single"/>
            </w:rPr>
          </w:rPrChange>
        </w:rPr>
        <w:t>ment</w:t>
      </w:r>
      <w:r w:rsidR="00626F43">
        <w:t xml:space="preserve"> is open enumeration with values of the GLUE2 </w:t>
      </w:r>
      <w:r w:rsidR="00C212AB" w:rsidRPr="00C212AB">
        <w:rPr>
          <w:rFonts w:ascii="Courier New" w:hAnsi="Courier New"/>
          <w:rPrChange w:id="647" w:author="Jessica Otey" w:date="2014-01-12T19:46:00Z">
            <w:rPr>
              <w:color w:val="0000FF"/>
              <w:u w:val="single"/>
            </w:rPr>
          </w:rPrChange>
        </w:rPr>
        <w:t>OSFamily_t</w:t>
      </w:r>
      <w:r w:rsidR="00626F43">
        <w:t xml:space="preserve"> type</w:t>
      </w:r>
      <w:ins w:id="648" w:author="ag8t" w:date="2014-01-21T15:03:00Z">
        <w:r w:rsidR="00054188">
          <w:t>, GFD.209(61)</w:t>
        </w:r>
      </w:ins>
      <w:r w:rsidR="00626F43">
        <w:t xml:space="preserve">: </w:t>
      </w:r>
    </w:p>
    <w:p w:rsidR="00CC466B" w:rsidRDefault="005C2291" w:rsidP="00626F43">
      <w:del w:id="649" w:author="ag8t" w:date="2014-01-21T15:03:00Z">
        <w:r>
          <w:rPr>
            <w:noProof/>
            <w:rPrChange w:id="650">
              <w:rPr>
                <w:noProof/>
                <w:color w:val="0000FF"/>
                <w:u w:val="single"/>
              </w:rPr>
            </w:rPrChange>
          </w:rPr>
          <w:drawing>
            <wp:inline distT="0" distB="0" distL="0" distR="0">
              <wp:extent cx="5943600" cy="11945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43600" cy="1194585"/>
                      </a:xfrm>
                      <a:prstGeom prst="rect">
                        <a:avLst/>
                      </a:prstGeom>
                      <a:noFill/>
                      <a:ln w="9525">
                        <a:noFill/>
                        <a:miter lim="800000"/>
                        <a:headEnd/>
                        <a:tailEnd/>
                      </a:ln>
                    </pic:spPr>
                  </pic:pic>
                </a:graphicData>
              </a:graphic>
            </wp:inline>
          </w:drawing>
        </w:r>
      </w:del>
    </w:p>
    <w:p w:rsidR="00262EA2" w:rsidDel="00054188" w:rsidRDefault="00262EA2" w:rsidP="00626F43">
      <w:pPr>
        <w:rPr>
          <w:del w:id="651" w:author="ag8t" w:date="2014-01-21T15:03:00Z"/>
        </w:rPr>
      </w:pPr>
      <w:del w:id="652" w:author="ag8t" w:date="2014-01-21T15:03:00Z">
        <w:r w:rsidRPr="00262EA2" w:rsidDel="00054188">
          <w:rPr>
            <w:highlight w:val="yellow"/>
          </w:rPr>
          <w:delText>ALL: Should we use the above or the snippets from GFD.209</w:delText>
        </w:r>
        <w:r w:rsidDel="00054188">
          <w:rPr>
            <w:highlight w:val="yellow"/>
          </w:rPr>
          <w:delText xml:space="preserve"> as below</w:delText>
        </w:r>
        <w:r w:rsidRPr="00262EA2" w:rsidDel="00054188">
          <w:rPr>
            <w:highlight w:val="yellow"/>
          </w:rPr>
          <w:delText>?</w:delText>
        </w:r>
      </w:del>
    </w:p>
    <w:p w:rsidR="00262EA2" w:rsidRDefault="00262EA2" w:rsidP="00626F43">
      <w:r>
        <w:rPr>
          <w:noProof/>
        </w:rPr>
        <w:drawing>
          <wp:inline distT="0" distB="0" distL="0" distR="0">
            <wp:extent cx="2961656" cy="1408808"/>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2962640" cy="1409276"/>
                    </a:xfrm>
                    <a:prstGeom prst="rect">
                      <a:avLst/>
                    </a:prstGeom>
                    <a:noFill/>
                    <a:ln w="9525">
                      <a:noFill/>
                      <a:miter lim="800000"/>
                      <a:headEnd/>
                      <a:tailEnd/>
                    </a:ln>
                  </pic:spPr>
                </pic:pic>
              </a:graphicData>
            </a:graphic>
          </wp:inline>
        </w:drawing>
      </w:r>
    </w:p>
    <w:p w:rsidR="00CC466B" w:rsidRDefault="00CC466B" w:rsidP="00626F43">
      <w:pPr>
        <w:rPr>
          <w:ins w:id="653" w:author="ag8t" w:date="2014-01-21T15:04:00Z"/>
        </w:rPr>
      </w:pPr>
      <w:r>
        <w:t>We add two additional OS families to the open enumeration.</w:t>
      </w:r>
    </w:p>
    <w:p w:rsidR="00054188" w:rsidRDefault="00C212AB" w:rsidP="00626F43">
      <w:ins w:id="654" w:author="ag8t" w:date="2014-01-21T15:04:00Z">
        <w:r>
          <w:pict>
            <v:shape id="_x0000_s1061" type="#_x0000_t202" style="width:472.25pt;height:31.8pt;mso-position-horizontal-relative:char;mso-position-vertical-relative:line" fillcolor="#bfbfbf [2412]" stroked="f">
              <v:textbox style="mso-next-textbox:#_x0000_s1061">
                <w:txbxContent>
                  <w:p w:rsidR="00713AB5" w:rsidDel="00054188" w:rsidRDefault="00713AB5" w:rsidP="00054188">
                    <w:pPr>
                      <w:spacing w:before="0" w:after="0"/>
                      <w:rPr>
                        <w:del w:id="655" w:author="ag8t" w:date="2014-01-21T15:04:00Z"/>
                      </w:rPr>
                    </w:pPr>
                    <w:del w:id="656" w:author="ag8t" w:date="2014-01-21T15:04:00Z">
                      <w:r w:rsidDel="00054188">
                        <w:delText>&lt;setExecutable&gt;</w:delText>
                      </w:r>
                    </w:del>
                  </w:p>
                  <w:p w:rsidR="00713AB5" w:rsidDel="00054188" w:rsidRDefault="00713AB5" w:rsidP="00054188">
                    <w:pPr>
                      <w:spacing w:before="0" w:after="0"/>
                      <w:rPr>
                        <w:del w:id="657" w:author="ag8t" w:date="2014-01-21T15:04:00Z"/>
                      </w:rPr>
                    </w:pPr>
                    <w:del w:id="658" w:author="ag8t" w:date="2014-01-21T15:04:00Z">
                      <w:r w:rsidDel="00054188">
                        <w:tab/>
                        <w:delText>&lt;xsd:boolean&gt;</w:delText>
                      </w:r>
                    </w:del>
                  </w:p>
                  <w:p w:rsidR="00713AB5" w:rsidRDefault="00713AB5" w:rsidP="00054188">
                    <w:pPr>
                      <w:spacing w:before="0" w:after="0"/>
                      <w:rPr>
                        <w:ins w:id="659" w:author="ag8t" w:date="2014-01-21T15:04:00Z"/>
                      </w:rPr>
                    </w:pPr>
                    <w:del w:id="660" w:author="ag8t" w:date="2014-01-21T15:04:00Z">
                      <w:r w:rsidDel="00054188">
                        <w:delText>&lt;/setExecutable&gt;</w:delText>
                      </w:r>
                    </w:del>
                    <w:ins w:id="661" w:author="ag8t" w:date="2014-01-21T15:04:00Z">
                      <w:r>
                        <w:t>&lt;enumeration value=</w:t>
                      </w:r>
                    </w:ins>
                    <w:ins w:id="662" w:author="ag8t" w:date="2014-01-21T15:05:00Z">
                      <w:r>
                        <w:t>”</w:t>
                      </w:r>
                    </w:ins>
                    <w:ins w:id="663" w:author="ag8t" w:date="2014-01-21T15:04:00Z">
                      <w:r>
                        <w:t>andro</w:t>
                      </w:r>
                    </w:ins>
                    <w:ins w:id="664" w:author="ag8t" w:date="2014-01-21T15:05:00Z">
                      <w:r>
                        <w:t>i</w:t>
                      </w:r>
                    </w:ins>
                    <w:ins w:id="665" w:author="ag8t" w:date="2014-01-21T15:04:00Z">
                      <w:r>
                        <w:t>d”/&gt;</w:t>
                      </w:r>
                    </w:ins>
                  </w:p>
                  <w:p w:rsidR="00713AB5" w:rsidRDefault="00713AB5" w:rsidP="00054188">
                    <w:pPr>
                      <w:spacing w:before="0" w:after="0"/>
                      <w:rPr>
                        <w:ins w:id="666" w:author="ag8t" w:date="2014-01-21T15:05:00Z"/>
                      </w:rPr>
                    </w:pPr>
                    <w:ins w:id="667" w:author="ag8t" w:date="2014-01-21T15:05:00Z">
                      <w:r>
                        <w:t>&lt;enumeration value=”iOS”/&gt;</w:t>
                      </w:r>
                    </w:ins>
                  </w:p>
                  <w:p w:rsidR="00713AB5" w:rsidRPr="00703866" w:rsidRDefault="00713AB5" w:rsidP="00054188">
                    <w:pPr>
                      <w:spacing w:before="0" w:after="0"/>
                    </w:pPr>
                  </w:p>
                </w:txbxContent>
              </v:textbox>
              <w10:wrap type="none"/>
              <w10:anchorlock/>
            </v:shape>
          </w:pict>
        </w:r>
      </w:ins>
    </w:p>
    <w:tbl>
      <w:tblPr>
        <w:tblStyle w:val="TableGrid"/>
        <w:tblW w:w="0" w:type="auto"/>
        <w:tblLook w:val="04A0"/>
      </w:tblPr>
      <w:tblGrid>
        <w:gridCol w:w="2268"/>
        <w:gridCol w:w="7308"/>
      </w:tblGrid>
      <w:tr w:rsidR="0089177F">
        <w:tc>
          <w:tcPr>
            <w:tcW w:w="2268" w:type="dxa"/>
            <w:shd w:val="clear" w:color="auto" w:fill="8DB3E2" w:themeFill="text2" w:themeFillTint="66"/>
          </w:tcPr>
          <w:p w:rsidR="0089177F" w:rsidRPr="00054188" w:rsidRDefault="00C212AB" w:rsidP="00626F43">
            <w:pPr>
              <w:rPr>
                <w:sz w:val="20"/>
                <w:szCs w:val="20"/>
                <w:rPrChange w:id="668" w:author="ag8t" w:date="2014-01-21T15:10:00Z">
                  <w:rPr>
                    <w:rFonts w:eastAsia="MS Mincho" w:cs="Times New Roman"/>
                    <w:sz w:val="20"/>
                    <w:szCs w:val="20"/>
                  </w:rPr>
                </w:rPrChange>
              </w:rPr>
            </w:pPr>
            <w:r w:rsidRPr="00C212AB">
              <w:rPr>
                <w:rPrChange w:id="669" w:author="ag8t" w:date="2014-01-21T15:10:00Z">
                  <w:rPr>
                    <w:color w:val="0000FF"/>
                    <w:u w:val="single"/>
                  </w:rPr>
                </w:rPrChange>
              </w:rPr>
              <w:t>Normative JSDL</w:t>
            </w:r>
          </w:p>
        </w:tc>
        <w:tc>
          <w:tcPr>
            <w:tcW w:w="7308" w:type="dxa"/>
            <w:tcBorders>
              <w:bottom w:val="single" w:sz="4" w:space="0" w:color="auto"/>
            </w:tcBorders>
            <w:shd w:val="clear" w:color="auto" w:fill="8DB3E2" w:themeFill="text2" w:themeFillTint="66"/>
          </w:tcPr>
          <w:p w:rsidR="0089177F" w:rsidRPr="00054188" w:rsidRDefault="00C212AB" w:rsidP="00626F43">
            <w:pPr>
              <w:rPr>
                <w:sz w:val="20"/>
                <w:szCs w:val="20"/>
                <w:rPrChange w:id="670" w:author="ag8t" w:date="2014-01-21T15:10:00Z">
                  <w:rPr>
                    <w:rFonts w:eastAsia="MS Mincho" w:cs="Times New Roman"/>
                    <w:sz w:val="20"/>
                    <w:szCs w:val="20"/>
                  </w:rPr>
                </w:rPrChange>
              </w:rPr>
            </w:pPr>
            <w:r w:rsidRPr="00C212AB">
              <w:rPr>
                <w:rPrChange w:id="671" w:author="ag8t" w:date="2014-01-21T15:10:00Z">
                  <w:rPr>
                    <w:color w:val="0000FF"/>
                    <w:u w:val="single"/>
                  </w:rPr>
                </w:rPrChange>
              </w:rPr>
              <w:t>Meaning</w:t>
            </w:r>
          </w:p>
        </w:tc>
      </w:tr>
      <w:tr w:rsidR="002D563D">
        <w:tc>
          <w:tcPr>
            <w:tcW w:w="2268" w:type="dxa"/>
          </w:tcPr>
          <w:p w:rsidR="002D563D" w:rsidRPr="00054188" w:rsidRDefault="00C212AB" w:rsidP="00757AA2">
            <w:pPr>
              <w:rPr>
                <w:sz w:val="20"/>
                <w:szCs w:val="20"/>
                <w:rPrChange w:id="672" w:author="ag8t" w:date="2014-01-21T15:10:00Z">
                  <w:rPr>
                    <w:rFonts w:eastAsia="MS Mincho" w:cs="Times New Roman"/>
                    <w:sz w:val="20"/>
                    <w:szCs w:val="20"/>
                  </w:rPr>
                </w:rPrChange>
              </w:rPr>
            </w:pPr>
            <w:r w:rsidRPr="00C212AB">
              <w:rPr>
                <w:rPrChange w:id="673" w:author="ag8t" w:date="2014-01-21T15:10:00Z">
                  <w:rPr>
                    <w:color w:val="0000FF"/>
                    <w:u w:val="single"/>
                  </w:rPr>
                </w:rPrChange>
              </w:rPr>
              <w:t>Android</w:t>
            </w:r>
          </w:p>
        </w:tc>
        <w:tc>
          <w:tcPr>
            <w:tcW w:w="7308" w:type="dxa"/>
            <w:shd w:val="clear" w:color="auto" w:fill="auto"/>
          </w:tcPr>
          <w:p w:rsidR="002D563D" w:rsidRPr="00054188" w:rsidRDefault="00C212AB" w:rsidP="00757AA2">
            <w:pPr>
              <w:rPr>
                <w:sz w:val="20"/>
                <w:szCs w:val="20"/>
                <w:rPrChange w:id="674" w:author="ag8t" w:date="2014-01-21T15:10:00Z">
                  <w:rPr>
                    <w:rFonts w:eastAsia="MS Mincho" w:cs="Times New Roman"/>
                    <w:sz w:val="20"/>
                    <w:szCs w:val="20"/>
                  </w:rPr>
                </w:rPrChange>
              </w:rPr>
            </w:pPr>
            <w:r w:rsidRPr="00C212AB">
              <w:rPr>
                <w:rPrChange w:id="675" w:author="ag8t" w:date="2014-01-21T15:10:00Z">
                  <w:rPr>
                    <w:color w:val="0000FF"/>
                    <w:u w:val="single"/>
                  </w:rPr>
                </w:rPrChange>
              </w:rPr>
              <w:t>Family of Android systems</w:t>
            </w:r>
          </w:p>
        </w:tc>
      </w:tr>
      <w:tr w:rsidR="002D563D">
        <w:tc>
          <w:tcPr>
            <w:tcW w:w="2268" w:type="dxa"/>
          </w:tcPr>
          <w:p w:rsidR="002D563D" w:rsidRPr="00054188" w:rsidRDefault="00C212AB" w:rsidP="00757AA2">
            <w:pPr>
              <w:rPr>
                <w:sz w:val="20"/>
                <w:szCs w:val="20"/>
                <w:rPrChange w:id="676" w:author="ag8t" w:date="2014-01-21T15:10:00Z">
                  <w:rPr>
                    <w:rFonts w:eastAsia="MS Mincho" w:cs="Times New Roman"/>
                    <w:sz w:val="20"/>
                    <w:szCs w:val="20"/>
                  </w:rPr>
                </w:rPrChange>
              </w:rPr>
            </w:pPr>
            <w:r w:rsidRPr="00C212AB">
              <w:rPr>
                <w:rPrChange w:id="677" w:author="ag8t" w:date="2014-01-21T15:10:00Z">
                  <w:rPr>
                    <w:color w:val="0000FF"/>
                    <w:u w:val="single"/>
                  </w:rPr>
                </w:rPrChange>
              </w:rPr>
              <w:t>iOS</w:t>
            </w:r>
          </w:p>
        </w:tc>
        <w:tc>
          <w:tcPr>
            <w:tcW w:w="7308" w:type="dxa"/>
            <w:shd w:val="clear" w:color="auto" w:fill="auto"/>
          </w:tcPr>
          <w:p w:rsidR="002D563D" w:rsidRPr="00054188" w:rsidRDefault="00C212AB" w:rsidP="00757AA2">
            <w:pPr>
              <w:rPr>
                <w:sz w:val="20"/>
                <w:szCs w:val="20"/>
                <w:rPrChange w:id="678" w:author="ag8t" w:date="2014-01-21T15:10:00Z">
                  <w:rPr>
                    <w:rFonts w:eastAsia="MS Mincho" w:cs="Times New Roman"/>
                    <w:sz w:val="20"/>
                    <w:szCs w:val="20"/>
                  </w:rPr>
                </w:rPrChange>
              </w:rPr>
            </w:pPr>
            <w:r w:rsidRPr="00C212AB">
              <w:rPr>
                <w:rPrChange w:id="679" w:author="ag8t" w:date="2014-01-21T15:10:00Z">
                  <w:rPr>
                    <w:color w:val="0000FF"/>
                    <w:u w:val="single"/>
                  </w:rPr>
                </w:rPrChange>
              </w:rPr>
              <w:t>Family of Apple iOS based systems</w:t>
            </w:r>
          </w:p>
        </w:tc>
      </w:tr>
    </w:tbl>
    <w:p w:rsidR="002D563D" w:rsidRDefault="002D563D">
      <w:pPr>
        <w:rPr>
          <w:ins w:id="680" w:author="ag8t" w:date="2014-01-21T15:06:00Z"/>
        </w:rPr>
      </w:pPr>
      <w:r>
        <w:t>The corresponding GLUE2 OSName_t</w:t>
      </w:r>
      <w:ins w:id="681" w:author="ag8t" w:date="2014-01-21T15:06:00Z">
        <w:r w:rsidR="00054188">
          <w:t>, GFD.209(61)</w:t>
        </w:r>
      </w:ins>
    </w:p>
    <w:p w:rsidR="00054188" w:rsidRDefault="005C2291">
      <w:ins w:id="682" w:author="ag8t" w:date="2014-01-21T15:06:00Z">
        <w:r>
          <w:rPr>
            <w:noProof/>
            <w:rPrChange w:id="683">
              <w:rPr>
                <w:noProof/>
                <w:color w:val="0000FF"/>
                <w:u w:val="single"/>
              </w:rPr>
            </w:rPrChange>
          </w:rPr>
          <w:drawing>
            <wp:inline distT="0" distB="0" distL="0" distR="0">
              <wp:extent cx="3523727" cy="2552281"/>
              <wp:effectExtent l="19050" t="0" r="523"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3523160" cy="2551870"/>
                      </a:xfrm>
                      <a:prstGeom prst="rect">
                        <a:avLst/>
                      </a:prstGeom>
                      <a:noFill/>
                      <a:ln w="9525">
                        <a:noFill/>
                        <a:miter lim="800000"/>
                        <a:headEnd/>
                        <a:tailEnd/>
                      </a:ln>
                    </pic:spPr>
                  </pic:pic>
                </a:graphicData>
              </a:graphic>
            </wp:inline>
          </w:drawing>
        </w:r>
      </w:ins>
    </w:p>
    <w:p w:rsidR="00CC466B" w:rsidDel="00054188" w:rsidRDefault="005C2291">
      <w:pPr>
        <w:rPr>
          <w:del w:id="684" w:author="ag8t" w:date="2014-01-21T15:07:00Z"/>
        </w:rPr>
      </w:pPr>
      <w:del w:id="685" w:author="ag8t" w:date="2014-01-21T15:07:00Z">
        <w:r>
          <w:rPr>
            <w:noProof/>
            <w:rPrChange w:id="686">
              <w:rPr>
                <w:noProof/>
                <w:color w:val="0000FF"/>
                <w:u w:val="single"/>
              </w:rPr>
            </w:rPrChange>
          </w:rPr>
          <w:drawing>
            <wp:inline distT="0" distB="0" distL="0" distR="0">
              <wp:extent cx="5943600" cy="263402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943600" cy="2634026"/>
                      </a:xfrm>
                      <a:prstGeom prst="rect">
                        <a:avLst/>
                      </a:prstGeom>
                      <a:noFill/>
                      <a:ln w="9525">
                        <a:noFill/>
                        <a:miter lim="800000"/>
                        <a:headEnd/>
                        <a:tailEnd/>
                      </a:ln>
                    </pic:spPr>
                  </pic:pic>
                </a:graphicData>
              </a:graphic>
            </wp:inline>
          </w:drawing>
        </w:r>
      </w:del>
    </w:p>
    <w:p w:rsidR="00CC466B" w:rsidRDefault="00CC466B">
      <w:pPr>
        <w:rPr>
          <w:ins w:id="687" w:author="ag8t" w:date="2014-01-21T15:07:00Z"/>
        </w:rPr>
      </w:pPr>
      <w:r>
        <w:t xml:space="preserve">We add </w:t>
      </w:r>
      <w:del w:id="688" w:author="ag8t" w:date="2014-01-21T15:07:00Z">
        <w:r w:rsidDel="00054188">
          <w:delText xml:space="preserve">one </w:delText>
        </w:r>
      </w:del>
      <w:ins w:id="689" w:author="ag8t" w:date="2014-01-21T15:07:00Z">
        <w:r w:rsidR="00054188">
          <w:t xml:space="preserve">two </w:t>
        </w:r>
      </w:ins>
      <w:r>
        <w:t>additional OS name to the open enumeration.</w:t>
      </w:r>
    </w:p>
    <w:p w:rsidR="00054188" w:rsidRDefault="00C212AB">
      <w:ins w:id="690" w:author="ag8t" w:date="2014-01-21T15:07:00Z">
        <w:r>
          <w:pict>
            <v:shape id="_x0000_s1060" type="#_x0000_t202" style="width:472.25pt;height:31.8pt;mso-position-horizontal-relative:char;mso-position-vertical-relative:line" fillcolor="#bfbfbf [2412]" stroked="f">
              <v:textbox style="mso-next-textbox:#_x0000_s1060">
                <w:txbxContent>
                  <w:p w:rsidR="00713AB5" w:rsidRDefault="00713AB5" w:rsidP="00054188">
                    <w:pPr>
                      <w:spacing w:before="0" w:after="0"/>
                    </w:pPr>
                    <w:r>
                      <w:t>&lt;enumeration value=”</w:t>
                    </w:r>
                    <w:del w:id="691" w:author="ag8t" w:date="2014-01-21T15:08:00Z">
                      <w:r w:rsidDel="00054188">
                        <w:delText>android</w:delText>
                      </w:r>
                    </w:del>
                    <w:ins w:id="692" w:author="ag8t" w:date="2014-01-21T15:08:00Z">
                      <w:r>
                        <w:t>windows7</w:t>
                      </w:r>
                    </w:ins>
                    <w:r>
                      <w:t>”/&gt;</w:t>
                    </w:r>
                  </w:p>
                  <w:p w:rsidR="00713AB5" w:rsidRDefault="00713AB5" w:rsidP="00054188">
                    <w:pPr>
                      <w:spacing w:before="0" w:after="0"/>
                    </w:pPr>
                    <w:r>
                      <w:t>&lt;enumeration value=”</w:t>
                    </w:r>
                    <w:del w:id="693" w:author="ag8t" w:date="2014-01-21T15:08:00Z">
                      <w:r w:rsidDel="00054188">
                        <w:delText>iOS</w:delText>
                      </w:r>
                    </w:del>
                    <w:ins w:id="694" w:author="ag8t" w:date="2014-01-21T15:08:00Z">
                      <w:r>
                        <w:t>windows8</w:t>
                      </w:r>
                    </w:ins>
                    <w:r>
                      <w:t>”/&gt;</w:t>
                    </w:r>
                  </w:p>
                  <w:p w:rsidR="00713AB5" w:rsidRPr="00703866" w:rsidRDefault="00713AB5" w:rsidP="00054188">
                    <w:pPr>
                      <w:spacing w:before="0" w:after="0"/>
                    </w:pPr>
                  </w:p>
                </w:txbxContent>
              </v:textbox>
              <w10:wrap type="none"/>
              <w10:anchorlock/>
            </v:shape>
          </w:pict>
        </w:r>
      </w:ins>
    </w:p>
    <w:tbl>
      <w:tblPr>
        <w:tblStyle w:val="TableGrid"/>
        <w:tblW w:w="0" w:type="auto"/>
        <w:tblLook w:val="04A0"/>
        <w:tblPrChange w:id="695" w:author="ag8t" w:date="2014-01-21T15:07:00Z">
          <w:tblPr>
            <w:tblStyle w:val="TableGrid"/>
            <w:tblW w:w="0" w:type="auto"/>
            <w:tblLook w:val="04A0"/>
          </w:tblPr>
        </w:tblPrChange>
      </w:tblPr>
      <w:tblGrid>
        <w:gridCol w:w="3078"/>
        <w:gridCol w:w="6498"/>
        <w:tblGridChange w:id="696">
          <w:tblGrid>
            <w:gridCol w:w="2268"/>
            <w:gridCol w:w="7308"/>
          </w:tblGrid>
        </w:tblGridChange>
      </w:tblGrid>
      <w:tr w:rsidR="002D563D" w:rsidTr="00054188">
        <w:tc>
          <w:tcPr>
            <w:tcW w:w="3078" w:type="dxa"/>
            <w:shd w:val="clear" w:color="auto" w:fill="8DB3E2" w:themeFill="text2" w:themeFillTint="66"/>
            <w:tcPrChange w:id="697" w:author="ag8t" w:date="2014-01-21T15:07:00Z">
              <w:tcPr>
                <w:tcW w:w="2268" w:type="dxa"/>
                <w:shd w:val="clear" w:color="auto" w:fill="8DB3E2" w:themeFill="text2" w:themeFillTint="66"/>
              </w:tcPr>
            </w:tcPrChange>
          </w:tcPr>
          <w:p w:rsidR="002D563D" w:rsidRPr="00054188" w:rsidRDefault="00C212AB" w:rsidP="00757AA2">
            <w:pPr>
              <w:rPr>
                <w:sz w:val="20"/>
                <w:szCs w:val="20"/>
                <w:rPrChange w:id="698" w:author="ag8t" w:date="2014-01-21T15:10:00Z">
                  <w:rPr>
                    <w:rFonts w:eastAsia="MS Mincho" w:cs="Times New Roman"/>
                    <w:sz w:val="20"/>
                    <w:szCs w:val="20"/>
                  </w:rPr>
                </w:rPrChange>
              </w:rPr>
            </w:pPr>
            <w:r w:rsidRPr="00C212AB">
              <w:rPr>
                <w:rPrChange w:id="699" w:author="ag8t" w:date="2014-01-21T15:10:00Z">
                  <w:rPr>
                    <w:color w:val="0000FF"/>
                    <w:u w:val="single"/>
                  </w:rPr>
                </w:rPrChange>
              </w:rPr>
              <w:t>Normative JSDL</w:t>
            </w:r>
          </w:p>
        </w:tc>
        <w:tc>
          <w:tcPr>
            <w:tcW w:w="6498" w:type="dxa"/>
            <w:tcBorders>
              <w:bottom w:val="single" w:sz="4" w:space="0" w:color="auto"/>
            </w:tcBorders>
            <w:shd w:val="clear" w:color="auto" w:fill="8DB3E2" w:themeFill="text2" w:themeFillTint="66"/>
            <w:tcPrChange w:id="700" w:author="ag8t" w:date="2014-01-21T15:07:00Z">
              <w:tcPr>
                <w:tcW w:w="7308" w:type="dxa"/>
                <w:tcBorders>
                  <w:bottom w:val="single" w:sz="4" w:space="0" w:color="auto"/>
                </w:tcBorders>
                <w:shd w:val="clear" w:color="auto" w:fill="8DB3E2" w:themeFill="text2" w:themeFillTint="66"/>
              </w:tcPr>
            </w:tcPrChange>
          </w:tcPr>
          <w:p w:rsidR="002D563D" w:rsidRPr="00054188" w:rsidRDefault="00C212AB" w:rsidP="00757AA2">
            <w:pPr>
              <w:rPr>
                <w:sz w:val="20"/>
                <w:szCs w:val="20"/>
                <w:rPrChange w:id="701" w:author="ag8t" w:date="2014-01-21T15:10:00Z">
                  <w:rPr>
                    <w:rFonts w:eastAsia="MS Mincho" w:cs="Times New Roman"/>
                    <w:sz w:val="20"/>
                    <w:szCs w:val="20"/>
                  </w:rPr>
                </w:rPrChange>
              </w:rPr>
            </w:pPr>
            <w:r w:rsidRPr="00C212AB">
              <w:rPr>
                <w:rPrChange w:id="702" w:author="ag8t" w:date="2014-01-21T15:10:00Z">
                  <w:rPr>
                    <w:color w:val="0000FF"/>
                    <w:u w:val="single"/>
                  </w:rPr>
                </w:rPrChange>
              </w:rPr>
              <w:t>Meaning</w:t>
            </w:r>
          </w:p>
        </w:tc>
      </w:tr>
      <w:tr w:rsidR="00425C21" w:rsidTr="00054188">
        <w:tc>
          <w:tcPr>
            <w:tcW w:w="3078" w:type="dxa"/>
            <w:tcPrChange w:id="703" w:author="ag8t" w:date="2014-01-21T15:07:00Z">
              <w:tcPr>
                <w:tcW w:w="2268" w:type="dxa"/>
              </w:tcPr>
            </w:tcPrChange>
          </w:tcPr>
          <w:p w:rsidR="00425C21" w:rsidRPr="00054188" w:rsidRDefault="00C212AB" w:rsidP="00425C21">
            <w:pPr>
              <w:rPr>
                <w:sz w:val="20"/>
                <w:szCs w:val="20"/>
                <w:rPrChange w:id="704" w:author="ag8t" w:date="2014-01-21T15:09:00Z">
                  <w:rPr>
                    <w:rFonts w:eastAsia="MS Mincho" w:cs="Times New Roman"/>
                    <w:sz w:val="20"/>
                    <w:szCs w:val="20"/>
                  </w:rPr>
                </w:rPrChange>
              </w:rPr>
            </w:pPr>
            <w:ins w:id="705" w:author="ag8t" w:date="2014-01-15T15:48:00Z">
              <w:r w:rsidRPr="00C212AB">
                <w:rPr>
                  <w:rPrChange w:id="706" w:author="ag8t" w:date="2014-01-21T15:09:00Z">
                    <w:rPr>
                      <w:color w:val="0000FF"/>
                      <w:u w:val="single"/>
                    </w:rPr>
                  </w:rPrChange>
                </w:rPr>
                <w:t>windows7,</w:t>
              </w:r>
            </w:ins>
            <w:ins w:id="707" w:author="ag8t" w:date="2014-01-21T15:07:00Z">
              <w:r w:rsidRPr="00C212AB">
                <w:rPr>
                  <w:rPrChange w:id="708" w:author="ag8t" w:date="2014-01-21T15:09:00Z">
                    <w:rPr>
                      <w:color w:val="0000FF"/>
                      <w:u w:val="single"/>
                    </w:rPr>
                  </w:rPrChange>
                </w:rPr>
                <w:t xml:space="preserve"> windows 8</w:t>
              </w:r>
            </w:ins>
            <w:del w:id="709" w:author="ag8t" w:date="2014-01-15T15:47:00Z">
              <w:r w:rsidRPr="00C212AB">
                <w:rPr>
                  <w:rPrChange w:id="710" w:author="ag8t" w:date="2014-01-21T15:09:00Z">
                    <w:rPr>
                      <w:color w:val="0000FF"/>
                      <w:u w:val="single"/>
                    </w:rPr>
                  </w:rPrChange>
                </w:rPr>
                <w:delText>W</w:delText>
              </w:r>
            </w:del>
            <w:del w:id="711" w:author="ag8t" w:date="2014-01-21T15:07:00Z">
              <w:r w:rsidRPr="00C212AB">
                <w:rPr>
                  <w:rPrChange w:id="712" w:author="ag8t" w:date="2014-01-21T15:09:00Z">
                    <w:rPr>
                      <w:color w:val="0000FF"/>
                      <w:u w:val="single"/>
                    </w:rPr>
                  </w:rPrChange>
                </w:rPr>
                <w:delText>indows</w:delText>
              </w:r>
            </w:del>
            <w:del w:id="713" w:author="ag8t" w:date="2014-01-15T15:47:00Z">
              <w:r w:rsidRPr="00C212AB">
                <w:rPr>
                  <w:rPrChange w:id="714" w:author="ag8t" w:date="2014-01-21T15:09:00Z">
                    <w:rPr>
                      <w:color w:val="0000FF"/>
                      <w:u w:val="single"/>
                    </w:rPr>
                  </w:rPrChange>
                </w:rPr>
                <w:delText xml:space="preserve"> </w:delText>
              </w:r>
            </w:del>
            <w:del w:id="715" w:author="ag8t" w:date="2014-01-21T15:07:00Z">
              <w:r w:rsidRPr="00C212AB">
                <w:rPr>
                  <w:rPrChange w:id="716" w:author="ag8t" w:date="2014-01-21T15:09:00Z">
                    <w:rPr>
                      <w:color w:val="0000FF"/>
                      <w:u w:val="single"/>
                    </w:rPr>
                  </w:rPrChange>
                </w:rPr>
                <w:delText>8</w:delText>
              </w:r>
            </w:del>
          </w:p>
        </w:tc>
        <w:tc>
          <w:tcPr>
            <w:tcW w:w="6498" w:type="dxa"/>
            <w:shd w:val="clear" w:color="auto" w:fill="auto"/>
            <w:tcPrChange w:id="717" w:author="ag8t" w:date="2014-01-21T15:07:00Z">
              <w:tcPr>
                <w:tcW w:w="7308" w:type="dxa"/>
                <w:shd w:val="clear" w:color="auto" w:fill="auto"/>
              </w:tcPr>
            </w:tcPrChange>
          </w:tcPr>
          <w:p w:rsidR="00425C21" w:rsidRPr="00054188" w:rsidRDefault="00C212AB" w:rsidP="00CC466B">
            <w:pPr>
              <w:tabs>
                <w:tab w:val="left" w:pos="3497"/>
              </w:tabs>
              <w:rPr>
                <w:sz w:val="20"/>
                <w:szCs w:val="20"/>
                <w:rPrChange w:id="718" w:author="ag8t" w:date="2014-01-21T15:09:00Z">
                  <w:rPr>
                    <w:rFonts w:eastAsia="MS Mincho" w:cs="Times New Roman"/>
                    <w:sz w:val="20"/>
                    <w:szCs w:val="20"/>
                  </w:rPr>
                </w:rPrChange>
              </w:rPr>
            </w:pPr>
            <w:r w:rsidRPr="00C212AB">
              <w:rPr>
                <w:rPrChange w:id="719" w:author="ag8t" w:date="2014-01-21T15:09:00Z">
                  <w:rPr>
                    <w:color w:val="0000FF"/>
                    <w:u w:val="single"/>
                  </w:rPr>
                </w:rPrChange>
              </w:rPr>
              <w:t>As of this writing, the most recent Windows.</w:t>
            </w:r>
          </w:p>
        </w:tc>
      </w:tr>
    </w:tbl>
    <w:p w:rsidR="0089177F" w:rsidRDefault="00AC6DE0" w:rsidP="00AC6DE0">
      <w:pPr>
        <w:pStyle w:val="Heading4"/>
        <w:numPr>
          <w:numberingChange w:id="720" w:author="Jessica Otey" w:date="2014-01-12T19:12:00Z" w:original="%1:4:0:.%2:1:0:.%3:1:0:.%4:1:0:"/>
        </w:numPr>
      </w:pPr>
      <w:r>
        <w:lastRenderedPageBreak/>
        <w:t>Pseudo Schema</w:t>
      </w:r>
    </w:p>
    <w:p w:rsidR="00CC466B" w:rsidDel="00054188" w:rsidRDefault="00CC466B" w:rsidP="00CC466B">
      <w:pPr>
        <w:rPr>
          <w:del w:id="721" w:author="ag8t" w:date="2014-01-21T15:08:00Z"/>
        </w:rPr>
      </w:pPr>
    </w:p>
    <w:p w:rsidR="00CC466B" w:rsidRPr="00CC466B" w:rsidRDefault="00C212AB" w:rsidP="00CC466B">
      <w:r>
        <w:pict>
          <v:shape id="_x0000_s1059" type="#_x0000_t202" style="width:472.25pt;height:59.7pt;mso-position-horizontal-relative:char;mso-position-vertical-relative:line" fillcolor="#bfbfbf [2412]" stroked="f">
            <v:textbox>
              <w:txbxContent>
                <w:p w:rsidR="00713AB5" w:rsidRPr="00860630" w:rsidRDefault="00713AB5" w:rsidP="00CC466B">
                  <w:pPr>
                    <w:spacing w:before="0" w:after="0"/>
                    <w:rPr>
                      <w:rFonts w:cs="Arial"/>
                    </w:rPr>
                  </w:pPr>
                  <w:r w:rsidRPr="00860630">
                    <w:rPr>
                      <w:rFonts w:cs="Arial"/>
                    </w:rPr>
                    <w:t>&lt;</w:t>
                  </w:r>
                  <w:r>
                    <w:rPr>
                      <w:rFonts w:cs="Arial"/>
                    </w:rPr>
                    <w:t>Operatingsystem_t&gt;</w:t>
                  </w:r>
                </w:p>
                <w:p w:rsidR="00713AB5" w:rsidRDefault="00713AB5" w:rsidP="00CC466B">
                  <w:pPr>
                    <w:spacing w:before="0" w:after="0"/>
                    <w:ind w:firstLine="720"/>
                    <w:rPr>
                      <w:rFonts w:cs="Arial"/>
                    </w:rPr>
                  </w:pPr>
                  <w:r>
                    <w:rPr>
                      <w:rFonts w:cs="Arial"/>
                    </w:rPr>
                    <w:t>&lt;OSFamily_t&gt;?</w:t>
                  </w:r>
                </w:p>
                <w:p w:rsidR="00713AB5" w:rsidRPr="00860630" w:rsidRDefault="00713AB5" w:rsidP="00CC466B">
                  <w:pPr>
                    <w:spacing w:before="0" w:after="0"/>
                    <w:ind w:firstLine="720"/>
                    <w:rPr>
                      <w:rFonts w:cs="Arial"/>
                    </w:rPr>
                  </w:pPr>
                  <w:r>
                    <w:rPr>
                      <w:rFonts w:cs="Arial"/>
                    </w:rPr>
                    <w:t>&lt;OSName_t&gt;?</w:t>
                  </w:r>
                </w:p>
                <w:p w:rsidR="00713AB5" w:rsidRPr="00860630" w:rsidRDefault="00713AB5" w:rsidP="00CC466B">
                  <w:pPr>
                    <w:spacing w:before="0" w:after="0"/>
                    <w:rPr>
                      <w:rFonts w:cs="Arial"/>
                    </w:rPr>
                  </w:pPr>
                  <w:r w:rsidRPr="00860630">
                    <w:rPr>
                      <w:rFonts w:cs="Arial"/>
                    </w:rPr>
                    <w:t>&lt;/</w:t>
                  </w:r>
                  <w:r>
                    <w:rPr>
                      <w:rFonts w:cs="Arial"/>
                    </w:rPr>
                    <w:t>Operatingsystem_t</w:t>
                  </w:r>
                  <w:r w:rsidRPr="00860630">
                    <w:rPr>
                      <w:rFonts w:cs="Arial"/>
                    </w:rPr>
                    <w:t>&gt;</w:t>
                  </w:r>
                </w:p>
              </w:txbxContent>
            </v:textbox>
            <w10:wrap type="none"/>
            <w10:anchorlock/>
          </v:shape>
        </w:pict>
      </w:r>
    </w:p>
    <w:p w:rsidR="00097416" w:rsidRDefault="00097416" w:rsidP="00AC6DE0">
      <w:pPr>
        <w:pStyle w:val="Heading3"/>
        <w:numPr>
          <w:numberingChange w:id="722" w:author="Jessica Otey" w:date="2014-01-12T19:12:00Z" w:original="%1:4:0:.%2:1:0:.%3:2:0:"/>
        </w:numPr>
      </w:pPr>
      <w:bookmarkStart w:id="723" w:name="_Toc376516180"/>
      <w:bookmarkStart w:id="724" w:name="_Toc377723949"/>
      <w:r>
        <w:t>CPU Type</w:t>
      </w:r>
      <w:bookmarkEnd w:id="723"/>
      <w:bookmarkEnd w:id="724"/>
    </w:p>
    <w:p w:rsidR="00757AA2" w:rsidRDefault="00757AA2" w:rsidP="0098662E">
      <w:pPr>
        <w:rPr>
          <w:ins w:id="725" w:author="ag8t" w:date="2014-01-21T15:23:00Z"/>
        </w:rPr>
      </w:pPr>
      <w:r>
        <w:t xml:space="preserve">JSDL currently has a non GLUE2-compliant </w:t>
      </w:r>
      <w:r w:rsidR="00C212AB" w:rsidRPr="00C212AB">
        <w:rPr>
          <w:rFonts w:ascii="Courier New" w:hAnsi="Courier New"/>
          <w:rPrChange w:id="726" w:author="Jessica Otey" w:date="2014-01-12T19:46:00Z">
            <w:rPr>
              <w:color w:val="0000FF"/>
              <w:u w:val="single"/>
            </w:rPr>
          </w:rPrChange>
        </w:rPr>
        <w:t>ProcessorArchitecture</w:t>
      </w:r>
      <w:r>
        <w:t xml:space="preserve"> element with a corresponding enumeration. To bring JSDL and BES into GLUE2 compliance we profile a new optional Resources el</w:t>
      </w:r>
      <w:r>
        <w:t>e</w:t>
      </w:r>
      <w:r>
        <w:t xml:space="preserve">ment Platform_t that </w:t>
      </w:r>
      <w:r w:rsidR="0098662E">
        <w:t>specifies the platform architecture required for the user job. Multiplicity is zero or one.  There is no default value of this element. Its is an open enumeration with a values of the GLUE2 Plat</w:t>
      </w:r>
      <w:r>
        <w:t>form_t type</w:t>
      </w:r>
      <w:ins w:id="727" w:author="ag8t" w:date="2014-01-21T15:08:00Z">
        <w:r w:rsidR="00054188">
          <w:t>, GFD.209(61)</w:t>
        </w:r>
      </w:ins>
      <w:r>
        <w:t xml:space="preserve">: </w:t>
      </w:r>
    </w:p>
    <w:p w:rsidR="00054188" w:rsidRDefault="005C2291" w:rsidP="0098662E">
      <w:ins w:id="728" w:author="ag8t" w:date="2014-01-21T15:09:00Z">
        <w:r>
          <w:rPr>
            <w:noProof/>
            <w:rPrChange w:id="729">
              <w:rPr>
                <w:noProof/>
                <w:color w:val="0000FF"/>
                <w:u w:val="single"/>
              </w:rPr>
            </w:rPrChange>
          </w:rPr>
          <w:drawing>
            <wp:inline distT="0" distB="0" distL="0" distR="0">
              <wp:extent cx="3201447" cy="1630913"/>
              <wp:effectExtent l="1905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3205140" cy="1632794"/>
                      </a:xfrm>
                      <a:prstGeom prst="rect">
                        <a:avLst/>
                      </a:prstGeom>
                      <a:noFill/>
                      <a:ln w="9525">
                        <a:noFill/>
                        <a:miter lim="800000"/>
                        <a:headEnd/>
                        <a:tailEnd/>
                      </a:ln>
                    </pic:spPr>
                  </pic:pic>
                </a:graphicData>
              </a:graphic>
            </wp:inline>
          </w:drawing>
        </w:r>
      </w:ins>
    </w:p>
    <w:p w:rsidR="00262EA2" w:rsidDel="00713AB5" w:rsidRDefault="005C2291" w:rsidP="0098662E">
      <w:pPr>
        <w:rPr>
          <w:del w:id="730" w:author="ag8t" w:date="2014-01-21T15:10:00Z"/>
        </w:rPr>
      </w:pPr>
      <w:del w:id="731" w:author="ag8t" w:date="2014-01-21T15:09:00Z">
        <w:r>
          <w:rPr>
            <w:noProof/>
            <w:rPrChange w:id="732">
              <w:rPr>
                <w:noProof/>
                <w:color w:val="0000FF"/>
                <w:u w:val="single"/>
              </w:rPr>
            </w:rPrChange>
          </w:rPr>
          <w:drawing>
            <wp:inline distT="0" distB="0" distL="0" distR="0">
              <wp:extent cx="5943600" cy="1330277"/>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5943600" cy="1330277"/>
                      </a:xfrm>
                      <a:prstGeom prst="rect">
                        <a:avLst/>
                      </a:prstGeom>
                      <a:noFill/>
                      <a:ln w="9525">
                        <a:noFill/>
                        <a:miter lim="800000"/>
                        <a:headEnd/>
                        <a:tailEnd/>
                      </a:ln>
                    </pic:spPr>
                  </pic:pic>
                </a:graphicData>
              </a:graphic>
            </wp:inline>
          </w:drawing>
        </w:r>
      </w:del>
    </w:p>
    <w:p w:rsidR="00262EA2" w:rsidRDefault="00262EA2" w:rsidP="0098662E">
      <w:pPr>
        <w:rPr>
          <w:ins w:id="733" w:author="ag8t" w:date="2014-01-21T15:09:00Z"/>
        </w:rPr>
      </w:pPr>
      <w:r>
        <w:t>We add one additional CPU name to the open enumeration.</w:t>
      </w:r>
    </w:p>
    <w:p w:rsidR="00054188" w:rsidRDefault="00C212AB" w:rsidP="0098662E">
      <w:ins w:id="734" w:author="ag8t" w:date="2014-01-21T15:09:00Z">
        <w:r>
          <w:pict>
            <v:shape id="_x0000_s1058" type="#_x0000_t202" style="width:472.25pt;height:21.1pt;mso-position-horizontal-relative:char;mso-position-vertical-relative:line" fillcolor="#bfbfbf [2412]" stroked="f">
              <v:textbox style="mso-next-textbox:#_x0000_s1058">
                <w:txbxContent>
                  <w:p w:rsidR="00713AB5" w:rsidDel="00054188" w:rsidRDefault="00713AB5" w:rsidP="00054188">
                    <w:pPr>
                      <w:spacing w:before="0" w:after="0"/>
                      <w:rPr>
                        <w:del w:id="735" w:author="ag8t" w:date="2014-01-21T15:09:00Z"/>
                      </w:rPr>
                    </w:pPr>
                    <w:r>
                      <w:t>&lt;enumeration value=”</w:t>
                    </w:r>
                    <w:del w:id="736" w:author="ag8t" w:date="2014-01-21T15:09:00Z">
                      <w:r w:rsidDel="00054188">
                        <w:delText>windows7</w:delText>
                      </w:r>
                    </w:del>
                    <w:ins w:id="737" w:author="ag8t" w:date="2014-01-21T15:09:00Z">
                      <w:r>
                        <w:t>arm</w:t>
                      </w:r>
                    </w:ins>
                    <w:r>
                      <w:t>”/&gt;</w:t>
                    </w:r>
                  </w:p>
                  <w:p w:rsidR="00713AB5" w:rsidDel="00054188" w:rsidRDefault="00713AB5" w:rsidP="00054188">
                    <w:pPr>
                      <w:spacing w:before="0" w:after="0"/>
                      <w:rPr>
                        <w:del w:id="738" w:author="ag8t" w:date="2014-01-21T15:09:00Z"/>
                      </w:rPr>
                    </w:pPr>
                    <w:del w:id="739" w:author="ag8t" w:date="2014-01-21T15:09:00Z">
                      <w:r w:rsidDel="00054188">
                        <w:delText>&lt;enumeration value=”windows8”/&gt;</w:delText>
                      </w:r>
                    </w:del>
                  </w:p>
                  <w:p w:rsidR="00713AB5" w:rsidRPr="00703866" w:rsidRDefault="00713AB5" w:rsidP="00054188">
                    <w:pPr>
                      <w:spacing w:before="0" w:after="0"/>
                    </w:pPr>
                  </w:p>
                </w:txbxContent>
              </v:textbox>
              <w10:wrap type="none"/>
              <w10:anchorlock/>
            </v:shape>
          </w:pict>
        </w:r>
      </w:ins>
    </w:p>
    <w:tbl>
      <w:tblPr>
        <w:tblStyle w:val="TableGrid"/>
        <w:tblW w:w="0" w:type="auto"/>
        <w:tblLook w:val="04A0"/>
      </w:tblPr>
      <w:tblGrid>
        <w:gridCol w:w="2268"/>
        <w:gridCol w:w="7308"/>
      </w:tblGrid>
      <w:tr w:rsidR="00757AA2">
        <w:tc>
          <w:tcPr>
            <w:tcW w:w="2268" w:type="dxa"/>
            <w:shd w:val="clear" w:color="auto" w:fill="8DB3E2" w:themeFill="text2" w:themeFillTint="66"/>
          </w:tcPr>
          <w:p w:rsidR="00757AA2" w:rsidRPr="00A72D56" w:rsidRDefault="00C212AB" w:rsidP="00757AA2">
            <w:pPr>
              <w:rPr>
                <w:sz w:val="20"/>
                <w:szCs w:val="20"/>
                <w:rPrChange w:id="740" w:author="ag8t" w:date="2014-01-21T15:26:00Z">
                  <w:rPr>
                    <w:rFonts w:eastAsia="MS Mincho" w:cs="Times New Roman"/>
                    <w:sz w:val="20"/>
                    <w:szCs w:val="20"/>
                  </w:rPr>
                </w:rPrChange>
              </w:rPr>
            </w:pPr>
            <w:r w:rsidRPr="00C212AB">
              <w:rPr>
                <w:rPrChange w:id="741" w:author="ag8t" w:date="2014-01-21T15:26:00Z">
                  <w:rPr>
                    <w:color w:val="0000FF"/>
                    <w:u w:val="single"/>
                  </w:rPr>
                </w:rPrChange>
              </w:rPr>
              <w:t>Normative JSDL</w:t>
            </w:r>
          </w:p>
        </w:tc>
        <w:tc>
          <w:tcPr>
            <w:tcW w:w="7308" w:type="dxa"/>
            <w:tcBorders>
              <w:bottom w:val="single" w:sz="4" w:space="0" w:color="auto"/>
            </w:tcBorders>
            <w:shd w:val="clear" w:color="auto" w:fill="8DB3E2" w:themeFill="text2" w:themeFillTint="66"/>
          </w:tcPr>
          <w:p w:rsidR="00757AA2" w:rsidRPr="00A72D56" w:rsidRDefault="00C212AB" w:rsidP="00757AA2">
            <w:pPr>
              <w:rPr>
                <w:sz w:val="20"/>
                <w:szCs w:val="20"/>
                <w:rPrChange w:id="742" w:author="ag8t" w:date="2014-01-21T15:26:00Z">
                  <w:rPr>
                    <w:rFonts w:eastAsia="MS Mincho" w:cs="Times New Roman"/>
                    <w:sz w:val="20"/>
                    <w:szCs w:val="20"/>
                  </w:rPr>
                </w:rPrChange>
              </w:rPr>
            </w:pPr>
            <w:r w:rsidRPr="00C212AB">
              <w:rPr>
                <w:rPrChange w:id="743" w:author="ag8t" w:date="2014-01-21T15:26:00Z">
                  <w:rPr>
                    <w:color w:val="0000FF"/>
                    <w:u w:val="single"/>
                  </w:rPr>
                </w:rPrChange>
              </w:rPr>
              <w:t>Meaning</w:t>
            </w:r>
          </w:p>
        </w:tc>
      </w:tr>
      <w:tr w:rsidR="00757AA2">
        <w:tc>
          <w:tcPr>
            <w:tcW w:w="2268" w:type="dxa"/>
          </w:tcPr>
          <w:p w:rsidR="00757AA2" w:rsidRPr="00A72D56" w:rsidRDefault="00C212AB" w:rsidP="00757AA2">
            <w:pPr>
              <w:rPr>
                <w:sz w:val="20"/>
                <w:szCs w:val="20"/>
                <w:rPrChange w:id="744" w:author="ag8t" w:date="2014-01-21T15:26:00Z">
                  <w:rPr>
                    <w:rFonts w:eastAsia="MS Mincho" w:cs="Times New Roman"/>
                    <w:sz w:val="20"/>
                    <w:szCs w:val="20"/>
                  </w:rPr>
                </w:rPrChange>
              </w:rPr>
            </w:pPr>
            <w:r w:rsidRPr="00C212AB">
              <w:rPr>
                <w:rPrChange w:id="745" w:author="ag8t" w:date="2014-01-21T15:26:00Z">
                  <w:rPr>
                    <w:color w:val="0000FF"/>
                    <w:u w:val="single"/>
                  </w:rPr>
                </w:rPrChange>
              </w:rPr>
              <w:t>ARM</w:t>
            </w:r>
          </w:p>
        </w:tc>
        <w:tc>
          <w:tcPr>
            <w:tcW w:w="7308" w:type="dxa"/>
            <w:shd w:val="clear" w:color="auto" w:fill="auto"/>
          </w:tcPr>
          <w:p w:rsidR="00757AA2" w:rsidRPr="00A72D56" w:rsidRDefault="00C212AB" w:rsidP="00757AA2">
            <w:pPr>
              <w:rPr>
                <w:sz w:val="20"/>
                <w:szCs w:val="20"/>
                <w:rPrChange w:id="746" w:author="ag8t" w:date="2014-01-21T15:26:00Z">
                  <w:rPr>
                    <w:rFonts w:eastAsia="MS Mincho" w:cs="Times New Roman"/>
                    <w:sz w:val="20"/>
                    <w:szCs w:val="20"/>
                  </w:rPr>
                </w:rPrChange>
              </w:rPr>
            </w:pPr>
            <w:r w:rsidRPr="00C212AB">
              <w:rPr>
                <w:rPrChange w:id="747" w:author="ag8t" w:date="2014-01-21T15:26:00Z">
                  <w:rPr>
                    <w:color w:val="0000FF"/>
                    <w:u w:val="single"/>
                  </w:rPr>
                </w:rPrChange>
              </w:rPr>
              <w:t>ARM family – most prevalent processor family in the world.</w:t>
            </w:r>
          </w:p>
        </w:tc>
      </w:tr>
    </w:tbl>
    <w:p w:rsidR="0098662E" w:rsidRDefault="00757AA2" w:rsidP="0098662E">
      <w:pPr>
        <w:pStyle w:val="Heading3"/>
        <w:numPr>
          <w:numberingChange w:id="748" w:author="Jessica Otey" w:date="2014-01-12T19:12:00Z" w:original="%1:4:0:.%2:1:0:.%3:3:0:"/>
        </w:numPr>
      </w:pPr>
      <w:bookmarkStart w:id="749" w:name="_Toc376516181"/>
      <w:bookmarkStart w:id="750" w:name="_Toc377723950"/>
      <w:r>
        <w:t>Coprocessor</w:t>
      </w:r>
      <w:bookmarkEnd w:id="749"/>
      <w:bookmarkEnd w:id="750"/>
    </w:p>
    <w:p w:rsidR="00882D51" w:rsidRDefault="00757AA2" w:rsidP="0098662E">
      <w:pPr>
        <w:rPr>
          <w:ins w:id="751" w:author="ag8t" w:date="2014-01-21T15:27:00Z"/>
        </w:rPr>
      </w:pPr>
      <w:r>
        <w:t xml:space="preserve">Neither JSDL 1.0 nor GLUE2 addresses the co-processor issue. We define a </w:t>
      </w:r>
      <w:r w:rsidR="00C212AB" w:rsidRPr="00C212AB">
        <w:rPr>
          <w:rFonts w:ascii="Courier New" w:hAnsi="Courier New"/>
          <w:rPrChange w:id="752" w:author="Jessica Otey" w:date="2014-01-12T19:48:00Z">
            <w:rPr>
              <w:color w:val="0000FF"/>
              <w:u w:val="single"/>
            </w:rPr>
          </w:rPrChange>
        </w:rPr>
        <w:t>CoProcessor</w:t>
      </w:r>
      <w:r>
        <w:t xml:space="preserve"> element that </w:t>
      </w:r>
      <w:r w:rsidR="0098662E">
        <w:t>is an open enumeration that specifies the type of coproc</w:t>
      </w:r>
      <w:r w:rsidR="005C28F5">
        <w:t xml:space="preserve">essing unit that is available. </w:t>
      </w:r>
      <w:r>
        <w:t>Multiplicity is zero or more with an implied OR.</w:t>
      </w:r>
    </w:p>
    <w:p w:rsidR="00A72D56" w:rsidRDefault="00C212AB" w:rsidP="0098662E">
      <w:pPr>
        <w:rPr>
          <w:ins w:id="753" w:author="ag8t" w:date="2014-01-21T15:27:00Z"/>
        </w:rPr>
      </w:pPr>
      <w:r>
        <w:pict>
          <v:shape id="_x0000_s1057" type="#_x0000_t202" style="width:472.25pt;height:76.2pt;mso-position-horizontal-relative:char;mso-position-vertical-relative:line" fillcolor="#bfbfbf [2412]" stroked="f">
            <v:textbox>
              <w:txbxContent>
                <w:p w:rsidR="00A72D56" w:rsidRPr="00860630" w:rsidRDefault="00A72D56" w:rsidP="00A72D56">
                  <w:pPr>
                    <w:spacing w:before="0" w:after="0"/>
                    <w:rPr>
                      <w:rFonts w:cs="Arial"/>
                    </w:rPr>
                  </w:pPr>
                  <w:r w:rsidRPr="00860630">
                    <w:rPr>
                      <w:rFonts w:cs="Arial"/>
                    </w:rPr>
                    <w:t>&lt;</w:t>
                  </w:r>
                  <w:ins w:id="754" w:author="ag8t" w:date="2014-01-17T11:26:00Z">
                    <w:r>
                      <w:rPr>
                        <w:rFonts w:cs="Arial"/>
                      </w:rPr>
                      <w:t>CoProcessor</w:t>
                    </w:r>
                  </w:ins>
                  <w:del w:id="755" w:author="ag8t" w:date="2014-01-17T11:26:00Z">
                    <w:r w:rsidDel="00882D51">
                      <w:rPr>
                        <w:rFonts w:cs="Arial"/>
                      </w:rPr>
                      <w:delText>Operatingsystem_t</w:delText>
                    </w:r>
                  </w:del>
                  <w:r>
                    <w:rPr>
                      <w:rFonts w:cs="Arial"/>
                    </w:rPr>
                    <w:t>&gt;</w:t>
                  </w:r>
                </w:p>
                <w:p w:rsidR="00A72D56" w:rsidRDefault="00A72D56" w:rsidP="00A72D56">
                  <w:pPr>
                    <w:spacing w:before="0" w:after="0"/>
                    <w:ind w:firstLine="720"/>
                    <w:rPr>
                      <w:rFonts w:cs="Arial"/>
                    </w:rPr>
                  </w:pPr>
                  <w:r>
                    <w:rPr>
                      <w:rFonts w:cs="Arial"/>
                    </w:rPr>
                    <w:t>&lt;</w:t>
                  </w:r>
                  <w:ins w:id="756" w:author="ag8t" w:date="2014-01-17T11:27:00Z">
                    <w:r>
                      <w:rPr>
                        <w:rFonts w:cs="Arial"/>
                      </w:rPr>
                      <w:t>NVid</w:t>
                    </w:r>
                  </w:ins>
                  <w:ins w:id="757" w:author="ag8t" w:date="2014-01-21T15:27:00Z">
                    <w:r>
                      <w:rPr>
                        <w:rFonts w:cs="Arial"/>
                      </w:rPr>
                      <w:t>ia_t</w:t>
                    </w:r>
                  </w:ins>
                  <w:del w:id="758" w:author="ag8t" w:date="2014-01-17T11:27:00Z">
                    <w:r w:rsidDel="00882D51">
                      <w:rPr>
                        <w:rFonts w:cs="Arial"/>
                      </w:rPr>
                      <w:delText>OSFamily_t</w:delText>
                    </w:r>
                  </w:del>
                  <w:r>
                    <w:rPr>
                      <w:rFonts w:cs="Arial"/>
                    </w:rPr>
                    <w:t>&gt;?</w:t>
                  </w:r>
                </w:p>
                <w:p w:rsidR="00A72D56" w:rsidRDefault="00A72D56" w:rsidP="00A72D56">
                  <w:pPr>
                    <w:spacing w:before="0" w:after="0"/>
                    <w:ind w:firstLine="720"/>
                    <w:rPr>
                      <w:ins w:id="759" w:author="ag8t" w:date="2014-01-17T11:27:00Z"/>
                      <w:rFonts w:cs="Arial"/>
                    </w:rPr>
                  </w:pPr>
                  <w:r>
                    <w:rPr>
                      <w:rFonts w:cs="Arial"/>
                    </w:rPr>
                    <w:t>&lt;</w:t>
                  </w:r>
                  <w:ins w:id="760" w:author="ag8t" w:date="2014-01-17T11:27:00Z">
                    <w:r>
                      <w:rPr>
                        <w:rFonts w:cs="Arial"/>
                      </w:rPr>
                      <w:t>IntelPhi</w:t>
                    </w:r>
                  </w:ins>
                  <w:ins w:id="761" w:author="ag8t" w:date="2014-01-21T15:27:00Z">
                    <w:r>
                      <w:rPr>
                        <w:rFonts w:cs="Arial"/>
                      </w:rPr>
                      <w:t>_t</w:t>
                    </w:r>
                  </w:ins>
                  <w:del w:id="762" w:author="ag8t" w:date="2014-01-17T11:27:00Z">
                    <w:r w:rsidDel="00882D51">
                      <w:rPr>
                        <w:rFonts w:cs="Arial"/>
                      </w:rPr>
                      <w:delText>OSName_t</w:delText>
                    </w:r>
                  </w:del>
                  <w:r>
                    <w:rPr>
                      <w:rFonts w:cs="Arial"/>
                    </w:rPr>
                    <w:t>&gt;?</w:t>
                  </w:r>
                </w:p>
                <w:p w:rsidR="00A72D56" w:rsidRDefault="00A72D56" w:rsidP="00A72D56">
                  <w:pPr>
                    <w:spacing w:before="0" w:after="0"/>
                    <w:ind w:firstLine="720"/>
                    <w:rPr>
                      <w:ins w:id="763" w:author="ag8t" w:date="2014-01-17T11:29:00Z"/>
                      <w:rFonts w:cs="Arial"/>
                    </w:rPr>
                  </w:pPr>
                  <w:ins w:id="764" w:author="ag8t" w:date="2014-01-17T11:27:00Z">
                    <w:r>
                      <w:rPr>
                        <w:rFonts w:cs="Arial"/>
                      </w:rPr>
                      <w:t>&lt;FPGA</w:t>
                    </w:r>
                  </w:ins>
                  <w:ins w:id="765" w:author="ag8t" w:date="2014-01-21T15:27:00Z">
                    <w:r>
                      <w:rPr>
                        <w:rFonts w:cs="Arial"/>
                      </w:rPr>
                      <w:t>_t</w:t>
                    </w:r>
                  </w:ins>
                  <w:ins w:id="766" w:author="ag8t" w:date="2014-01-17T11:27:00Z">
                    <w:r>
                      <w:rPr>
                        <w:rFonts w:cs="Arial"/>
                      </w:rPr>
                      <w:t>&gt;?</w:t>
                    </w:r>
                  </w:ins>
                </w:p>
                <w:p w:rsidR="00A72D56" w:rsidRPr="00860630" w:rsidRDefault="00A72D56" w:rsidP="00A72D56">
                  <w:pPr>
                    <w:spacing w:before="0" w:after="0"/>
                    <w:ind w:firstLine="720"/>
                    <w:rPr>
                      <w:rFonts w:cs="Arial"/>
                    </w:rPr>
                  </w:pPr>
                  <w:ins w:id="767" w:author="ag8t" w:date="2014-01-17T11:29:00Z">
                    <w:r>
                      <w:rPr>
                        <w:rFonts w:cs="Arial"/>
                      </w:rPr>
                      <w:t>&lt;MicronFSA</w:t>
                    </w:r>
                  </w:ins>
                  <w:ins w:id="768" w:author="ag8t" w:date="2014-01-21T15:27:00Z">
                    <w:r>
                      <w:rPr>
                        <w:rFonts w:cs="Arial"/>
                      </w:rPr>
                      <w:t>_t</w:t>
                    </w:r>
                  </w:ins>
                  <w:ins w:id="769" w:author="ag8t" w:date="2014-01-17T11:29:00Z">
                    <w:r>
                      <w:rPr>
                        <w:rFonts w:cs="Arial"/>
                      </w:rPr>
                      <w:t>&gt;?</w:t>
                    </w:r>
                  </w:ins>
                </w:p>
                <w:p w:rsidR="00A72D56" w:rsidRPr="00860630" w:rsidRDefault="00A72D56" w:rsidP="00A72D56">
                  <w:pPr>
                    <w:spacing w:before="0" w:after="0"/>
                    <w:rPr>
                      <w:rFonts w:cs="Arial"/>
                    </w:rPr>
                  </w:pPr>
                  <w:r w:rsidRPr="00860630">
                    <w:rPr>
                      <w:rFonts w:cs="Arial"/>
                    </w:rPr>
                    <w:t>&lt;/</w:t>
                  </w:r>
                  <w:ins w:id="770" w:author="ag8t" w:date="2014-01-17T11:26:00Z">
                    <w:r>
                      <w:rPr>
                        <w:rFonts w:cs="Arial"/>
                      </w:rPr>
                      <w:t>CoProcessor</w:t>
                    </w:r>
                  </w:ins>
                  <w:del w:id="771" w:author="ag8t" w:date="2014-01-17T11:26:00Z">
                    <w:r w:rsidDel="00882D51">
                      <w:rPr>
                        <w:rFonts w:cs="Arial"/>
                      </w:rPr>
                      <w:delText>Operatingsystem_t</w:delText>
                    </w:r>
                  </w:del>
                  <w:r w:rsidRPr="00860630">
                    <w:rPr>
                      <w:rFonts w:cs="Arial"/>
                    </w:rPr>
                    <w:t>&gt;</w:t>
                  </w:r>
                </w:p>
              </w:txbxContent>
            </v:textbox>
            <w10:wrap type="none"/>
            <w10:anchorlock/>
          </v:shape>
        </w:pict>
      </w:r>
    </w:p>
    <w:p w:rsidR="00A72D56" w:rsidRDefault="00F957F0" w:rsidP="0098662E">
      <w:pPr>
        <w:rPr>
          <w:ins w:id="772" w:author="ag8t" w:date="2014-01-21T15:26:00Z"/>
        </w:rPr>
      </w:pPr>
      <w:ins w:id="773" w:author="ag8t" w:date="2014-01-21T15:33:00Z">
        <w:r>
          <w:t xml:space="preserve">For each subelement we define another open enumeration, </w:t>
        </w:r>
      </w:ins>
    </w:p>
    <w:p w:rsidR="00A72D56" w:rsidRDefault="00C212AB" w:rsidP="0098662E">
      <w:pPr>
        <w:rPr>
          <w:ins w:id="774" w:author="ag8t" w:date="2014-01-17T11:26:00Z"/>
        </w:rPr>
      </w:pPr>
      <w:r>
        <w:pict>
          <v:shape id="_x0000_s1056" type="#_x0000_t202" style="width:472.25pt;height:201.35pt;mso-position-horizontal-relative:char;mso-position-vertical-relative:line" fillcolor="#bfbfbf [2412]" stroked="f">
            <v:textbox style="mso-next-textbox:#_x0000_s1056">
              <w:txbxContent>
                <w:p w:rsidR="00A72D56" w:rsidRDefault="00A72D56" w:rsidP="00A72D56">
                  <w:pPr>
                    <w:spacing w:before="0" w:after="0"/>
                    <w:rPr>
                      <w:ins w:id="775" w:author="ag8t" w:date="2014-01-21T15:23:00Z"/>
                    </w:rPr>
                  </w:pPr>
                  <w:ins w:id="776" w:author="ag8t" w:date="2014-01-21T15:23:00Z">
                    <w:r>
                      <w:t>&lt;simpleType name=”Nvidia_t&gt;</w:t>
                    </w:r>
                  </w:ins>
                </w:p>
                <w:p w:rsidR="00000000" w:rsidRDefault="00A72D56">
                  <w:pPr>
                    <w:spacing w:before="0" w:after="0"/>
                    <w:ind w:firstLine="720"/>
                    <w:rPr>
                      <w:ins w:id="777" w:author="ag8t" w:date="2014-01-21T15:24:00Z"/>
                    </w:rPr>
                    <w:pPrChange w:id="778" w:author="ag8t" w:date="2014-01-21T15:23:00Z">
                      <w:pPr>
                        <w:spacing w:before="0" w:after="0"/>
                      </w:pPr>
                    </w:pPrChange>
                  </w:pPr>
                  <w:ins w:id="779" w:author="ag8t" w:date="2014-01-21T15:23:00Z">
                    <w:r>
                      <w:t>&lt;union memberTypes=</w:t>
                    </w:r>
                  </w:ins>
                  <w:ins w:id="780" w:author="ag8t" w:date="2014-01-21T15:24:00Z">
                    <w:r>
                      <w:t>”string”&gt;</w:t>
                    </w:r>
                  </w:ins>
                </w:p>
                <w:p w:rsidR="00000000" w:rsidRDefault="00A72D56">
                  <w:pPr>
                    <w:spacing w:before="0" w:after="0"/>
                    <w:ind w:left="720" w:firstLine="720"/>
                    <w:rPr>
                      <w:ins w:id="781" w:author="ag8t" w:date="2014-01-21T15:24:00Z"/>
                    </w:rPr>
                    <w:pPrChange w:id="782" w:author="ag8t" w:date="2014-01-21T15:24:00Z">
                      <w:pPr>
                        <w:spacing w:before="0" w:after="0"/>
                      </w:pPr>
                    </w:pPrChange>
                  </w:pPr>
                  <w:ins w:id="783" w:author="ag8t" w:date="2014-01-21T15:24:00Z">
                    <w:r>
                      <w:t>&lt;simpleType&gt;</w:t>
                    </w:r>
                  </w:ins>
                </w:p>
                <w:p w:rsidR="00000000" w:rsidRDefault="00A72D56">
                  <w:pPr>
                    <w:spacing w:before="0" w:after="0"/>
                    <w:ind w:left="720" w:firstLine="720"/>
                    <w:rPr>
                      <w:ins w:id="784" w:author="ag8t" w:date="2014-01-21T15:24:00Z"/>
                    </w:rPr>
                    <w:pPrChange w:id="785" w:author="ag8t" w:date="2014-01-21T15:24:00Z">
                      <w:pPr>
                        <w:spacing w:before="0" w:after="0"/>
                      </w:pPr>
                    </w:pPrChange>
                  </w:pPr>
                  <w:ins w:id="786" w:author="ag8t" w:date="2014-01-21T15:24:00Z">
                    <w:r>
                      <w:tab/>
                      <w:t>&lt;restriction base=”string”&gt;</w:t>
                    </w:r>
                  </w:ins>
                </w:p>
                <w:p w:rsidR="00000000" w:rsidRDefault="00A72D56">
                  <w:pPr>
                    <w:spacing w:before="0" w:after="0"/>
                    <w:ind w:left="2160" w:firstLine="720"/>
                    <w:rPr>
                      <w:ins w:id="787" w:author="ag8t" w:date="2014-01-21T15:28:00Z"/>
                    </w:rPr>
                    <w:pPrChange w:id="788" w:author="ag8t" w:date="2014-01-21T15:24:00Z">
                      <w:pPr>
                        <w:spacing w:before="0" w:after="0"/>
                      </w:pPr>
                    </w:pPrChange>
                  </w:pPr>
                  <w:r>
                    <w:t>&lt;enumeration value=”</w:t>
                  </w:r>
                  <w:del w:id="789" w:author="ag8t" w:date="2014-01-21T15:25:00Z">
                    <w:r w:rsidDel="00A72D56">
                      <w:delText>arm</w:delText>
                    </w:r>
                  </w:del>
                  <w:ins w:id="790" w:author="ag8t" w:date="2014-01-21T15:25:00Z">
                    <w:r>
                      <w:t>c870</w:t>
                    </w:r>
                  </w:ins>
                  <w:r>
                    <w:t>”/&gt;</w:t>
                  </w:r>
                </w:p>
                <w:p w:rsidR="00A72D56" w:rsidRDefault="00A72D56" w:rsidP="00A72D56">
                  <w:pPr>
                    <w:spacing w:before="0" w:after="0"/>
                    <w:ind w:left="2160" w:firstLine="720"/>
                    <w:rPr>
                      <w:ins w:id="791" w:author="ag8t" w:date="2014-01-21T15:29:00Z"/>
                    </w:rPr>
                  </w:pPr>
                  <w:ins w:id="792" w:author="ag8t" w:date="2014-01-21T15:29:00Z">
                    <w:r>
                      <w:t>&lt;enumeration value=”d870”/&gt;</w:t>
                    </w:r>
                  </w:ins>
                </w:p>
                <w:p w:rsidR="00A72D56" w:rsidRDefault="00A72D56" w:rsidP="00A72D56">
                  <w:pPr>
                    <w:spacing w:before="0" w:after="0"/>
                    <w:ind w:left="2160" w:firstLine="720"/>
                    <w:rPr>
                      <w:ins w:id="793" w:author="ag8t" w:date="2014-01-21T15:29:00Z"/>
                    </w:rPr>
                  </w:pPr>
                  <w:ins w:id="794" w:author="ag8t" w:date="2014-01-21T15:29:00Z">
                    <w:r>
                      <w:t>&lt;enumeration value=”s870”/&gt;</w:t>
                    </w:r>
                  </w:ins>
                </w:p>
                <w:p w:rsidR="00A72D56" w:rsidRDefault="00A72D56" w:rsidP="00A72D56">
                  <w:pPr>
                    <w:spacing w:before="0" w:after="0"/>
                    <w:ind w:left="2160" w:firstLine="720"/>
                    <w:rPr>
                      <w:ins w:id="795" w:author="ag8t" w:date="2014-01-21T15:29:00Z"/>
                    </w:rPr>
                  </w:pPr>
                  <w:ins w:id="796" w:author="ag8t" w:date="2014-01-21T15:29:00Z">
                    <w:r>
                      <w:t>&lt;enumeration value=”</w:t>
                    </w:r>
                  </w:ins>
                  <w:ins w:id="797" w:author="ag8t" w:date="2014-01-21T15:30:00Z">
                    <w:r>
                      <w:t>c1060</w:t>
                    </w:r>
                  </w:ins>
                  <w:ins w:id="798" w:author="ag8t" w:date="2014-01-21T15:29:00Z">
                    <w:r>
                      <w:t>”/&gt;</w:t>
                    </w:r>
                  </w:ins>
                </w:p>
                <w:p w:rsidR="00A72D56" w:rsidRDefault="00A72D56" w:rsidP="00A72D56">
                  <w:pPr>
                    <w:spacing w:before="0" w:after="0"/>
                    <w:ind w:left="2160" w:firstLine="720"/>
                    <w:rPr>
                      <w:ins w:id="799" w:author="ag8t" w:date="2014-01-21T15:29:00Z"/>
                    </w:rPr>
                  </w:pPr>
                  <w:ins w:id="800" w:author="ag8t" w:date="2014-01-21T15:29:00Z">
                    <w:r>
                      <w:t>&lt;enumeration value=”</w:t>
                    </w:r>
                  </w:ins>
                  <w:ins w:id="801" w:author="ag8t" w:date="2014-01-21T15:30:00Z">
                    <w:r>
                      <w:t>s1070</w:t>
                    </w:r>
                  </w:ins>
                  <w:ins w:id="802" w:author="ag8t" w:date="2014-01-21T15:29:00Z">
                    <w:r>
                      <w:t>”/&gt;</w:t>
                    </w:r>
                  </w:ins>
                </w:p>
                <w:p w:rsidR="00A72D56" w:rsidRDefault="00A72D56" w:rsidP="00A72D56">
                  <w:pPr>
                    <w:spacing w:before="0" w:after="0"/>
                    <w:ind w:left="2160" w:firstLine="720"/>
                    <w:rPr>
                      <w:ins w:id="803" w:author="ag8t" w:date="2014-01-21T15:29:00Z"/>
                    </w:rPr>
                  </w:pPr>
                  <w:ins w:id="804" w:author="ag8t" w:date="2014-01-21T15:29:00Z">
                    <w:r>
                      <w:t>&lt;enumeration value=”c870”/&gt;</w:t>
                    </w:r>
                  </w:ins>
                </w:p>
                <w:p w:rsidR="00A72D56" w:rsidRDefault="00A72D56" w:rsidP="00A72D56">
                  <w:pPr>
                    <w:spacing w:before="0" w:after="0"/>
                    <w:ind w:left="2160" w:firstLine="720"/>
                    <w:rPr>
                      <w:ins w:id="805" w:author="ag8t" w:date="2014-01-21T15:29:00Z"/>
                    </w:rPr>
                  </w:pPr>
                  <w:ins w:id="806" w:author="ag8t" w:date="2014-01-21T15:29:00Z">
                    <w:r>
                      <w:t>&lt;enumeration value=”c870”/&gt;</w:t>
                    </w:r>
                  </w:ins>
                </w:p>
                <w:p w:rsidR="00000000" w:rsidRDefault="00F957F0">
                  <w:pPr>
                    <w:spacing w:before="0" w:after="0"/>
                    <w:ind w:left="2160" w:firstLine="720"/>
                    <w:rPr>
                      <w:ins w:id="807" w:author="ag8t" w:date="2014-01-21T15:25:00Z"/>
                    </w:rPr>
                    <w:pPrChange w:id="808" w:author="ag8t" w:date="2014-01-21T15:24:00Z">
                      <w:pPr>
                        <w:spacing w:before="0" w:after="0"/>
                      </w:pPr>
                    </w:pPrChange>
                  </w:pPr>
                  <w:ins w:id="809" w:author="ag8t" w:date="2014-01-21T15:33:00Z">
                    <w:r>
                      <w:t>…</w:t>
                    </w:r>
                  </w:ins>
                </w:p>
                <w:p w:rsidR="00000000" w:rsidRDefault="00A72D56">
                  <w:pPr>
                    <w:spacing w:before="0" w:after="0"/>
                    <w:rPr>
                      <w:ins w:id="810" w:author="ag8t" w:date="2014-01-21T15:25:00Z"/>
                    </w:rPr>
                  </w:pPr>
                  <w:ins w:id="811" w:author="ag8t" w:date="2014-01-21T15:25:00Z">
                    <w:r>
                      <w:tab/>
                    </w:r>
                    <w:r>
                      <w:tab/>
                    </w:r>
                    <w:r>
                      <w:tab/>
                      <w:t>&lt;/restriction&gt;</w:t>
                    </w:r>
                  </w:ins>
                </w:p>
                <w:p w:rsidR="00000000" w:rsidRDefault="00A72D56">
                  <w:pPr>
                    <w:spacing w:before="0" w:after="0"/>
                    <w:rPr>
                      <w:ins w:id="812" w:author="ag8t" w:date="2014-01-21T15:25:00Z"/>
                    </w:rPr>
                  </w:pPr>
                  <w:ins w:id="813" w:author="ag8t" w:date="2014-01-21T15:25:00Z">
                    <w:r>
                      <w:tab/>
                    </w:r>
                    <w:r>
                      <w:tab/>
                      <w:t>&lt;/simpleType&gt;</w:t>
                    </w:r>
                  </w:ins>
                </w:p>
                <w:p w:rsidR="00000000" w:rsidRDefault="00A72D56">
                  <w:pPr>
                    <w:spacing w:before="0" w:after="0"/>
                    <w:rPr>
                      <w:ins w:id="814" w:author="ag8t" w:date="2014-01-21T15:25:00Z"/>
                    </w:rPr>
                  </w:pPr>
                  <w:ins w:id="815" w:author="ag8t" w:date="2014-01-21T15:25:00Z">
                    <w:r>
                      <w:tab/>
                      <w:t>&lt;/union&gt;</w:t>
                    </w:r>
                  </w:ins>
                </w:p>
                <w:p w:rsidR="00000000" w:rsidRDefault="00A72D56">
                  <w:pPr>
                    <w:spacing w:before="0" w:after="0"/>
                  </w:pPr>
                  <w:ins w:id="816" w:author="ag8t" w:date="2014-01-21T15:26:00Z">
                    <w:r>
                      <w:t>&lt;/simpleType&gt;</w:t>
                    </w:r>
                  </w:ins>
                </w:p>
              </w:txbxContent>
            </v:textbox>
            <w10:wrap type="none"/>
            <w10:anchorlock/>
          </v:shape>
        </w:pict>
      </w:r>
    </w:p>
    <w:p w:rsidR="00882D51" w:rsidRDefault="00C212AB" w:rsidP="0098662E">
      <w:pPr>
        <w:rPr>
          <w:ins w:id="817" w:author="ag8t" w:date="2014-01-17T11:26:00Z"/>
        </w:rPr>
      </w:pPr>
      <w:ins w:id="818" w:author="ag8t" w:date="2014-01-21T15:31:00Z">
        <w:r>
          <w:pict>
            <v:shape id="_x0000_s1055" type="#_x0000_t202" style="width:472.25pt;height:132.4pt;mso-position-horizontal-relative:char;mso-position-vertical-relative:line" fillcolor="#bfbfbf [2412]" stroked="f">
              <v:textbox style="mso-next-textbox:#_x0000_s1055">
                <w:txbxContent>
                  <w:p w:rsidR="00A83E04" w:rsidRDefault="00A83E04" w:rsidP="00A83E04">
                    <w:pPr>
                      <w:spacing w:before="0" w:after="0"/>
                    </w:pPr>
                    <w:r>
                      <w:t>&lt;simpleType name=”</w:t>
                    </w:r>
                    <w:ins w:id="819" w:author="ag8t" w:date="2014-01-21T15:31:00Z">
                      <w:r>
                        <w:t>IntelPhi_t</w:t>
                      </w:r>
                    </w:ins>
                    <w:del w:id="820" w:author="ag8t" w:date="2014-01-21T15:31:00Z">
                      <w:r w:rsidDel="00A83E04">
                        <w:delText>Nvidia_t</w:delText>
                      </w:r>
                    </w:del>
                    <w:r>
                      <w:t>&gt;</w:t>
                    </w:r>
                  </w:p>
                  <w:p w:rsidR="00A83E04" w:rsidRDefault="00A83E04" w:rsidP="00A83E04">
                    <w:pPr>
                      <w:spacing w:before="0" w:after="0"/>
                      <w:ind w:firstLine="720"/>
                    </w:pPr>
                    <w:r>
                      <w:t>&lt;union memberTypes=”string”&gt;</w:t>
                    </w:r>
                  </w:p>
                  <w:p w:rsidR="00A83E04" w:rsidRDefault="00A83E04" w:rsidP="00A83E04">
                    <w:pPr>
                      <w:spacing w:before="0" w:after="0"/>
                      <w:ind w:left="720" w:firstLine="720"/>
                    </w:pPr>
                    <w:r>
                      <w:t>&lt;simpleType&gt;</w:t>
                    </w:r>
                  </w:p>
                  <w:p w:rsidR="00A83E04" w:rsidRDefault="00A83E04" w:rsidP="00A83E04">
                    <w:pPr>
                      <w:spacing w:before="0" w:after="0"/>
                      <w:ind w:left="720" w:firstLine="720"/>
                    </w:pPr>
                    <w:r>
                      <w:tab/>
                      <w:t>&lt;restriction base=”string”&gt;</w:t>
                    </w:r>
                  </w:p>
                  <w:p w:rsidR="00A83E04" w:rsidRDefault="00A83E04" w:rsidP="00A83E04">
                    <w:pPr>
                      <w:spacing w:before="0" w:after="0"/>
                      <w:ind w:left="2160" w:firstLine="720"/>
                    </w:pPr>
                    <w:r>
                      <w:t>&lt;enumeration value=”</w:t>
                    </w:r>
                    <w:del w:id="821" w:author="ag8t" w:date="2014-01-21T15:31:00Z">
                      <w:r w:rsidDel="00A83E04">
                        <w:delText>c870</w:delText>
                      </w:r>
                    </w:del>
                    <w:ins w:id="822" w:author="ag8t" w:date="2014-01-21T15:31:00Z">
                      <w:r>
                        <w:t>pickavalue</w:t>
                      </w:r>
                    </w:ins>
                    <w:r>
                      <w:t>”/&gt;</w:t>
                    </w:r>
                  </w:p>
                  <w:p w:rsidR="00A83E04" w:rsidDel="00A83E04" w:rsidRDefault="00F957F0" w:rsidP="00A83E04">
                    <w:pPr>
                      <w:spacing w:before="0" w:after="0"/>
                      <w:ind w:left="2160" w:firstLine="720"/>
                      <w:rPr>
                        <w:del w:id="823" w:author="ag8t" w:date="2014-01-21T15:31:00Z"/>
                      </w:rPr>
                    </w:pPr>
                    <w:ins w:id="824" w:author="ag8t" w:date="2014-01-21T15:33:00Z">
                      <w:r>
                        <w:t>…</w:t>
                      </w:r>
                    </w:ins>
                    <w:del w:id="825" w:author="ag8t" w:date="2014-01-21T15:31:00Z">
                      <w:r w:rsidR="00A83E04" w:rsidDel="00A83E04">
                        <w:delText>&lt;enumeration value=”d870”/&gt;</w:delText>
                      </w:r>
                    </w:del>
                  </w:p>
                  <w:p w:rsidR="00A83E04" w:rsidDel="00A83E04" w:rsidRDefault="00A83E04" w:rsidP="00A83E04">
                    <w:pPr>
                      <w:spacing w:before="0" w:after="0"/>
                      <w:ind w:left="2160" w:firstLine="720"/>
                      <w:rPr>
                        <w:del w:id="826" w:author="ag8t" w:date="2014-01-21T15:31:00Z"/>
                      </w:rPr>
                    </w:pPr>
                    <w:del w:id="827" w:author="ag8t" w:date="2014-01-21T15:31:00Z">
                      <w:r w:rsidDel="00A83E04">
                        <w:delText>&lt;enumeration value=”s870”/&gt;</w:delText>
                      </w:r>
                    </w:del>
                  </w:p>
                  <w:p w:rsidR="00A83E04" w:rsidDel="00A83E04" w:rsidRDefault="00A83E04" w:rsidP="00A83E04">
                    <w:pPr>
                      <w:spacing w:before="0" w:after="0"/>
                      <w:ind w:left="2160" w:firstLine="720"/>
                      <w:rPr>
                        <w:del w:id="828" w:author="ag8t" w:date="2014-01-21T15:31:00Z"/>
                      </w:rPr>
                    </w:pPr>
                    <w:del w:id="829" w:author="ag8t" w:date="2014-01-21T15:31:00Z">
                      <w:r w:rsidDel="00A83E04">
                        <w:delText>&lt;enumeration value=”c1060”/&gt;</w:delText>
                      </w:r>
                    </w:del>
                  </w:p>
                  <w:p w:rsidR="00A83E04" w:rsidDel="00A83E04" w:rsidRDefault="00A83E04" w:rsidP="00A83E04">
                    <w:pPr>
                      <w:spacing w:before="0" w:after="0"/>
                      <w:ind w:left="2160" w:firstLine="720"/>
                      <w:rPr>
                        <w:del w:id="830" w:author="ag8t" w:date="2014-01-21T15:31:00Z"/>
                      </w:rPr>
                    </w:pPr>
                    <w:del w:id="831" w:author="ag8t" w:date="2014-01-21T15:31:00Z">
                      <w:r w:rsidDel="00A83E04">
                        <w:delText>&lt;enumeration value=”s1070”/&gt;</w:delText>
                      </w:r>
                    </w:del>
                  </w:p>
                  <w:p w:rsidR="00A83E04" w:rsidDel="00A83E04" w:rsidRDefault="00A83E04" w:rsidP="00A83E04">
                    <w:pPr>
                      <w:spacing w:before="0" w:after="0"/>
                      <w:ind w:left="2160" w:firstLine="720"/>
                      <w:rPr>
                        <w:del w:id="832" w:author="ag8t" w:date="2014-01-21T15:31:00Z"/>
                      </w:rPr>
                    </w:pPr>
                    <w:del w:id="833" w:author="ag8t" w:date="2014-01-21T15:31:00Z">
                      <w:r w:rsidDel="00A83E04">
                        <w:delText>&lt;enumeration value=”c870”/&gt;</w:delText>
                      </w:r>
                    </w:del>
                  </w:p>
                  <w:p w:rsidR="00A83E04" w:rsidDel="00A83E04" w:rsidRDefault="00A83E04" w:rsidP="00A83E04">
                    <w:pPr>
                      <w:spacing w:before="0" w:after="0"/>
                      <w:ind w:left="2160" w:firstLine="720"/>
                      <w:rPr>
                        <w:del w:id="834" w:author="ag8t" w:date="2014-01-21T15:31:00Z"/>
                      </w:rPr>
                    </w:pPr>
                    <w:del w:id="835" w:author="ag8t" w:date="2014-01-21T15:31:00Z">
                      <w:r w:rsidDel="00A83E04">
                        <w:delText>&lt;enumeration value=”c870”/&gt;</w:delText>
                      </w:r>
                    </w:del>
                  </w:p>
                  <w:p w:rsidR="00A83E04" w:rsidRDefault="00A83E04" w:rsidP="00A83E04">
                    <w:pPr>
                      <w:spacing w:before="0" w:after="0"/>
                      <w:ind w:left="2160" w:firstLine="720"/>
                    </w:pPr>
                  </w:p>
                  <w:p w:rsidR="00A83E04" w:rsidRDefault="00A83E04" w:rsidP="00A83E04">
                    <w:pPr>
                      <w:spacing w:before="0" w:after="0"/>
                    </w:pPr>
                    <w:r>
                      <w:tab/>
                    </w:r>
                    <w:r>
                      <w:tab/>
                    </w:r>
                    <w:r>
                      <w:tab/>
                      <w:t>&lt;/restriction&gt;</w:t>
                    </w:r>
                  </w:p>
                  <w:p w:rsidR="00A83E04" w:rsidRDefault="00A83E04" w:rsidP="00A83E04">
                    <w:pPr>
                      <w:spacing w:before="0" w:after="0"/>
                    </w:pPr>
                    <w:r>
                      <w:tab/>
                    </w:r>
                    <w:r>
                      <w:tab/>
                      <w:t>&lt;/simpleType&gt;</w:t>
                    </w:r>
                  </w:p>
                  <w:p w:rsidR="00A83E04" w:rsidRDefault="00A83E04" w:rsidP="00A83E04">
                    <w:pPr>
                      <w:spacing w:before="0" w:after="0"/>
                    </w:pPr>
                    <w:r>
                      <w:tab/>
                      <w:t>&lt;/union&gt;</w:t>
                    </w:r>
                  </w:p>
                  <w:p w:rsidR="00A83E04" w:rsidRPr="00703866" w:rsidRDefault="00A83E04" w:rsidP="00A83E04">
                    <w:pPr>
                      <w:spacing w:before="0" w:after="0"/>
                    </w:pPr>
                    <w:r>
                      <w:t>&lt;/simpleType&gt;</w:t>
                    </w:r>
                  </w:p>
                </w:txbxContent>
              </v:textbox>
              <w10:wrap type="none"/>
              <w10:anchorlock/>
            </v:shape>
          </w:pict>
        </w:r>
      </w:ins>
    </w:p>
    <w:p w:rsidR="0098662E" w:rsidRDefault="00757AA2" w:rsidP="0098662E">
      <w:pPr>
        <w:rPr>
          <w:ins w:id="836" w:author="ag8t" w:date="2014-01-21T15:32:00Z"/>
        </w:rPr>
      </w:pPr>
      <w:r>
        <w:t xml:space="preserve">  </w:t>
      </w:r>
      <w:ins w:id="837" w:author="ag8t" w:date="2014-01-21T15:32:00Z">
        <w:r w:rsidR="00C212AB">
          <w:pict>
            <v:shape id="_x0000_s1054" type="#_x0000_t202" style="width:472.25pt;height:132.4pt;mso-position-horizontal-relative:char;mso-position-vertical-relative:line" fillcolor="#bfbfbf [2412]" stroked="f">
              <v:textbox style="mso-next-textbox:#_x0000_s1054">
                <w:txbxContent>
                  <w:p w:rsidR="00A83E04" w:rsidRDefault="00A83E04" w:rsidP="00A83E04">
                    <w:pPr>
                      <w:spacing w:before="0" w:after="0"/>
                    </w:pPr>
                    <w:r>
                      <w:t>&lt;simpleType name=”</w:t>
                    </w:r>
                    <w:del w:id="838" w:author="ag8t" w:date="2014-01-21T15:32:00Z">
                      <w:r w:rsidDel="00A83E04">
                        <w:delText>IntelPhi</w:delText>
                      </w:r>
                    </w:del>
                    <w:ins w:id="839" w:author="ag8t" w:date="2014-01-21T15:32:00Z">
                      <w:r>
                        <w:t>FPGA</w:t>
                      </w:r>
                    </w:ins>
                    <w:r>
                      <w:t>_t&gt;</w:t>
                    </w:r>
                  </w:p>
                  <w:p w:rsidR="00A83E04" w:rsidRDefault="00A83E04" w:rsidP="00A83E04">
                    <w:pPr>
                      <w:spacing w:before="0" w:after="0"/>
                      <w:ind w:firstLine="720"/>
                    </w:pPr>
                    <w:r>
                      <w:t>&lt;union memberTypes=”string”&gt;</w:t>
                    </w:r>
                  </w:p>
                  <w:p w:rsidR="00A83E04" w:rsidRDefault="00A83E04" w:rsidP="00A83E04">
                    <w:pPr>
                      <w:spacing w:before="0" w:after="0"/>
                      <w:ind w:left="720" w:firstLine="720"/>
                    </w:pPr>
                    <w:r>
                      <w:t>&lt;simpleType&gt;</w:t>
                    </w:r>
                  </w:p>
                  <w:p w:rsidR="00A83E04" w:rsidRDefault="00A83E04" w:rsidP="00A83E04">
                    <w:pPr>
                      <w:spacing w:before="0" w:after="0"/>
                      <w:ind w:left="720" w:firstLine="720"/>
                    </w:pPr>
                    <w:r>
                      <w:tab/>
                      <w:t>&lt;restriction base=”string”&gt;</w:t>
                    </w:r>
                  </w:p>
                  <w:p w:rsidR="00A83E04" w:rsidRDefault="00A83E04" w:rsidP="00A83E04">
                    <w:pPr>
                      <w:spacing w:before="0" w:after="0"/>
                      <w:ind w:left="2160" w:firstLine="720"/>
                    </w:pPr>
                    <w:r>
                      <w:t>&lt;enumeration value=”pickavalue”/&gt;</w:t>
                    </w:r>
                  </w:p>
                  <w:p w:rsidR="00A83E04" w:rsidRDefault="00F957F0" w:rsidP="00A83E04">
                    <w:pPr>
                      <w:spacing w:before="0" w:after="0"/>
                      <w:ind w:left="2160" w:firstLine="720"/>
                    </w:pPr>
                    <w:ins w:id="840" w:author="ag8t" w:date="2014-01-21T15:33:00Z">
                      <w:r>
                        <w:t>….</w:t>
                      </w:r>
                    </w:ins>
                  </w:p>
                  <w:p w:rsidR="00A83E04" w:rsidRDefault="00A83E04" w:rsidP="00A83E04">
                    <w:pPr>
                      <w:spacing w:before="0" w:after="0"/>
                    </w:pPr>
                    <w:r>
                      <w:tab/>
                    </w:r>
                    <w:r>
                      <w:tab/>
                    </w:r>
                    <w:r>
                      <w:tab/>
                      <w:t>&lt;/restriction&gt;</w:t>
                    </w:r>
                  </w:p>
                  <w:p w:rsidR="00A83E04" w:rsidRDefault="00A83E04" w:rsidP="00A83E04">
                    <w:pPr>
                      <w:spacing w:before="0" w:after="0"/>
                    </w:pPr>
                    <w:r>
                      <w:tab/>
                    </w:r>
                    <w:r>
                      <w:tab/>
                      <w:t>&lt;/simpleType&gt;</w:t>
                    </w:r>
                  </w:p>
                  <w:p w:rsidR="00A83E04" w:rsidRDefault="00A83E04" w:rsidP="00A83E04">
                    <w:pPr>
                      <w:spacing w:before="0" w:after="0"/>
                    </w:pPr>
                    <w:r>
                      <w:tab/>
                      <w:t>&lt;/union&gt;</w:t>
                    </w:r>
                  </w:p>
                  <w:p w:rsidR="00A83E04" w:rsidRPr="00703866" w:rsidRDefault="00A83E04" w:rsidP="00A83E04">
                    <w:pPr>
                      <w:spacing w:before="0" w:after="0"/>
                    </w:pPr>
                    <w:r>
                      <w:t>&lt;/simpleType&gt;</w:t>
                    </w:r>
                  </w:p>
                </w:txbxContent>
              </v:textbox>
              <w10:wrap type="none"/>
              <w10:anchorlock/>
            </v:shape>
          </w:pict>
        </w:r>
      </w:ins>
      <w:del w:id="841" w:author="ag8t" w:date="2014-01-17T11:28:00Z">
        <w:r w:rsidR="005C28F5" w:rsidRPr="005C28F5" w:rsidDel="00882D51">
          <w:rPr>
            <w:highlight w:val="yellow"/>
          </w:rPr>
          <w:delText>How should we address the inevitable version issues?</w:delText>
        </w:r>
      </w:del>
    </w:p>
    <w:p w:rsidR="00A83E04" w:rsidRDefault="00C212AB" w:rsidP="0098662E">
      <w:ins w:id="842" w:author="ag8t" w:date="2014-01-21T15:32:00Z">
        <w:r>
          <w:pict>
            <v:shape id="_x0000_s1053" type="#_x0000_t202" style="width:472.25pt;height:132.4pt;mso-position-horizontal-relative:char;mso-position-vertical-relative:line" fillcolor="#bfbfbf [2412]" stroked="f">
              <v:textbox style="mso-next-textbox:#_x0000_s1053">
                <w:txbxContent>
                  <w:p w:rsidR="00A83E04" w:rsidRDefault="00A83E04" w:rsidP="00A83E04">
                    <w:pPr>
                      <w:spacing w:before="0" w:after="0"/>
                    </w:pPr>
                    <w:r>
                      <w:t>&lt;simpleType name=”</w:t>
                    </w:r>
                    <w:del w:id="843" w:author="ag8t" w:date="2014-01-21T15:32:00Z">
                      <w:r w:rsidDel="00715375">
                        <w:delText>FPGA</w:delText>
                      </w:r>
                    </w:del>
                    <w:ins w:id="844" w:author="ag8t" w:date="2014-01-21T15:32:00Z">
                      <w:r w:rsidR="00715375">
                        <w:t>MicronFSA</w:t>
                      </w:r>
                    </w:ins>
                    <w:r>
                      <w:t>_t&gt;</w:t>
                    </w:r>
                  </w:p>
                  <w:p w:rsidR="00A83E04" w:rsidRDefault="00A83E04" w:rsidP="00A83E04">
                    <w:pPr>
                      <w:spacing w:before="0" w:after="0"/>
                      <w:ind w:firstLine="720"/>
                    </w:pPr>
                    <w:r>
                      <w:t>&lt;union memberTypes=”string”&gt;</w:t>
                    </w:r>
                  </w:p>
                  <w:p w:rsidR="00A83E04" w:rsidRDefault="00A83E04" w:rsidP="00A83E04">
                    <w:pPr>
                      <w:spacing w:before="0" w:after="0"/>
                      <w:ind w:left="720" w:firstLine="720"/>
                    </w:pPr>
                    <w:r>
                      <w:t>&lt;simpleType&gt;</w:t>
                    </w:r>
                  </w:p>
                  <w:p w:rsidR="00A83E04" w:rsidRDefault="00A83E04" w:rsidP="00A83E04">
                    <w:pPr>
                      <w:spacing w:before="0" w:after="0"/>
                      <w:ind w:left="720" w:firstLine="720"/>
                    </w:pPr>
                    <w:r>
                      <w:tab/>
                      <w:t>&lt;restriction base=”string”&gt;</w:t>
                    </w:r>
                  </w:p>
                  <w:p w:rsidR="00A83E04" w:rsidRDefault="00A83E04" w:rsidP="00A83E04">
                    <w:pPr>
                      <w:spacing w:before="0" w:after="0"/>
                      <w:ind w:left="2160" w:firstLine="720"/>
                    </w:pPr>
                    <w:r>
                      <w:t>&lt;enumeration value=”pickavalue”/&gt;</w:t>
                    </w:r>
                  </w:p>
                  <w:p w:rsidR="00A83E04" w:rsidRDefault="00F957F0" w:rsidP="00A83E04">
                    <w:pPr>
                      <w:spacing w:before="0" w:after="0"/>
                      <w:ind w:left="2160" w:firstLine="720"/>
                    </w:pPr>
                    <w:ins w:id="845" w:author="ag8t" w:date="2014-01-21T15:33:00Z">
                      <w:r>
                        <w:t>….</w:t>
                      </w:r>
                    </w:ins>
                  </w:p>
                  <w:p w:rsidR="00A83E04" w:rsidRDefault="00A83E04" w:rsidP="00A83E04">
                    <w:pPr>
                      <w:spacing w:before="0" w:after="0"/>
                    </w:pPr>
                    <w:r>
                      <w:tab/>
                    </w:r>
                    <w:r>
                      <w:tab/>
                    </w:r>
                    <w:r>
                      <w:tab/>
                      <w:t>&lt;/restriction&gt;</w:t>
                    </w:r>
                  </w:p>
                  <w:p w:rsidR="00A83E04" w:rsidRDefault="00A83E04" w:rsidP="00A83E04">
                    <w:pPr>
                      <w:spacing w:before="0" w:after="0"/>
                    </w:pPr>
                    <w:r>
                      <w:tab/>
                    </w:r>
                    <w:r>
                      <w:tab/>
                      <w:t>&lt;/simpleType&gt;</w:t>
                    </w:r>
                  </w:p>
                  <w:p w:rsidR="00A83E04" w:rsidRDefault="00A83E04" w:rsidP="00A83E04">
                    <w:pPr>
                      <w:spacing w:before="0" w:after="0"/>
                    </w:pPr>
                    <w:r>
                      <w:tab/>
                      <w:t>&lt;/union&gt;</w:t>
                    </w:r>
                  </w:p>
                  <w:p w:rsidR="00A83E04" w:rsidRPr="00703866" w:rsidRDefault="00A83E04" w:rsidP="00A83E04">
                    <w:pPr>
                      <w:spacing w:before="0" w:after="0"/>
                    </w:pPr>
                    <w:r>
                      <w:t>&lt;/simpleType&gt;</w:t>
                    </w:r>
                  </w:p>
                </w:txbxContent>
              </v:textbox>
              <w10:wrap type="none"/>
              <w10:anchorlock/>
            </v:shape>
          </w:pict>
        </w:r>
      </w:ins>
    </w:p>
    <w:tbl>
      <w:tblPr>
        <w:tblStyle w:val="TableGrid"/>
        <w:tblW w:w="0" w:type="auto"/>
        <w:tblLook w:val="04A0"/>
      </w:tblPr>
      <w:tblGrid>
        <w:gridCol w:w="2268"/>
        <w:gridCol w:w="7308"/>
      </w:tblGrid>
      <w:tr w:rsidR="00757AA2">
        <w:tc>
          <w:tcPr>
            <w:tcW w:w="2268" w:type="dxa"/>
            <w:shd w:val="clear" w:color="auto" w:fill="8DB3E2" w:themeFill="text2" w:themeFillTint="66"/>
          </w:tcPr>
          <w:p w:rsidR="00757AA2" w:rsidRPr="00A72D56" w:rsidRDefault="00C212AB" w:rsidP="00757AA2">
            <w:pPr>
              <w:rPr>
                <w:sz w:val="20"/>
                <w:szCs w:val="20"/>
                <w:rPrChange w:id="846" w:author="ag8t" w:date="2014-01-21T15:28:00Z">
                  <w:rPr>
                    <w:rFonts w:eastAsia="MS Mincho" w:cs="Times New Roman"/>
                    <w:sz w:val="20"/>
                    <w:szCs w:val="20"/>
                  </w:rPr>
                </w:rPrChange>
              </w:rPr>
            </w:pPr>
            <w:r w:rsidRPr="00C212AB">
              <w:rPr>
                <w:rPrChange w:id="847" w:author="ag8t" w:date="2014-01-21T15:28:00Z">
                  <w:rPr>
                    <w:color w:val="0000FF"/>
                    <w:u w:val="single"/>
                  </w:rPr>
                </w:rPrChange>
              </w:rPr>
              <w:lastRenderedPageBreak/>
              <w:t>Normative JSDL</w:t>
            </w:r>
          </w:p>
        </w:tc>
        <w:tc>
          <w:tcPr>
            <w:tcW w:w="7308" w:type="dxa"/>
            <w:shd w:val="clear" w:color="auto" w:fill="8DB3E2" w:themeFill="text2" w:themeFillTint="66"/>
          </w:tcPr>
          <w:p w:rsidR="00757AA2" w:rsidRPr="00A72D56" w:rsidRDefault="00C212AB" w:rsidP="00757AA2">
            <w:pPr>
              <w:rPr>
                <w:sz w:val="20"/>
                <w:szCs w:val="20"/>
                <w:rPrChange w:id="848" w:author="ag8t" w:date="2014-01-21T15:28:00Z">
                  <w:rPr>
                    <w:rFonts w:eastAsia="MS Mincho" w:cs="Times New Roman"/>
                    <w:sz w:val="20"/>
                    <w:szCs w:val="20"/>
                  </w:rPr>
                </w:rPrChange>
              </w:rPr>
            </w:pPr>
            <w:r w:rsidRPr="00C212AB">
              <w:rPr>
                <w:rPrChange w:id="849" w:author="ag8t" w:date="2014-01-21T15:28:00Z">
                  <w:rPr>
                    <w:color w:val="0000FF"/>
                    <w:u w:val="single"/>
                  </w:rPr>
                </w:rPrChange>
              </w:rPr>
              <w:t>Meaning</w:t>
            </w:r>
          </w:p>
        </w:tc>
      </w:tr>
      <w:tr w:rsidR="00757AA2">
        <w:tc>
          <w:tcPr>
            <w:tcW w:w="2268" w:type="dxa"/>
          </w:tcPr>
          <w:p w:rsidR="00757AA2" w:rsidRPr="00A72D56" w:rsidRDefault="00C212AB" w:rsidP="00757AA2">
            <w:pPr>
              <w:rPr>
                <w:sz w:val="20"/>
                <w:szCs w:val="20"/>
                <w:rPrChange w:id="850" w:author="ag8t" w:date="2014-01-21T15:28:00Z">
                  <w:rPr>
                    <w:rFonts w:eastAsia="MS Mincho" w:cs="Times New Roman"/>
                    <w:sz w:val="20"/>
                    <w:szCs w:val="20"/>
                  </w:rPr>
                </w:rPrChange>
              </w:rPr>
            </w:pPr>
            <w:del w:id="851" w:author="ag8t" w:date="2014-01-15T15:51:00Z">
              <w:r w:rsidRPr="00C212AB">
                <w:rPr>
                  <w:rPrChange w:id="852" w:author="ag8t" w:date="2014-01-21T15:28:00Z">
                    <w:rPr>
                      <w:color w:val="0000FF"/>
                      <w:u w:val="single"/>
                    </w:rPr>
                  </w:rPrChange>
                </w:rPr>
                <w:delText>CUDA</w:delText>
              </w:r>
            </w:del>
            <w:ins w:id="853" w:author="ag8t" w:date="2014-01-15T15:51:00Z">
              <w:r w:rsidRPr="00C212AB">
                <w:rPr>
                  <w:rPrChange w:id="854" w:author="ag8t" w:date="2014-01-21T15:28:00Z">
                    <w:rPr>
                      <w:color w:val="0000FF"/>
                      <w:u w:val="single"/>
                    </w:rPr>
                  </w:rPrChange>
                </w:rPr>
                <w:t>NVIDEA</w:t>
              </w:r>
            </w:ins>
          </w:p>
        </w:tc>
        <w:tc>
          <w:tcPr>
            <w:tcW w:w="7308" w:type="dxa"/>
          </w:tcPr>
          <w:p w:rsidR="00757AA2" w:rsidRPr="00A72D56" w:rsidRDefault="00C212AB" w:rsidP="00757AA2">
            <w:pPr>
              <w:rPr>
                <w:sz w:val="20"/>
                <w:szCs w:val="20"/>
                <w:rPrChange w:id="855" w:author="ag8t" w:date="2014-01-21T15:28:00Z">
                  <w:rPr>
                    <w:rFonts w:eastAsia="MS Mincho" w:cs="Times New Roman"/>
                    <w:sz w:val="20"/>
                    <w:szCs w:val="20"/>
                  </w:rPr>
                </w:rPrChange>
              </w:rPr>
            </w:pPr>
            <w:r w:rsidRPr="00C212AB">
              <w:rPr>
                <w:rPrChange w:id="856" w:author="ag8t" w:date="2014-01-21T15:28:00Z">
                  <w:rPr>
                    <w:color w:val="0000FF"/>
                    <w:u w:val="single"/>
                  </w:rPr>
                </w:rPrChange>
              </w:rPr>
              <w:t>Compute Unified Device Architecture, a parallel computing arch</w:t>
            </w:r>
            <w:r w:rsidRPr="00C212AB">
              <w:rPr>
                <w:rPrChange w:id="857" w:author="ag8t" w:date="2014-01-21T15:28:00Z">
                  <w:rPr>
                    <w:color w:val="0000FF"/>
                    <w:u w:val="single"/>
                  </w:rPr>
                </w:rPrChange>
              </w:rPr>
              <w:t>i</w:t>
            </w:r>
            <w:r w:rsidRPr="00C212AB">
              <w:rPr>
                <w:rPrChange w:id="858" w:author="ag8t" w:date="2014-01-21T15:28:00Z">
                  <w:rPr>
                    <w:color w:val="0000FF"/>
                    <w:u w:val="single"/>
                  </w:rPr>
                </w:rPrChange>
              </w:rPr>
              <w:t>tecture developed by NVIDIA</w:t>
            </w:r>
            <w:ins w:id="859" w:author="ag8t" w:date="2014-01-17T11:28:00Z">
              <w:r w:rsidRPr="00C212AB">
                <w:rPr>
                  <w:rPrChange w:id="860" w:author="ag8t" w:date="2014-01-21T15:28:00Z">
                    <w:rPr>
                      <w:color w:val="0000FF"/>
                      <w:u w:val="single"/>
                    </w:rPr>
                  </w:rPrChange>
                </w:rPr>
                <w:t xml:space="preserve"> – open enumeration of versions</w:t>
              </w:r>
            </w:ins>
          </w:p>
        </w:tc>
      </w:tr>
      <w:tr w:rsidR="00757AA2">
        <w:tc>
          <w:tcPr>
            <w:tcW w:w="2268" w:type="dxa"/>
          </w:tcPr>
          <w:p w:rsidR="00757AA2" w:rsidRPr="00A72D56" w:rsidRDefault="00C212AB" w:rsidP="00757AA2">
            <w:pPr>
              <w:rPr>
                <w:sz w:val="20"/>
                <w:szCs w:val="20"/>
                <w:rPrChange w:id="861" w:author="ag8t" w:date="2014-01-21T15:28:00Z">
                  <w:rPr>
                    <w:rFonts w:eastAsia="MS Mincho" w:cs="Times New Roman"/>
                    <w:sz w:val="20"/>
                    <w:szCs w:val="20"/>
                  </w:rPr>
                </w:rPrChange>
              </w:rPr>
            </w:pPr>
            <w:r w:rsidRPr="00C212AB">
              <w:rPr>
                <w:rPrChange w:id="862" w:author="ag8t" w:date="2014-01-21T15:28:00Z">
                  <w:rPr>
                    <w:color w:val="0000FF"/>
                    <w:u w:val="single"/>
                  </w:rPr>
                </w:rPrChange>
              </w:rPr>
              <w:t>Phi</w:t>
            </w:r>
          </w:p>
        </w:tc>
        <w:tc>
          <w:tcPr>
            <w:tcW w:w="7308" w:type="dxa"/>
          </w:tcPr>
          <w:p w:rsidR="00757AA2" w:rsidRPr="00A72D56" w:rsidRDefault="00C212AB" w:rsidP="00757AA2">
            <w:pPr>
              <w:rPr>
                <w:sz w:val="20"/>
                <w:szCs w:val="20"/>
                <w:rPrChange w:id="863" w:author="ag8t" w:date="2014-01-21T15:28:00Z">
                  <w:rPr>
                    <w:rFonts w:eastAsia="MS Mincho" w:cs="Times New Roman"/>
                    <w:sz w:val="20"/>
                    <w:szCs w:val="20"/>
                  </w:rPr>
                </w:rPrChange>
              </w:rPr>
            </w:pPr>
            <w:r w:rsidRPr="00C212AB">
              <w:rPr>
                <w:rPrChange w:id="864" w:author="ag8t" w:date="2014-01-21T15:28:00Z">
                  <w:rPr>
                    <w:color w:val="0000FF"/>
                    <w:u w:val="single"/>
                  </w:rPr>
                </w:rPrChange>
              </w:rPr>
              <w:t>Intel Phi</w:t>
            </w:r>
            <w:ins w:id="865" w:author="ag8t" w:date="2014-01-17T11:28:00Z">
              <w:r w:rsidRPr="00C212AB">
                <w:rPr>
                  <w:rPrChange w:id="866" w:author="ag8t" w:date="2014-01-21T15:28:00Z">
                    <w:rPr>
                      <w:color w:val="0000FF"/>
                      <w:u w:val="single"/>
                    </w:rPr>
                  </w:rPrChange>
                </w:rPr>
                <w:t xml:space="preserve"> – open enumeration of versions</w:t>
              </w:r>
            </w:ins>
          </w:p>
        </w:tc>
      </w:tr>
      <w:tr w:rsidR="00757AA2">
        <w:tc>
          <w:tcPr>
            <w:tcW w:w="2268" w:type="dxa"/>
          </w:tcPr>
          <w:p w:rsidR="00757AA2" w:rsidRPr="00A72D56" w:rsidRDefault="00C212AB" w:rsidP="00757AA2">
            <w:pPr>
              <w:rPr>
                <w:sz w:val="20"/>
                <w:szCs w:val="20"/>
                <w:rPrChange w:id="867" w:author="ag8t" w:date="2014-01-21T15:28:00Z">
                  <w:rPr>
                    <w:rFonts w:eastAsia="MS Mincho" w:cs="Times New Roman"/>
                    <w:sz w:val="20"/>
                    <w:szCs w:val="20"/>
                  </w:rPr>
                </w:rPrChange>
              </w:rPr>
            </w:pPr>
            <w:r w:rsidRPr="00C212AB">
              <w:rPr>
                <w:rPrChange w:id="868" w:author="ag8t" w:date="2014-01-21T15:28:00Z">
                  <w:rPr>
                    <w:color w:val="0000FF"/>
                    <w:u w:val="single"/>
                  </w:rPr>
                </w:rPrChange>
              </w:rPr>
              <w:t>FPGA</w:t>
            </w:r>
          </w:p>
        </w:tc>
        <w:tc>
          <w:tcPr>
            <w:tcW w:w="7308" w:type="dxa"/>
          </w:tcPr>
          <w:p w:rsidR="00757AA2" w:rsidRPr="00A72D56" w:rsidRDefault="00C212AB" w:rsidP="00757AA2">
            <w:pPr>
              <w:rPr>
                <w:sz w:val="20"/>
                <w:szCs w:val="20"/>
                <w:rPrChange w:id="869" w:author="ag8t" w:date="2014-01-21T15:28:00Z">
                  <w:rPr>
                    <w:rFonts w:eastAsia="MS Mincho" w:cs="Times New Roman"/>
                    <w:sz w:val="20"/>
                    <w:szCs w:val="20"/>
                  </w:rPr>
                </w:rPrChange>
              </w:rPr>
            </w:pPr>
            <w:r w:rsidRPr="00C212AB">
              <w:rPr>
                <w:rPrChange w:id="870" w:author="ag8t" w:date="2014-01-21T15:28:00Z">
                  <w:rPr>
                    <w:color w:val="0000FF"/>
                    <w:u w:val="single"/>
                  </w:rPr>
                </w:rPrChange>
              </w:rPr>
              <w:t>Field programmable gate array</w:t>
            </w:r>
            <w:ins w:id="871" w:author="ag8t" w:date="2014-01-17T11:28:00Z">
              <w:r w:rsidRPr="00C212AB">
                <w:rPr>
                  <w:rPrChange w:id="872" w:author="ag8t" w:date="2014-01-21T15:28:00Z">
                    <w:rPr>
                      <w:color w:val="0000FF"/>
                      <w:u w:val="single"/>
                    </w:rPr>
                  </w:rPrChange>
                </w:rPr>
                <w:t xml:space="preserve"> - – open enumeration of versions</w:t>
              </w:r>
            </w:ins>
          </w:p>
        </w:tc>
      </w:tr>
      <w:tr w:rsidR="00A72D56">
        <w:trPr>
          <w:ins w:id="873" w:author="ag8t" w:date="2014-01-21T15:28:00Z"/>
        </w:trPr>
        <w:tc>
          <w:tcPr>
            <w:tcW w:w="2268" w:type="dxa"/>
          </w:tcPr>
          <w:p w:rsidR="00A72D56" w:rsidRPr="00A72D56" w:rsidRDefault="00C212AB" w:rsidP="00757AA2">
            <w:pPr>
              <w:rPr>
                <w:ins w:id="874" w:author="ag8t" w:date="2014-01-21T15:28:00Z"/>
                <w:sz w:val="20"/>
                <w:szCs w:val="20"/>
                <w:rPrChange w:id="875" w:author="ag8t" w:date="2014-01-21T15:28:00Z">
                  <w:rPr>
                    <w:ins w:id="876" w:author="ag8t" w:date="2014-01-21T15:28:00Z"/>
                    <w:rFonts w:eastAsia="MS Mincho" w:cs="Times New Roman"/>
                    <w:sz w:val="20"/>
                    <w:szCs w:val="20"/>
                  </w:rPr>
                </w:rPrChange>
              </w:rPr>
            </w:pPr>
            <w:ins w:id="877" w:author="ag8t" w:date="2014-01-21T15:28:00Z">
              <w:r w:rsidRPr="00C212AB">
                <w:rPr>
                  <w:rPrChange w:id="878" w:author="ag8t" w:date="2014-01-21T15:28:00Z">
                    <w:rPr>
                      <w:color w:val="0000FF"/>
                      <w:u w:val="single"/>
                    </w:rPr>
                  </w:rPrChange>
                </w:rPr>
                <w:t>MicronFSA_t</w:t>
              </w:r>
            </w:ins>
          </w:p>
        </w:tc>
        <w:tc>
          <w:tcPr>
            <w:tcW w:w="7308" w:type="dxa"/>
          </w:tcPr>
          <w:p w:rsidR="00A72D56" w:rsidRPr="00A72D56" w:rsidRDefault="00A72D56" w:rsidP="00757AA2">
            <w:pPr>
              <w:rPr>
                <w:ins w:id="879" w:author="ag8t" w:date="2014-01-21T15:28:00Z"/>
                <w:sz w:val="20"/>
                <w:szCs w:val="20"/>
                <w:rPrChange w:id="880" w:author="ag8t" w:date="2014-01-21T15:28:00Z">
                  <w:rPr>
                    <w:ins w:id="881" w:author="ag8t" w:date="2014-01-21T15:28:00Z"/>
                    <w:rFonts w:eastAsia="MS Mincho" w:cs="Times New Roman"/>
                    <w:sz w:val="20"/>
                    <w:szCs w:val="20"/>
                  </w:rPr>
                </w:rPrChange>
              </w:rPr>
            </w:pPr>
          </w:p>
        </w:tc>
      </w:tr>
    </w:tbl>
    <w:p w:rsidR="0098662E" w:rsidRDefault="0098662E" w:rsidP="00757AA2"/>
    <w:p w:rsidR="00097416" w:rsidRDefault="00097416" w:rsidP="00097416">
      <w:pPr>
        <w:pStyle w:val="Heading3"/>
        <w:numPr>
          <w:numberingChange w:id="882" w:author="Jessica Otey" w:date="2014-01-12T19:12:00Z" w:original="%1:4:0:.%2:1:0:.%3:4:0:"/>
        </w:numPr>
      </w:pPr>
      <w:bookmarkStart w:id="883" w:name="_Toc376516182"/>
      <w:bookmarkStart w:id="884" w:name="_Toc377723951"/>
      <w:r>
        <w:t>FileSystem</w:t>
      </w:r>
      <w:r w:rsidR="0098662E">
        <w:t xml:space="preserve"> Extensions</w:t>
      </w:r>
      <w:bookmarkEnd w:id="883"/>
      <w:bookmarkEnd w:id="884"/>
    </w:p>
    <w:p w:rsidR="00A20CF4" w:rsidRPr="00A20CF4" w:rsidRDefault="00A20CF4" w:rsidP="00A20CF4">
      <w:r>
        <w:t xml:space="preserve">We define four additional well-known file system types extending </w:t>
      </w:r>
      <w:r w:rsidR="00C212AB" w:rsidRPr="00C212AB">
        <w:rPr>
          <w:rFonts w:ascii="Courier New" w:hAnsi="Courier New"/>
          <w:rPrChange w:id="885" w:author="Jessica Otey" w:date="2014-01-12T19:49:00Z">
            <w:rPr>
              <w:color w:val="0000FF"/>
              <w:u w:val="single"/>
            </w:rPr>
          </w:rPrChange>
        </w:rPr>
        <w:t>jsdl:FileSystemTypeEnumeration</w:t>
      </w:r>
      <w:r>
        <w:t>.</w:t>
      </w:r>
    </w:p>
    <w:tbl>
      <w:tblPr>
        <w:tblStyle w:val="TableGrid"/>
        <w:tblW w:w="0" w:type="auto"/>
        <w:tblLook w:val="04A0"/>
      </w:tblPr>
      <w:tblGrid>
        <w:gridCol w:w="4788"/>
        <w:gridCol w:w="4788"/>
      </w:tblGrid>
      <w:tr w:rsidR="00327D81">
        <w:tc>
          <w:tcPr>
            <w:tcW w:w="4788" w:type="dxa"/>
            <w:shd w:val="clear" w:color="auto" w:fill="8DB3E2" w:themeFill="text2" w:themeFillTint="66"/>
          </w:tcPr>
          <w:p w:rsidR="00327D81" w:rsidRPr="00F957F0" w:rsidRDefault="00C212AB" w:rsidP="00327D81">
            <w:pPr>
              <w:rPr>
                <w:sz w:val="20"/>
                <w:szCs w:val="20"/>
                <w:rPrChange w:id="886" w:author="ag8t" w:date="2014-01-21T15:34:00Z">
                  <w:rPr>
                    <w:rFonts w:eastAsia="MS Mincho" w:cs="Times New Roman"/>
                    <w:sz w:val="20"/>
                    <w:szCs w:val="20"/>
                  </w:rPr>
                </w:rPrChange>
              </w:rPr>
            </w:pPr>
            <w:r w:rsidRPr="00C212AB">
              <w:rPr>
                <w:rPrChange w:id="887" w:author="ag8t" w:date="2014-01-21T15:34:00Z">
                  <w:rPr>
                    <w:color w:val="0000FF"/>
                    <w:u w:val="single"/>
                  </w:rPr>
                </w:rPrChange>
              </w:rPr>
              <w:t>Normative JSDL Name</w:t>
            </w:r>
          </w:p>
        </w:tc>
        <w:tc>
          <w:tcPr>
            <w:tcW w:w="4788" w:type="dxa"/>
            <w:shd w:val="clear" w:color="auto" w:fill="8DB3E2" w:themeFill="text2" w:themeFillTint="66"/>
          </w:tcPr>
          <w:p w:rsidR="00327D81" w:rsidRPr="00F957F0" w:rsidRDefault="00C212AB" w:rsidP="00327D81">
            <w:pPr>
              <w:rPr>
                <w:sz w:val="20"/>
                <w:szCs w:val="20"/>
                <w:rPrChange w:id="888" w:author="ag8t" w:date="2014-01-21T15:34:00Z">
                  <w:rPr>
                    <w:rFonts w:eastAsia="MS Mincho" w:cs="Times New Roman"/>
                    <w:sz w:val="20"/>
                    <w:szCs w:val="20"/>
                  </w:rPr>
                </w:rPrChange>
              </w:rPr>
            </w:pPr>
            <w:r w:rsidRPr="00C212AB">
              <w:rPr>
                <w:rPrChange w:id="889" w:author="ag8t" w:date="2014-01-21T15:34:00Z">
                  <w:rPr>
                    <w:color w:val="0000FF"/>
                    <w:u w:val="single"/>
                  </w:rPr>
                </w:rPrChange>
              </w:rPr>
              <w:t>Definition</w:t>
            </w:r>
          </w:p>
        </w:tc>
      </w:tr>
      <w:tr w:rsidR="00327D81">
        <w:tc>
          <w:tcPr>
            <w:tcW w:w="4788" w:type="dxa"/>
          </w:tcPr>
          <w:p w:rsidR="00327D81" w:rsidRPr="00F957F0" w:rsidRDefault="00C212AB" w:rsidP="00327D81">
            <w:pPr>
              <w:rPr>
                <w:sz w:val="20"/>
                <w:szCs w:val="20"/>
                <w:rPrChange w:id="890" w:author="ag8t" w:date="2014-01-21T15:34:00Z">
                  <w:rPr>
                    <w:rFonts w:eastAsia="MS Mincho" w:cs="Times New Roman"/>
                    <w:sz w:val="20"/>
                    <w:szCs w:val="20"/>
                  </w:rPr>
                </w:rPrChange>
              </w:rPr>
            </w:pPr>
            <w:r w:rsidRPr="00C212AB">
              <w:rPr>
                <w:rPrChange w:id="891" w:author="ag8t" w:date="2014-01-21T15:34:00Z">
                  <w:rPr>
                    <w:color w:val="0000FF"/>
                    <w:u w:val="single"/>
                  </w:rPr>
                </w:rPrChange>
              </w:rPr>
              <w:t>GFFS</w:t>
            </w:r>
          </w:p>
        </w:tc>
        <w:tc>
          <w:tcPr>
            <w:tcW w:w="4788" w:type="dxa"/>
            <w:tcBorders>
              <w:bottom w:val="single" w:sz="4" w:space="0" w:color="auto"/>
            </w:tcBorders>
          </w:tcPr>
          <w:p w:rsidR="00327D81" w:rsidRPr="00F957F0" w:rsidRDefault="00C212AB" w:rsidP="00327D81">
            <w:pPr>
              <w:rPr>
                <w:sz w:val="20"/>
                <w:szCs w:val="20"/>
                <w:rPrChange w:id="892" w:author="ag8t" w:date="2014-01-21T15:34:00Z">
                  <w:rPr>
                    <w:rFonts w:eastAsia="MS Mincho" w:cs="Times New Roman"/>
                    <w:sz w:val="20"/>
                    <w:szCs w:val="20"/>
                  </w:rPr>
                </w:rPrChange>
              </w:rPr>
            </w:pPr>
            <w:r w:rsidRPr="00C212AB">
              <w:rPr>
                <w:rPrChange w:id="893" w:author="ag8t" w:date="2014-01-21T15:34:00Z">
                  <w:rPr>
                    <w:color w:val="0000FF"/>
                    <w:u w:val="single"/>
                  </w:rPr>
                </w:rPrChange>
              </w:rPr>
              <w:t xml:space="preserve">Defines that a GFFS file system should be mounted. </w:t>
            </w:r>
          </w:p>
        </w:tc>
      </w:tr>
      <w:tr w:rsidR="00327D81">
        <w:tc>
          <w:tcPr>
            <w:tcW w:w="4788" w:type="dxa"/>
          </w:tcPr>
          <w:p w:rsidR="00327D81" w:rsidRPr="00F957F0" w:rsidRDefault="00C212AB" w:rsidP="00327D81">
            <w:pPr>
              <w:rPr>
                <w:sz w:val="20"/>
                <w:szCs w:val="20"/>
                <w:rPrChange w:id="894" w:author="ag8t" w:date="2014-01-21T15:34:00Z">
                  <w:rPr>
                    <w:rFonts w:eastAsia="MS Mincho" w:cs="Times New Roman"/>
                    <w:sz w:val="20"/>
                    <w:szCs w:val="20"/>
                  </w:rPr>
                </w:rPrChange>
              </w:rPr>
            </w:pPr>
            <w:r w:rsidRPr="00C212AB">
              <w:rPr>
                <w:rPrChange w:id="895" w:author="ag8t" w:date="2014-01-21T15:34:00Z">
                  <w:rPr>
                    <w:color w:val="0000FF"/>
                    <w:u w:val="single"/>
                  </w:rPr>
                </w:rPrChange>
              </w:rPr>
              <w:t>iRODS</w:t>
            </w:r>
          </w:p>
        </w:tc>
        <w:tc>
          <w:tcPr>
            <w:tcW w:w="4788" w:type="dxa"/>
            <w:shd w:val="clear" w:color="auto" w:fill="FFFF00"/>
          </w:tcPr>
          <w:p w:rsidR="00327D81" w:rsidRPr="00F957F0" w:rsidRDefault="00C212AB" w:rsidP="00327D81">
            <w:pPr>
              <w:rPr>
                <w:sz w:val="20"/>
                <w:szCs w:val="20"/>
                <w:rPrChange w:id="896" w:author="ag8t" w:date="2014-01-21T15:34:00Z">
                  <w:rPr>
                    <w:rFonts w:eastAsia="MS Mincho" w:cs="Times New Roman"/>
                    <w:sz w:val="20"/>
                    <w:szCs w:val="20"/>
                  </w:rPr>
                </w:rPrChange>
              </w:rPr>
            </w:pPr>
            <w:ins w:id="897" w:author="ag8t" w:date="2014-01-17T12:29:00Z">
              <w:r w:rsidRPr="00C212AB">
                <w:rPr>
                  <w:rPrChange w:id="898" w:author="ag8t" w:date="2014-01-21T15:34:00Z">
                    <w:rPr>
                      <w:color w:val="0000FF"/>
                      <w:u w:val="single"/>
                    </w:rPr>
                  </w:rPrChange>
                </w:rPr>
                <w:t>iRODs file system</w:t>
              </w:r>
            </w:ins>
          </w:p>
        </w:tc>
      </w:tr>
      <w:tr w:rsidR="00327D81">
        <w:tc>
          <w:tcPr>
            <w:tcW w:w="4788" w:type="dxa"/>
          </w:tcPr>
          <w:p w:rsidR="00327D81" w:rsidRPr="00F957F0" w:rsidRDefault="00C212AB" w:rsidP="00327D81">
            <w:pPr>
              <w:rPr>
                <w:sz w:val="20"/>
                <w:szCs w:val="20"/>
                <w:rPrChange w:id="899" w:author="ag8t" w:date="2014-01-21T15:34:00Z">
                  <w:rPr>
                    <w:rFonts w:eastAsia="MS Mincho" w:cs="Times New Roman"/>
                    <w:sz w:val="20"/>
                    <w:szCs w:val="20"/>
                  </w:rPr>
                </w:rPrChange>
              </w:rPr>
            </w:pPr>
            <w:r w:rsidRPr="00C212AB">
              <w:rPr>
                <w:rPrChange w:id="900" w:author="ag8t" w:date="2014-01-21T15:34:00Z">
                  <w:rPr>
                    <w:color w:val="0000FF"/>
                    <w:u w:val="single"/>
                  </w:rPr>
                </w:rPrChange>
              </w:rPr>
              <w:t>HDFS</w:t>
            </w:r>
          </w:p>
        </w:tc>
        <w:tc>
          <w:tcPr>
            <w:tcW w:w="4788" w:type="dxa"/>
            <w:shd w:val="clear" w:color="auto" w:fill="FFFF00"/>
          </w:tcPr>
          <w:p w:rsidR="00327D81" w:rsidRPr="00F957F0" w:rsidRDefault="00327D81" w:rsidP="00327D81">
            <w:pPr>
              <w:rPr>
                <w:sz w:val="20"/>
                <w:szCs w:val="20"/>
                <w:rPrChange w:id="901" w:author="ag8t" w:date="2014-01-21T15:34:00Z">
                  <w:rPr>
                    <w:rFonts w:eastAsia="MS Mincho" w:cs="Times New Roman"/>
                    <w:sz w:val="20"/>
                    <w:szCs w:val="20"/>
                  </w:rPr>
                </w:rPrChange>
              </w:rPr>
            </w:pPr>
          </w:p>
        </w:tc>
      </w:tr>
      <w:tr w:rsidR="00327D81">
        <w:tc>
          <w:tcPr>
            <w:tcW w:w="4788" w:type="dxa"/>
          </w:tcPr>
          <w:p w:rsidR="00327D81" w:rsidRPr="00F957F0" w:rsidRDefault="00C212AB" w:rsidP="00327D81">
            <w:pPr>
              <w:rPr>
                <w:sz w:val="20"/>
                <w:szCs w:val="20"/>
                <w:rPrChange w:id="902" w:author="ag8t" w:date="2014-01-21T15:34:00Z">
                  <w:rPr>
                    <w:rFonts w:eastAsia="MS Mincho" w:cs="Times New Roman"/>
                    <w:sz w:val="20"/>
                    <w:szCs w:val="20"/>
                  </w:rPr>
                </w:rPrChange>
              </w:rPr>
            </w:pPr>
            <w:r w:rsidRPr="00C212AB">
              <w:rPr>
                <w:rPrChange w:id="903" w:author="ag8t" w:date="2014-01-21T15:34:00Z">
                  <w:rPr>
                    <w:color w:val="0000FF"/>
                    <w:u w:val="single"/>
                  </w:rPr>
                </w:rPrChange>
              </w:rPr>
              <w:t>S3</w:t>
            </w:r>
          </w:p>
        </w:tc>
        <w:tc>
          <w:tcPr>
            <w:tcW w:w="4788" w:type="dxa"/>
          </w:tcPr>
          <w:p w:rsidR="00327D81" w:rsidRPr="00F957F0" w:rsidRDefault="00C212AB" w:rsidP="00327D81">
            <w:pPr>
              <w:rPr>
                <w:sz w:val="20"/>
                <w:szCs w:val="20"/>
                <w:rPrChange w:id="904" w:author="ag8t" w:date="2014-01-21T15:34:00Z">
                  <w:rPr>
                    <w:rFonts w:eastAsia="MS Mincho" w:cs="Times New Roman"/>
                    <w:sz w:val="20"/>
                    <w:szCs w:val="20"/>
                  </w:rPr>
                </w:rPrChange>
              </w:rPr>
            </w:pPr>
            <w:r w:rsidRPr="00C212AB">
              <w:rPr>
                <w:rPrChange w:id="905" w:author="ag8t" w:date="2014-01-21T15:34:00Z">
                  <w:rPr>
                    <w:color w:val="0000FF"/>
                    <w:u w:val="single"/>
                  </w:rPr>
                </w:rPrChange>
              </w:rPr>
              <w:t>S3 Block Storage File System</w:t>
            </w:r>
          </w:p>
        </w:tc>
      </w:tr>
      <w:tr w:rsidR="007C3EF5">
        <w:trPr>
          <w:ins w:id="906" w:author="ag8t" w:date="2014-01-17T12:28:00Z"/>
        </w:trPr>
        <w:tc>
          <w:tcPr>
            <w:tcW w:w="4788" w:type="dxa"/>
          </w:tcPr>
          <w:p w:rsidR="007C3EF5" w:rsidRPr="00F957F0" w:rsidRDefault="00C212AB" w:rsidP="00327D81">
            <w:pPr>
              <w:rPr>
                <w:ins w:id="907" w:author="ag8t" w:date="2014-01-17T12:28:00Z"/>
                <w:sz w:val="20"/>
                <w:szCs w:val="20"/>
                <w:rPrChange w:id="908" w:author="ag8t" w:date="2014-01-21T15:34:00Z">
                  <w:rPr>
                    <w:ins w:id="909" w:author="ag8t" w:date="2014-01-17T12:28:00Z"/>
                    <w:rFonts w:eastAsia="MS Mincho" w:cs="Times New Roman"/>
                    <w:sz w:val="20"/>
                    <w:szCs w:val="20"/>
                  </w:rPr>
                </w:rPrChange>
              </w:rPr>
            </w:pPr>
            <w:ins w:id="910" w:author="ag8t" w:date="2014-01-17T12:28:00Z">
              <w:r w:rsidRPr="00C212AB">
                <w:rPr>
                  <w:rPrChange w:id="911" w:author="ag8t" w:date="2014-01-21T15:34:00Z">
                    <w:rPr>
                      <w:color w:val="0000FF"/>
                      <w:u w:val="single"/>
                    </w:rPr>
                  </w:rPrChange>
                </w:rPr>
                <w:t>W</w:t>
              </w:r>
            </w:ins>
            <w:ins w:id="912" w:author="ag8t" w:date="2014-01-17T12:29:00Z">
              <w:r w:rsidRPr="00C212AB">
                <w:rPr>
                  <w:rPrChange w:id="913" w:author="ag8t" w:date="2014-01-21T15:34:00Z">
                    <w:rPr>
                      <w:color w:val="0000FF"/>
                      <w:u w:val="single"/>
                    </w:rPr>
                  </w:rPrChange>
                </w:rPr>
                <w:t>eb</w:t>
              </w:r>
            </w:ins>
            <w:ins w:id="914" w:author="ag8t" w:date="2014-01-17T12:28:00Z">
              <w:r w:rsidRPr="00C212AB">
                <w:rPr>
                  <w:rPrChange w:id="915" w:author="ag8t" w:date="2014-01-21T15:34:00Z">
                    <w:rPr>
                      <w:color w:val="0000FF"/>
                      <w:u w:val="single"/>
                    </w:rPr>
                  </w:rPrChange>
                </w:rPr>
                <w:t>DAV</w:t>
              </w:r>
            </w:ins>
          </w:p>
        </w:tc>
        <w:tc>
          <w:tcPr>
            <w:tcW w:w="4788" w:type="dxa"/>
          </w:tcPr>
          <w:p w:rsidR="007C3EF5" w:rsidRPr="00F957F0" w:rsidRDefault="00C212AB" w:rsidP="00327D81">
            <w:pPr>
              <w:rPr>
                <w:ins w:id="916" w:author="ag8t" w:date="2014-01-17T12:28:00Z"/>
                <w:sz w:val="20"/>
                <w:szCs w:val="20"/>
                <w:rPrChange w:id="917" w:author="ag8t" w:date="2014-01-21T15:34:00Z">
                  <w:rPr>
                    <w:ins w:id="918" w:author="ag8t" w:date="2014-01-17T12:28:00Z"/>
                    <w:rFonts w:eastAsia="MS Mincho" w:cs="Times New Roman"/>
                    <w:sz w:val="20"/>
                    <w:szCs w:val="20"/>
                  </w:rPr>
                </w:rPrChange>
              </w:rPr>
            </w:pPr>
            <w:ins w:id="919" w:author="ag8t" w:date="2014-01-17T12:29:00Z">
              <w:r w:rsidRPr="00C212AB">
                <w:rPr>
                  <w:rPrChange w:id="920" w:author="ag8t" w:date="2014-01-21T15:34:00Z">
                    <w:rPr>
                      <w:color w:val="0000FF"/>
                      <w:u w:val="single"/>
                    </w:rPr>
                  </w:rPrChange>
                </w:rPr>
                <w:t>A WebDAV file system</w:t>
              </w:r>
            </w:ins>
          </w:p>
        </w:tc>
      </w:tr>
    </w:tbl>
    <w:p w:rsidR="00860630" w:rsidRPr="00ED07F9" w:rsidRDefault="00E47FDE" w:rsidP="00860630">
      <w:pPr>
        <w:rPr>
          <w:lang w:eastAsia="ko-KR"/>
        </w:rPr>
      </w:pPr>
      <w:r>
        <w:t>Further</w:t>
      </w:r>
      <w:r w:rsidR="00637364">
        <w:t xml:space="preserve"> we define an optional extension </w:t>
      </w:r>
      <w:r w:rsidR="00637364" w:rsidRPr="00637364">
        <w:rPr>
          <w:rFonts w:ascii="Courier New" w:hAnsi="Courier New" w:cs="Courier New"/>
        </w:rPr>
        <w:t>unique-id</w:t>
      </w:r>
      <w:r w:rsidR="00637364">
        <w:t xml:space="preserve"> for the SCRATCH file system. This attribute is used to give the BES container a unique name with which to batch the files that are downloaded as part of a job.  Because many different users may choose to stage in files of similar names (a.out, input.dat, etc.), into SCRATCH we have to keep those files from conflicting with each other.  Unfortunately, one cannot always assume that each user has a unique user id or local home directory. </w:t>
      </w:r>
      <w:r w:rsidR="00860630">
        <w:t>For example:</w:t>
      </w:r>
    </w:p>
    <w:p w:rsidR="00860630" w:rsidRDefault="00C212AB" w:rsidP="00327D81">
      <w:r>
        <w:pict>
          <v:shape id="_x0000_s1052" type="#_x0000_t202" style="width:472.25pt;height:47pt;mso-position-horizontal-relative:char;mso-position-vertical-relative:line" fillcolor="#bfbfbf [2412]" stroked="f">
            <v:textbox>
              <w:txbxContent>
                <w:p w:rsidR="00713AB5" w:rsidRPr="00860630" w:rsidRDefault="00713AB5" w:rsidP="00860630">
                  <w:pPr>
                    <w:spacing w:before="0" w:after="0"/>
                    <w:rPr>
                      <w:rFonts w:cs="Arial"/>
                    </w:rPr>
                  </w:pPr>
                  <w:r w:rsidRPr="00860630">
                    <w:rPr>
                      <w:rFonts w:cs="Arial"/>
                    </w:rPr>
                    <w:t xml:space="preserve">&lt;FileSystem name="SCRATCH" </w:t>
                  </w:r>
                  <w:del w:id="921" w:author="ag8t" w:date="2014-01-17T11:22:00Z">
                    <w:r w:rsidRPr="00860630" w:rsidDel="00882D51">
                      <w:rPr>
                        <w:rFonts w:cs="Arial"/>
                      </w:rPr>
                      <w:delText>BESExtensions</w:delText>
                    </w:r>
                  </w:del>
                  <w:ins w:id="922" w:author="ag8t" w:date="2014-01-17T11:23:00Z">
                    <w:r>
                      <w:rPr>
                        <w:rFonts w:cs="Arial"/>
                      </w:rPr>
                      <w:t>bes1.1</w:t>
                    </w:r>
                  </w:ins>
                  <w:r w:rsidRPr="00860630">
                    <w:rPr>
                      <w:rFonts w:cs="Arial"/>
                    </w:rPr>
                    <w:t>:unique-id="unique-scratch-id"&gt;</w:t>
                  </w:r>
                </w:p>
                <w:p w:rsidR="00713AB5" w:rsidRPr="00860630" w:rsidRDefault="00713AB5" w:rsidP="00860630">
                  <w:pPr>
                    <w:spacing w:before="0" w:after="0"/>
                    <w:rPr>
                      <w:rFonts w:cs="Arial"/>
                    </w:rPr>
                  </w:pPr>
                  <w:r w:rsidRPr="00860630">
                    <w:rPr>
                      <w:rFonts w:cs="Arial"/>
                    </w:rPr>
                    <w:t>&lt;FileSystemType&gt;spool&lt;/FileSystemType&gt;</w:t>
                  </w:r>
                </w:p>
                <w:p w:rsidR="00713AB5" w:rsidRPr="00860630" w:rsidRDefault="00713AB5" w:rsidP="00860630">
                  <w:pPr>
                    <w:spacing w:before="0" w:after="0"/>
                    <w:rPr>
                      <w:rFonts w:cs="Arial"/>
                    </w:rPr>
                  </w:pPr>
                  <w:r w:rsidRPr="00860630">
                    <w:rPr>
                      <w:rFonts w:cs="Arial"/>
                    </w:rPr>
                    <w:t>&lt;/FileSystem&gt;</w:t>
                  </w:r>
                </w:p>
              </w:txbxContent>
            </v:textbox>
            <w10:wrap type="none"/>
            <w10:anchorlock/>
          </v:shape>
        </w:pict>
      </w:r>
    </w:p>
    <w:p w:rsidR="00097416" w:rsidRDefault="00097416" w:rsidP="0010026D">
      <w:pPr>
        <w:pStyle w:val="Heading3"/>
        <w:numPr>
          <w:numberingChange w:id="923" w:author="Jessica Otey" w:date="2014-01-12T19:12:00Z" w:original="%1:4:0:.%2:1:0:.%3:5:0:"/>
        </w:numPr>
      </w:pPr>
      <w:bookmarkStart w:id="924" w:name="_Toc376516183"/>
      <w:bookmarkStart w:id="925" w:name="_Toc377723952"/>
      <w:r>
        <w:t>Network Info</w:t>
      </w:r>
      <w:bookmarkEnd w:id="924"/>
      <w:bookmarkEnd w:id="925"/>
    </w:p>
    <w:p w:rsidR="00C97E1E" w:rsidRDefault="00C97E1E" w:rsidP="00097416">
      <w:r>
        <w:t xml:space="preserve">JSDL currently has a non GLUE2-compliant </w:t>
      </w:r>
      <w:r w:rsidR="00C212AB" w:rsidRPr="00C212AB">
        <w:rPr>
          <w:rFonts w:ascii="Courier New" w:hAnsi="Courier New"/>
          <w:rPrChange w:id="926" w:author="Jessica Otey" w:date="2014-01-12T19:50:00Z">
            <w:rPr>
              <w:color w:val="0000FF"/>
              <w:u w:val="single"/>
            </w:rPr>
          </w:rPrChange>
        </w:rPr>
        <w:t>IndividualNetworkBandwidth</w:t>
      </w:r>
      <w:r>
        <w:t xml:space="preserve"> element that is defined as a </w:t>
      </w:r>
      <w:r w:rsidR="00C212AB" w:rsidRPr="00C212AB">
        <w:rPr>
          <w:rFonts w:ascii="Courier New" w:hAnsi="Courier New"/>
          <w:rPrChange w:id="927" w:author="Jessica Otey" w:date="2014-01-12T19:50:00Z">
            <w:rPr>
              <w:color w:val="0000FF"/>
              <w:u w:val="single"/>
            </w:rPr>
          </w:rPrChange>
        </w:rPr>
        <w:t>jsdl:RangeValue_Type</w:t>
      </w:r>
      <w:r>
        <w:t>. To bring JSDL and BES into GLUE2 compliance we profile a new o</w:t>
      </w:r>
      <w:r>
        <w:t>p</w:t>
      </w:r>
      <w:r>
        <w:t xml:space="preserve">tional Resources element </w:t>
      </w:r>
      <w:r w:rsidR="00C212AB" w:rsidRPr="00C212AB">
        <w:rPr>
          <w:rFonts w:ascii="Courier New" w:hAnsi="Courier New"/>
          <w:rPrChange w:id="928" w:author="Jessica Otey" w:date="2014-01-12T19:50:00Z">
            <w:rPr>
              <w:color w:val="0000FF"/>
              <w:u w:val="single"/>
            </w:rPr>
          </w:rPrChange>
        </w:rPr>
        <w:t>NetworkInfo_t</w:t>
      </w:r>
      <w:del w:id="929" w:author="Jessica Otey" w:date="2014-01-12T19:50:00Z">
        <w:r w:rsidR="00C212AB" w:rsidRPr="00C212AB">
          <w:rPr>
            <w:rFonts w:ascii="Courier New" w:hAnsi="Courier New"/>
            <w:rPrChange w:id="930" w:author="Jessica Otey" w:date="2014-01-12T19:50:00Z">
              <w:rPr>
                <w:color w:val="0000FF"/>
                <w:u w:val="single"/>
              </w:rPr>
            </w:rPrChange>
          </w:rPr>
          <w:delText xml:space="preserve"> _t</w:delText>
        </w:r>
      </w:del>
      <w:r>
        <w:t>that specifies the network type required for the user job. Mu</w:t>
      </w:r>
      <w:r>
        <w:t>l</w:t>
      </w:r>
      <w:r>
        <w:t xml:space="preserve">tiplicity is zero or one.  There is no default value </w:t>
      </w:r>
      <w:ins w:id="931" w:author="Jessica Otey" w:date="2014-01-12T19:50:00Z">
        <w:r w:rsidR="005777EF">
          <w:t>for</w:t>
        </w:r>
      </w:ins>
      <w:del w:id="932" w:author="Jessica Otey" w:date="2014-01-12T19:50:00Z">
        <w:r w:rsidDel="005777EF">
          <w:delText>of</w:delText>
        </w:r>
      </w:del>
      <w:r>
        <w:t xml:space="preserve"> this element</w:t>
      </w:r>
      <w:ins w:id="933" w:author="Jessica Otey" w:date="2014-01-12T19:51:00Z">
        <w:r w:rsidR="005777EF">
          <w:t>;</w:t>
        </w:r>
      </w:ins>
      <w:del w:id="934" w:author="Jessica Otey" w:date="2014-01-12T19:51:00Z">
        <w:r w:rsidDel="005777EF">
          <w:delText>.</w:delText>
        </w:r>
      </w:del>
      <w:ins w:id="935" w:author="Jessica Otey" w:date="2014-01-12T19:51:00Z">
        <w:r w:rsidR="005777EF">
          <w:t>i</w:t>
        </w:r>
      </w:ins>
      <w:del w:id="936" w:author="Jessica Otey" w:date="2014-01-12T19:51:00Z">
        <w:r w:rsidDel="005777EF">
          <w:delText>I</w:delText>
        </w:r>
      </w:del>
      <w:r>
        <w:t>t</w:t>
      </w:r>
      <w:del w:id="937" w:author="Jessica Otey" w:date="2014-01-12T19:51:00Z">
        <w:r w:rsidDel="005777EF">
          <w:delText>s</w:delText>
        </w:r>
      </w:del>
      <w:r>
        <w:t xml:space="preserve"> is an open enumeration with</w:t>
      </w:r>
      <w:ins w:id="938" w:author="Jessica Otey" w:date="2014-01-12T19:51:00Z">
        <w:r w:rsidR="005777EF">
          <w:t xml:space="preserve"> the</w:t>
        </w:r>
      </w:ins>
      <w:ins w:id="939" w:author="ag8t" w:date="2014-01-17T12:34:00Z">
        <w:r w:rsidR="008346FE">
          <w:t xml:space="preserve"> </w:t>
        </w:r>
      </w:ins>
      <w:del w:id="940" w:author="Jessica Otey" w:date="2014-01-12T19:51:00Z">
        <w:r w:rsidDel="005777EF">
          <w:delText xml:space="preserve">a </w:delText>
        </w:r>
      </w:del>
      <w:r>
        <w:t xml:space="preserve">values of the GLUE2 </w:t>
      </w:r>
      <w:r w:rsidR="00C212AB" w:rsidRPr="00C212AB">
        <w:rPr>
          <w:rFonts w:ascii="Courier New" w:hAnsi="Courier New"/>
          <w:rPrChange w:id="941" w:author="Jessica Otey" w:date="2014-01-12T19:51:00Z">
            <w:rPr>
              <w:color w:val="0000FF"/>
              <w:u w:val="single"/>
            </w:rPr>
          </w:rPrChange>
        </w:rPr>
        <w:t>NetworkInfo_t</w:t>
      </w:r>
      <w:r>
        <w:t xml:space="preserve"> type:</w:t>
      </w:r>
    </w:p>
    <w:tbl>
      <w:tblPr>
        <w:tblStyle w:val="TableGrid"/>
        <w:tblW w:w="0" w:type="auto"/>
        <w:tblLook w:val="04A0"/>
        <w:tblPrChange w:id="942" w:author="ag8t" w:date="2014-01-17T12:42:00Z">
          <w:tblPr>
            <w:tblStyle w:val="TableGrid"/>
            <w:tblW w:w="0" w:type="auto"/>
            <w:tblLook w:val="04A0"/>
          </w:tblPr>
        </w:tblPrChange>
      </w:tblPr>
      <w:tblGrid>
        <w:gridCol w:w="2351"/>
        <w:gridCol w:w="7225"/>
        <w:tblGridChange w:id="943">
          <w:tblGrid>
            <w:gridCol w:w="2351"/>
            <w:gridCol w:w="7225"/>
          </w:tblGrid>
        </w:tblGridChange>
      </w:tblGrid>
      <w:tr w:rsidR="00C97E1E" w:rsidTr="00177B81">
        <w:tc>
          <w:tcPr>
            <w:tcW w:w="2351" w:type="dxa"/>
            <w:shd w:val="clear" w:color="auto" w:fill="8DB3E2" w:themeFill="text2" w:themeFillTint="66"/>
            <w:tcPrChange w:id="944" w:author="ag8t" w:date="2014-01-17T12:42:00Z">
              <w:tcPr>
                <w:tcW w:w="2268" w:type="dxa"/>
                <w:shd w:val="clear" w:color="auto" w:fill="8DB3E2" w:themeFill="text2" w:themeFillTint="66"/>
              </w:tcPr>
            </w:tcPrChange>
          </w:tcPr>
          <w:p w:rsidR="00C97E1E" w:rsidRDefault="00C97E1E" w:rsidP="00C97E1E">
            <w:r>
              <w:t>Normative JSDL</w:t>
            </w:r>
          </w:p>
        </w:tc>
        <w:tc>
          <w:tcPr>
            <w:tcW w:w="7225" w:type="dxa"/>
            <w:shd w:val="clear" w:color="auto" w:fill="8DB3E2" w:themeFill="text2" w:themeFillTint="66"/>
            <w:tcPrChange w:id="945" w:author="ag8t" w:date="2014-01-17T12:42:00Z">
              <w:tcPr>
                <w:tcW w:w="7308" w:type="dxa"/>
                <w:shd w:val="clear" w:color="auto" w:fill="8DB3E2" w:themeFill="text2" w:themeFillTint="66"/>
              </w:tcPr>
            </w:tcPrChange>
          </w:tcPr>
          <w:p w:rsidR="00C97E1E" w:rsidRDefault="00C97E1E" w:rsidP="00C97E1E">
            <w:r>
              <w:t>Meaning</w:t>
            </w:r>
          </w:p>
        </w:tc>
      </w:tr>
      <w:tr w:rsidR="00C97E1E" w:rsidTr="00177B81">
        <w:tc>
          <w:tcPr>
            <w:tcW w:w="2351" w:type="dxa"/>
            <w:tcPrChange w:id="946" w:author="ag8t" w:date="2014-01-17T12:42:00Z">
              <w:tcPr>
                <w:tcW w:w="2268" w:type="dxa"/>
              </w:tcPr>
            </w:tcPrChange>
          </w:tcPr>
          <w:p w:rsidR="00C97E1E" w:rsidRPr="00757AA2" w:rsidRDefault="00C97E1E" w:rsidP="00C97E1E">
            <w:r>
              <w:lastRenderedPageBreak/>
              <w:t>100megabitethernet</w:t>
            </w:r>
          </w:p>
        </w:tc>
        <w:tc>
          <w:tcPr>
            <w:tcW w:w="7225" w:type="dxa"/>
            <w:tcPrChange w:id="947" w:author="ag8t" w:date="2014-01-17T12:42:00Z">
              <w:tcPr>
                <w:tcW w:w="7308" w:type="dxa"/>
              </w:tcPr>
            </w:tcPrChange>
          </w:tcPr>
          <w:p w:rsidR="00C97E1E" w:rsidRDefault="00C97E1E" w:rsidP="00C97E1E">
            <w:r>
              <w:t>Network based on 100 MBit/s Ethernet technology</w:t>
            </w:r>
          </w:p>
        </w:tc>
      </w:tr>
      <w:tr w:rsidR="00C97E1E" w:rsidTr="00177B81">
        <w:tc>
          <w:tcPr>
            <w:tcW w:w="2351" w:type="dxa"/>
            <w:tcPrChange w:id="948" w:author="ag8t" w:date="2014-01-17T12:42:00Z">
              <w:tcPr>
                <w:tcW w:w="2268" w:type="dxa"/>
              </w:tcPr>
            </w:tcPrChange>
          </w:tcPr>
          <w:p w:rsidR="00C97E1E" w:rsidRPr="0089177F" w:rsidRDefault="002B1591" w:rsidP="00C97E1E">
            <w:r>
              <w:t>G</w:t>
            </w:r>
            <w:r w:rsidR="00C97E1E">
              <w:t>igabitethernet</w:t>
            </w:r>
          </w:p>
        </w:tc>
        <w:tc>
          <w:tcPr>
            <w:tcW w:w="7225" w:type="dxa"/>
            <w:tcPrChange w:id="949" w:author="ag8t" w:date="2014-01-17T12:42:00Z">
              <w:tcPr>
                <w:tcW w:w="7308" w:type="dxa"/>
              </w:tcPr>
            </w:tcPrChange>
          </w:tcPr>
          <w:p w:rsidR="00C97E1E" w:rsidRPr="00757AA2" w:rsidRDefault="00C97E1E" w:rsidP="00C97E1E">
            <w:r>
              <w:t>Network based on 1 GBit/s Ethernet technology</w:t>
            </w:r>
          </w:p>
        </w:tc>
      </w:tr>
      <w:tr w:rsidR="00C97E1E" w:rsidTr="00177B81">
        <w:tc>
          <w:tcPr>
            <w:tcW w:w="2351" w:type="dxa"/>
            <w:tcPrChange w:id="950" w:author="ag8t" w:date="2014-01-17T12:42:00Z">
              <w:tcPr>
                <w:tcW w:w="2268" w:type="dxa"/>
              </w:tcPr>
            </w:tcPrChange>
          </w:tcPr>
          <w:p w:rsidR="00C97E1E" w:rsidRDefault="00C97E1E" w:rsidP="00C97E1E">
            <w:r>
              <w:t>10gigabitethernet</w:t>
            </w:r>
          </w:p>
        </w:tc>
        <w:tc>
          <w:tcPr>
            <w:tcW w:w="7225" w:type="dxa"/>
            <w:tcPrChange w:id="951" w:author="ag8t" w:date="2014-01-17T12:42:00Z">
              <w:tcPr>
                <w:tcW w:w="7308" w:type="dxa"/>
              </w:tcPr>
            </w:tcPrChange>
          </w:tcPr>
          <w:p w:rsidR="00C97E1E" w:rsidRDefault="00C97E1E" w:rsidP="00C97E1E">
            <w:r>
              <w:t>Network based on 10 GBit/s Ethernet technology</w:t>
            </w:r>
          </w:p>
        </w:tc>
      </w:tr>
      <w:tr w:rsidR="00C97E1E" w:rsidTr="00177B81">
        <w:tc>
          <w:tcPr>
            <w:tcW w:w="2351" w:type="dxa"/>
            <w:tcPrChange w:id="952" w:author="ag8t" w:date="2014-01-17T12:42:00Z">
              <w:tcPr>
                <w:tcW w:w="2268" w:type="dxa"/>
              </w:tcPr>
            </w:tcPrChange>
          </w:tcPr>
          <w:p w:rsidR="00C97E1E" w:rsidRDefault="002B1591" w:rsidP="00C97E1E">
            <w:r>
              <w:t>I</w:t>
            </w:r>
            <w:r w:rsidR="00C97E1E">
              <w:t>nfiniband</w:t>
            </w:r>
          </w:p>
        </w:tc>
        <w:tc>
          <w:tcPr>
            <w:tcW w:w="7225" w:type="dxa"/>
            <w:tcPrChange w:id="953" w:author="ag8t" w:date="2014-01-17T12:42:00Z">
              <w:tcPr>
                <w:tcW w:w="7308" w:type="dxa"/>
              </w:tcPr>
            </w:tcPrChange>
          </w:tcPr>
          <w:p w:rsidR="00C97E1E" w:rsidRDefault="00C97E1E" w:rsidP="00C97E1E">
            <w:r>
              <w:t>Network based on Infiniband technology</w:t>
            </w:r>
          </w:p>
        </w:tc>
      </w:tr>
      <w:tr w:rsidR="00C97E1E" w:rsidTr="00177B81">
        <w:tc>
          <w:tcPr>
            <w:tcW w:w="2351" w:type="dxa"/>
            <w:tcBorders>
              <w:bottom w:val="single" w:sz="4" w:space="0" w:color="auto"/>
            </w:tcBorders>
            <w:tcPrChange w:id="954" w:author="ag8t" w:date="2014-01-17T12:42:00Z">
              <w:tcPr>
                <w:tcW w:w="2268" w:type="dxa"/>
                <w:tcBorders>
                  <w:bottom w:val="single" w:sz="4" w:space="0" w:color="auto"/>
                </w:tcBorders>
              </w:tcPr>
            </w:tcPrChange>
          </w:tcPr>
          <w:p w:rsidR="00C97E1E" w:rsidRDefault="002B1591" w:rsidP="00C97E1E">
            <w:r>
              <w:t>M</w:t>
            </w:r>
            <w:r w:rsidR="00C97E1E">
              <w:t>yrinet</w:t>
            </w:r>
          </w:p>
        </w:tc>
        <w:tc>
          <w:tcPr>
            <w:tcW w:w="7225" w:type="dxa"/>
            <w:tcBorders>
              <w:bottom w:val="single" w:sz="4" w:space="0" w:color="auto"/>
            </w:tcBorders>
            <w:tcPrChange w:id="955" w:author="ag8t" w:date="2014-01-17T12:42:00Z">
              <w:tcPr>
                <w:tcW w:w="7308" w:type="dxa"/>
                <w:tcBorders>
                  <w:bottom w:val="single" w:sz="4" w:space="0" w:color="auto"/>
                </w:tcBorders>
              </w:tcPr>
            </w:tcPrChange>
          </w:tcPr>
          <w:p w:rsidR="00C97E1E" w:rsidRDefault="00C97E1E" w:rsidP="00C97E1E">
            <w:r>
              <w:t>Network based Myrinet technology</w:t>
            </w:r>
          </w:p>
        </w:tc>
      </w:tr>
      <w:tr w:rsidR="00C97E1E" w:rsidTr="00177B81">
        <w:tc>
          <w:tcPr>
            <w:tcW w:w="2351" w:type="dxa"/>
            <w:shd w:val="clear" w:color="auto" w:fill="auto"/>
            <w:tcPrChange w:id="956" w:author="ag8t" w:date="2014-01-17T12:42:00Z">
              <w:tcPr>
                <w:tcW w:w="2268" w:type="dxa"/>
                <w:shd w:val="clear" w:color="auto" w:fill="FFFF00"/>
              </w:tcPr>
            </w:tcPrChange>
          </w:tcPr>
          <w:p w:rsidR="00C97E1E" w:rsidRPr="00177B81" w:rsidRDefault="008346FE" w:rsidP="00C97E1E">
            <w:ins w:id="957" w:author="ag8t" w:date="2014-01-17T12:35:00Z">
              <w:r w:rsidRPr="00177B81">
                <w:t>Tightly-coupled</w:t>
              </w:r>
            </w:ins>
            <w:del w:id="958" w:author="ag8t" w:date="2014-01-17T12:35:00Z">
              <w:r w:rsidR="002B1591" w:rsidRPr="00177B81" w:rsidDel="008346FE">
                <w:delText>S</w:delText>
              </w:r>
              <w:r w:rsidR="00C97E1E" w:rsidRPr="00177B81" w:rsidDel="008346FE">
                <w:delText>eastar</w:delText>
              </w:r>
            </w:del>
          </w:p>
        </w:tc>
        <w:tc>
          <w:tcPr>
            <w:tcW w:w="7225" w:type="dxa"/>
            <w:shd w:val="clear" w:color="auto" w:fill="auto"/>
            <w:tcPrChange w:id="959" w:author="ag8t" w:date="2014-01-17T12:42:00Z">
              <w:tcPr>
                <w:tcW w:w="7308" w:type="dxa"/>
                <w:shd w:val="clear" w:color="auto" w:fill="FFFF00"/>
              </w:tcPr>
            </w:tcPrChange>
          </w:tcPr>
          <w:p w:rsidR="00C97E1E" w:rsidRPr="00177B81" w:rsidRDefault="008346FE" w:rsidP="00177B81">
            <w:ins w:id="960" w:author="ag8t" w:date="2014-01-17T12:36:00Z">
              <w:r w:rsidRPr="00177B81">
                <w:t xml:space="preserve">The interconnection network </w:t>
              </w:r>
            </w:ins>
            <w:ins w:id="961" w:author="ag8t" w:date="2014-01-17T12:40:00Z">
              <w:r w:rsidR="00177B81" w:rsidRPr="00177B81">
                <w:t xml:space="preserve">is </w:t>
              </w:r>
            </w:ins>
            <w:ins w:id="962" w:author="ag8t" w:date="2014-01-17T12:36:00Z">
              <w:r w:rsidRPr="00177B81">
                <w:t xml:space="preserve">low latency. </w:t>
              </w:r>
            </w:ins>
            <w:del w:id="963" w:author="ag8t" w:date="2014-01-17T12:35:00Z">
              <w:r w:rsidR="00C97E1E" w:rsidRPr="00177B81" w:rsidDel="008346FE">
                <w:delText xml:space="preserve">Network based on </w:delText>
              </w:r>
            </w:del>
            <w:del w:id="964" w:author="ag8t" w:date="2014-01-17T11:30:00Z">
              <w:r w:rsidR="00C97E1E" w:rsidRPr="00177B81" w:rsidDel="00882D51">
                <w:delText>3D Torus, e.g. SeaStar</w:delText>
              </w:r>
            </w:del>
          </w:p>
        </w:tc>
      </w:tr>
      <w:tr w:rsidR="008346FE" w:rsidTr="00177B81">
        <w:trPr>
          <w:ins w:id="965" w:author="ag8t" w:date="2014-01-17T12:35:00Z"/>
        </w:trPr>
        <w:tc>
          <w:tcPr>
            <w:tcW w:w="2351" w:type="dxa"/>
            <w:shd w:val="clear" w:color="auto" w:fill="auto"/>
            <w:tcPrChange w:id="966" w:author="ag8t" w:date="2014-01-17T12:42:00Z">
              <w:tcPr>
                <w:tcW w:w="2268" w:type="dxa"/>
                <w:shd w:val="clear" w:color="auto" w:fill="FFFF00"/>
              </w:tcPr>
            </w:tcPrChange>
          </w:tcPr>
          <w:p w:rsidR="008346FE" w:rsidRPr="00177B81" w:rsidRDefault="008346FE" w:rsidP="00C97E1E">
            <w:pPr>
              <w:rPr>
                <w:ins w:id="967" w:author="ag8t" w:date="2014-01-17T12:35:00Z"/>
              </w:rPr>
            </w:pPr>
            <w:ins w:id="968" w:author="ag8t" w:date="2014-01-17T12:36:00Z">
              <w:r w:rsidRPr="00177B81">
                <w:t>Loosely</w:t>
              </w:r>
            </w:ins>
          </w:p>
        </w:tc>
        <w:tc>
          <w:tcPr>
            <w:tcW w:w="7225" w:type="dxa"/>
            <w:shd w:val="clear" w:color="auto" w:fill="auto"/>
            <w:tcPrChange w:id="969" w:author="ag8t" w:date="2014-01-17T12:42:00Z">
              <w:tcPr>
                <w:tcW w:w="7308" w:type="dxa"/>
                <w:shd w:val="clear" w:color="auto" w:fill="FFFF00"/>
              </w:tcPr>
            </w:tcPrChange>
          </w:tcPr>
          <w:p w:rsidR="008346FE" w:rsidRPr="00177B81" w:rsidRDefault="008346FE" w:rsidP="00882D51">
            <w:pPr>
              <w:rPr>
                <w:ins w:id="970" w:author="ag8t" w:date="2014-01-17T12:35:00Z"/>
              </w:rPr>
            </w:pPr>
            <w:ins w:id="971" w:author="ag8t" w:date="2014-01-17T12:39:00Z">
              <w:r w:rsidRPr="00177B81">
                <w:t>The interconnection network is relatively high latency compared to tightly coupled.</w:t>
              </w:r>
            </w:ins>
          </w:p>
        </w:tc>
      </w:tr>
    </w:tbl>
    <w:p w:rsidR="00C97E1E" w:rsidRDefault="00262EA2" w:rsidP="00097416">
      <w:r>
        <w:t>Note that we have based this set on the GFD.210 extension of GLUE2.</w:t>
      </w:r>
    </w:p>
    <w:p w:rsidR="00327D81" w:rsidRDefault="00327D81" w:rsidP="00327D81">
      <w:pPr>
        <w:pStyle w:val="Heading3"/>
        <w:numPr>
          <w:numberingChange w:id="972" w:author="Jessica Otey" w:date="2014-01-12T19:12:00Z" w:original="%1:4:0:.%2:1:0:.%3:6:0:"/>
        </w:numPr>
      </w:pPr>
      <w:bookmarkStart w:id="973" w:name="_Toc376516184"/>
      <w:bookmarkStart w:id="974" w:name="_Toc377723953"/>
      <w:r>
        <w:t>Node Internet Access</w:t>
      </w:r>
      <w:bookmarkEnd w:id="973"/>
      <w:bookmarkEnd w:id="974"/>
    </w:p>
    <w:p w:rsidR="00327D81" w:rsidRDefault="00C97E1E" w:rsidP="000611B1">
      <w:r>
        <w:t xml:space="preserve">JSDL has no notion of whether compute nodes can access the internet. </w:t>
      </w:r>
      <w:r w:rsidR="000611B1">
        <w:t>We define a new Resource el</w:t>
      </w:r>
      <w:r w:rsidR="000611B1">
        <w:t>e</w:t>
      </w:r>
      <w:r w:rsidR="000611B1">
        <w:t xml:space="preserve">ment </w:t>
      </w:r>
      <w:r w:rsidR="000611B1" w:rsidRPr="009F40F1">
        <w:rPr>
          <w:rFonts w:ascii="Courier New" w:hAnsi="Courier New" w:cs="Courier New"/>
        </w:rPr>
        <w:t>NodeInternetAcess</w:t>
      </w:r>
      <w:r w:rsidR="000611B1">
        <w:t xml:space="preserve"> of </w:t>
      </w:r>
      <w:r w:rsidR="000611B1" w:rsidRPr="009F40F1">
        <w:rPr>
          <w:rFonts w:ascii="Courier New" w:hAnsi="Courier New" w:cs="Courier New"/>
        </w:rPr>
        <w:t>NodeInternetAccessEnumeration</w:t>
      </w:r>
      <w:r w:rsidR="000611B1">
        <w:t xml:space="preserve">. </w:t>
      </w:r>
      <w:r w:rsidR="00327D81">
        <w:t>The optional element defines the required connectivity of the execu</w:t>
      </w:r>
      <w:del w:id="975" w:author="Jessica Otey" w:date="2014-01-12T19:53:00Z">
        <w:r w:rsidR="00327D81" w:rsidDel="00667A9C">
          <w:delText>ta</w:delText>
        </w:r>
      </w:del>
      <w:r w:rsidR="00327D81">
        <w:t xml:space="preserve">tion node. Multiplicity is zero or one. If it is not defined, then network connection is not required for the user job. </w:t>
      </w:r>
      <w:r w:rsidR="000611B1" w:rsidRPr="009F40F1">
        <w:rPr>
          <w:rFonts w:ascii="Courier New" w:hAnsi="Courier New" w:cs="Courier New"/>
        </w:rPr>
        <w:t>NodeInternetAccessEnumeration</w:t>
      </w:r>
      <w:r w:rsidR="000611B1">
        <w:t xml:space="preserve"> contains the following values</w:t>
      </w:r>
    </w:p>
    <w:tbl>
      <w:tblPr>
        <w:tblStyle w:val="TableGrid"/>
        <w:tblW w:w="0" w:type="auto"/>
        <w:tblLook w:val="04A0"/>
      </w:tblPr>
      <w:tblGrid>
        <w:gridCol w:w="2268"/>
        <w:gridCol w:w="7308"/>
      </w:tblGrid>
      <w:tr w:rsidR="000611B1">
        <w:tc>
          <w:tcPr>
            <w:tcW w:w="2268" w:type="dxa"/>
            <w:shd w:val="clear" w:color="auto" w:fill="8DB3E2" w:themeFill="text2" w:themeFillTint="66"/>
          </w:tcPr>
          <w:p w:rsidR="000611B1" w:rsidRPr="00F957F0" w:rsidRDefault="00C212AB" w:rsidP="000611B1">
            <w:pPr>
              <w:rPr>
                <w:sz w:val="20"/>
                <w:szCs w:val="20"/>
                <w:rPrChange w:id="976" w:author="ag8t" w:date="2014-01-21T15:34:00Z">
                  <w:rPr>
                    <w:rFonts w:eastAsia="MS Mincho" w:cs="Times New Roman"/>
                    <w:sz w:val="20"/>
                    <w:szCs w:val="20"/>
                  </w:rPr>
                </w:rPrChange>
              </w:rPr>
            </w:pPr>
            <w:r w:rsidRPr="00C212AB">
              <w:rPr>
                <w:rPrChange w:id="977" w:author="ag8t" w:date="2014-01-21T15:34:00Z">
                  <w:rPr>
                    <w:color w:val="0000FF"/>
                    <w:u w:val="single"/>
                  </w:rPr>
                </w:rPrChange>
              </w:rPr>
              <w:t>Normative JSDL</w:t>
            </w:r>
          </w:p>
        </w:tc>
        <w:tc>
          <w:tcPr>
            <w:tcW w:w="7308" w:type="dxa"/>
            <w:shd w:val="clear" w:color="auto" w:fill="8DB3E2" w:themeFill="text2" w:themeFillTint="66"/>
          </w:tcPr>
          <w:p w:rsidR="000611B1" w:rsidRPr="00F957F0" w:rsidRDefault="00C212AB" w:rsidP="000611B1">
            <w:pPr>
              <w:rPr>
                <w:sz w:val="20"/>
                <w:szCs w:val="20"/>
                <w:rPrChange w:id="978" w:author="ag8t" w:date="2014-01-21T15:34:00Z">
                  <w:rPr>
                    <w:rFonts w:eastAsia="MS Mincho" w:cs="Times New Roman"/>
                    <w:sz w:val="20"/>
                    <w:szCs w:val="20"/>
                  </w:rPr>
                </w:rPrChange>
              </w:rPr>
            </w:pPr>
            <w:r w:rsidRPr="00C212AB">
              <w:rPr>
                <w:rPrChange w:id="979" w:author="ag8t" w:date="2014-01-21T15:34:00Z">
                  <w:rPr>
                    <w:color w:val="0000FF"/>
                    <w:u w:val="single"/>
                  </w:rPr>
                </w:rPrChange>
              </w:rPr>
              <w:t>Meaning</w:t>
            </w:r>
          </w:p>
        </w:tc>
      </w:tr>
      <w:tr w:rsidR="000611B1">
        <w:tc>
          <w:tcPr>
            <w:tcW w:w="2268" w:type="dxa"/>
          </w:tcPr>
          <w:p w:rsidR="000611B1" w:rsidRPr="00F957F0" w:rsidRDefault="00C212AB" w:rsidP="000611B1">
            <w:pPr>
              <w:rPr>
                <w:sz w:val="20"/>
                <w:szCs w:val="20"/>
                <w:rPrChange w:id="980" w:author="ag8t" w:date="2014-01-21T15:34:00Z">
                  <w:rPr>
                    <w:rFonts w:eastAsia="MS Mincho" w:cs="Times New Roman"/>
                    <w:sz w:val="20"/>
                    <w:szCs w:val="20"/>
                  </w:rPr>
                </w:rPrChange>
              </w:rPr>
            </w:pPr>
            <w:r w:rsidRPr="00C212AB">
              <w:rPr>
                <w:rPrChange w:id="981" w:author="ag8t" w:date="2014-01-21T15:34:00Z">
                  <w:rPr>
                    <w:color w:val="0000FF"/>
                    <w:u w:val="single"/>
                  </w:rPr>
                </w:rPrChange>
              </w:rPr>
              <w:t>Inbound</w:t>
            </w:r>
          </w:p>
        </w:tc>
        <w:tc>
          <w:tcPr>
            <w:tcW w:w="7308" w:type="dxa"/>
          </w:tcPr>
          <w:p w:rsidR="000611B1" w:rsidRPr="00F957F0" w:rsidRDefault="00C212AB" w:rsidP="000611B1">
            <w:pPr>
              <w:rPr>
                <w:sz w:val="20"/>
                <w:szCs w:val="20"/>
                <w:rPrChange w:id="982" w:author="ag8t" w:date="2014-01-21T15:34:00Z">
                  <w:rPr>
                    <w:rFonts w:eastAsia="MS Mincho" w:cs="Times New Roman"/>
                    <w:sz w:val="20"/>
                    <w:szCs w:val="20"/>
                  </w:rPr>
                </w:rPrChange>
              </w:rPr>
            </w:pPr>
            <w:r w:rsidRPr="00C212AB">
              <w:rPr>
                <w:rPrChange w:id="983" w:author="ag8t" w:date="2014-01-21T15:34:00Z">
                  <w:rPr>
                    <w:color w:val="0000FF"/>
                    <w:u w:val="single"/>
                  </w:rPr>
                </w:rPrChange>
              </w:rPr>
              <w:t>Inbound network is required for the user job, i.e., the node has a pubic IP address AND a connection can be established from ou</w:t>
            </w:r>
            <w:r w:rsidRPr="00C212AB">
              <w:rPr>
                <w:rPrChange w:id="984" w:author="ag8t" w:date="2014-01-21T15:34:00Z">
                  <w:rPr>
                    <w:color w:val="0000FF"/>
                    <w:u w:val="single"/>
                  </w:rPr>
                </w:rPrChange>
              </w:rPr>
              <w:t>t</w:t>
            </w:r>
            <w:r w:rsidRPr="00C212AB">
              <w:rPr>
                <w:rPrChange w:id="985" w:author="ag8t" w:date="2014-01-21T15:34:00Z">
                  <w:rPr>
                    <w:color w:val="0000FF"/>
                    <w:u w:val="single"/>
                  </w:rPr>
                </w:rPrChange>
              </w:rPr>
              <w:t xml:space="preserve">side the site to a compute node. </w:t>
            </w:r>
          </w:p>
        </w:tc>
      </w:tr>
      <w:tr w:rsidR="000611B1">
        <w:tc>
          <w:tcPr>
            <w:tcW w:w="2268" w:type="dxa"/>
          </w:tcPr>
          <w:p w:rsidR="000611B1" w:rsidRPr="00F957F0" w:rsidRDefault="00C212AB" w:rsidP="000611B1">
            <w:pPr>
              <w:rPr>
                <w:sz w:val="20"/>
                <w:szCs w:val="20"/>
                <w:rPrChange w:id="986" w:author="ag8t" w:date="2014-01-21T15:34:00Z">
                  <w:rPr>
                    <w:rFonts w:eastAsia="MS Mincho" w:cs="Times New Roman"/>
                    <w:sz w:val="20"/>
                    <w:szCs w:val="20"/>
                  </w:rPr>
                </w:rPrChange>
              </w:rPr>
            </w:pPr>
            <w:r w:rsidRPr="00C212AB">
              <w:rPr>
                <w:rPrChange w:id="987" w:author="ag8t" w:date="2014-01-21T15:34:00Z">
                  <w:rPr>
                    <w:color w:val="0000FF"/>
                    <w:u w:val="single"/>
                  </w:rPr>
                </w:rPrChange>
              </w:rPr>
              <w:t>Outbound</w:t>
            </w:r>
          </w:p>
        </w:tc>
        <w:tc>
          <w:tcPr>
            <w:tcW w:w="7308" w:type="dxa"/>
          </w:tcPr>
          <w:p w:rsidR="000611B1" w:rsidRPr="00F957F0" w:rsidRDefault="00C212AB" w:rsidP="000611B1">
            <w:pPr>
              <w:rPr>
                <w:sz w:val="20"/>
                <w:szCs w:val="20"/>
                <w:rPrChange w:id="988" w:author="ag8t" w:date="2014-01-21T15:34:00Z">
                  <w:rPr>
                    <w:rFonts w:eastAsia="MS Mincho" w:cs="Times New Roman"/>
                    <w:sz w:val="20"/>
                    <w:szCs w:val="20"/>
                  </w:rPr>
                </w:rPrChange>
              </w:rPr>
            </w:pPr>
            <w:r w:rsidRPr="00C212AB">
              <w:rPr>
                <w:rPrChange w:id="989" w:author="ag8t" w:date="2014-01-21T15:34:00Z">
                  <w:rPr>
                    <w:color w:val="0000FF"/>
                    <w:u w:val="single"/>
                  </w:rPr>
                </w:rPrChange>
              </w:rPr>
              <w:t>Outbound network connectivity is required for the user job, i.e., programs running on compute nodes can send packets to external public IP addresses.</w:t>
            </w:r>
          </w:p>
        </w:tc>
      </w:tr>
      <w:tr w:rsidR="000611B1">
        <w:tc>
          <w:tcPr>
            <w:tcW w:w="2268" w:type="dxa"/>
          </w:tcPr>
          <w:p w:rsidR="000611B1" w:rsidRPr="00F957F0" w:rsidRDefault="00C212AB" w:rsidP="000611B1">
            <w:pPr>
              <w:rPr>
                <w:sz w:val="20"/>
                <w:szCs w:val="20"/>
                <w:rPrChange w:id="990" w:author="ag8t" w:date="2014-01-21T15:34:00Z">
                  <w:rPr>
                    <w:rFonts w:eastAsia="MS Mincho" w:cs="Times New Roman"/>
                    <w:sz w:val="20"/>
                    <w:szCs w:val="20"/>
                  </w:rPr>
                </w:rPrChange>
              </w:rPr>
            </w:pPr>
            <w:r w:rsidRPr="00C212AB">
              <w:rPr>
                <w:rPrChange w:id="991" w:author="ag8t" w:date="2014-01-21T15:34:00Z">
                  <w:rPr>
                    <w:color w:val="0000FF"/>
                    <w:u w:val="single"/>
                  </w:rPr>
                </w:rPrChange>
              </w:rPr>
              <w:t>Inoutbound</w:t>
            </w:r>
          </w:p>
        </w:tc>
        <w:tc>
          <w:tcPr>
            <w:tcW w:w="7308" w:type="dxa"/>
          </w:tcPr>
          <w:p w:rsidR="000611B1" w:rsidRPr="00F957F0" w:rsidRDefault="00C212AB" w:rsidP="000611B1">
            <w:pPr>
              <w:rPr>
                <w:sz w:val="20"/>
                <w:szCs w:val="20"/>
                <w:rPrChange w:id="992" w:author="ag8t" w:date="2014-01-21T15:34:00Z">
                  <w:rPr>
                    <w:rFonts w:eastAsia="MS Mincho" w:cs="Times New Roman"/>
                    <w:sz w:val="20"/>
                    <w:szCs w:val="20"/>
                  </w:rPr>
                </w:rPrChange>
              </w:rPr>
            </w:pPr>
            <w:r w:rsidRPr="00C212AB">
              <w:rPr>
                <w:rPrChange w:id="993" w:author="ag8t" w:date="2014-01-21T15:34:00Z">
                  <w:rPr>
                    <w:color w:val="0000FF"/>
                    <w:u w:val="single"/>
                  </w:rPr>
                </w:rPrChange>
              </w:rPr>
              <w:t>Both directions are required for the user job</w:t>
            </w:r>
          </w:p>
        </w:tc>
      </w:tr>
    </w:tbl>
    <w:p w:rsidR="00097416" w:rsidRDefault="00097416" w:rsidP="0010026D">
      <w:pPr>
        <w:pStyle w:val="Heading3"/>
        <w:numPr>
          <w:numberingChange w:id="994" w:author="Jessica Otey" w:date="2014-01-12T19:12:00Z" w:original="%1:4:0:.%2:1:0:.%3:7:0:"/>
        </w:numPr>
      </w:pPr>
      <w:bookmarkStart w:id="995" w:name="_Toc376516185"/>
      <w:bookmarkStart w:id="996" w:name="_Toc377723954"/>
      <w:r>
        <w:t>RemoteSessionAccess</w:t>
      </w:r>
      <w:bookmarkEnd w:id="995"/>
      <w:bookmarkEnd w:id="996"/>
    </w:p>
    <w:p w:rsidR="00765B4F" w:rsidRDefault="00765B4F" w:rsidP="00097416">
      <w:r>
        <w:t xml:space="preserve">JSDL has no notion of whether clients can access the working directory of running activities. We define a new Resource element </w:t>
      </w:r>
      <w:r>
        <w:rPr>
          <w:rFonts w:ascii="Courier New" w:hAnsi="Courier New" w:cs="Courier New"/>
        </w:rPr>
        <w:t>RemoteSessionAccess</w:t>
      </w:r>
      <w:r>
        <w:t xml:space="preserve"> of </w:t>
      </w:r>
      <w:r>
        <w:rPr>
          <w:rFonts w:ascii="Courier New" w:hAnsi="Courier New" w:cs="Courier New"/>
        </w:rPr>
        <w:t>xsd:boolean</w:t>
      </w:r>
      <w:r>
        <w:t xml:space="preserve">. The optional element specifies whether the client needs to access the activity working directory (sometimes called the session directory). Multiplicity is zero or one. </w:t>
      </w:r>
    </w:p>
    <w:p w:rsidR="009F40F1" w:rsidRDefault="00C212AB" w:rsidP="00097416">
      <w:r>
        <w:pict>
          <v:shape id="_x0000_s1051" type="#_x0000_t202" style="width:472.25pt;height:41.95pt;mso-position-horizontal-relative:char;mso-position-vertical-relative:line" fillcolor="#bfbfbf [2412]" stroked="f">
            <v:textbox style="mso-next-textbox:#_x0000_s1051">
              <w:txbxContent>
                <w:p w:rsidR="00713AB5" w:rsidRDefault="00713AB5" w:rsidP="00703866">
                  <w:pPr>
                    <w:spacing w:before="0" w:after="0"/>
                  </w:pPr>
                  <w:r>
                    <w:t>&lt;RemoteSessionAccess&gt;</w:t>
                  </w:r>
                </w:p>
                <w:p w:rsidR="00713AB5" w:rsidRDefault="00713AB5" w:rsidP="00703866">
                  <w:pPr>
                    <w:spacing w:before="0" w:after="0"/>
                  </w:pPr>
                  <w:r>
                    <w:tab/>
                    <w:t>&lt;xsd:</w:t>
                  </w:r>
                  <w:del w:id="997" w:author="ag8t" w:date="2014-01-17T11:31:00Z">
                    <w:r w:rsidDel="00882D51">
                      <w:delText>Boolean</w:delText>
                    </w:r>
                  </w:del>
                  <w:ins w:id="998" w:author="ag8t" w:date="2014-01-17T11:31:00Z">
                    <w:r>
                      <w:t>boolean</w:t>
                    </w:r>
                  </w:ins>
                  <w:r>
                    <w:t>&gt;</w:t>
                  </w:r>
                </w:p>
                <w:p w:rsidR="00713AB5" w:rsidRPr="00703866" w:rsidRDefault="00713AB5" w:rsidP="00703866">
                  <w:pPr>
                    <w:spacing w:before="0" w:after="0"/>
                  </w:pPr>
                  <w:r>
                    <w:t>&lt;/RemoteSessionAccess&gt;</w:t>
                  </w:r>
                </w:p>
              </w:txbxContent>
            </v:textbox>
            <w10:wrap type="none"/>
            <w10:anchorlock/>
          </v:shape>
        </w:pict>
      </w:r>
    </w:p>
    <w:p w:rsidR="00327D81" w:rsidRDefault="00327D81" w:rsidP="00327D81">
      <w:r>
        <w:t xml:space="preserve">If </w:t>
      </w:r>
      <w:r w:rsidR="00765B4F">
        <w:rPr>
          <w:rFonts w:ascii="Courier New" w:hAnsi="Courier New" w:cs="Courier New"/>
        </w:rPr>
        <w:t>RemoteSessionAccess</w:t>
      </w:r>
      <w:r>
        <w:t>is not defined</w:t>
      </w:r>
      <w:ins w:id="999" w:author="Jessica Otey" w:date="2014-01-12T19:53:00Z">
        <w:r w:rsidR="00667A9C">
          <w:t>,</w:t>
        </w:r>
      </w:ins>
      <w:del w:id="1000" w:author="Jessica Otey" w:date="2014-01-12T19:53:00Z">
        <w:r w:rsidDel="00667A9C">
          <w:delText>that</w:delText>
        </w:r>
      </w:del>
      <w:r>
        <w:t xml:space="preserve">the user </w:t>
      </w:r>
      <w:ins w:id="1001" w:author="Jessica Otey" w:date="2014-01-12T19:54:00Z">
        <w:r w:rsidR="00667A9C">
          <w:t xml:space="preserve">is </w:t>
        </w:r>
      </w:ins>
      <w:r>
        <w:t xml:space="preserve">not interested </w:t>
      </w:r>
      <w:ins w:id="1002" w:author="Jessica Otey" w:date="2014-01-12T19:54:00Z">
        <w:r w:rsidR="00667A9C">
          <w:t xml:space="preserve">in </w:t>
        </w:r>
      </w:ins>
      <w:del w:id="1003" w:author="Jessica Otey" w:date="2014-01-12T19:54:00Z">
        <w:r w:rsidDel="00667A9C">
          <w:delText xml:space="preserve">to </w:delText>
        </w:r>
      </w:del>
      <w:r>
        <w:t xml:space="preserve">access </w:t>
      </w:r>
      <w:ins w:id="1004" w:author="Jessica Otey" w:date="2014-01-12T19:54:00Z">
        <w:r w:rsidR="00667A9C">
          <w:t xml:space="preserve">to the </w:t>
        </w:r>
      </w:ins>
      <w:r>
        <w:t>session directory r</w:t>
      </w:r>
      <w:r>
        <w:t>e</w:t>
      </w:r>
      <w:r>
        <w:t>motely</w:t>
      </w:r>
      <w:r w:rsidR="006E1FB6">
        <w:t xml:space="preserve"> (default is </w:t>
      </w:r>
      <w:commentRangeStart w:id="1005"/>
      <w:r w:rsidR="006E1FB6">
        <w:t>false</w:t>
      </w:r>
      <w:commentRangeEnd w:id="1005"/>
      <w:r w:rsidR="00667A9C">
        <w:rPr>
          <w:rStyle w:val="CommentReference"/>
          <w:vanish/>
        </w:rPr>
        <w:commentReference w:id="1005"/>
      </w:r>
      <w:r w:rsidR="006E1FB6">
        <w:t xml:space="preserve">). </w:t>
      </w:r>
    </w:p>
    <w:p w:rsidR="00097416" w:rsidRDefault="00B41A11" w:rsidP="0010026D">
      <w:pPr>
        <w:pStyle w:val="Heading3"/>
        <w:numPr>
          <w:numberingChange w:id="1006" w:author="Jessica Otey" w:date="2014-01-12T19:12:00Z" w:original="%1:4:0:.%2:1:0:.%3:8:0:"/>
        </w:numPr>
      </w:pPr>
      <w:bookmarkStart w:id="1007" w:name="_Toc376516186"/>
      <w:bookmarkStart w:id="1008" w:name="_Toc377723955"/>
      <w:r>
        <w:lastRenderedPageBreak/>
        <w:t>Slot</w:t>
      </w:r>
      <w:r w:rsidR="00097416">
        <w:t>Requirement</w:t>
      </w:r>
      <w:bookmarkEnd w:id="1007"/>
      <w:bookmarkEnd w:id="1008"/>
    </w:p>
    <w:p w:rsidR="00703866" w:rsidRDefault="00703866" w:rsidP="00097416">
      <w:pPr>
        <w:rPr>
          <w:rFonts w:cs="Arial"/>
        </w:rPr>
      </w:pPr>
      <w:r>
        <w:t xml:space="preserve">GLUE2 introduces a notion of </w:t>
      </w:r>
      <w:r w:rsidRPr="00703866">
        <w:rPr>
          <w:rFonts w:ascii="Courier New" w:hAnsi="Courier New" w:cs="Courier New"/>
        </w:rPr>
        <w:t>Slots</w:t>
      </w:r>
      <w:r>
        <w:t xml:space="preserve"> in addition to the usual notion of sockets, CPUs, cores per CPU, and cores per node. The term </w:t>
      </w:r>
      <w:r w:rsidRPr="00703866">
        <w:rPr>
          <w:rFonts w:ascii="Courier New" w:hAnsi="Courier New" w:cs="Courier New"/>
        </w:rPr>
        <w:t>Slot</w:t>
      </w:r>
      <w:ins w:id="1009" w:author="ag8t" w:date="2014-01-17T12:44:00Z">
        <w:r w:rsidR="00177B81">
          <w:rPr>
            <w:rFonts w:ascii="Courier New" w:hAnsi="Courier New" w:cs="Courier New"/>
          </w:rPr>
          <w:t xml:space="preserve"> </w:t>
        </w:r>
      </w:ins>
      <w:r>
        <w:rPr>
          <w:rFonts w:cs="Arial"/>
        </w:rPr>
        <w:t>is used to denote a logical CPU visible to and allocable by the r</w:t>
      </w:r>
      <w:r>
        <w:rPr>
          <w:rFonts w:cs="Arial"/>
        </w:rPr>
        <w:t>e</w:t>
      </w:r>
      <w:r>
        <w:rPr>
          <w:rFonts w:cs="Arial"/>
        </w:rPr>
        <w:t>source management system. They differentiate this from a core insofar as one may not be guaranteed exclusive access to the entire core</w:t>
      </w:r>
      <w:r>
        <w:rPr>
          <w:rStyle w:val="FootnoteReference"/>
        </w:rPr>
        <w:footnoteReference w:id="2"/>
      </w:r>
      <w:r>
        <w:rPr>
          <w:rFonts w:cs="Arial"/>
        </w:rPr>
        <w:t>.</w:t>
      </w:r>
    </w:p>
    <w:p w:rsidR="00B41A11" w:rsidRDefault="00C212AB" w:rsidP="00097416">
      <w:r>
        <w:pict>
          <v:shape id="_x0000_s1050" type="#_x0000_t202" style="width:472.25pt;height:41.95pt;mso-position-horizontal-relative:char;mso-position-vertical-relative:line" fillcolor="#bfbfbf [2412]" stroked="f">
            <v:textbox style="mso-next-textbox:#_x0000_s1050">
              <w:txbxContent>
                <w:p w:rsidR="00713AB5" w:rsidRDefault="00713AB5" w:rsidP="00B41A11">
                  <w:pPr>
                    <w:spacing w:before="0" w:after="0"/>
                  </w:pPr>
                  <w:r>
                    <w:t>&lt;SlotRequirement&gt;</w:t>
                  </w:r>
                </w:p>
                <w:p w:rsidR="00713AB5" w:rsidRDefault="00713AB5" w:rsidP="00B41A11">
                  <w:pPr>
                    <w:spacing w:before="0" w:after="0"/>
                  </w:pPr>
                  <w:r>
                    <w:tab/>
                    <w:t>&lt;xsd:UInt3&gt;</w:t>
                  </w:r>
                </w:p>
                <w:p w:rsidR="00713AB5" w:rsidRPr="00703866" w:rsidRDefault="00713AB5" w:rsidP="00B41A11">
                  <w:pPr>
                    <w:spacing w:before="0" w:after="0"/>
                  </w:pPr>
                  <w:r>
                    <w:t>&lt;/SlotRequirement&gt;</w:t>
                  </w:r>
                </w:p>
              </w:txbxContent>
            </v:textbox>
            <w10:wrap type="none"/>
            <w10:anchorlock/>
          </v:shape>
        </w:pict>
      </w:r>
    </w:p>
    <w:p w:rsidR="00327D81" w:rsidRDefault="00327D81" w:rsidP="00327D81">
      <w:r>
        <w:cr/>
        <w:t xml:space="preserve">This </w:t>
      </w:r>
      <w:r w:rsidR="00B41A11">
        <w:t xml:space="preserve">optional </w:t>
      </w:r>
      <w:del w:id="1010" w:author="ag8t" w:date="2014-01-17T12:46:00Z">
        <w:r w:rsidR="00B41A11" w:rsidDel="00177B81">
          <w:delText xml:space="preserve">complex </w:delText>
        </w:r>
      </w:del>
      <w:r w:rsidR="00B41A11">
        <w:t>element specifies</w:t>
      </w:r>
      <w:r>
        <w:t xml:space="preserve"> the requested count of slots and its distribution for multi-slot </w:t>
      </w:r>
      <w:commentRangeStart w:id="1011"/>
      <w:r>
        <w:t>jobs</w:t>
      </w:r>
      <w:commentRangeEnd w:id="1011"/>
      <w:r w:rsidR="00177B81">
        <w:rPr>
          <w:rStyle w:val="CommentReference"/>
        </w:rPr>
        <w:commentReference w:id="1011"/>
      </w:r>
      <w:r>
        <w:t>.</w:t>
      </w:r>
      <w:ins w:id="1012" w:author="ag8t" w:date="2014-01-17T12:45:00Z">
        <w:r w:rsidR="00177B81">
          <w:t xml:space="preserve"> </w:t>
        </w:r>
      </w:ins>
      <w:r>
        <w:t>Multi</w:t>
      </w:r>
      <w:r>
        <w:t>p</w:t>
      </w:r>
      <w:r>
        <w:t xml:space="preserve">licity is zero or one. </w:t>
      </w:r>
      <w:del w:id="1013" w:author="ag8t" w:date="2014-01-17T12:46:00Z">
        <w:r w:rsidDel="00177B81">
          <w:cr/>
        </w:r>
      </w:del>
    </w:p>
    <w:p w:rsidR="00327D81" w:rsidRDefault="00327D81" w:rsidP="00B41A11">
      <w:pPr>
        <w:pStyle w:val="Heading3"/>
        <w:numPr>
          <w:numberingChange w:id="1014" w:author="Jessica Otey" w:date="2014-01-12T19:12:00Z" w:original="%1:4:0:.%2:1:0:.%3:9:0:"/>
        </w:numPr>
      </w:pPr>
      <w:bookmarkStart w:id="1015" w:name="_Toc377723956"/>
      <w:r>
        <w:t>SlotsPerHost</w:t>
      </w:r>
      <w:bookmarkEnd w:id="1015"/>
    </w:p>
    <w:p w:rsidR="00327D81" w:rsidRDefault="00327D81" w:rsidP="00B41A11">
      <w:pPr>
        <w:spacing w:before="0"/>
      </w:pPr>
      <w:r>
        <w:t>This optional integer element specifies the number of slots to be allocated on each single host</w:t>
      </w:r>
      <w:r w:rsidR="00B41A11">
        <w:t xml:space="preserve"> (node)</w:t>
      </w:r>
      <w:r>
        <w:t xml:space="preserve">. </w:t>
      </w:r>
    </w:p>
    <w:p w:rsidR="00B41A11" w:rsidRDefault="00C212AB" w:rsidP="00327D81">
      <w:r>
        <w:pict>
          <v:shape id="_x0000_s1049" type="#_x0000_t202" style="width:472.25pt;height:41.95pt;mso-position-horizontal-relative:char;mso-position-vertical-relative:line" fillcolor="#bfbfbf [2412]" stroked="f">
            <v:textbox style="mso-next-textbox:#_x0000_s1049">
              <w:txbxContent>
                <w:p w:rsidR="00713AB5" w:rsidRDefault="00713AB5" w:rsidP="00B41A11">
                  <w:pPr>
                    <w:spacing w:before="0" w:after="0"/>
                  </w:pPr>
                  <w:r>
                    <w:t>&lt;SlotsPerHost&gt;</w:t>
                  </w:r>
                </w:p>
                <w:p w:rsidR="00713AB5" w:rsidRDefault="00713AB5" w:rsidP="00B41A11">
                  <w:pPr>
                    <w:spacing w:before="0" w:after="0"/>
                  </w:pPr>
                  <w:r>
                    <w:tab/>
                    <w:t>&lt;xsd:UInt3&gt;</w:t>
                  </w:r>
                </w:p>
                <w:p w:rsidR="00713AB5" w:rsidRPr="00703866" w:rsidRDefault="00713AB5" w:rsidP="00B41A11">
                  <w:pPr>
                    <w:spacing w:before="0" w:after="0"/>
                  </w:pPr>
                  <w:r>
                    <w:t>&lt;/SlotsPerHost&gt;</w:t>
                  </w:r>
                </w:p>
              </w:txbxContent>
            </v:textbox>
            <w10:wrap type="none"/>
            <w10:anchorlock/>
          </v:shape>
        </w:pict>
      </w:r>
    </w:p>
    <w:p w:rsidR="00B41A11" w:rsidRDefault="00B41A11" w:rsidP="00B41A11">
      <w:pPr>
        <w:pStyle w:val="Heading3"/>
        <w:numPr>
          <w:numberingChange w:id="1016" w:author="Jessica Otey" w:date="2014-01-12T19:12:00Z" w:original="%1:4:0:.%2:1:0:.%3:10:0:"/>
        </w:numPr>
      </w:pPr>
      <w:bookmarkStart w:id="1017" w:name="_Toc377723957"/>
      <w:r>
        <w:t>ExclusiveExecution</w:t>
      </w:r>
      <w:bookmarkEnd w:id="1017"/>
    </w:p>
    <w:p w:rsidR="00327D81" w:rsidRDefault="00327D81" w:rsidP="00327D81">
      <w:r>
        <w:t xml:space="preserve">This optional boolean element specifies whether a host </w:t>
      </w:r>
      <w:r w:rsidR="00237EFC">
        <w:t xml:space="preserve">(node) </w:t>
      </w:r>
      <w:r>
        <w:t xml:space="preserve">should be allocated for exclusive use by the user job. </w:t>
      </w:r>
      <w:r>
        <w:cr/>
      </w:r>
      <w:r w:rsidR="00C212AB">
        <w:pict>
          <v:shape id="_x0000_s1048" type="#_x0000_t202" style="width:472.25pt;height:41.95pt;mso-position-horizontal-relative:char;mso-position-vertical-relative:line" fillcolor="#bfbfbf [2412]" stroked="f">
            <v:textbox style="mso-next-textbox:#_x0000_s1048">
              <w:txbxContent>
                <w:p w:rsidR="00713AB5" w:rsidRDefault="00713AB5" w:rsidP="00237EFC">
                  <w:pPr>
                    <w:spacing w:before="0" w:after="0"/>
                  </w:pPr>
                  <w:r>
                    <w:t>&lt;ExclusiveExecution&gt;</w:t>
                  </w:r>
                </w:p>
                <w:p w:rsidR="00713AB5" w:rsidRDefault="00713AB5" w:rsidP="00237EFC">
                  <w:pPr>
                    <w:spacing w:before="0" w:after="0"/>
                  </w:pPr>
                  <w:r>
                    <w:tab/>
                    <w:t>&lt;xsd:</w:t>
                  </w:r>
                  <w:del w:id="1018" w:author="ag8t" w:date="2014-01-17T11:31:00Z">
                    <w:r w:rsidDel="00882D51">
                      <w:delText>Boolean</w:delText>
                    </w:r>
                  </w:del>
                  <w:ins w:id="1019" w:author="ag8t" w:date="2014-01-17T11:31:00Z">
                    <w:r>
                      <w:t>boolean</w:t>
                    </w:r>
                  </w:ins>
                  <w:r>
                    <w:t>&gt;</w:t>
                  </w:r>
                </w:p>
                <w:p w:rsidR="00713AB5" w:rsidRPr="00703866" w:rsidRDefault="00713AB5" w:rsidP="00237EFC">
                  <w:pPr>
                    <w:spacing w:before="0" w:after="0"/>
                  </w:pPr>
                  <w:r>
                    <w:t>&lt;/ExclusiveExecution&gt;</w:t>
                  </w:r>
                </w:p>
              </w:txbxContent>
            </v:textbox>
            <w10:wrap type="none"/>
            <w10:anchorlock/>
          </v:shape>
        </w:pict>
      </w:r>
    </w:p>
    <w:p w:rsidR="00327D81" w:rsidRDefault="00327D81" w:rsidP="00327D81">
      <w:r>
        <w:t xml:space="preserve">Each site has a default value for this, which should be advertised through GLUE2. </w:t>
      </w:r>
    </w:p>
    <w:p w:rsidR="00097416" w:rsidRDefault="00097416" w:rsidP="0010026D">
      <w:pPr>
        <w:pStyle w:val="Heading3"/>
        <w:numPr>
          <w:numberingChange w:id="1020" w:author="Jessica Otey" w:date="2014-01-12T19:12:00Z" w:original="%1:4:0:.%2:1:0:.%3:11:0:"/>
        </w:numPr>
      </w:pPr>
      <w:bookmarkStart w:id="1021" w:name="_Toc376516187"/>
      <w:bookmarkStart w:id="1022" w:name="_Toc377723958"/>
      <w:r>
        <w:t>QueueName</w:t>
      </w:r>
      <w:bookmarkEnd w:id="1021"/>
      <w:bookmarkEnd w:id="1022"/>
    </w:p>
    <w:p w:rsidR="00327D81" w:rsidRDefault="00327D81" w:rsidP="00327D81">
      <w:r>
        <w:t>This optional string element defines the name of the preferred queue. Multiplici</w:t>
      </w:r>
      <w:r w:rsidR="00237EFC">
        <w:t xml:space="preserve">ty is zero or one. There is no </w:t>
      </w:r>
      <w:r>
        <w:t>default value of this element.</w:t>
      </w:r>
    </w:p>
    <w:p w:rsidR="00237EFC" w:rsidRDefault="00C212AB" w:rsidP="00327D81">
      <w:r>
        <w:pict>
          <v:shape id="_x0000_s1047" type="#_x0000_t202" style="width:472.25pt;height:41.95pt;mso-position-horizontal-relative:char;mso-position-vertical-relative:line" fillcolor="#bfbfbf [2412]" stroked="f">
            <v:textbox style="mso-next-textbox:#_x0000_s1047">
              <w:txbxContent>
                <w:p w:rsidR="00713AB5" w:rsidRDefault="00713AB5" w:rsidP="00237EFC">
                  <w:pPr>
                    <w:spacing w:before="0" w:after="0"/>
                  </w:pPr>
                  <w:r>
                    <w:t>&lt;QueueName&gt;</w:t>
                  </w:r>
                </w:p>
                <w:p w:rsidR="00713AB5" w:rsidRDefault="00713AB5" w:rsidP="00237EFC">
                  <w:pPr>
                    <w:spacing w:before="0" w:after="0"/>
                  </w:pPr>
                  <w:r>
                    <w:tab/>
                    <w:t>&lt;xsd:String&gt;</w:t>
                  </w:r>
                </w:p>
                <w:p w:rsidR="00713AB5" w:rsidRPr="00703866" w:rsidRDefault="00713AB5" w:rsidP="00237EFC">
                  <w:pPr>
                    <w:spacing w:before="0" w:after="0"/>
                  </w:pPr>
                  <w:r>
                    <w:t>&lt;/QueueName&gt;</w:t>
                  </w:r>
                </w:p>
              </w:txbxContent>
            </v:textbox>
            <w10:wrap type="none"/>
            <w10:anchorlock/>
          </v:shape>
        </w:pict>
      </w:r>
    </w:p>
    <w:p w:rsidR="00097416" w:rsidRDefault="00097416" w:rsidP="0010026D">
      <w:pPr>
        <w:pStyle w:val="Heading3"/>
        <w:numPr>
          <w:numberingChange w:id="1023" w:author="Jessica Otey" w:date="2014-01-12T19:12:00Z" w:original="%1:4:0:.%2:1:0:.%3:12:0:"/>
        </w:numPr>
      </w:pPr>
      <w:bookmarkStart w:id="1024" w:name="_Toc376516188"/>
      <w:bookmarkStart w:id="1025" w:name="_Toc377723959"/>
      <w:r>
        <w:t>Walltime</w:t>
      </w:r>
      <w:bookmarkEnd w:id="1024"/>
      <w:bookmarkEnd w:id="1025"/>
    </w:p>
    <w:p w:rsidR="00327D81" w:rsidRPr="00E21501" w:rsidRDefault="00327D81" w:rsidP="00327D81">
      <w:r>
        <w:t>This optional element is the wall clock time requested for the user job, from the start of the fir</w:t>
      </w:r>
      <w:r w:rsidR="00237EFC">
        <w:t xml:space="preserve">st process until </w:t>
      </w:r>
      <w:r>
        <w:t xml:space="preserve">the completion of the last process. Multiplicity is zero or one. </w:t>
      </w:r>
      <w:r>
        <w:cr/>
      </w:r>
      <w:r w:rsidR="00C212AB">
        <w:pict>
          <v:shape id="_x0000_s1046" type="#_x0000_t202" style="width:472.25pt;height:41.95pt;mso-position-horizontal-relative:char;mso-position-vertical-relative:line" fillcolor="#bfbfbf [2412]" stroked="f">
            <v:textbox style="mso-next-textbox:#_x0000_s1046">
              <w:txbxContent>
                <w:p w:rsidR="00713AB5" w:rsidRDefault="00713AB5" w:rsidP="00237EFC">
                  <w:pPr>
                    <w:spacing w:before="0" w:after="0"/>
                  </w:pPr>
                  <w:r>
                    <w:t>&lt;Walltime&gt;</w:t>
                  </w:r>
                </w:p>
                <w:p w:rsidR="00713AB5" w:rsidRDefault="00713AB5" w:rsidP="00237EFC">
                  <w:pPr>
                    <w:spacing w:before="0" w:after="0"/>
                  </w:pPr>
                  <w:r>
                    <w:tab/>
                    <w:t>&lt;xsd:UInt3&gt;</w:t>
                  </w:r>
                </w:p>
                <w:p w:rsidR="00713AB5" w:rsidRPr="00703866" w:rsidRDefault="00713AB5" w:rsidP="00237EFC">
                  <w:pPr>
                    <w:spacing w:before="0" w:after="0"/>
                  </w:pPr>
                  <w:r>
                    <w:t>&lt;/Walltime&gt;</w:t>
                  </w:r>
                </w:p>
              </w:txbxContent>
            </v:textbox>
            <w10:wrap type="none"/>
            <w10:anchorlock/>
          </v:shape>
        </w:pict>
      </w:r>
    </w:p>
    <w:p w:rsidR="00097416" w:rsidRDefault="00097416" w:rsidP="0010026D">
      <w:pPr>
        <w:pStyle w:val="Heading3"/>
        <w:numPr>
          <w:numberingChange w:id="1026" w:author="Jessica Otey" w:date="2014-01-12T19:12:00Z" w:original="%1:4:0:.%2:1:0:.%3:13:0:"/>
        </w:numPr>
      </w:pPr>
      <w:bookmarkStart w:id="1027" w:name="_Toc376516189"/>
      <w:bookmarkStart w:id="1028" w:name="_Toc377723960"/>
      <w:r>
        <w:lastRenderedPageBreak/>
        <w:t>IndividualCPUTime</w:t>
      </w:r>
      <w:bookmarkEnd w:id="1027"/>
      <w:bookmarkEnd w:id="1028"/>
    </w:p>
    <w:p w:rsidR="00327D81" w:rsidRPr="00E21501" w:rsidRDefault="00327D81" w:rsidP="00327D81">
      <w:r>
        <w:t xml:space="preserve">This optional element specifies the number of CPU seconds requested for each </w:t>
      </w:r>
      <w:r w:rsidR="00237EFC">
        <w:t xml:space="preserve">slot of the user job. There is </w:t>
      </w:r>
      <w:r>
        <w:t xml:space="preserve">no default value of this element. Multiplicity is zero or one. </w:t>
      </w:r>
      <w:r>
        <w:cr/>
      </w:r>
      <w:r w:rsidR="00C212AB">
        <w:pict>
          <v:shape id="_x0000_s1045" type="#_x0000_t202" style="width:472.25pt;height:41.95pt;mso-position-horizontal-relative:char;mso-position-vertical-relative:line" fillcolor="#bfbfbf [2412]" stroked="f">
            <v:textbox style="mso-next-textbox:#_x0000_s1045">
              <w:txbxContent>
                <w:p w:rsidR="00713AB5" w:rsidRDefault="00713AB5" w:rsidP="00237EFC">
                  <w:pPr>
                    <w:spacing w:before="0" w:after="0"/>
                  </w:pPr>
                  <w:r>
                    <w:t>&lt;IndividualCPUTime&gt;</w:t>
                  </w:r>
                </w:p>
                <w:p w:rsidR="00713AB5" w:rsidRDefault="00713AB5" w:rsidP="00237EFC">
                  <w:pPr>
                    <w:spacing w:before="0" w:after="0"/>
                  </w:pPr>
                  <w:r>
                    <w:tab/>
                    <w:t>&lt;xsd:UInt3&gt;</w:t>
                  </w:r>
                </w:p>
                <w:p w:rsidR="00713AB5" w:rsidRPr="00703866" w:rsidRDefault="00713AB5" w:rsidP="00237EFC">
                  <w:pPr>
                    <w:spacing w:before="0" w:after="0"/>
                  </w:pPr>
                  <w:r>
                    <w:t>&lt;/IndividualCPUTime&gt;</w:t>
                  </w:r>
                </w:p>
              </w:txbxContent>
            </v:textbox>
            <w10:wrap type="none"/>
            <w10:anchorlock/>
          </v:shape>
        </w:pict>
      </w:r>
    </w:p>
    <w:p w:rsidR="00097416" w:rsidRDefault="00097416" w:rsidP="0010026D">
      <w:pPr>
        <w:pStyle w:val="Heading3"/>
        <w:numPr>
          <w:numberingChange w:id="1029" w:author="Jessica Otey" w:date="2014-01-12T19:12:00Z" w:original="%1:4:0:.%2:1:0:.%3:14:0:"/>
        </w:numPr>
      </w:pPr>
      <w:bookmarkStart w:id="1030" w:name="_Toc376516190"/>
      <w:bookmarkStart w:id="1031" w:name="_Toc377723961"/>
      <w:r>
        <w:t>ParallelEnvironment</w:t>
      </w:r>
      <w:bookmarkEnd w:id="1030"/>
      <w:bookmarkEnd w:id="1031"/>
    </w:p>
    <w:p w:rsidR="001E5757" w:rsidRDefault="00327D81" w:rsidP="00327D81">
      <w:r>
        <w:t xml:space="preserve">The parallel environment is used to specify the execution environment for parallel jobs. Multiplicity is zero or one. If a </w:t>
      </w:r>
      <w:r w:rsidR="00C212AB" w:rsidRPr="00C212AB">
        <w:rPr>
          <w:rFonts w:ascii="Courier New" w:hAnsi="Courier New" w:cs="Courier New"/>
          <w:rPrChange w:id="1032" w:author="Jessica Otey" w:date="2014-01-12T20:02:00Z">
            <w:rPr>
              <w:color w:val="0000FF"/>
              <w:u w:val="single"/>
            </w:rPr>
          </w:rPrChange>
        </w:rPr>
        <w:t>ParallelEnvironment</w:t>
      </w:r>
      <w:r>
        <w:t xml:space="preserve"> element is present, the execution service MUST create the correct invocation for the requested parallel environment. The execution service MAY also add environment v</w:t>
      </w:r>
      <w:r>
        <w:t>a</w:t>
      </w:r>
      <w:r>
        <w:t>riables and path settings as appropriate. The parallel environments available at an execution service MUST be advertised through the</w:t>
      </w:r>
      <w:r w:rsidR="00143BB1">
        <w:t xml:space="preserve"> GLUE2 </w:t>
      </w:r>
      <w:r>
        <w:t xml:space="preserve">description of the execution service using </w:t>
      </w:r>
      <w:r w:rsidR="00C212AB" w:rsidRPr="00C212AB">
        <w:rPr>
          <w:rFonts w:ascii="Courier New" w:hAnsi="Courier New" w:cs="Courier New"/>
          <w:rPrChange w:id="1033" w:author="Jessica Otey" w:date="2014-01-12T20:02:00Z">
            <w:rPr>
              <w:color w:val="0000FF"/>
              <w:u w:val="single"/>
            </w:rPr>
          </w:rPrChange>
        </w:rPr>
        <w:t>ApplicationEnv</w:t>
      </w:r>
      <w:r w:rsidR="00C212AB" w:rsidRPr="00C212AB">
        <w:rPr>
          <w:rFonts w:ascii="Courier New" w:hAnsi="Courier New" w:cs="Courier New"/>
          <w:rPrChange w:id="1034" w:author="Jessica Otey" w:date="2014-01-12T20:02:00Z">
            <w:rPr>
              <w:color w:val="0000FF"/>
              <w:u w:val="single"/>
            </w:rPr>
          </w:rPrChange>
        </w:rPr>
        <w:t>i</w:t>
      </w:r>
      <w:r w:rsidR="00C212AB" w:rsidRPr="00C212AB">
        <w:rPr>
          <w:rFonts w:ascii="Courier New" w:hAnsi="Courier New" w:cs="Courier New"/>
          <w:rPrChange w:id="1035" w:author="Jessica Otey" w:date="2014-01-12T20:02:00Z">
            <w:rPr>
              <w:color w:val="0000FF"/>
              <w:u w:val="single"/>
            </w:rPr>
          </w:rPrChange>
        </w:rPr>
        <w:t>ronment</w:t>
      </w:r>
      <w:r>
        <w:t xml:space="preserve"> element. </w:t>
      </w:r>
      <w:r>
        <w:cr/>
      </w:r>
    </w:p>
    <w:p w:rsidR="001E5757" w:rsidRDefault="00327D81" w:rsidP="001E5757">
      <w:r>
        <w:t>This optional element defines the type of multi-slot application. There is no defaul</w:t>
      </w:r>
      <w:r w:rsidR="001E5757">
        <w:t xml:space="preserve">t value of this element. It is </w:t>
      </w:r>
      <w:r>
        <w:t>string valued, with the following initial set of values taken from the SPMD extension 61 for the JSDL</w:t>
      </w:r>
      <w:r w:rsidR="001E5757">
        <w:t>.</w:t>
      </w:r>
      <w:bookmarkStart w:id="1036" w:name="_Toc376516191"/>
    </w:p>
    <w:p w:rsidR="00DA45E3" w:rsidRPr="00312ED7" w:rsidRDefault="00DA45E3" w:rsidP="00DA45E3">
      <w:pPr>
        <w:pStyle w:val="Heading3"/>
        <w:numPr>
          <w:numberingChange w:id="1037" w:author="Jessica Otey" w:date="2014-01-12T19:12:00Z" w:original="%1:4:0:.%2:1:0:.%3:15:0:"/>
        </w:numPr>
        <w:rPr>
          <w:highlight w:val="yellow"/>
        </w:rPr>
      </w:pPr>
      <w:bookmarkStart w:id="1038" w:name="_Toc377723962"/>
      <w:r w:rsidRPr="00312ED7">
        <w:rPr>
          <w:highlight w:val="yellow"/>
        </w:rPr>
        <w:t>Discuss</w:t>
      </w:r>
      <w:bookmarkEnd w:id="1038"/>
      <w:ins w:id="1039" w:author="ag8t" w:date="2014-01-17T12:52:00Z">
        <w:r w:rsidR="00BF3B76">
          <w:rPr>
            <w:highlight w:val="yellow"/>
          </w:rPr>
          <w:t xml:space="preserve"> with JP, some concern glue does not meet our needs</w:t>
        </w:r>
      </w:ins>
    </w:p>
    <w:p w:rsidR="00DA45E3" w:rsidRPr="00312ED7" w:rsidRDefault="00DA45E3" w:rsidP="001E5757">
      <w:pPr>
        <w:rPr>
          <w:highlight w:val="yellow"/>
        </w:rPr>
      </w:pPr>
      <w:r w:rsidRPr="00312ED7">
        <w:rPr>
          <w:highlight w:val="yellow"/>
        </w:rPr>
        <w:t>The following seem redundant to Grimshaw. Should we include them?</w:t>
      </w:r>
    </w:p>
    <w:p w:rsidR="00327D81" w:rsidRPr="00312ED7" w:rsidRDefault="00327D81" w:rsidP="001E5757">
      <w:pPr>
        <w:rPr>
          <w:highlight w:val="yellow"/>
        </w:rPr>
      </w:pPr>
      <w:r w:rsidRPr="00312ED7">
        <w:rPr>
          <w:highlight w:val="yellow"/>
        </w:rPr>
        <w:t>9.3.5.16.3 ProcessesPerHost</w:t>
      </w:r>
      <w:bookmarkEnd w:id="1036"/>
      <w:r w:rsidRPr="00312ED7">
        <w:rPr>
          <w:highlight w:val="yellow"/>
        </w:rPr>
        <w:cr/>
      </w:r>
    </w:p>
    <w:p w:rsidR="00327D81" w:rsidRPr="00312ED7" w:rsidRDefault="00327D81" w:rsidP="00327D81">
      <w:pPr>
        <w:rPr>
          <w:highlight w:val="yellow"/>
        </w:rPr>
      </w:pPr>
      <w:r w:rsidRPr="00312ED7">
        <w:rPr>
          <w:highlight w:val="yellow"/>
        </w:rPr>
        <w:t>This optional integer element specifies the number of instances of the executable that the consuming sy</w:t>
      </w:r>
      <w:r w:rsidRPr="00312ED7">
        <w:rPr>
          <w:highlight w:val="yellow"/>
        </w:rPr>
        <w:t>s</w:t>
      </w:r>
      <w:r w:rsidRPr="00312ED7">
        <w:rPr>
          <w:highlight w:val="yellow"/>
        </w:rPr>
        <w:t>tem MUST start on each allocated host. Multiplicity is z</w:t>
      </w:r>
      <w:r w:rsidR="00DA45E3" w:rsidRPr="00312ED7">
        <w:rPr>
          <w:highlight w:val="yellow"/>
        </w:rPr>
        <w:t>ero or one. Default value is 1</w:t>
      </w:r>
      <w:r w:rsidRPr="00312ED7">
        <w:rPr>
          <w:rFonts w:cs="Arial"/>
          <w:highlight w:val="yellow"/>
        </w:rPr>
        <w:t>.</w:t>
      </w:r>
      <w:r w:rsidRPr="00312ED7">
        <w:rPr>
          <w:highlight w:val="yellow"/>
        </w:rPr>
        <w:t xml:space="preserve"> An optional flag </w:t>
      </w:r>
      <w:del w:id="1040" w:author="Jessica Otey" w:date="2014-01-12T20:04:00Z">
        <w:r w:rsidRPr="00312ED7" w:rsidDel="00B12AB3">
          <w:rPr>
            <w:highlight w:val="yellow"/>
          </w:rPr>
          <w:delText>"</w:delText>
        </w:r>
      </w:del>
      <w:r w:rsidR="00C212AB" w:rsidRPr="00C212AB">
        <w:rPr>
          <w:rFonts w:ascii="Courier New" w:hAnsi="Courier New" w:cs="Courier New"/>
          <w:rPrChange w:id="1041" w:author="Jessica Otey" w:date="2014-01-12T20:03:00Z">
            <w:rPr>
              <w:color w:val="0000FF"/>
              <w:highlight w:val="yellow"/>
              <w:u w:val="single"/>
            </w:rPr>
          </w:rPrChange>
        </w:rPr>
        <w:t>useSlotsPerHost</w:t>
      </w:r>
      <w:del w:id="1042" w:author="Jessica Otey" w:date="2014-01-12T20:04:00Z">
        <w:r w:rsidRPr="00312ED7" w:rsidDel="00B12AB3">
          <w:rPr>
            <w:highlight w:val="yellow"/>
          </w:rPr>
          <w:delText>"</w:delText>
        </w:r>
      </w:del>
      <w:r w:rsidRPr="00312ED7">
        <w:rPr>
          <w:highlight w:val="yellow"/>
        </w:rPr>
        <w:t xml:space="preserve"> allows to indicate that the value of </w:t>
      </w:r>
      <w:del w:id="1043" w:author="Jessica Otey" w:date="2014-01-12T20:04:00Z">
        <w:r w:rsidRPr="00312ED7" w:rsidDel="00B12AB3">
          <w:rPr>
            <w:highlight w:val="yellow"/>
          </w:rPr>
          <w:delText>"</w:delText>
        </w:r>
      </w:del>
      <w:r w:rsidR="00C212AB" w:rsidRPr="00C212AB">
        <w:rPr>
          <w:rFonts w:ascii="Courier New" w:hAnsi="Courier New" w:cs="Courier New"/>
          <w:rPrChange w:id="1044" w:author="Jessica Otey" w:date="2014-01-12T20:04:00Z">
            <w:rPr>
              <w:color w:val="0000FF"/>
              <w:highlight w:val="yellow"/>
              <w:u w:val="single"/>
            </w:rPr>
          </w:rPrChange>
        </w:rPr>
        <w:t>SlotsPerHost</w:t>
      </w:r>
      <w:del w:id="1045" w:author="Jessica Otey" w:date="2014-01-12T20:04:00Z">
        <w:r w:rsidRPr="00312ED7" w:rsidDel="00B12AB3">
          <w:rPr>
            <w:highlight w:val="yellow"/>
          </w:rPr>
          <w:delText>"</w:delText>
        </w:r>
      </w:del>
      <w:r w:rsidRPr="00312ED7">
        <w:rPr>
          <w:highlight w:val="yellow"/>
        </w:rPr>
        <w:t xml:space="preserve"> should be used. </w:t>
      </w:r>
    </w:p>
    <w:p w:rsidR="00327D81" w:rsidRPr="00312ED7" w:rsidRDefault="00327D81" w:rsidP="00DA45E3">
      <w:pPr>
        <w:rPr>
          <w:highlight w:val="yellow"/>
        </w:rPr>
      </w:pPr>
      <w:bookmarkStart w:id="1046" w:name="_Toc376516192"/>
      <w:r w:rsidRPr="00312ED7">
        <w:rPr>
          <w:highlight w:val="yellow"/>
        </w:rPr>
        <w:t>9.3.5.16.4 ThreadsPerProcesses</w:t>
      </w:r>
      <w:bookmarkEnd w:id="1046"/>
      <w:r w:rsidRPr="00312ED7">
        <w:rPr>
          <w:highlight w:val="yellow"/>
        </w:rPr>
        <w:cr/>
      </w:r>
    </w:p>
    <w:p w:rsidR="00327D81" w:rsidRPr="00312ED7" w:rsidRDefault="00327D81" w:rsidP="00327D81">
      <w:pPr>
        <w:rPr>
          <w:highlight w:val="yellow"/>
        </w:rPr>
      </w:pPr>
      <w:r w:rsidRPr="00312ED7">
        <w:rPr>
          <w:highlight w:val="yellow"/>
        </w:rPr>
        <w:t>This optional integer element specifies the number of threads per process (i.e., per instance of the e</w:t>
      </w:r>
      <w:r w:rsidRPr="00312ED7">
        <w:rPr>
          <w:highlight w:val="yellow"/>
        </w:rPr>
        <w:t>x</w:t>
      </w:r>
      <w:r w:rsidRPr="00312ED7">
        <w:rPr>
          <w:highlight w:val="yellow"/>
        </w:rPr>
        <w:t>ecutable). There is no default value of this element</w:t>
      </w:r>
      <w:r w:rsidR="00DA45E3" w:rsidRPr="00312ED7">
        <w:rPr>
          <w:highlight w:val="yellow"/>
        </w:rPr>
        <w:t xml:space="preserve">. Multiplicity is zero or one. </w:t>
      </w:r>
      <w:r w:rsidRPr="00312ED7">
        <w:rPr>
          <w:highlight w:val="yellow"/>
        </w:rPr>
        <w:t xml:space="preserve">An optional flag </w:t>
      </w:r>
      <w:del w:id="1047" w:author="Jessica Otey" w:date="2014-01-12T20:04:00Z">
        <w:r w:rsidRPr="00312ED7" w:rsidDel="00B12AB3">
          <w:rPr>
            <w:highlight w:val="yellow"/>
          </w:rPr>
          <w:delText>"</w:delText>
        </w:r>
      </w:del>
      <w:r w:rsidR="00C212AB" w:rsidRPr="00C212AB">
        <w:rPr>
          <w:rFonts w:ascii="Courier New" w:hAnsi="Courier New" w:cs="Courier New"/>
          <w:rPrChange w:id="1048" w:author="Jessica Otey" w:date="2014-01-12T20:04:00Z">
            <w:rPr>
              <w:color w:val="0000FF"/>
              <w:highlight w:val="yellow"/>
              <w:u w:val="single"/>
            </w:rPr>
          </w:rPrChange>
        </w:rPr>
        <w:t>use</w:t>
      </w:r>
      <w:r w:rsidR="00C212AB" w:rsidRPr="00C212AB">
        <w:rPr>
          <w:rFonts w:ascii="Courier New" w:hAnsi="Courier New" w:cs="Courier New"/>
          <w:rPrChange w:id="1049" w:author="Jessica Otey" w:date="2014-01-12T20:04:00Z">
            <w:rPr>
              <w:color w:val="0000FF"/>
              <w:highlight w:val="yellow"/>
              <w:u w:val="single"/>
            </w:rPr>
          </w:rPrChange>
        </w:rPr>
        <w:t>S</w:t>
      </w:r>
      <w:r w:rsidR="00C212AB" w:rsidRPr="00C212AB">
        <w:rPr>
          <w:rFonts w:ascii="Courier New" w:hAnsi="Courier New" w:cs="Courier New"/>
          <w:rPrChange w:id="1050" w:author="Jessica Otey" w:date="2014-01-12T20:04:00Z">
            <w:rPr>
              <w:color w:val="0000FF"/>
              <w:highlight w:val="yellow"/>
              <w:u w:val="single"/>
            </w:rPr>
          </w:rPrChange>
        </w:rPr>
        <w:t>lotsPerHost</w:t>
      </w:r>
      <w:del w:id="1051" w:author="Jessica Otey" w:date="2014-01-12T20:04:00Z">
        <w:r w:rsidRPr="00312ED7" w:rsidDel="00B12AB3">
          <w:rPr>
            <w:highlight w:val="yellow"/>
          </w:rPr>
          <w:delText>"</w:delText>
        </w:r>
      </w:del>
      <w:r w:rsidRPr="00312ED7">
        <w:rPr>
          <w:highlight w:val="yellow"/>
        </w:rPr>
        <w:t xml:space="preserve"> allows to indicate that the value of </w:t>
      </w:r>
      <w:del w:id="1052" w:author="Jessica Otey" w:date="2014-01-12T20:04:00Z">
        <w:r w:rsidRPr="00312ED7" w:rsidDel="00B12AB3">
          <w:rPr>
            <w:highlight w:val="yellow"/>
          </w:rPr>
          <w:delText>"</w:delText>
        </w:r>
      </w:del>
      <w:r w:rsidR="00C212AB" w:rsidRPr="00C212AB">
        <w:rPr>
          <w:rFonts w:ascii="Courier New" w:hAnsi="Courier New" w:cs="Courier New"/>
          <w:rPrChange w:id="1053" w:author="Jessica Otey" w:date="2014-01-12T20:04:00Z">
            <w:rPr>
              <w:color w:val="0000FF"/>
              <w:highlight w:val="yellow"/>
              <w:u w:val="single"/>
            </w:rPr>
          </w:rPrChange>
        </w:rPr>
        <w:t>SlotsPerHost</w:t>
      </w:r>
      <w:del w:id="1054" w:author="Jessica Otey" w:date="2014-01-12T20:04:00Z">
        <w:r w:rsidRPr="00312ED7" w:rsidDel="00B12AB3">
          <w:rPr>
            <w:highlight w:val="yellow"/>
          </w:rPr>
          <w:delText>"</w:delText>
        </w:r>
      </w:del>
      <w:r w:rsidRPr="00312ED7">
        <w:rPr>
          <w:highlight w:val="yellow"/>
        </w:rPr>
        <w:t xml:space="preserve"> should be used. </w:t>
      </w:r>
    </w:p>
    <w:p w:rsidR="00327D81" w:rsidRPr="00312ED7" w:rsidRDefault="00327D81" w:rsidP="00327D81">
      <w:pPr>
        <w:rPr>
          <w:highlight w:val="yellow"/>
        </w:rPr>
      </w:pPr>
      <w:r w:rsidRPr="00312ED7">
        <w:rPr>
          <w:highlight w:val="yellow"/>
        </w:rPr>
        <w:t xml:space="preserve"> 9.3.5.16.2 Version </w:t>
      </w:r>
      <w:r w:rsidRPr="00312ED7">
        <w:rPr>
          <w:highlight w:val="yellow"/>
        </w:rPr>
        <w:cr/>
      </w:r>
    </w:p>
    <w:p w:rsidR="00327D81" w:rsidRPr="00E21501" w:rsidRDefault="00327D81" w:rsidP="00327D81">
      <w:r w:rsidRPr="00312ED7">
        <w:rPr>
          <w:highlight w:val="yellow"/>
        </w:rPr>
        <w:t>The optional version of the parallel environment.</w:t>
      </w:r>
    </w:p>
    <w:p w:rsidR="00097416" w:rsidRPr="00962A0F" w:rsidDel="00BF3B76" w:rsidRDefault="00C212AB" w:rsidP="00327D81">
      <w:pPr>
        <w:pStyle w:val="Heading3"/>
        <w:numPr>
          <w:numberingChange w:id="1055" w:author="Jessica Otey" w:date="2014-01-12T19:12:00Z" w:original="%1:4:0:.%2:1:0:.%3:16:0:"/>
        </w:numPr>
        <w:rPr>
          <w:del w:id="1056" w:author="ag8t" w:date="2014-01-17T12:52:00Z"/>
          <w:highlight w:val="yellow"/>
          <w:rPrChange w:id="1057" w:author="ag8t" w:date="2014-01-16T13:05:00Z">
            <w:rPr>
              <w:del w:id="1058" w:author="ag8t" w:date="2014-01-17T12:52:00Z"/>
            </w:rPr>
          </w:rPrChange>
        </w:rPr>
      </w:pPr>
      <w:bookmarkStart w:id="1059" w:name="_Toc376516193"/>
      <w:bookmarkStart w:id="1060" w:name="_Toc377723963"/>
      <w:del w:id="1061" w:author="ag8t" w:date="2014-01-17T12:52:00Z">
        <w:r w:rsidRPr="00C212AB">
          <w:rPr>
            <w:highlight w:val="yellow"/>
            <w:rPrChange w:id="1062" w:author="ag8t" w:date="2014-01-16T13:05:00Z">
              <w:rPr>
                <w:color w:val="0000FF"/>
                <w:u w:val="single"/>
              </w:rPr>
            </w:rPrChange>
          </w:rPr>
          <w:delText>Run Time Environment – e.g. modules</w:delText>
        </w:r>
        <w:bookmarkEnd w:id="1059"/>
        <w:bookmarkEnd w:id="1060"/>
      </w:del>
    </w:p>
    <w:p w:rsidR="00327D81" w:rsidRPr="00962A0F" w:rsidDel="00BF3B76" w:rsidRDefault="00C212AB" w:rsidP="00327D81">
      <w:pPr>
        <w:rPr>
          <w:del w:id="1063" w:author="ag8t" w:date="2014-01-17T12:52:00Z"/>
          <w:highlight w:val="yellow"/>
          <w:rPrChange w:id="1064" w:author="ag8t" w:date="2014-01-16T13:05:00Z">
            <w:rPr>
              <w:del w:id="1065" w:author="ag8t" w:date="2014-01-17T12:52:00Z"/>
            </w:rPr>
          </w:rPrChange>
        </w:rPr>
      </w:pPr>
      <w:del w:id="1066" w:author="ag8t" w:date="2014-01-17T12:52:00Z">
        <w:r w:rsidRPr="00C212AB">
          <w:rPr>
            <w:highlight w:val="yellow"/>
            <w:rPrChange w:id="1067" w:author="ag8t" w:date="2014-01-16T13:05:00Z">
              <w:rPr>
                <w:color w:val="0000FF"/>
                <w:u w:val="single"/>
              </w:rPr>
            </w:rPrChange>
          </w:rPr>
          <w:delText xml:space="preserve">This optional </w:delText>
        </w:r>
        <w:r w:rsidRPr="00C212AB">
          <w:rPr>
            <w:rFonts w:ascii="Courier New" w:hAnsi="Courier New" w:cs="Courier New"/>
            <w:highlight w:val="yellow"/>
            <w:rPrChange w:id="1068" w:author="ag8t" w:date="2014-01-16T13:05:00Z">
              <w:rPr>
                <w:color w:val="0000FF"/>
                <w:u w:val="single"/>
              </w:rPr>
            </w:rPrChange>
          </w:rPr>
          <w:delText>Resources</w:delText>
        </w:r>
        <w:r w:rsidRPr="00C212AB">
          <w:rPr>
            <w:highlight w:val="yellow"/>
            <w:rPrChange w:id="1069" w:author="ag8t" w:date="2014-01-16T13:05:00Z">
              <w:rPr>
                <w:color w:val="0000FF"/>
                <w:u w:val="single"/>
              </w:rPr>
            </w:rPrChange>
          </w:rPr>
          <w:delText xml:space="preserve"> element defines the runtime environment required by the user job. Multiplicity is zero or more. There is no default value of this element. </w:delText>
        </w:r>
      </w:del>
    </w:p>
    <w:p w:rsidR="00327D81" w:rsidRPr="00962A0F" w:rsidDel="00BF3B76" w:rsidRDefault="00C212AB" w:rsidP="00DA45E3">
      <w:pPr>
        <w:rPr>
          <w:del w:id="1070" w:author="ag8t" w:date="2014-01-17T12:52:00Z"/>
          <w:highlight w:val="yellow"/>
          <w:rPrChange w:id="1071" w:author="ag8t" w:date="2014-01-16T13:05:00Z">
            <w:rPr>
              <w:del w:id="1072" w:author="ag8t" w:date="2014-01-17T12:52:00Z"/>
            </w:rPr>
          </w:rPrChange>
        </w:rPr>
      </w:pPr>
      <w:del w:id="1073" w:author="ag8t" w:date="2014-01-17T12:52:00Z">
        <w:r w:rsidRPr="00C212AB">
          <w:rPr>
            <w:highlight w:val="yellow"/>
          </w:rPr>
        </w:r>
        <w:r w:rsidRPr="00C212AB">
          <w:rPr>
            <w:highlight w:val="yellow"/>
          </w:rPr>
          <w:pict>
            <v:shape id="_x0000_s1044" type="#_x0000_t202" style="width:472.25pt;height:41.95pt;mso-position-horizontal-relative:char;mso-position-vertical-relative:line" fillcolor="#bfbfbf [2412]" stroked="f">
              <v:textbox style="mso-next-textbox:#_x0000_s1044">
                <w:txbxContent>
                  <w:p w:rsidR="00713AB5" w:rsidRDefault="00713AB5" w:rsidP="00DA45E3">
                    <w:pPr>
                      <w:spacing w:before="0" w:after="0"/>
                    </w:pPr>
                    <w:r>
                      <w:t>&lt;Module&gt;</w:t>
                    </w:r>
                  </w:p>
                  <w:p w:rsidR="00713AB5" w:rsidRDefault="00713AB5" w:rsidP="00DA45E3">
                    <w:pPr>
                      <w:spacing w:before="0" w:after="0"/>
                    </w:pPr>
                    <w:r>
                      <w:tab/>
                      <w:t>&lt;xsd:String&gt;</w:t>
                    </w:r>
                  </w:p>
                  <w:p w:rsidR="00713AB5" w:rsidRPr="00703866" w:rsidRDefault="00713AB5" w:rsidP="00DA45E3">
                    <w:pPr>
                      <w:spacing w:before="0" w:after="0"/>
                    </w:pPr>
                    <w:r>
                      <w:t>&lt;/Module&gt;</w:t>
                    </w:r>
                  </w:p>
                </w:txbxContent>
              </v:textbox>
              <w10:anchorlock/>
            </v:shape>
          </w:pict>
        </w:r>
      </w:del>
    </w:p>
    <w:p w:rsidR="000611B1" w:rsidDel="00BF3B76" w:rsidRDefault="00C212AB" w:rsidP="000611B1">
      <w:pPr>
        <w:rPr>
          <w:del w:id="1074" w:author="ag8t" w:date="2014-01-17T12:52:00Z"/>
        </w:rPr>
      </w:pPr>
      <w:bookmarkStart w:id="1075" w:name="_Toc376516194"/>
      <w:del w:id="1076" w:author="ag8t" w:date="2014-01-17T12:52:00Z">
        <w:r w:rsidRPr="00C212AB">
          <w:rPr>
            <w:highlight w:val="yellow"/>
            <w:rPrChange w:id="1077" w:author="ag8t" w:date="2014-01-16T13:05:00Z">
              <w:rPr>
                <w:color w:val="0000FF"/>
                <w:u w:val="single"/>
              </w:rPr>
            </w:rPrChange>
          </w:rPr>
          <w:delText>The available runtime environments MUST be advertised in the services’ description via GLUE2. A side effect is to cause the BES to “load” the specified modules before application execution – of both pre/post-processor steps and the main application.</w:delText>
        </w:r>
      </w:del>
    </w:p>
    <w:p w:rsidR="0010026D" w:rsidRDefault="0010026D" w:rsidP="000611B1">
      <w:pPr>
        <w:pStyle w:val="Heading3"/>
        <w:numPr>
          <w:numberingChange w:id="1078" w:author="Jessica Otey" w:date="2014-01-12T19:12:00Z" w:original="%1:4:0:.%2:1:0:.%3:17:0:"/>
        </w:numPr>
      </w:pPr>
      <w:bookmarkStart w:id="1079" w:name="_Toc377723964"/>
      <w:r>
        <w:t>Matching Options</w:t>
      </w:r>
      <w:bookmarkEnd w:id="1075"/>
      <w:bookmarkEnd w:id="1079"/>
    </w:p>
    <w:p w:rsidR="0010026D" w:rsidRDefault="0010026D" w:rsidP="0010026D">
      <w:r>
        <w:t>The ability to match jobs to resources is fundamental to Grids. This requirement goes both ways</w:t>
      </w:r>
      <w:ins w:id="1080" w:author="Jessica Otey" w:date="2014-01-12T20:04:00Z">
        <w:r w:rsidR="00B12AB3">
          <w:t>:</w:t>
        </w:r>
      </w:ins>
      <w:del w:id="1081" w:author="Jessica Otey" w:date="2014-01-12T20:04:00Z">
        <w:r w:rsidDel="00B12AB3">
          <w:delText xml:space="preserve"> –</w:delText>
        </w:r>
      </w:del>
      <w:r>
        <w:t xml:space="preserve"> jobs must be able to specify what they need in a BES</w:t>
      </w:r>
      <w:del w:id="1082" w:author="Jessica Otey" w:date="2014-01-12T20:04:00Z">
        <w:r w:rsidDel="00B12AB3">
          <w:delText>,</w:delText>
        </w:r>
      </w:del>
      <w:r>
        <w:t xml:space="preserve"> and the BES must be able to specify attributes</w:t>
      </w:r>
      <w:ins w:id="1083" w:author="Jessica Otey" w:date="2014-01-12T20:05:00Z">
        <w:r w:rsidR="00B12AB3">
          <w:t xml:space="preserve"> that</w:t>
        </w:r>
      </w:ins>
      <w:r>
        <w:t xml:space="preserve"> the job must possess. This can be accomplished with </w:t>
      </w:r>
      <w:r w:rsidRPr="007A2710">
        <w:rPr>
          <w:i/>
        </w:rPr>
        <w:t xml:space="preserve">Matching </w:t>
      </w:r>
      <w:r>
        <w:rPr>
          <w:i/>
        </w:rPr>
        <w:t>Options</w:t>
      </w:r>
      <w:r>
        <w:t xml:space="preserve">.  A Matching Option is an arbitrary name/value pair that a job can use to indicate a property that it requires or supports (required properties have a value of </w:t>
      </w:r>
      <w:r>
        <w:rPr>
          <w:b/>
        </w:rPr>
        <w:t>requires:</w:t>
      </w:r>
      <w:r>
        <w:t xml:space="preserve">value and supported properties have a value of </w:t>
      </w:r>
      <w:r>
        <w:rPr>
          <w:b/>
        </w:rPr>
        <w:t>supports:</w:t>
      </w:r>
      <w:r>
        <w:t xml:space="preserve">value).  </w:t>
      </w:r>
      <w:r w:rsidR="000611B1">
        <w:t>It is a sub</w:t>
      </w:r>
      <w:r w:rsidR="00E47FDE">
        <w:t>-</w:t>
      </w:r>
      <w:r w:rsidR="000611B1">
        <w:t xml:space="preserve">element of </w:t>
      </w:r>
      <w:r w:rsidR="00C212AB" w:rsidRPr="00C212AB">
        <w:rPr>
          <w:rFonts w:ascii="Courier New" w:hAnsi="Courier New" w:cs="Courier New"/>
          <w:rPrChange w:id="1084" w:author="Jessica Otey" w:date="2014-01-12T20:06:00Z">
            <w:rPr>
              <w:color w:val="0000FF"/>
              <w:u w:val="single"/>
            </w:rPr>
          </w:rPrChange>
        </w:rPr>
        <w:t>JSDL:Resources</w:t>
      </w:r>
      <w:r w:rsidR="00E47FDE">
        <w:t xml:space="preserve">. </w:t>
      </w:r>
      <w:r>
        <w:t>Compliant BESs likewise can advertise the Matching Options that it su</w:t>
      </w:r>
      <w:r>
        <w:t>p</w:t>
      </w:r>
      <w:r>
        <w:t>ports or requires and they are matched to these JSDL matching parameters in the obvious way.  For this JSDL extension, the element is defined as</w:t>
      </w:r>
    </w:p>
    <w:p w:rsidR="0010026D" w:rsidRDefault="0010026D" w:rsidP="0010026D">
      <w:r>
        <w:t>&lt;</w:t>
      </w:r>
      <w:del w:id="1085" w:author="ag8t" w:date="2014-01-17T11:22:00Z">
        <w:r w:rsidDel="00882D51">
          <w:delText>BESExtensions</w:delText>
        </w:r>
      </w:del>
      <w:ins w:id="1086" w:author="ag8t" w:date="2014-01-17T11:23:00Z">
        <w:r w:rsidR="00882D51">
          <w:t>bes1.1</w:t>
        </w:r>
      </w:ins>
      <w:r>
        <w:t>:</w:t>
      </w:r>
      <w:r w:rsidR="00E47FDE">
        <w:t>Matching</w:t>
      </w:r>
      <w:r>
        <w:t xml:space="preserve"> name=” </w:t>
      </w:r>
      <w:r>
        <w:rPr>
          <w:i/>
        </w:rPr>
        <w:t>xsd:string</w:t>
      </w:r>
      <w:r>
        <w:t xml:space="preserve"> “ value=” </w:t>
      </w:r>
      <w:r>
        <w:rPr>
          <w:i/>
        </w:rPr>
        <w:t>xsd:string</w:t>
      </w:r>
      <w:r>
        <w:t>“/&gt;</w:t>
      </w:r>
      <w:r>
        <w:rPr>
          <w:b/>
        </w:rPr>
        <w:t>*</w:t>
      </w:r>
    </w:p>
    <w:p w:rsidR="0010026D" w:rsidRDefault="0010026D" w:rsidP="0010026D">
      <w:r>
        <w:t>and it occurs 0 or more times inside of</w:t>
      </w:r>
      <w:ins w:id="1087" w:author="ag8t" w:date="2014-01-17T12:53:00Z">
        <w:r w:rsidR="00BF3B76">
          <w:t xml:space="preserve"> </w:t>
        </w:r>
      </w:ins>
      <w:r w:rsidR="00C212AB" w:rsidRPr="00C212AB">
        <w:rPr>
          <w:rFonts w:ascii="Courier New" w:hAnsi="Courier New" w:cs="Courier New"/>
          <w:rPrChange w:id="1088" w:author="Jessica Otey" w:date="2014-01-12T20:06:00Z">
            <w:rPr>
              <w:color w:val="0000FF"/>
              <w:u w:val="single"/>
            </w:rPr>
          </w:rPrChange>
        </w:rPr>
        <w:t>JSDL:Resources</w:t>
      </w:r>
      <w:r w:rsidR="0093624F">
        <w:t>.</w:t>
      </w:r>
    </w:p>
    <w:p w:rsidR="0010026D" w:rsidRDefault="0010026D" w:rsidP="0010026D">
      <w:r>
        <w:t xml:space="preserve">These matching options are different from the existing mechanisms built into the JSDL specification in that they allow for a user to make requests for scheduling or matching based on completely arbitrary </w:t>
      </w:r>
      <w:r>
        <w:lastRenderedPageBreak/>
        <w:t>scheduling parameters that are agreed on outside of the JSDL specification.  In theory, this could also have been done by adding new XML elements into the resources section of the JSDL, but by doing it this way, the code can be written to do the simple matching without knowing what the possible space of p</w:t>
      </w:r>
      <w:r>
        <w:t>a</w:t>
      </w:r>
      <w:r>
        <w:t>rameter types and values is ahead of time.</w:t>
      </w:r>
    </w:p>
    <w:p w:rsidR="0010026D" w:rsidRDefault="0010026D" w:rsidP="0010026D">
      <w:r>
        <w:t xml:space="preserve">Activities that </w:t>
      </w:r>
      <w:r>
        <w:rPr>
          <w:b/>
        </w:rPr>
        <w:t>require</w:t>
      </w:r>
      <w:r>
        <w:t xml:space="preserve"> a value get matched against BES</w:t>
      </w:r>
      <w:ins w:id="1089" w:author="Jessica Otey" w:date="2014-01-12T20:06:00Z">
        <w:r w:rsidR="00B12AB3">
          <w:t>e</w:t>
        </w:r>
      </w:ins>
      <w:r>
        <w:t xml:space="preserve">s that </w:t>
      </w:r>
      <w:r>
        <w:rPr>
          <w:b/>
        </w:rPr>
        <w:t>support</w:t>
      </w:r>
      <w:r>
        <w:t xml:space="preserve"> or </w:t>
      </w:r>
      <w:r>
        <w:rPr>
          <w:b/>
        </w:rPr>
        <w:t>require</w:t>
      </w:r>
      <w:r>
        <w:t xml:space="preserve"> it, and jobs that </w:t>
      </w:r>
      <w:r>
        <w:rPr>
          <w:b/>
        </w:rPr>
        <w:t>su</w:t>
      </w:r>
      <w:r>
        <w:rPr>
          <w:b/>
        </w:rPr>
        <w:t>p</w:t>
      </w:r>
      <w:r>
        <w:rPr>
          <w:b/>
        </w:rPr>
        <w:t>port</w:t>
      </w:r>
      <w:r>
        <w:t xml:space="preserve"> a value are allowed to run on BES</w:t>
      </w:r>
      <w:ins w:id="1090" w:author="Jessica Otey" w:date="2014-01-12T20:06:00Z">
        <w:r w:rsidR="00B12AB3">
          <w:t>e</w:t>
        </w:r>
      </w:ins>
      <w:r>
        <w:t xml:space="preserve">s that </w:t>
      </w:r>
      <w:r>
        <w:rPr>
          <w:b/>
        </w:rPr>
        <w:t>require</w:t>
      </w:r>
      <w:r>
        <w:t xml:space="preserve"> it.  The full table of matching is given below.  </w:t>
      </w:r>
    </w:p>
    <w:tbl>
      <w:tblPr>
        <w:tblStyle w:val="TableGrid"/>
        <w:tblW w:w="0" w:type="auto"/>
        <w:tblLook w:val="04A0"/>
      </w:tblPr>
      <w:tblGrid>
        <w:gridCol w:w="2214"/>
        <w:gridCol w:w="2214"/>
        <w:gridCol w:w="2214"/>
        <w:gridCol w:w="2214"/>
      </w:tblGrid>
      <w:tr w:rsidR="0010026D">
        <w:trPr>
          <w:cantSplit/>
        </w:trPr>
        <w:tc>
          <w:tcPr>
            <w:tcW w:w="2214" w:type="dxa"/>
          </w:tcPr>
          <w:p w:rsidR="0010026D" w:rsidRPr="000D1EB8" w:rsidRDefault="0010026D" w:rsidP="00757AA2">
            <w:pPr>
              <w:keepNext/>
              <w:keepLines/>
              <w:rPr>
                <w:sz w:val="20"/>
                <w:szCs w:val="20"/>
              </w:rPr>
            </w:pPr>
          </w:p>
        </w:tc>
        <w:tc>
          <w:tcPr>
            <w:tcW w:w="2214" w:type="dxa"/>
          </w:tcPr>
          <w:p w:rsidR="0010026D" w:rsidRPr="000D1EB8" w:rsidRDefault="0010026D" w:rsidP="00757AA2">
            <w:pPr>
              <w:keepNext/>
              <w:keepLines/>
              <w:rPr>
                <w:sz w:val="20"/>
                <w:szCs w:val="20"/>
              </w:rPr>
            </w:pPr>
            <w:r w:rsidRPr="000D1EB8">
              <w:rPr>
                <w:sz w:val="20"/>
                <w:szCs w:val="20"/>
              </w:rPr>
              <w:t xml:space="preserve">BES Supports </w:t>
            </w:r>
            <w:ins w:id="1091"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 xml:space="preserve">BES Requires </w:t>
            </w:r>
            <w:ins w:id="1092"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 xml:space="preserve">BES Does Not </w:t>
            </w:r>
            <w:ins w:id="1093" w:author="Jessica Otey" w:date="2014-01-12T20:06:00Z">
              <w:r w:rsidR="00B12AB3">
                <w:rPr>
                  <w:sz w:val="20"/>
                  <w:szCs w:val="20"/>
                </w:rPr>
                <w:br/>
              </w:r>
            </w:ins>
            <w:r w:rsidRPr="000D1EB8">
              <w:rPr>
                <w:sz w:val="20"/>
                <w:szCs w:val="20"/>
              </w:rPr>
              <w:t>Advertize Parameter</w:t>
            </w:r>
          </w:p>
        </w:tc>
      </w:tr>
      <w:tr w:rsidR="0010026D">
        <w:trPr>
          <w:cantSplit/>
        </w:trPr>
        <w:tc>
          <w:tcPr>
            <w:tcW w:w="2214" w:type="dxa"/>
          </w:tcPr>
          <w:p w:rsidR="0010026D" w:rsidRPr="000D1EB8" w:rsidRDefault="0010026D" w:rsidP="00757AA2">
            <w:pPr>
              <w:keepNext/>
              <w:keepLines/>
              <w:rPr>
                <w:sz w:val="20"/>
                <w:szCs w:val="20"/>
              </w:rPr>
            </w:pPr>
            <w:r w:rsidRPr="000D1EB8">
              <w:rPr>
                <w:sz w:val="20"/>
                <w:szCs w:val="20"/>
              </w:rPr>
              <w:t xml:space="preserve">Activity Supports </w:t>
            </w:r>
            <w:ins w:id="1094"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r>
      <w:tr w:rsidR="0010026D">
        <w:trPr>
          <w:cantSplit/>
        </w:trPr>
        <w:tc>
          <w:tcPr>
            <w:tcW w:w="2214" w:type="dxa"/>
          </w:tcPr>
          <w:p w:rsidR="0010026D" w:rsidRPr="000D1EB8" w:rsidRDefault="0010026D" w:rsidP="00757AA2">
            <w:pPr>
              <w:keepNext/>
              <w:keepLines/>
              <w:rPr>
                <w:sz w:val="20"/>
                <w:szCs w:val="20"/>
              </w:rPr>
            </w:pPr>
            <w:r w:rsidRPr="000D1EB8">
              <w:rPr>
                <w:sz w:val="20"/>
                <w:szCs w:val="20"/>
              </w:rPr>
              <w:t xml:space="preserve">Activity Requires </w:t>
            </w:r>
            <w:ins w:id="1095"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Not Allowed</w:t>
            </w:r>
          </w:p>
        </w:tc>
      </w:tr>
      <w:tr w:rsidR="0010026D">
        <w:trPr>
          <w:cantSplit/>
        </w:trPr>
        <w:tc>
          <w:tcPr>
            <w:tcW w:w="2214" w:type="dxa"/>
          </w:tcPr>
          <w:p w:rsidR="0010026D" w:rsidRPr="000D1EB8" w:rsidRDefault="0010026D" w:rsidP="00757AA2">
            <w:pPr>
              <w:keepNext/>
              <w:keepLines/>
              <w:rPr>
                <w:sz w:val="20"/>
                <w:szCs w:val="20"/>
              </w:rPr>
            </w:pPr>
            <w:r w:rsidRPr="000D1EB8">
              <w:rPr>
                <w:sz w:val="20"/>
                <w:szCs w:val="20"/>
              </w:rPr>
              <w:t xml:space="preserve">Activity JSDL Does Not Mention </w:t>
            </w:r>
            <w:ins w:id="1096"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Not Allowed</w:t>
            </w:r>
          </w:p>
        </w:tc>
        <w:tc>
          <w:tcPr>
            <w:tcW w:w="2214" w:type="dxa"/>
          </w:tcPr>
          <w:p w:rsidR="0010026D" w:rsidRPr="000D1EB8" w:rsidRDefault="0010026D" w:rsidP="00757AA2">
            <w:pPr>
              <w:keepNext/>
              <w:keepLines/>
              <w:rPr>
                <w:sz w:val="20"/>
                <w:szCs w:val="20"/>
              </w:rPr>
            </w:pPr>
            <w:r w:rsidRPr="000D1EB8">
              <w:rPr>
                <w:sz w:val="20"/>
                <w:szCs w:val="20"/>
              </w:rPr>
              <w:t>Allowed</w:t>
            </w:r>
          </w:p>
        </w:tc>
      </w:tr>
    </w:tbl>
    <w:p w:rsidR="0010026D" w:rsidRDefault="0093624F" w:rsidP="000D1EB8">
      <w:r>
        <w:t xml:space="preserve">Example </w:t>
      </w:r>
      <w:r w:rsidR="00E47FDE">
        <w:t>JSDL Pseudo Schema</w:t>
      </w:r>
    </w:p>
    <w:p w:rsidR="00E47FDE" w:rsidRPr="00E47FDE" w:rsidRDefault="00E47FDE" w:rsidP="00E47FDE">
      <w:pPr>
        <w:pStyle w:val="StyleMessageHeader10pt"/>
        <w:rPr>
          <w:lang w:eastAsia="ko-KR"/>
        </w:rPr>
      </w:pPr>
      <w:r>
        <w:rPr>
          <w:lang w:eastAsia="ko-KR"/>
        </w:rPr>
        <w:t>&lt;</w:t>
      </w:r>
      <w:del w:id="1097" w:author="ag8t" w:date="2014-01-17T11:22:00Z">
        <w:r w:rsidDel="00882D51">
          <w:delText>BESExtensions</w:delText>
        </w:r>
      </w:del>
      <w:ins w:id="1098" w:author="ag8t" w:date="2014-01-17T11:23:00Z">
        <w:r w:rsidR="00882D51">
          <w:t>bes1.1</w:t>
        </w:r>
      </w:ins>
      <w:r>
        <w:rPr>
          <w:lang w:eastAsia="ko-KR"/>
        </w:rPr>
        <w:t>:Matching</w:t>
      </w:r>
      <w:r w:rsidRPr="00E47FDE">
        <w:rPr>
          <w:szCs w:val="20"/>
        </w:rPr>
        <w:t>value="Some Value" name="requires:Matching Parameter 1"/&gt;</w:t>
      </w:r>
      <w:r w:rsidRPr="00E47FDE">
        <w:rPr>
          <w:lang w:eastAsia="ko-KR"/>
        </w:rPr>
        <w:t>&gt;</w:t>
      </w:r>
    </w:p>
    <w:p w:rsidR="00E47FDE" w:rsidRDefault="00E47FDE" w:rsidP="00E47FDE">
      <w:pPr>
        <w:pStyle w:val="StyleMessageHeader10pt"/>
        <w:rPr>
          <w:lang w:eastAsia="ko-KR"/>
        </w:rPr>
      </w:pPr>
      <w:r>
        <w:t>&lt;</w:t>
      </w:r>
      <w:del w:id="1099" w:author="ag8t" w:date="2014-01-17T11:22:00Z">
        <w:r w:rsidDel="00882D51">
          <w:delText>BESExtensions</w:delText>
        </w:r>
      </w:del>
      <w:ins w:id="1100" w:author="ag8t" w:date="2014-01-17T11:23:00Z">
        <w:r w:rsidR="00882D51">
          <w:t>bes1.1</w:t>
        </w:r>
      </w:ins>
      <w:r>
        <w:rPr>
          <w:lang w:eastAsia="ko-KR"/>
        </w:rPr>
        <w:t>:Matching value</w:t>
      </w:r>
      <w:r w:rsidRPr="00E47FDE">
        <w:rPr>
          <w:szCs w:val="20"/>
        </w:rPr>
        <w:t>="</w:t>
      </w:r>
      <w:r>
        <w:rPr>
          <w:szCs w:val="20"/>
        </w:rPr>
        <w:t>Another</w:t>
      </w:r>
      <w:r w:rsidRPr="00E47FDE">
        <w:rPr>
          <w:szCs w:val="20"/>
        </w:rPr>
        <w:t xml:space="preserve"> Value" name="requires:Matching Parameter 1"/&gt;</w:t>
      </w:r>
      <w:r w:rsidRPr="00E47FDE">
        <w:rPr>
          <w:lang w:eastAsia="ko-KR"/>
        </w:rPr>
        <w:t>&gt;</w:t>
      </w:r>
    </w:p>
    <w:p w:rsidR="00E47FDE" w:rsidRPr="00ED07F9" w:rsidRDefault="00E47FDE" w:rsidP="00E47FDE">
      <w:pPr>
        <w:pStyle w:val="StyleMessageHeader10pt"/>
        <w:ind w:left="0" w:firstLine="0"/>
        <w:rPr>
          <w:lang w:eastAsia="ko-KR"/>
        </w:rPr>
      </w:pPr>
    </w:p>
    <w:p w:rsidR="00E47FDE" w:rsidRDefault="00637364" w:rsidP="0010026D">
      <w:r>
        <w:t>Profiled Matching options</w:t>
      </w:r>
    </w:p>
    <w:tbl>
      <w:tblPr>
        <w:tblStyle w:val="TableGrid"/>
        <w:tblW w:w="0" w:type="auto"/>
        <w:tblLook w:val="04A0"/>
      </w:tblPr>
      <w:tblGrid>
        <w:gridCol w:w="2340"/>
        <w:gridCol w:w="7236"/>
      </w:tblGrid>
      <w:tr w:rsidR="00637364">
        <w:tc>
          <w:tcPr>
            <w:tcW w:w="2268" w:type="dxa"/>
            <w:shd w:val="clear" w:color="auto" w:fill="8DB3E2" w:themeFill="text2" w:themeFillTint="66"/>
          </w:tcPr>
          <w:p w:rsidR="00637364" w:rsidRPr="00312ED7" w:rsidRDefault="00637364" w:rsidP="00312ED7">
            <w:pPr>
              <w:spacing w:before="0" w:after="0"/>
              <w:rPr>
                <w:sz w:val="20"/>
                <w:szCs w:val="20"/>
              </w:rPr>
            </w:pPr>
            <w:r w:rsidRPr="00312ED7">
              <w:rPr>
                <w:sz w:val="20"/>
                <w:szCs w:val="20"/>
              </w:rPr>
              <w:t>value</w:t>
            </w:r>
          </w:p>
        </w:tc>
        <w:tc>
          <w:tcPr>
            <w:tcW w:w="7308" w:type="dxa"/>
            <w:shd w:val="clear" w:color="auto" w:fill="8DB3E2" w:themeFill="text2" w:themeFillTint="66"/>
          </w:tcPr>
          <w:p w:rsidR="00637364" w:rsidRPr="00312ED7" w:rsidRDefault="00637364" w:rsidP="00312ED7">
            <w:pPr>
              <w:spacing w:before="0" w:after="0"/>
              <w:rPr>
                <w:sz w:val="20"/>
                <w:szCs w:val="20"/>
              </w:rPr>
            </w:pPr>
            <w:r w:rsidRPr="00312ED7">
              <w:rPr>
                <w:sz w:val="20"/>
                <w:szCs w:val="20"/>
              </w:rPr>
              <w:t>Meaning</w:t>
            </w:r>
          </w:p>
        </w:tc>
      </w:tr>
      <w:tr w:rsidR="00637364">
        <w:tc>
          <w:tcPr>
            <w:tcW w:w="2268" w:type="dxa"/>
          </w:tcPr>
          <w:p w:rsidR="00637364" w:rsidRPr="00312ED7" w:rsidRDefault="00637364" w:rsidP="00312ED7">
            <w:pPr>
              <w:spacing w:before="0" w:after="0"/>
              <w:rPr>
                <w:sz w:val="20"/>
                <w:szCs w:val="20"/>
              </w:rPr>
            </w:pPr>
            <w:r w:rsidRPr="00312ED7">
              <w:rPr>
                <w:sz w:val="20"/>
                <w:szCs w:val="20"/>
              </w:rPr>
              <w:t>GFFSAvailable</w:t>
            </w:r>
          </w:p>
        </w:tc>
        <w:tc>
          <w:tcPr>
            <w:tcW w:w="7308" w:type="dxa"/>
          </w:tcPr>
          <w:p w:rsidR="00637364" w:rsidRPr="00312ED7" w:rsidRDefault="00637364" w:rsidP="00312ED7">
            <w:pPr>
              <w:spacing w:before="0" w:after="0"/>
              <w:rPr>
                <w:sz w:val="20"/>
                <w:szCs w:val="20"/>
              </w:rPr>
            </w:pPr>
            <w:r w:rsidRPr="00312ED7">
              <w:rPr>
                <w:sz w:val="20"/>
                <w:szCs w:val="20"/>
              </w:rPr>
              <w:t>A value of “true” means that the GFFS can be mounted on nodes where the job will be executed. A value of “false” means it cannot. If it is not specified it is assume that the GFFS cannot be mounted on the execution nodes.</w:t>
            </w:r>
          </w:p>
        </w:tc>
      </w:tr>
      <w:tr w:rsidR="00637364">
        <w:tc>
          <w:tcPr>
            <w:tcW w:w="2268" w:type="dxa"/>
          </w:tcPr>
          <w:p w:rsidR="00637364" w:rsidRPr="00312ED7" w:rsidRDefault="00F825D2" w:rsidP="00312ED7">
            <w:pPr>
              <w:spacing w:before="0" w:after="0"/>
              <w:rPr>
                <w:sz w:val="20"/>
                <w:szCs w:val="20"/>
              </w:rPr>
            </w:pPr>
            <w:r w:rsidRPr="00312ED7">
              <w:rPr>
                <w:sz w:val="20"/>
                <w:szCs w:val="20"/>
              </w:rPr>
              <w:t>SupportedFileSystems</w:t>
            </w:r>
          </w:p>
        </w:tc>
        <w:tc>
          <w:tcPr>
            <w:tcW w:w="7308" w:type="dxa"/>
          </w:tcPr>
          <w:p w:rsidR="00637364" w:rsidRPr="00312ED7" w:rsidRDefault="00F825D2" w:rsidP="00312ED7">
            <w:pPr>
              <w:spacing w:before="0" w:after="0"/>
              <w:rPr>
                <w:sz w:val="20"/>
                <w:szCs w:val="20"/>
              </w:rPr>
            </w:pPr>
            <w:r w:rsidRPr="00312ED7">
              <w:rPr>
                <w:sz w:val="20"/>
                <w:szCs w:val="20"/>
              </w:rPr>
              <w:t>The “value” indicates which file system types are supported, e.g., SCRATCH, GFFS, HOME, TMP.</w:t>
            </w:r>
          </w:p>
        </w:tc>
      </w:tr>
      <w:tr w:rsidR="00637364">
        <w:tc>
          <w:tcPr>
            <w:tcW w:w="2268" w:type="dxa"/>
          </w:tcPr>
          <w:p w:rsidR="00637364" w:rsidRPr="00312ED7" w:rsidRDefault="0009791C" w:rsidP="00312ED7">
            <w:pPr>
              <w:spacing w:before="0" w:after="0"/>
              <w:rPr>
                <w:sz w:val="20"/>
                <w:szCs w:val="20"/>
              </w:rPr>
            </w:pPr>
            <w:r w:rsidRPr="00312ED7">
              <w:rPr>
                <w:sz w:val="20"/>
                <w:szCs w:val="20"/>
              </w:rPr>
              <w:t>MPIVersions</w:t>
            </w:r>
          </w:p>
        </w:tc>
        <w:tc>
          <w:tcPr>
            <w:tcW w:w="7308" w:type="dxa"/>
          </w:tcPr>
          <w:p w:rsidR="00637364" w:rsidRPr="00312ED7" w:rsidRDefault="0009791C" w:rsidP="00BF3B76">
            <w:pPr>
              <w:spacing w:before="0" w:after="0"/>
              <w:rPr>
                <w:sz w:val="20"/>
                <w:szCs w:val="20"/>
              </w:rPr>
            </w:pPr>
            <w:r w:rsidRPr="00312ED7">
              <w:rPr>
                <w:sz w:val="20"/>
                <w:szCs w:val="20"/>
              </w:rPr>
              <w:t xml:space="preserve">The “value” indicates the name and type of MPI supported. </w:t>
            </w:r>
            <w:del w:id="1101" w:author="ag8t" w:date="2014-01-17T12:54:00Z">
              <w:r w:rsidRPr="00312ED7" w:rsidDel="00BF3B76">
                <w:rPr>
                  <w:sz w:val="20"/>
                  <w:szCs w:val="20"/>
                </w:rPr>
                <w:delText xml:space="preserve">These can either </w:delText>
              </w:r>
            </w:del>
          </w:p>
        </w:tc>
      </w:tr>
      <w:tr w:rsidR="0009791C">
        <w:tc>
          <w:tcPr>
            <w:tcW w:w="2268" w:type="dxa"/>
          </w:tcPr>
          <w:p w:rsidR="0009791C" w:rsidRPr="00312ED7" w:rsidRDefault="00261BCB" w:rsidP="00312ED7">
            <w:pPr>
              <w:spacing w:before="0" w:after="0"/>
              <w:rPr>
                <w:sz w:val="20"/>
                <w:szCs w:val="20"/>
              </w:rPr>
            </w:pPr>
            <w:r w:rsidRPr="00312ED7">
              <w:rPr>
                <w:sz w:val="20"/>
                <w:szCs w:val="20"/>
              </w:rPr>
              <w:t>InstalledApplications</w:t>
            </w:r>
          </w:p>
        </w:tc>
        <w:tc>
          <w:tcPr>
            <w:tcW w:w="7308" w:type="dxa"/>
          </w:tcPr>
          <w:p w:rsidR="0009791C" w:rsidRPr="00312ED7" w:rsidRDefault="00261BCB" w:rsidP="00312ED7">
            <w:pPr>
              <w:spacing w:before="0" w:after="0"/>
              <w:rPr>
                <w:sz w:val="20"/>
                <w:szCs w:val="20"/>
              </w:rPr>
            </w:pPr>
            <w:r w:rsidRPr="00312ED7">
              <w:rPr>
                <w:sz w:val="20"/>
                <w:szCs w:val="20"/>
              </w:rPr>
              <w:t>The “value” indicates the</w:t>
            </w:r>
            <w:ins w:id="1102" w:author="ag8t" w:date="2014-01-17T12:54:00Z">
              <w:r w:rsidR="00BF3B76">
                <w:rPr>
                  <w:sz w:val="20"/>
                  <w:szCs w:val="20"/>
                </w:rPr>
                <w:t xml:space="preserve"> an installed applicatiom .e.g. BLAST1.4</w:t>
              </w:r>
            </w:ins>
          </w:p>
        </w:tc>
      </w:tr>
      <w:tr w:rsidR="00261BCB">
        <w:tc>
          <w:tcPr>
            <w:tcW w:w="2268" w:type="dxa"/>
          </w:tcPr>
          <w:p w:rsidR="00261BCB" w:rsidRPr="00312ED7" w:rsidRDefault="00261BCB" w:rsidP="00312ED7">
            <w:pPr>
              <w:spacing w:before="0" w:after="0"/>
              <w:rPr>
                <w:sz w:val="20"/>
                <w:szCs w:val="20"/>
              </w:rPr>
            </w:pPr>
            <w:r w:rsidRPr="00312ED7">
              <w:rPr>
                <w:sz w:val="20"/>
                <w:szCs w:val="20"/>
              </w:rPr>
              <w:t>ActivityEndpointSupport</w:t>
            </w:r>
          </w:p>
        </w:tc>
        <w:tc>
          <w:tcPr>
            <w:tcW w:w="7308" w:type="dxa"/>
          </w:tcPr>
          <w:p w:rsidR="00261BCB" w:rsidRPr="00312ED7" w:rsidRDefault="00312ED7" w:rsidP="00312ED7">
            <w:pPr>
              <w:spacing w:before="0" w:after="0"/>
              <w:rPr>
                <w:sz w:val="20"/>
                <w:szCs w:val="20"/>
              </w:rPr>
            </w:pPr>
            <w:r>
              <w:rPr>
                <w:sz w:val="20"/>
                <w:szCs w:val="20"/>
              </w:rPr>
              <w:t>The client requires EPRs returned from CreateActivity to be AEP compliant.</w:t>
            </w:r>
          </w:p>
        </w:tc>
      </w:tr>
      <w:tr w:rsidR="00261BCB">
        <w:tc>
          <w:tcPr>
            <w:tcW w:w="2268" w:type="dxa"/>
          </w:tcPr>
          <w:p w:rsidR="00261BCB" w:rsidRPr="00312ED7" w:rsidRDefault="00261BCB" w:rsidP="00312ED7">
            <w:pPr>
              <w:spacing w:before="0" w:after="0"/>
              <w:rPr>
                <w:sz w:val="20"/>
                <w:szCs w:val="20"/>
              </w:rPr>
            </w:pPr>
            <w:r w:rsidRPr="00312ED7">
              <w:rPr>
                <w:sz w:val="20"/>
                <w:szCs w:val="20"/>
              </w:rPr>
              <w:t>HoldActivitiesSupported</w:t>
            </w:r>
          </w:p>
        </w:tc>
        <w:tc>
          <w:tcPr>
            <w:tcW w:w="7308" w:type="dxa"/>
          </w:tcPr>
          <w:p w:rsidR="00261BCB" w:rsidRPr="00312ED7" w:rsidRDefault="00312ED7" w:rsidP="00312ED7">
            <w:pPr>
              <w:spacing w:before="0" w:after="0"/>
              <w:rPr>
                <w:sz w:val="20"/>
                <w:szCs w:val="20"/>
              </w:rPr>
            </w:pPr>
            <w:r>
              <w:rPr>
                <w:sz w:val="20"/>
                <w:szCs w:val="20"/>
              </w:rPr>
              <w:t>The client requires the BES to support activity hold states.</w:t>
            </w:r>
          </w:p>
        </w:tc>
      </w:tr>
      <w:tr w:rsidR="00261BCB">
        <w:tc>
          <w:tcPr>
            <w:tcW w:w="2268" w:type="dxa"/>
          </w:tcPr>
          <w:p w:rsidR="00261BCB" w:rsidRPr="00312ED7" w:rsidRDefault="00261BCB" w:rsidP="00312ED7">
            <w:pPr>
              <w:spacing w:before="0" w:after="0"/>
              <w:rPr>
                <w:sz w:val="20"/>
                <w:szCs w:val="20"/>
              </w:rPr>
            </w:pPr>
            <w:r w:rsidRPr="00312ED7">
              <w:rPr>
                <w:sz w:val="20"/>
                <w:szCs w:val="20"/>
              </w:rPr>
              <w:t>NodeInternetAccess</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type of internet access required.</w:t>
            </w:r>
          </w:p>
        </w:tc>
      </w:tr>
      <w:tr w:rsidR="00261BCB">
        <w:tc>
          <w:tcPr>
            <w:tcW w:w="2268" w:type="dxa"/>
          </w:tcPr>
          <w:p w:rsidR="00261BCB" w:rsidRPr="00312ED7" w:rsidRDefault="00261BCB" w:rsidP="00312ED7">
            <w:pPr>
              <w:spacing w:before="0" w:after="0"/>
              <w:rPr>
                <w:sz w:val="20"/>
                <w:szCs w:val="20"/>
              </w:rPr>
            </w:pPr>
            <w:r w:rsidRPr="00312ED7">
              <w:rPr>
                <w:sz w:val="20"/>
                <w:szCs w:val="20"/>
              </w:rPr>
              <w:t>Allocation</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allocation name, e.g., Kra</w:t>
            </w:r>
            <w:del w:id="1103" w:author="ag8t" w:date="2014-01-17T12:55:00Z">
              <w:r w:rsidR="00312ED7" w:rsidDel="00BF3B76">
                <w:rPr>
                  <w:sz w:val="20"/>
                  <w:szCs w:val="20"/>
                </w:rPr>
                <w:delText>c</w:delText>
              </w:r>
            </w:del>
            <w:r w:rsidR="00312ED7">
              <w:rPr>
                <w:sz w:val="20"/>
                <w:szCs w:val="20"/>
              </w:rPr>
              <w:t>ken, indicates a Kra</w:t>
            </w:r>
            <w:del w:id="1104" w:author="ag8t" w:date="2014-01-17T12:55:00Z">
              <w:r w:rsidR="00312ED7" w:rsidDel="00BF3B76">
                <w:rPr>
                  <w:sz w:val="20"/>
                  <w:szCs w:val="20"/>
                </w:rPr>
                <w:delText>c</w:delText>
              </w:r>
            </w:del>
            <w:r w:rsidR="00312ED7">
              <w:rPr>
                <w:sz w:val="20"/>
                <w:szCs w:val="20"/>
              </w:rPr>
              <w:t>ken a</w:t>
            </w:r>
            <w:r w:rsidR="00312ED7">
              <w:rPr>
                <w:sz w:val="20"/>
                <w:szCs w:val="20"/>
              </w:rPr>
              <w:t>l</w:t>
            </w:r>
            <w:r w:rsidR="00312ED7">
              <w:rPr>
                <w:sz w:val="20"/>
                <w:szCs w:val="20"/>
              </w:rPr>
              <w:t>location.</w:t>
            </w:r>
          </w:p>
        </w:tc>
      </w:tr>
      <w:tr w:rsidR="00261BCB">
        <w:tc>
          <w:tcPr>
            <w:tcW w:w="2268" w:type="dxa"/>
          </w:tcPr>
          <w:p w:rsidR="00261BCB" w:rsidRPr="00312ED7" w:rsidRDefault="00261BCB" w:rsidP="00312ED7">
            <w:pPr>
              <w:spacing w:before="0" w:after="0"/>
              <w:rPr>
                <w:sz w:val="20"/>
                <w:szCs w:val="20"/>
              </w:rPr>
            </w:pPr>
            <w:r w:rsidRPr="00312ED7">
              <w:rPr>
                <w:sz w:val="20"/>
                <w:szCs w:val="20"/>
              </w:rPr>
              <w:t>ModulesSupported</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a supported module, e.g., Blast</w:t>
            </w:r>
          </w:p>
        </w:tc>
      </w:tr>
      <w:tr w:rsidR="00261BCB">
        <w:tc>
          <w:tcPr>
            <w:tcW w:w="2268" w:type="dxa"/>
          </w:tcPr>
          <w:p w:rsidR="00261BCB" w:rsidRPr="00312ED7" w:rsidRDefault="00261BCB" w:rsidP="00312ED7">
            <w:pPr>
              <w:spacing w:before="0" w:after="0"/>
              <w:rPr>
                <w:sz w:val="20"/>
                <w:szCs w:val="20"/>
              </w:rPr>
            </w:pPr>
            <w:r w:rsidRPr="00312ED7">
              <w:rPr>
                <w:sz w:val="20"/>
                <w:szCs w:val="20"/>
              </w:rPr>
              <w:t>PrePostProcessing</w:t>
            </w:r>
          </w:p>
        </w:tc>
        <w:tc>
          <w:tcPr>
            <w:tcW w:w="7308" w:type="dxa"/>
          </w:tcPr>
          <w:p w:rsidR="00261BCB" w:rsidRPr="00312ED7" w:rsidRDefault="00261BCB" w:rsidP="00312ED7">
            <w:pPr>
              <w:spacing w:before="0" w:after="0"/>
              <w:rPr>
                <w:sz w:val="20"/>
                <w:szCs w:val="20"/>
              </w:rPr>
            </w:pPr>
            <w:r w:rsidRPr="00312ED7">
              <w:rPr>
                <w:sz w:val="20"/>
                <w:szCs w:val="20"/>
              </w:rPr>
              <w:t>This can be “true” or “false”.</w:t>
            </w:r>
          </w:p>
        </w:tc>
      </w:tr>
      <w:tr w:rsidR="00261BCB">
        <w:tc>
          <w:tcPr>
            <w:tcW w:w="2268" w:type="dxa"/>
          </w:tcPr>
          <w:p w:rsidR="00261BCB" w:rsidRPr="00312ED7" w:rsidRDefault="00261BCB" w:rsidP="00312ED7">
            <w:pPr>
              <w:spacing w:before="0" w:after="0"/>
              <w:rPr>
                <w:sz w:val="20"/>
                <w:szCs w:val="20"/>
              </w:rPr>
            </w:pPr>
            <w:r w:rsidRPr="00312ED7">
              <w:rPr>
                <w:sz w:val="20"/>
                <w:szCs w:val="20"/>
              </w:rPr>
              <w:t>StagingProtocls</w:t>
            </w:r>
          </w:p>
        </w:tc>
        <w:tc>
          <w:tcPr>
            <w:tcW w:w="7308" w:type="dxa"/>
          </w:tcPr>
          <w:p w:rsidR="00261BCB" w:rsidRPr="00312ED7" w:rsidRDefault="00312ED7" w:rsidP="00312ED7">
            <w:pPr>
              <w:spacing w:before="0" w:after="0"/>
              <w:rPr>
                <w:sz w:val="20"/>
                <w:szCs w:val="20"/>
              </w:rPr>
            </w:pPr>
            <w:r>
              <w:rPr>
                <w:sz w:val="20"/>
                <w:szCs w:val="20"/>
              </w:rPr>
              <w:t>Indicates a staging protocol supported, e.g., http, GFFS, GridFTP</w:t>
            </w:r>
          </w:p>
        </w:tc>
      </w:tr>
      <w:tr w:rsidR="00261BCB">
        <w:tc>
          <w:tcPr>
            <w:tcW w:w="2268" w:type="dxa"/>
          </w:tcPr>
          <w:p w:rsidR="00261BCB" w:rsidRPr="00312ED7" w:rsidRDefault="00DA45E3" w:rsidP="00312ED7">
            <w:pPr>
              <w:spacing w:before="0" w:after="0"/>
              <w:rPr>
                <w:sz w:val="20"/>
                <w:szCs w:val="20"/>
              </w:rPr>
            </w:pPr>
            <w:r w:rsidRPr="00312ED7">
              <w:rPr>
                <w:sz w:val="20"/>
                <w:szCs w:val="20"/>
              </w:rPr>
              <w:t>GridPipesSupported</w:t>
            </w:r>
          </w:p>
        </w:tc>
        <w:tc>
          <w:tcPr>
            <w:tcW w:w="7308" w:type="dxa"/>
          </w:tcPr>
          <w:p w:rsidR="00261BCB" w:rsidRPr="00312ED7" w:rsidRDefault="00DA45E3" w:rsidP="00312ED7">
            <w:pPr>
              <w:spacing w:before="0" w:after="0"/>
              <w:rPr>
                <w:sz w:val="20"/>
                <w:szCs w:val="20"/>
              </w:rPr>
            </w:pPr>
            <w:r w:rsidRPr="00312ED7">
              <w:rPr>
                <w:sz w:val="20"/>
                <w:szCs w:val="20"/>
              </w:rPr>
              <w:t>Indicates that GFFS Grid pipes to standard input, output, and error are su</w:t>
            </w:r>
            <w:r w:rsidRPr="00312ED7">
              <w:rPr>
                <w:sz w:val="20"/>
                <w:szCs w:val="20"/>
              </w:rPr>
              <w:t>p</w:t>
            </w:r>
            <w:r w:rsidRPr="00312ED7">
              <w:rPr>
                <w:sz w:val="20"/>
                <w:szCs w:val="20"/>
              </w:rPr>
              <w:t>ported.</w:t>
            </w:r>
          </w:p>
        </w:tc>
      </w:tr>
      <w:tr w:rsidR="00261BCB">
        <w:tc>
          <w:tcPr>
            <w:tcW w:w="2268" w:type="dxa"/>
          </w:tcPr>
          <w:p w:rsidR="00261BCB" w:rsidRPr="00312ED7" w:rsidRDefault="00DA45E3" w:rsidP="00312ED7">
            <w:pPr>
              <w:spacing w:before="0" w:after="0"/>
              <w:rPr>
                <w:sz w:val="20"/>
                <w:szCs w:val="20"/>
              </w:rPr>
            </w:pPr>
            <w:r w:rsidRPr="00312ED7">
              <w:rPr>
                <w:sz w:val="20"/>
                <w:szCs w:val="20"/>
              </w:rPr>
              <w:t>GenesisIIAvailable</w:t>
            </w:r>
          </w:p>
        </w:tc>
        <w:tc>
          <w:tcPr>
            <w:tcW w:w="7308" w:type="dxa"/>
          </w:tcPr>
          <w:p w:rsidR="00261BCB" w:rsidRPr="00312ED7" w:rsidRDefault="000910AC" w:rsidP="00312ED7">
            <w:pPr>
              <w:spacing w:before="0" w:after="0"/>
              <w:rPr>
                <w:sz w:val="20"/>
                <w:szCs w:val="20"/>
              </w:rPr>
            </w:pPr>
            <w:ins w:id="1105" w:author="Jessica Otey" w:date="2014-01-12T20:07:00Z">
              <w:r>
                <w:rPr>
                  <w:sz w:val="20"/>
                  <w:szCs w:val="20"/>
                </w:rPr>
                <w:t>Indicates whether</w:t>
              </w:r>
            </w:ins>
            <w:del w:id="1106" w:author="Jessica Otey" w:date="2014-01-12T20:07:00Z">
              <w:r w:rsidR="00DA45E3" w:rsidRPr="00312ED7" w:rsidDel="000910AC">
                <w:rPr>
                  <w:sz w:val="20"/>
                  <w:szCs w:val="20"/>
                </w:rPr>
                <w:delText>Has</w:delText>
              </w:r>
            </w:del>
            <w:r w:rsidR="00DA45E3" w:rsidRPr="00312ED7">
              <w:rPr>
                <w:sz w:val="20"/>
                <w:szCs w:val="20"/>
              </w:rPr>
              <w:t xml:space="preserve">GenesisII been installed and </w:t>
            </w:r>
            <w:ins w:id="1107" w:author="Jessica Otey" w:date="2014-01-12T20:07:00Z">
              <w:r>
                <w:rPr>
                  <w:sz w:val="20"/>
                  <w:szCs w:val="20"/>
                </w:rPr>
                <w:t>is</w:t>
              </w:r>
            </w:ins>
            <w:del w:id="1108" w:author="Jessica Otey" w:date="2014-01-12T20:07:00Z">
              <w:r w:rsidR="00DA45E3" w:rsidRPr="00312ED7" w:rsidDel="000910AC">
                <w:rPr>
                  <w:sz w:val="20"/>
                  <w:szCs w:val="20"/>
                </w:rPr>
                <w:delText xml:space="preserve">isit </w:delText>
              </w:r>
            </w:del>
            <w:r w:rsidR="00DA45E3" w:rsidRPr="00312ED7">
              <w:rPr>
                <w:sz w:val="20"/>
                <w:szCs w:val="20"/>
              </w:rPr>
              <w:t>accessible from execution nodes</w:t>
            </w:r>
            <w:del w:id="1109" w:author="Jessica Otey" w:date="2014-01-12T20:07:00Z">
              <w:r w:rsidR="00DA45E3" w:rsidRPr="00312ED7" w:rsidDel="000910AC">
                <w:rPr>
                  <w:sz w:val="20"/>
                  <w:szCs w:val="20"/>
                </w:rPr>
                <w:delText>?</w:delText>
              </w:r>
            </w:del>
          </w:p>
        </w:tc>
      </w:tr>
      <w:tr w:rsidR="00261BCB">
        <w:tc>
          <w:tcPr>
            <w:tcW w:w="2268" w:type="dxa"/>
          </w:tcPr>
          <w:p w:rsidR="00261BCB" w:rsidRPr="00312ED7" w:rsidRDefault="00261BCB" w:rsidP="00312ED7">
            <w:pPr>
              <w:spacing w:before="0" w:after="0"/>
              <w:rPr>
                <w:sz w:val="20"/>
                <w:szCs w:val="20"/>
              </w:rPr>
            </w:pPr>
          </w:p>
        </w:tc>
        <w:tc>
          <w:tcPr>
            <w:tcW w:w="7308" w:type="dxa"/>
          </w:tcPr>
          <w:p w:rsidR="00261BCB" w:rsidRPr="00312ED7" w:rsidRDefault="00261BCB" w:rsidP="00312ED7">
            <w:pPr>
              <w:spacing w:before="0" w:after="0"/>
              <w:rPr>
                <w:sz w:val="20"/>
                <w:szCs w:val="20"/>
              </w:rPr>
            </w:pPr>
          </w:p>
        </w:tc>
      </w:tr>
    </w:tbl>
    <w:p w:rsidR="00097416" w:rsidRDefault="0010026D" w:rsidP="00312ED7">
      <w:pPr>
        <w:pStyle w:val="Heading2"/>
        <w:numPr>
          <w:numberingChange w:id="1110" w:author="Jessica Otey" w:date="2014-01-12T19:12:00Z" w:original="%1:4:0:.%2:2:0:"/>
        </w:numPr>
        <w:spacing w:before="0" w:after="0"/>
      </w:pPr>
      <w:bookmarkStart w:id="1111" w:name="_Toc376516195"/>
      <w:bookmarkStart w:id="1112" w:name="_Toc377723965"/>
      <w:r>
        <w:t>Job</w:t>
      </w:r>
      <w:r w:rsidR="00094BB9">
        <w:t>Processing</w:t>
      </w:r>
      <w:bookmarkEnd w:id="1111"/>
      <w:bookmarkEnd w:id="1112"/>
    </w:p>
    <w:p w:rsidR="00094BB9" w:rsidRDefault="00094BB9" w:rsidP="00097416">
      <w:r>
        <w:t xml:space="preserve">BES/JSDL 1.1 introduces a new sub element of </w:t>
      </w:r>
      <w:r w:rsidRPr="000D1EB8">
        <w:rPr>
          <w:rFonts w:ascii="Courier New" w:hAnsi="Courier New" w:cs="Courier New"/>
        </w:rPr>
        <w:t>JSDL:JobDescription</w:t>
      </w:r>
      <w:r>
        <w:t xml:space="preserve">, </w:t>
      </w:r>
      <w:r w:rsidRPr="000D1EB8">
        <w:rPr>
          <w:rFonts w:ascii="Courier New" w:hAnsi="Courier New" w:cs="Courier New"/>
        </w:rPr>
        <w:t>JDSL:JobProcessing</w:t>
      </w:r>
      <w:r>
        <w:t xml:space="preserve">. </w:t>
      </w:r>
      <w:r w:rsidR="0093624F">
        <w:t xml:space="preserve">Sub-elements of </w:t>
      </w:r>
      <w:r w:rsidR="0093624F" w:rsidRPr="000D1EB8">
        <w:rPr>
          <w:rFonts w:ascii="Courier New" w:hAnsi="Courier New" w:cs="Courier New"/>
        </w:rPr>
        <w:t>JobProcessing</w:t>
      </w:r>
      <w:r w:rsidR="0093624F">
        <w:t xml:space="preserve"> indicate additional steps that the BES MUST or MAY perform while processing the activity. There are four sub-elements currently defined:</w:t>
      </w:r>
    </w:p>
    <w:p w:rsidR="0093624F" w:rsidRPr="005200B7" w:rsidRDefault="0093624F" w:rsidP="005200B7">
      <w:pPr>
        <w:pStyle w:val="ListParagraph"/>
        <w:numPr>
          <w:ilvl w:val="0"/>
          <w:numId w:val="11"/>
          <w:numberingChange w:id="1113" w:author="Jessica Otey" w:date="2014-01-12T19:12:00Z" w:original=""/>
        </w:numPr>
        <w:rPr>
          <w:rFonts w:ascii="Courier New" w:hAnsi="Courier New" w:cs="Courier New"/>
        </w:rPr>
      </w:pPr>
      <w:r w:rsidRPr="005200B7">
        <w:rPr>
          <w:rFonts w:ascii="Courier New" w:hAnsi="Courier New" w:cs="Courier New"/>
        </w:rPr>
        <w:t>Hold</w:t>
      </w:r>
    </w:p>
    <w:p w:rsidR="0093624F" w:rsidRPr="005200B7" w:rsidRDefault="0093624F" w:rsidP="005200B7">
      <w:pPr>
        <w:pStyle w:val="ListParagraph"/>
        <w:numPr>
          <w:ilvl w:val="0"/>
          <w:numId w:val="11"/>
          <w:numberingChange w:id="1114" w:author="Jessica Otey" w:date="2014-01-12T19:12:00Z" w:original=""/>
        </w:numPr>
        <w:rPr>
          <w:rFonts w:ascii="Courier New" w:hAnsi="Courier New" w:cs="Courier New"/>
        </w:rPr>
      </w:pPr>
      <w:del w:id="1115" w:author="ag8t" w:date="2014-01-16T13:12:00Z">
        <w:r w:rsidRPr="005200B7" w:rsidDel="00962A0F">
          <w:rPr>
            <w:rFonts w:ascii="Courier New" w:hAnsi="Courier New" w:cs="Courier New"/>
          </w:rPr>
          <w:lastRenderedPageBreak/>
          <w:delText>GFFS</w:delText>
        </w:r>
      </w:del>
      <w:r w:rsidRPr="005200B7">
        <w:rPr>
          <w:rFonts w:ascii="Courier New" w:hAnsi="Courier New" w:cs="Courier New"/>
        </w:rPr>
        <w:t>PreCache</w:t>
      </w:r>
    </w:p>
    <w:p w:rsidR="0093624F" w:rsidRPr="005200B7" w:rsidRDefault="0093624F" w:rsidP="005200B7">
      <w:pPr>
        <w:pStyle w:val="ListParagraph"/>
        <w:numPr>
          <w:ilvl w:val="0"/>
          <w:numId w:val="11"/>
          <w:numberingChange w:id="1116" w:author="Jessica Otey" w:date="2014-01-12T19:12:00Z" w:original=""/>
        </w:numPr>
        <w:rPr>
          <w:rFonts w:ascii="Courier New" w:hAnsi="Courier New" w:cs="Courier New"/>
        </w:rPr>
      </w:pPr>
      <w:r w:rsidRPr="005200B7">
        <w:rPr>
          <w:rFonts w:ascii="Courier New" w:hAnsi="Courier New" w:cs="Courier New"/>
        </w:rPr>
        <w:t>PreProcesses</w:t>
      </w:r>
    </w:p>
    <w:p w:rsidR="0093624F" w:rsidRDefault="0093624F" w:rsidP="005200B7">
      <w:pPr>
        <w:pStyle w:val="ListParagraph"/>
        <w:numPr>
          <w:ilvl w:val="0"/>
          <w:numId w:val="11"/>
          <w:numberingChange w:id="1117" w:author="Jessica Otey" w:date="2014-01-12T19:12:00Z" w:original=""/>
        </w:numPr>
        <w:rPr>
          <w:rFonts w:ascii="Courier New" w:hAnsi="Courier New" w:cs="Courier New"/>
        </w:rPr>
      </w:pPr>
      <w:r w:rsidRPr="005200B7">
        <w:rPr>
          <w:rFonts w:ascii="Courier New" w:hAnsi="Courier New" w:cs="Courier New"/>
        </w:rPr>
        <w:t>PostProcess</w:t>
      </w:r>
    </w:p>
    <w:p w:rsidR="00CB3183" w:rsidRDefault="00CB3183" w:rsidP="005200B7">
      <w:pPr>
        <w:pStyle w:val="ListParagraph"/>
        <w:numPr>
          <w:ilvl w:val="0"/>
          <w:numId w:val="11"/>
          <w:numberingChange w:id="1118" w:author="Jessica Otey" w:date="2014-01-12T19:12:00Z" w:original=""/>
        </w:numPr>
        <w:rPr>
          <w:rFonts w:ascii="Courier New" w:hAnsi="Courier New" w:cs="Courier New"/>
        </w:rPr>
      </w:pPr>
      <w:ins w:id="1119" w:author="ag8t" w:date="2014-01-17T11:40:00Z">
        <w:r>
          <w:rPr>
            <w:rFonts w:ascii="Courier New" w:hAnsi="Courier New" w:cs="Courier New"/>
          </w:rPr>
          <w:t>Notification</w:t>
        </w:r>
      </w:ins>
    </w:p>
    <w:p w:rsidR="000D1EB8" w:rsidRDefault="000D1EB8" w:rsidP="000D1EB8">
      <w:r>
        <w:t xml:space="preserve">Note that the order that these appear in the application </w:t>
      </w:r>
      <w:commentRangeStart w:id="1120"/>
      <w:r>
        <w:t>section</w:t>
      </w:r>
      <w:commentRangeEnd w:id="1120"/>
      <w:r w:rsidR="000910AC">
        <w:rPr>
          <w:rStyle w:val="CommentReference"/>
          <w:vanish/>
        </w:rPr>
        <w:commentReference w:id="1120"/>
      </w:r>
      <w:r>
        <w:t xml:space="preserve"> is irrelevant.</w:t>
      </w:r>
    </w:p>
    <w:p w:rsidR="0093624F" w:rsidRDefault="0093624F" w:rsidP="0093624F">
      <w:pPr>
        <w:pStyle w:val="Heading3"/>
        <w:numPr>
          <w:numberingChange w:id="1121" w:author="Jessica Otey" w:date="2014-01-12T19:12:00Z" w:original="%1:4:0:.%2:2:0:.%3:1:0:"/>
        </w:numPr>
      </w:pPr>
      <w:bookmarkStart w:id="1122" w:name="_Toc377723966"/>
      <w:bookmarkStart w:id="1123" w:name="_Toc376516197"/>
      <w:r>
        <w:t>Hold</w:t>
      </w:r>
      <w:bookmarkEnd w:id="1122"/>
    </w:p>
    <w:p w:rsidR="0093624F" w:rsidRDefault="0093624F" w:rsidP="0093624F">
      <w:r>
        <w:t xml:space="preserve">The </w:t>
      </w:r>
      <w:r w:rsidRPr="005200B7">
        <w:rPr>
          <w:rFonts w:ascii="Courier New" w:hAnsi="Courier New" w:cs="Courier New"/>
        </w:rPr>
        <w:t>Hold</w:t>
      </w:r>
      <w:r>
        <w:t xml:space="preserve"> sub-element of the </w:t>
      </w:r>
      <w:r w:rsidRPr="005200B7">
        <w:rPr>
          <w:rFonts w:ascii="Courier New" w:hAnsi="Courier New" w:cs="Courier New"/>
        </w:rPr>
        <w:t>JobProcessing</w:t>
      </w:r>
      <w:r>
        <w:t xml:space="preserve"> element indicates when the BES should stop processing the activity and wait for a </w:t>
      </w:r>
      <w:r w:rsidRPr="005200B7">
        <w:rPr>
          <w:rFonts w:ascii="Courier New" w:hAnsi="Courier New" w:cs="Courier New"/>
        </w:rPr>
        <w:t>R</w:t>
      </w:r>
      <w:r w:rsidR="00397BF9" w:rsidRPr="005200B7">
        <w:rPr>
          <w:rFonts w:ascii="Courier New" w:hAnsi="Courier New" w:cs="Courier New"/>
        </w:rPr>
        <w:t>esumeActivities</w:t>
      </w:r>
      <w:r w:rsidR="00397BF9">
        <w:t xml:space="preserve"> as described in </w:t>
      </w:r>
      <w:r w:rsidR="004636EF">
        <w:t>§</w:t>
      </w:r>
      <w:r w:rsidR="00C212AB">
        <w:fldChar w:fldCharType="begin"/>
      </w:r>
      <w:r w:rsidR="004636EF">
        <w:instrText xml:space="preserve"> REF _Ref376524369 \r \h </w:instrText>
      </w:r>
      <w:r w:rsidR="00C212AB">
        <w:fldChar w:fldCharType="separate"/>
      </w:r>
      <w:r w:rsidR="00B86C2E">
        <w:t>3</w:t>
      </w:r>
      <w:r w:rsidR="00C212AB">
        <w:fldChar w:fldCharType="end"/>
      </w:r>
      <w:r>
        <w:t>. The multiplicity is zero or more.</w:t>
      </w:r>
    </w:p>
    <w:p w:rsidR="0093624F" w:rsidRPr="00B02405" w:rsidRDefault="0093624F" w:rsidP="004636EF">
      <w:pPr>
        <w:pStyle w:val="StyleMessageHeader10pt"/>
        <w:rPr>
          <w:lang w:eastAsia="ko-KR"/>
        </w:rPr>
      </w:pPr>
      <w:r>
        <w:rPr>
          <w:lang w:eastAsia="ko-KR"/>
        </w:rPr>
        <w:t>&lt;Hold</w:t>
      </w:r>
      <w:del w:id="1124" w:author="ag8t" w:date="2014-01-16T13:13:00Z">
        <w:r w:rsidR="004636EF" w:rsidDel="00962A0F">
          <w:rPr>
            <w:lang w:eastAsia="ko-KR"/>
          </w:rPr>
          <w:delText>Hold</w:delText>
        </w:r>
      </w:del>
      <w:r w:rsidR="004636EF">
        <w:rPr>
          <w:lang w:eastAsia="ko-KR"/>
        </w:rPr>
        <w:t>Enumeration</w:t>
      </w:r>
      <w:r w:rsidRPr="00B02405">
        <w:rPr>
          <w:lang w:eastAsia="ko-KR"/>
        </w:rPr>
        <w:t>&gt;</w:t>
      </w:r>
      <w:r>
        <w:rPr>
          <w:lang w:eastAsia="ko-KR"/>
        </w:rPr>
        <w:t>*</w:t>
      </w:r>
    </w:p>
    <w:p w:rsidR="0093624F" w:rsidRPr="000D1EB8" w:rsidRDefault="0093624F" w:rsidP="0093624F">
      <w:pPr>
        <w:rPr>
          <w:rFonts w:ascii="Courier New" w:hAnsi="Courier New" w:cs="Courier New"/>
        </w:rPr>
      </w:pPr>
      <w:r w:rsidRPr="000D1EB8">
        <w:rPr>
          <w:rFonts w:ascii="Courier New" w:hAnsi="Courier New" w:cs="Courier New"/>
        </w:rPr>
        <w:t>HoldEnumeration</w:t>
      </w:r>
    </w:p>
    <w:tbl>
      <w:tblPr>
        <w:tblStyle w:val="TableGrid"/>
        <w:tblW w:w="0" w:type="auto"/>
        <w:jc w:val="center"/>
        <w:tblInd w:w="-898" w:type="dxa"/>
        <w:tblLayout w:type="fixed"/>
        <w:tblCellMar>
          <w:left w:w="115" w:type="dxa"/>
          <w:right w:w="115" w:type="dxa"/>
        </w:tblCellMar>
        <w:tblLook w:val="04A0"/>
      </w:tblPr>
      <w:tblGrid>
        <w:gridCol w:w="3596"/>
        <w:gridCol w:w="3785"/>
      </w:tblGrid>
      <w:tr w:rsidR="004636EF">
        <w:trPr>
          <w:cantSplit/>
          <w:jc w:val="center"/>
        </w:trPr>
        <w:tc>
          <w:tcPr>
            <w:tcW w:w="3596" w:type="dxa"/>
          </w:tcPr>
          <w:p w:rsidR="004636EF" w:rsidRDefault="004636EF" w:rsidP="005200B7">
            <w:pPr>
              <w:keepNext/>
              <w:keepLines/>
            </w:pPr>
            <w:r>
              <w:t>Pending:Created</w:t>
            </w:r>
          </w:p>
        </w:tc>
        <w:tc>
          <w:tcPr>
            <w:tcW w:w="3785" w:type="dxa"/>
          </w:tcPr>
          <w:p w:rsidR="004636EF" w:rsidRDefault="004636EF" w:rsidP="005200B7">
            <w:pPr>
              <w:keepNext/>
              <w:keepLines/>
            </w:pPr>
            <w:r>
              <w:t>Running:Executing</w:t>
            </w:r>
          </w:p>
        </w:tc>
      </w:tr>
      <w:tr w:rsidR="004636EF">
        <w:trPr>
          <w:cantSplit/>
          <w:jc w:val="center"/>
        </w:trPr>
        <w:tc>
          <w:tcPr>
            <w:tcW w:w="3596" w:type="dxa"/>
          </w:tcPr>
          <w:p w:rsidR="004636EF" w:rsidRDefault="004636EF" w:rsidP="005200B7">
            <w:pPr>
              <w:keepNext/>
              <w:keepLines/>
            </w:pPr>
            <w:r>
              <w:t>Pending:Meta-scheduling</w:t>
            </w:r>
          </w:p>
        </w:tc>
        <w:tc>
          <w:tcPr>
            <w:tcW w:w="3785" w:type="dxa"/>
          </w:tcPr>
          <w:p w:rsidR="004636EF" w:rsidRDefault="004636EF" w:rsidP="005200B7">
            <w:pPr>
              <w:keepNext/>
              <w:keepLines/>
            </w:pPr>
            <w:r>
              <w:t>Running:Post-processing</w:t>
            </w:r>
          </w:p>
        </w:tc>
      </w:tr>
      <w:tr w:rsidR="004636EF">
        <w:trPr>
          <w:cantSplit/>
          <w:jc w:val="center"/>
        </w:trPr>
        <w:tc>
          <w:tcPr>
            <w:tcW w:w="3596" w:type="dxa"/>
          </w:tcPr>
          <w:p w:rsidR="004636EF" w:rsidRDefault="004636EF" w:rsidP="005200B7">
            <w:pPr>
              <w:keepNext/>
              <w:keepLines/>
            </w:pPr>
            <w:r>
              <w:t>Pending:Scheduled</w:t>
            </w:r>
          </w:p>
        </w:tc>
        <w:tc>
          <w:tcPr>
            <w:tcW w:w="3785" w:type="dxa"/>
          </w:tcPr>
          <w:p w:rsidR="004636EF" w:rsidRDefault="004636EF" w:rsidP="005200B7">
            <w:pPr>
              <w:keepNext/>
              <w:keepLines/>
            </w:pPr>
            <w:r>
              <w:t>Running:Staging-out</w:t>
            </w:r>
          </w:p>
        </w:tc>
      </w:tr>
      <w:tr w:rsidR="004636EF">
        <w:trPr>
          <w:cantSplit/>
          <w:jc w:val="center"/>
        </w:trPr>
        <w:tc>
          <w:tcPr>
            <w:tcW w:w="3596" w:type="dxa"/>
          </w:tcPr>
          <w:p w:rsidR="004636EF" w:rsidRDefault="004636EF" w:rsidP="005200B7">
            <w:pPr>
              <w:keepNext/>
              <w:keepLines/>
            </w:pPr>
            <w:r>
              <w:t>Pending:Staging-in</w:t>
            </w:r>
          </w:p>
        </w:tc>
        <w:tc>
          <w:tcPr>
            <w:tcW w:w="3785" w:type="dxa"/>
          </w:tcPr>
          <w:p w:rsidR="004636EF" w:rsidRDefault="004636EF" w:rsidP="005200B7">
            <w:pPr>
              <w:keepNext/>
              <w:keepLines/>
            </w:pPr>
          </w:p>
        </w:tc>
      </w:tr>
      <w:tr w:rsidR="004636EF">
        <w:trPr>
          <w:cantSplit/>
          <w:jc w:val="center"/>
        </w:trPr>
        <w:tc>
          <w:tcPr>
            <w:tcW w:w="3596" w:type="dxa"/>
          </w:tcPr>
          <w:p w:rsidR="004636EF" w:rsidRDefault="004636EF" w:rsidP="005200B7">
            <w:pPr>
              <w:keepNext/>
              <w:keepLines/>
            </w:pPr>
            <w:r>
              <w:t>Pending:Pre-processing</w:t>
            </w:r>
          </w:p>
        </w:tc>
        <w:tc>
          <w:tcPr>
            <w:tcW w:w="3785" w:type="dxa"/>
          </w:tcPr>
          <w:p w:rsidR="004636EF" w:rsidRDefault="004636EF" w:rsidP="005200B7">
            <w:pPr>
              <w:keepNext/>
              <w:keepLines/>
            </w:pPr>
          </w:p>
        </w:tc>
      </w:tr>
    </w:tbl>
    <w:p w:rsidR="005200B7" w:rsidRDefault="005200B7" w:rsidP="005200B7">
      <w:r>
        <w:t xml:space="preserve">The semantics </w:t>
      </w:r>
      <w:ins w:id="1125" w:author="Jessica Otey" w:date="2014-01-12T20:10:00Z">
        <w:r w:rsidR="000910AC">
          <w:t>dictate that</w:t>
        </w:r>
      </w:ins>
      <w:ins w:id="1126" w:author="ag8t" w:date="2014-01-16T13:13:00Z">
        <w:r w:rsidR="00962A0F">
          <w:t xml:space="preserve"> </w:t>
        </w:r>
      </w:ins>
      <w:del w:id="1127" w:author="Jessica Otey" w:date="2014-01-12T20:09:00Z">
        <w:r w:rsidDel="000910AC">
          <w:delText xml:space="preserve">are that </w:delText>
        </w:r>
      </w:del>
      <w:r>
        <w:t xml:space="preserve">the activity </w:t>
      </w:r>
      <w:del w:id="1128" w:author="Jessica Otey" w:date="2014-01-12T20:09:00Z">
        <w:r w:rsidDel="000910AC">
          <w:delText xml:space="preserve">will </w:delText>
        </w:r>
      </w:del>
      <w:r>
        <w:t xml:space="preserve">move into the appropriate </w:t>
      </w:r>
      <w:r w:rsidRPr="005200B7">
        <w:rPr>
          <w:rFonts w:ascii="Courier New" w:hAnsi="Courier New" w:cs="Courier New"/>
        </w:rPr>
        <w:t>Held</w:t>
      </w:r>
      <w:r>
        <w:t xml:space="preserve"> state AFTER exiting the specified state. Upon resumption</w:t>
      </w:r>
      <w:ins w:id="1129" w:author="Jessica Otey" w:date="2014-01-12T20:09:00Z">
        <w:r w:rsidR="000910AC">
          <w:t>,</w:t>
        </w:r>
      </w:ins>
      <w:r>
        <w:t xml:space="preserve"> the activity will move into the subsequent state in the state model.</w:t>
      </w:r>
    </w:p>
    <w:p w:rsidR="0093624F" w:rsidRDefault="0093624F" w:rsidP="0093624F">
      <w:pPr>
        <w:pStyle w:val="Heading3"/>
        <w:numPr>
          <w:numberingChange w:id="1130" w:author="Jessica Otey" w:date="2014-01-12T19:12:00Z" w:original="%1:4:0:.%2:2:0:.%3:2:0:"/>
        </w:numPr>
      </w:pPr>
      <w:bookmarkStart w:id="1131" w:name="_Toc377723967"/>
      <w:r>
        <w:t>Pre and Post Processing</w:t>
      </w:r>
      <w:bookmarkEnd w:id="1123"/>
      <w:bookmarkEnd w:id="1131"/>
    </w:p>
    <w:p w:rsidR="0093624F" w:rsidRDefault="0093624F" w:rsidP="0093624F">
      <w:r>
        <w:t>Often it is desirable to run a script before or after executing an application. For a sequential application this does not represent a problem</w:t>
      </w:r>
      <w:ins w:id="1132" w:author="Jessica Otey" w:date="2014-01-12T20:11:00Z">
        <w:r w:rsidR="000910AC">
          <w:t xml:space="preserve">; </w:t>
        </w:r>
      </w:ins>
      <w:del w:id="1133" w:author="Jessica Otey" w:date="2014-01-12T20:11:00Z">
        <w:r w:rsidDel="000910AC">
          <w:delText xml:space="preserve"> – </w:delText>
        </w:r>
      </w:del>
      <w:r>
        <w:t>a sequential combination of the preprocessing steps, the application</w:t>
      </w:r>
      <w:ins w:id="1134" w:author="Jessica Otey" w:date="2014-01-12T20:11:00Z">
        <w:r w:rsidR="000910AC">
          <w:t xml:space="preserve"> itself</w:t>
        </w:r>
      </w:ins>
      <w:r>
        <w:t xml:space="preserve">, and the post-processing steps can be combined into a single script. </w:t>
      </w:r>
      <w:ins w:id="1135" w:author="Jessica Otey" w:date="2014-01-12T20:11:00Z">
        <w:r w:rsidR="000910AC">
          <w:t>However, w</w:t>
        </w:r>
      </w:ins>
      <w:del w:id="1136" w:author="Jessica Otey" w:date="2014-01-12T20:11:00Z">
        <w:r w:rsidDel="000910AC">
          <w:delText>W</w:delText>
        </w:r>
      </w:del>
      <w:r>
        <w:t>hen the application is to be run in a parallel environment, e.g., an MPI application, one cannot simply run the preprocessing on every node. Instead</w:t>
      </w:r>
      <w:ins w:id="1137" w:author="Jessica Otey" w:date="2014-01-12T20:11:00Z">
        <w:r w:rsidR="000910AC">
          <w:t>,</w:t>
        </w:r>
      </w:ins>
      <w:del w:id="1138" w:author="Jessica Otey" w:date="2014-01-12T20:11:00Z">
        <w:r w:rsidDel="000910AC">
          <w:delText xml:space="preserve">it is desired to run </w:delText>
        </w:r>
      </w:del>
      <w:r>
        <w:t xml:space="preserve">the preprocessing steps </w:t>
      </w:r>
      <w:ins w:id="1139" w:author="Jessica Otey" w:date="2014-01-12T20:11:00Z">
        <w:r w:rsidR="000910AC">
          <w:t xml:space="preserve">should run </w:t>
        </w:r>
      </w:ins>
      <w:r>
        <w:t>on the head or login node</w:t>
      </w:r>
      <w:ins w:id="1140" w:author="Jessica Otey" w:date="2014-01-12T20:13:00Z">
        <w:r w:rsidR="000910AC">
          <w:t xml:space="preserve"> while</w:t>
        </w:r>
      </w:ins>
      <w:del w:id="1141" w:author="Jessica Otey" w:date="2014-01-12T20:13:00Z">
        <w:r w:rsidDel="000910AC">
          <w:delText>,</w:delText>
        </w:r>
      </w:del>
      <w:ins w:id="1142" w:author="Jessica Otey" w:date="2014-01-12T20:12:00Z">
        <w:r w:rsidR="000910AC">
          <w:t xml:space="preserve">the parallel machine should </w:t>
        </w:r>
      </w:ins>
      <w:r>
        <w:t xml:space="preserve">execute the job </w:t>
      </w:r>
      <w:del w:id="1143" w:author="Jessica Otey" w:date="2014-01-12T20:12:00Z">
        <w:r w:rsidDel="000910AC">
          <w:delText xml:space="preserve">on the parallel machine </w:delText>
        </w:r>
      </w:del>
      <w:r>
        <w:t xml:space="preserve">(usually through a batch scheduler) and then execute the post processing steps. </w:t>
      </w:r>
    </w:p>
    <w:p w:rsidR="0093624F" w:rsidRDefault="0093624F" w:rsidP="0093624F">
      <w:r>
        <w:t>To support this use case</w:t>
      </w:r>
      <w:ins w:id="1144" w:author="Jessica Otey" w:date="2014-01-12T20:13:00Z">
        <w:r w:rsidR="000910AC">
          <w:t>,</w:t>
        </w:r>
      </w:ins>
      <w:r>
        <w:t xml:space="preserve"> we profile the JSDL extension to add an optional element to the </w:t>
      </w:r>
      <w:r w:rsidR="005200B7" w:rsidRPr="005200B7">
        <w:rPr>
          <w:rFonts w:ascii="Courier New" w:hAnsi="Courier New" w:cs="Courier New"/>
        </w:rPr>
        <w:t>JobProces</w:t>
      </w:r>
      <w:r w:rsidR="005200B7" w:rsidRPr="005200B7">
        <w:rPr>
          <w:rFonts w:ascii="Courier New" w:hAnsi="Courier New" w:cs="Courier New"/>
        </w:rPr>
        <w:t>s</w:t>
      </w:r>
      <w:r w:rsidR="005200B7" w:rsidRPr="005200B7">
        <w:rPr>
          <w:rFonts w:ascii="Courier New" w:hAnsi="Courier New" w:cs="Courier New"/>
        </w:rPr>
        <w:t>ing</w:t>
      </w:r>
      <w:r>
        <w:t xml:space="preserve"> element. There may be AT MOST ONE of pre and post process.</w:t>
      </w:r>
      <w:r w:rsidR="00096A3A" w:rsidRPr="005200B7">
        <w:rPr>
          <w:rFonts w:ascii="Courier New" w:hAnsi="Courier New" w:cs="Courier New"/>
        </w:rPr>
        <w:t>what-to-do-if-it-fails</w:t>
      </w:r>
      <w:r w:rsidR="00096A3A">
        <w:t xml:space="preserve"> may be either </w:t>
      </w:r>
      <w:r w:rsidR="00096A3A" w:rsidRPr="005200B7">
        <w:rPr>
          <w:rFonts w:ascii="Courier New" w:hAnsi="Courier New" w:cs="Courier New"/>
        </w:rPr>
        <w:t>Fail</w:t>
      </w:r>
      <w:r w:rsidR="00096A3A">
        <w:t xml:space="preserve"> or </w:t>
      </w:r>
      <w:r w:rsidR="00096A3A" w:rsidRPr="005200B7">
        <w:rPr>
          <w:rFonts w:ascii="Courier New" w:hAnsi="Courier New" w:cs="Courier New"/>
        </w:rPr>
        <w:t>Contin</w:t>
      </w:r>
      <w:r w:rsidR="00096A3A">
        <w:rPr>
          <w:rFonts w:ascii="Courier New" w:hAnsi="Courier New" w:cs="Courier New"/>
        </w:rPr>
        <w:t>u</w:t>
      </w:r>
      <w:r w:rsidR="00096A3A" w:rsidRPr="005200B7">
        <w:rPr>
          <w:rFonts w:ascii="Courier New" w:hAnsi="Courier New" w:cs="Courier New"/>
        </w:rPr>
        <w:t>e</w:t>
      </w:r>
    </w:p>
    <w:p w:rsidR="0093624F" w:rsidRPr="00ED07F9" w:rsidRDefault="005200B7" w:rsidP="0093624F">
      <w:pPr>
        <w:pStyle w:val="StyleMessageHeader10pt"/>
        <w:rPr>
          <w:lang w:eastAsia="ko-KR"/>
        </w:rPr>
      </w:pPr>
      <w:r>
        <w:rPr>
          <w:lang w:eastAsia="ko-KR"/>
        </w:rPr>
        <w:t>&lt;</w:t>
      </w:r>
      <w:r w:rsidR="0093624F">
        <w:rPr>
          <w:lang w:eastAsia="ko-KR"/>
        </w:rPr>
        <w:t>PreExecution</w:t>
      </w:r>
      <w:r w:rsidR="0093624F" w:rsidRPr="00ED07F9">
        <w:rPr>
          <w:lang w:eastAsia="ko-KR"/>
        </w:rPr>
        <w:t>&gt;</w:t>
      </w:r>
    </w:p>
    <w:p w:rsidR="0093624F" w:rsidRPr="00B02405" w:rsidRDefault="00D62046" w:rsidP="0093624F">
      <w:pPr>
        <w:pStyle w:val="StyleMessageHeader10pt"/>
      </w:pPr>
      <w:r>
        <w:t>path=”some path” arguments=”</w:t>
      </w:r>
      <w:r w:rsidR="0093624F">
        <w:t>arguments</w:t>
      </w:r>
      <w:r>
        <w:t>”failure-action=”what-to-do-if-it-fails”</w:t>
      </w:r>
    </w:p>
    <w:p w:rsidR="0093624F" w:rsidRPr="00B02405" w:rsidRDefault="0093624F" w:rsidP="0093624F">
      <w:pPr>
        <w:pStyle w:val="StyleMessageHeader10pt"/>
        <w:rPr>
          <w:lang w:eastAsia="ko-KR"/>
        </w:rPr>
      </w:pPr>
      <w:r w:rsidRPr="00B02405">
        <w:rPr>
          <w:lang w:eastAsia="ko-KR"/>
        </w:rPr>
        <w:t>&lt;/</w:t>
      </w:r>
      <w:r w:rsidR="005200B7">
        <w:rPr>
          <w:lang w:eastAsia="ko-KR"/>
        </w:rPr>
        <w:t>P</w:t>
      </w:r>
      <w:r>
        <w:rPr>
          <w:lang w:eastAsia="ko-KR"/>
        </w:rPr>
        <w:t>reExecution</w:t>
      </w:r>
      <w:r w:rsidRPr="00B02405">
        <w:rPr>
          <w:lang w:eastAsia="ko-KR"/>
        </w:rPr>
        <w:t>&gt;</w:t>
      </w:r>
      <w:r w:rsidR="005200B7">
        <w:rPr>
          <w:lang w:eastAsia="ko-KR"/>
        </w:rPr>
        <w:t>?</w:t>
      </w:r>
    </w:p>
    <w:p w:rsidR="00096A3A" w:rsidRDefault="00096A3A" w:rsidP="00096A3A">
      <w:r>
        <w:t xml:space="preserve">If the pre-processing step fails and the JSDL specifies </w:t>
      </w:r>
      <w:r w:rsidRPr="00096A3A">
        <w:rPr>
          <w:rFonts w:ascii="Courier New" w:hAnsi="Courier New" w:cs="Courier New"/>
        </w:rPr>
        <w:t>Fail</w:t>
      </w:r>
      <w:r>
        <w:t xml:space="preserve">, then the activity will move to </w:t>
      </w:r>
      <w:r w:rsidRPr="00096A3A">
        <w:rPr>
          <w:rFonts w:ascii="Courier New" w:hAnsi="Courier New" w:cs="Courier New"/>
        </w:rPr>
        <w:t>Failed</w:t>
      </w:r>
      <w:r>
        <w:t xml:space="preserve"> state. If the JSDL specifies </w:t>
      </w:r>
      <w:r w:rsidRPr="00096A3A">
        <w:rPr>
          <w:rFonts w:ascii="Courier New" w:hAnsi="Courier New" w:cs="Courier New"/>
        </w:rPr>
        <w:t>Continue</w:t>
      </w:r>
      <w:r>
        <w:t xml:space="preserve"> on failure, then the activity moves to the </w:t>
      </w:r>
      <w:r>
        <w:rPr>
          <w:rFonts w:ascii="Courier New" w:hAnsi="Courier New" w:cs="Courier New"/>
        </w:rPr>
        <w:t>Pending</w:t>
      </w:r>
      <w:r w:rsidRPr="00096A3A">
        <w:rPr>
          <w:rFonts w:ascii="Courier New" w:hAnsi="Courier New" w:cs="Courier New"/>
        </w:rPr>
        <w:t>:</w:t>
      </w:r>
      <w:r>
        <w:rPr>
          <w:rFonts w:ascii="Courier New" w:hAnsi="Courier New" w:cs="Courier New"/>
        </w:rPr>
        <w:t>Queued</w:t>
      </w:r>
      <w:r>
        <w:t xml:space="preserve"> state.</w:t>
      </w:r>
    </w:p>
    <w:p w:rsidR="0093624F" w:rsidRPr="00B02405" w:rsidRDefault="005200B7" w:rsidP="0093624F">
      <w:r>
        <w:t>For post-execution</w:t>
      </w:r>
    </w:p>
    <w:p w:rsidR="0093624F" w:rsidRPr="00ED07F9" w:rsidRDefault="0093624F" w:rsidP="0093624F">
      <w:pPr>
        <w:pStyle w:val="StyleMessageHeader10pt"/>
        <w:rPr>
          <w:lang w:eastAsia="ko-KR"/>
        </w:rPr>
      </w:pPr>
      <w:r>
        <w:rPr>
          <w:lang w:eastAsia="ko-KR"/>
        </w:rPr>
        <w:t>&lt;PostExecution</w:t>
      </w:r>
      <w:r w:rsidRPr="00ED07F9">
        <w:rPr>
          <w:lang w:eastAsia="ko-KR"/>
        </w:rPr>
        <w:t>&gt;</w:t>
      </w:r>
    </w:p>
    <w:p w:rsidR="0093624F" w:rsidRPr="00B02405" w:rsidRDefault="00D62046" w:rsidP="00D62046">
      <w:pPr>
        <w:pStyle w:val="StyleMessageHeader10pt"/>
      </w:pPr>
      <w:r>
        <w:t>path=”some path” arguments=”arguments” failure-action=”what-to-do-if-it-fails”</w:t>
      </w:r>
    </w:p>
    <w:p w:rsidR="0093624F" w:rsidRPr="00B02405" w:rsidRDefault="0093624F" w:rsidP="0093624F">
      <w:pPr>
        <w:pStyle w:val="StyleMessageHeader10pt"/>
        <w:rPr>
          <w:lang w:eastAsia="ko-KR"/>
        </w:rPr>
      </w:pPr>
      <w:r w:rsidRPr="00B02405">
        <w:rPr>
          <w:lang w:eastAsia="ko-KR"/>
        </w:rPr>
        <w:t>&lt;/</w:t>
      </w:r>
      <w:r>
        <w:rPr>
          <w:lang w:eastAsia="ko-KR"/>
        </w:rPr>
        <w:t>PostExecution</w:t>
      </w:r>
      <w:r w:rsidRPr="00B02405">
        <w:rPr>
          <w:lang w:eastAsia="ko-KR"/>
        </w:rPr>
        <w:t>&gt;</w:t>
      </w:r>
      <w:r w:rsidR="005200B7">
        <w:rPr>
          <w:lang w:eastAsia="ko-KR"/>
        </w:rPr>
        <w:t xml:space="preserve"> ?</w:t>
      </w:r>
    </w:p>
    <w:p w:rsidR="0093624F" w:rsidRDefault="00096A3A" w:rsidP="00097416">
      <w:r>
        <w:lastRenderedPageBreak/>
        <w:t xml:space="preserve">If the post-processing step fails and the JSDL specifies </w:t>
      </w:r>
      <w:r w:rsidRPr="00096A3A">
        <w:rPr>
          <w:rFonts w:ascii="Courier New" w:hAnsi="Courier New" w:cs="Courier New"/>
        </w:rPr>
        <w:t>Fail</w:t>
      </w:r>
      <w:r>
        <w:t xml:space="preserve">, then the activity will move to </w:t>
      </w:r>
      <w:r w:rsidRPr="00096A3A">
        <w:rPr>
          <w:rFonts w:ascii="Courier New" w:hAnsi="Courier New" w:cs="Courier New"/>
        </w:rPr>
        <w:t>Failed</w:t>
      </w:r>
      <w:r>
        <w:t xml:space="preserve"> state. If the JSDL specifies </w:t>
      </w:r>
      <w:r w:rsidRPr="00096A3A">
        <w:rPr>
          <w:rFonts w:ascii="Courier New" w:hAnsi="Courier New" w:cs="Courier New"/>
        </w:rPr>
        <w:t>Continue</w:t>
      </w:r>
      <w:r>
        <w:t xml:space="preserve"> on failure, then the activity moves to the </w:t>
      </w:r>
      <w:r w:rsidRPr="00096A3A">
        <w:rPr>
          <w:rFonts w:ascii="Courier New" w:hAnsi="Courier New" w:cs="Courier New"/>
        </w:rPr>
        <w:t>Running:staging-out</w:t>
      </w:r>
      <w:r>
        <w:t xml:space="preserve"> state.</w:t>
      </w:r>
    </w:p>
    <w:p w:rsidR="0093624F" w:rsidRDefault="0093624F" w:rsidP="00097416">
      <w:r>
        <w:t>Example JSDL Pseudo Schema</w:t>
      </w:r>
      <w:r w:rsidR="00096A3A">
        <w:t xml:space="preserve"> for pre-</w:t>
      </w:r>
      <w:r w:rsidR="000D1EB8">
        <w:t>execution</w:t>
      </w:r>
      <w:r w:rsidR="00096A3A">
        <w:t>.</w:t>
      </w:r>
    </w:p>
    <w:p w:rsidR="00D62046" w:rsidRPr="00ED07F9" w:rsidRDefault="00D62046" w:rsidP="00D62046">
      <w:pPr>
        <w:pStyle w:val="StyleMessageHeader10pt"/>
        <w:rPr>
          <w:lang w:eastAsia="ko-KR"/>
        </w:rPr>
      </w:pPr>
      <w:r>
        <w:rPr>
          <w:lang w:eastAsia="ko-KR"/>
        </w:rPr>
        <w:t>&lt;PreExecution</w:t>
      </w:r>
      <w:r w:rsidRPr="00ED07F9">
        <w:rPr>
          <w:lang w:eastAsia="ko-KR"/>
        </w:rPr>
        <w:t>&gt;</w:t>
      </w:r>
    </w:p>
    <w:p w:rsidR="00D62046" w:rsidRPr="00B02405" w:rsidRDefault="00D62046" w:rsidP="00D62046">
      <w:pPr>
        <w:pStyle w:val="StyleMessageHeader10pt"/>
      </w:pPr>
      <w:r>
        <w:t xml:space="preserve">    path=”./setup.sh” arguments=”--all” failure-action=”Fail”</w:t>
      </w:r>
    </w:p>
    <w:p w:rsidR="00D62046" w:rsidRPr="00B02405" w:rsidRDefault="00D62046" w:rsidP="00D62046">
      <w:pPr>
        <w:pStyle w:val="StyleMessageHeader10pt"/>
        <w:rPr>
          <w:lang w:eastAsia="ko-KR"/>
        </w:rPr>
      </w:pPr>
      <w:r w:rsidRPr="00B02405">
        <w:rPr>
          <w:lang w:eastAsia="ko-KR"/>
        </w:rPr>
        <w:t>&lt;/</w:t>
      </w:r>
      <w:r>
        <w:rPr>
          <w:lang w:eastAsia="ko-KR"/>
        </w:rPr>
        <w:t>PreExecution</w:t>
      </w:r>
      <w:r w:rsidRPr="00B02405">
        <w:rPr>
          <w:lang w:eastAsia="ko-KR"/>
        </w:rPr>
        <w:t>&gt;</w:t>
      </w:r>
      <w:r>
        <w:rPr>
          <w:lang w:eastAsia="ko-KR"/>
        </w:rPr>
        <w:t>?</w:t>
      </w:r>
    </w:p>
    <w:p w:rsidR="00292954" w:rsidRDefault="00292954" w:rsidP="0010026D">
      <w:pPr>
        <w:pStyle w:val="Heading3"/>
        <w:numPr>
          <w:numberingChange w:id="1145" w:author="Jessica Otey" w:date="2014-01-12T19:12:00Z" w:original="%1:4:0:.%2:2:0:.%3:3:0:"/>
        </w:numPr>
      </w:pPr>
      <w:bookmarkStart w:id="1146" w:name="_Toc376516196"/>
      <w:bookmarkStart w:id="1147" w:name="_Toc377723968"/>
      <w:r>
        <w:t>Pre-cache path for GFFS</w:t>
      </w:r>
      <w:bookmarkEnd w:id="1146"/>
      <w:ins w:id="1148" w:author="ag8t" w:date="2014-01-16T13:15:00Z">
        <w:r w:rsidR="00463A35">
          <w:t xml:space="preserve"> </w:t>
        </w:r>
        <w:r w:rsidR="00C212AB" w:rsidRPr="00C212AB">
          <w:rPr>
            <w:highlight w:val="yellow"/>
            <w:rPrChange w:id="1149" w:author="ag8t" w:date="2014-01-16T13:16:00Z">
              <w:rPr>
                <w:b w:val="0"/>
                <w:color w:val="0000FF"/>
                <w:sz w:val="20"/>
                <w:u w:val="single"/>
              </w:rPr>
            </w:rPrChange>
          </w:rPr>
          <w:t>FIX THIS FOR GENERAL WIDE AREA FILE SYSTEMS</w:t>
        </w:r>
      </w:ins>
      <w:bookmarkEnd w:id="1147"/>
    </w:p>
    <w:p w:rsidR="00D62046" w:rsidRDefault="000D1EB8" w:rsidP="0010026D">
      <w:r>
        <w:t>If the GFFS is available and used by applications</w:t>
      </w:r>
      <w:ins w:id="1150" w:author="Jessica Otey" w:date="2014-01-12T20:13:00Z">
        <w:r w:rsidR="000910AC">
          <w:t>,</w:t>
        </w:r>
      </w:ins>
      <w:r>
        <w:t xml:space="preserve"> the user might want to alert the BES to tell the local GFFS environment to begin pre-fetching and caching portions of the GFFS name space. This is done using the optional </w:t>
      </w:r>
      <w:r w:rsidRPr="000D1EB8">
        <w:rPr>
          <w:rFonts w:ascii="Courier New" w:hAnsi="Courier New" w:cs="Courier New"/>
        </w:rPr>
        <w:t>GFFSPreCache</w:t>
      </w:r>
      <w:r>
        <w:t xml:space="preserve"> directive. The BES MAY at its own discretion interact with the local GFFS implementation to begin pre-fetching or ignore the directive. The semantics of execution are u</w:t>
      </w:r>
      <w:r>
        <w:t>n</w:t>
      </w:r>
      <w:r>
        <w:t>changed by pre-fetching.</w:t>
      </w:r>
    </w:p>
    <w:p w:rsidR="00312ED7" w:rsidRDefault="00C212AB" w:rsidP="0010026D">
      <w:r>
        <w:pict>
          <v:shape id="_x0000_s1043" type="#_x0000_t202" style="width:472.25pt;height:51.75pt;mso-position-horizontal-relative:char;mso-position-vertical-relative:line" fillcolor="#bfbfbf [2412]" stroked="f">
            <v:textbox style="mso-next-textbox:#_x0000_s1043">
              <w:txbxContent>
                <w:p w:rsidR="00713AB5" w:rsidRDefault="00713AB5" w:rsidP="00312ED7">
                  <w:pPr>
                    <w:spacing w:before="0" w:after="0"/>
                  </w:pPr>
                  <w:r>
                    <w:t>&lt;GFFSPreCache&gt;</w:t>
                  </w:r>
                </w:p>
                <w:p w:rsidR="00713AB5" w:rsidRDefault="00713AB5" w:rsidP="00312ED7">
                  <w:pPr>
                    <w:spacing w:before="0" w:after="0"/>
                  </w:pPr>
                  <w:r>
                    <w:tab/>
                    <w:t>&lt;! The GFFS path to pre-cache /&gt;</w:t>
                  </w:r>
                </w:p>
                <w:p w:rsidR="00713AB5" w:rsidRDefault="00713AB5" w:rsidP="00312ED7">
                  <w:pPr>
                    <w:spacing w:before="0" w:after="0"/>
                    <w:ind w:firstLine="720"/>
                  </w:pPr>
                  <w:r>
                    <w:t>&lt;xsd:String&gt;</w:t>
                  </w:r>
                </w:p>
                <w:p w:rsidR="00713AB5" w:rsidRPr="00703866" w:rsidRDefault="00713AB5" w:rsidP="00312ED7">
                  <w:pPr>
                    <w:spacing w:before="0" w:after="0"/>
                  </w:pPr>
                  <w:r>
                    <w:t>&lt;/GFFSPreCache&gt;</w:t>
                  </w:r>
                </w:p>
              </w:txbxContent>
            </v:textbox>
            <w10:wrap type="none"/>
            <w10:anchorlock/>
          </v:shape>
        </w:pict>
      </w:r>
    </w:p>
    <w:p w:rsidR="00097416" w:rsidRDefault="00097416" w:rsidP="00097416">
      <w:pPr>
        <w:pStyle w:val="Heading2"/>
        <w:numPr>
          <w:numberingChange w:id="1151" w:author="Jessica Otey" w:date="2014-01-12T19:12:00Z" w:original="%1:4:0:.%2:3:0:"/>
        </w:numPr>
      </w:pPr>
      <w:bookmarkStart w:id="1152" w:name="_Toc376516198"/>
      <w:bookmarkStart w:id="1153" w:name="_Toc377723969"/>
      <w:r>
        <w:t>File Staging</w:t>
      </w:r>
      <w:bookmarkEnd w:id="1152"/>
      <w:bookmarkEnd w:id="1153"/>
    </w:p>
    <w:p w:rsidR="00097416" w:rsidRDefault="00097416" w:rsidP="00097416">
      <w:pPr>
        <w:pStyle w:val="Heading3"/>
        <w:numPr>
          <w:numberingChange w:id="1154" w:author="Jessica Otey" w:date="2014-01-12T19:12:00Z" w:original="%1:4:0:.%2:3:0:.%3:1:0:"/>
        </w:numPr>
      </w:pPr>
      <w:bookmarkStart w:id="1155" w:name="_Toc376516199"/>
      <w:bookmarkStart w:id="1156" w:name="_Toc377723970"/>
      <w:r>
        <w:t>Creation Enumeration – extension</w:t>
      </w:r>
      <w:bookmarkEnd w:id="1155"/>
      <w:bookmarkEnd w:id="1156"/>
    </w:p>
    <w:p w:rsidR="00097416" w:rsidRDefault="00097416" w:rsidP="00097416">
      <w:r>
        <w:t xml:space="preserve">JSDL defines </w:t>
      </w:r>
      <w:r w:rsidRPr="00AC2499">
        <w:rPr>
          <w:i/>
        </w:rPr>
        <w:t>JSDL:CreationFlagEnumeration</w:t>
      </w:r>
      <w:r>
        <w:t xml:space="preserve"> flags of overwrite, dontOverwrite, and append. We define two additional members of the enumeration, </w:t>
      </w:r>
    </w:p>
    <w:p w:rsidR="001B370E" w:rsidRDefault="00C212AB" w:rsidP="00097416">
      <w:r>
        <w:pict>
          <v:shape id="_x0000_s1042" type="#_x0000_t202" style="width:472.25pt;height:41.95pt;mso-position-horizontal-relative:char;mso-position-vertical-relative:line" fillcolor="#bfbfbf [2412]" stroked="f">
            <v:textbox style="mso-next-textbox:#_x0000_s1042">
              <w:txbxContent>
                <w:p w:rsidR="00713AB5" w:rsidRDefault="00713AB5" w:rsidP="001B370E">
                  <w:pPr>
                    <w:spacing w:before="0" w:after="0"/>
                  </w:pPr>
                  <w:r>
                    <w:t>&lt;setExecutable&gt;</w:t>
                  </w:r>
                </w:p>
                <w:p w:rsidR="00713AB5" w:rsidRDefault="00713AB5" w:rsidP="001B370E">
                  <w:pPr>
                    <w:spacing w:before="0" w:after="0"/>
                  </w:pPr>
                  <w:r>
                    <w:tab/>
                    <w:t>&lt;xsd:</w:t>
                  </w:r>
                  <w:del w:id="1157" w:author="ag8t" w:date="2014-01-17T11:31:00Z">
                    <w:r w:rsidDel="00882D51">
                      <w:delText>Boolean</w:delText>
                    </w:r>
                  </w:del>
                  <w:ins w:id="1158" w:author="ag8t" w:date="2014-01-17T11:31:00Z">
                    <w:r>
                      <w:t>boolean</w:t>
                    </w:r>
                  </w:ins>
                  <w:r>
                    <w:t>&gt;</w:t>
                  </w:r>
                </w:p>
                <w:p w:rsidR="00713AB5" w:rsidRPr="00703866" w:rsidRDefault="00713AB5" w:rsidP="001B370E">
                  <w:pPr>
                    <w:spacing w:before="0" w:after="0"/>
                  </w:pPr>
                  <w:r>
                    <w:t>&lt;/setExecutable&gt;</w:t>
                  </w:r>
                </w:p>
              </w:txbxContent>
            </v:textbox>
            <w10:wrap type="none"/>
            <w10:anchorlock/>
          </v:shape>
        </w:pict>
      </w:r>
    </w:p>
    <w:p w:rsidR="001B370E" w:rsidRDefault="001B370E" w:rsidP="001B370E">
      <w:r>
        <w:t>And</w:t>
      </w:r>
    </w:p>
    <w:p w:rsidR="001B370E" w:rsidRDefault="00C212AB" w:rsidP="001B370E">
      <w:r>
        <w:pict>
          <v:shape id="_x0000_s1041" type="#_x0000_t202" style="width:472.25pt;height:41.95pt;mso-position-horizontal-relative:char;mso-position-vertical-relative:line" fillcolor="#bfbfbf [2412]" stroked="f">
            <v:textbox style="mso-next-textbox:#_x0000_s1041">
              <w:txbxContent>
                <w:p w:rsidR="00713AB5" w:rsidRDefault="00713AB5" w:rsidP="001B370E">
                  <w:pPr>
                    <w:spacing w:before="0" w:after="0"/>
                  </w:pPr>
                  <w:r>
                    <w:t>&lt;setUMask&gt;</w:t>
                  </w:r>
                </w:p>
                <w:p w:rsidR="00713AB5" w:rsidRDefault="00713AB5" w:rsidP="001B370E">
                  <w:pPr>
                    <w:spacing w:before="0" w:after="0"/>
                  </w:pPr>
                  <w:r>
                    <w:tab/>
                    <w:t>&lt;xsd:String&gt;</w:t>
                  </w:r>
                </w:p>
                <w:p w:rsidR="00713AB5" w:rsidRPr="00703866" w:rsidRDefault="00713AB5" w:rsidP="001B370E">
                  <w:pPr>
                    <w:spacing w:before="0" w:after="0"/>
                  </w:pPr>
                  <w:r>
                    <w:t>&lt;/setUMask&gt;</w:t>
                  </w:r>
                </w:p>
              </w:txbxContent>
            </v:textbox>
            <w10:wrap type="none"/>
            <w10:anchorlock/>
          </v:shape>
        </w:pict>
      </w:r>
    </w:p>
    <w:p w:rsidR="00097416" w:rsidRDefault="00097416" w:rsidP="00097416">
      <w:pPr>
        <w:pStyle w:val="Heading3"/>
        <w:numPr>
          <w:numberingChange w:id="1159" w:author="Jessica Otey" w:date="2014-01-12T19:12:00Z" w:original="%1:4:0:.%2:3:0:.%3:2:0:"/>
        </w:numPr>
      </w:pPr>
      <w:bookmarkStart w:id="1160" w:name="_Toc376516200"/>
      <w:bookmarkStart w:id="1161" w:name="_Toc377723971"/>
      <w:r>
        <w:t>Recursion</w:t>
      </w:r>
      <w:bookmarkEnd w:id="1160"/>
      <w:bookmarkEnd w:id="1161"/>
    </w:p>
    <w:p w:rsidR="00097416" w:rsidRDefault="00097416" w:rsidP="00097416">
      <w:r>
        <w:t>&lt;source:URI&gt;</w:t>
      </w:r>
    </w:p>
    <w:p w:rsidR="00097416" w:rsidRDefault="00097416" w:rsidP="00097416">
      <w:r>
        <w:t>&lt;JSDL:RecursiveCopy&gt;</w:t>
      </w:r>
    </w:p>
    <w:p w:rsidR="00097416" w:rsidRDefault="00097416" w:rsidP="00097416">
      <w:r>
        <w:t>Semantics would be IF and only IF a) the URI protocol supports recursive operations AND the middl</w:t>
      </w:r>
      <w:r>
        <w:t>e</w:t>
      </w:r>
      <w:r>
        <w:t>ware supports recursive operations, copy recursively. Else fault.</w:t>
      </w:r>
    </w:p>
    <w:p w:rsidR="00097416" w:rsidRDefault="00097416" w:rsidP="00097416">
      <w:pPr>
        <w:pStyle w:val="Heading3"/>
        <w:numPr>
          <w:numberingChange w:id="1162" w:author="Jessica Otey" w:date="2014-01-12T19:12:00Z" w:original="%1:4:0:.%2:3:0:.%3:3:0:"/>
        </w:numPr>
      </w:pPr>
      <w:bookmarkStart w:id="1163" w:name="_Toc376516201"/>
      <w:bookmarkStart w:id="1164" w:name="_Toc377723972"/>
      <w:r>
        <w:t>Wild Cards</w:t>
      </w:r>
      <w:bookmarkEnd w:id="1163"/>
      <w:bookmarkEnd w:id="1164"/>
    </w:p>
    <w:p w:rsidR="00097416" w:rsidRDefault="00097416" w:rsidP="00097416">
      <w:pPr>
        <w:pStyle w:val="ListParagraph"/>
        <w:numPr>
          <w:ilvl w:val="0"/>
          <w:numId w:val="9"/>
          <w:numberingChange w:id="1165" w:author="Jessica Otey" w:date="2014-01-12T19:12:00Z" w:original="%1:1:0:)"/>
        </w:numPr>
      </w:pPr>
      <w:r>
        <w:t xml:space="preserve">Wild card will be expressed in the URI element. </w:t>
      </w:r>
    </w:p>
    <w:p w:rsidR="00097416" w:rsidRDefault="00097416" w:rsidP="00097416">
      <w:pPr>
        <w:pStyle w:val="ListParagraph"/>
        <w:numPr>
          <w:ilvl w:val="0"/>
          <w:numId w:val="9"/>
          <w:numberingChange w:id="1166" w:author="Jessica Otey" w:date="2014-01-12T19:12:00Z" w:original="%1:2:0:)"/>
        </w:numPr>
      </w:pPr>
      <w:r>
        <w:t>Wild card expansion is the responsibility of the middleware (the BES), if the protocol supports wild cards, and the middle wants to use it, that is ok. Conversely, if the protocol does not support wil</w:t>
      </w:r>
      <w:r>
        <w:t>d</w:t>
      </w:r>
      <w:r>
        <w:t>cards, the middleware MUST or fault.</w:t>
      </w:r>
    </w:p>
    <w:p w:rsidR="00097416" w:rsidRDefault="00097416" w:rsidP="00097416">
      <w:pPr>
        <w:pStyle w:val="ListParagraph"/>
        <w:numPr>
          <w:ilvl w:val="0"/>
          <w:numId w:val="9"/>
          <w:numberingChange w:id="1167" w:author="Jessica Otey" w:date="2014-01-12T19:12:00Z" w:original="%1:3:0:)"/>
        </w:numPr>
      </w:pPr>
      <w:r>
        <w:t>File &amp; directory structure will be the same.</w:t>
      </w:r>
    </w:p>
    <w:p w:rsidR="00097416" w:rsidRPr="00794DC0" w:rsidRDefault="00097416" w:rsidP="00097416">
      <w:pPr>
        <w:pStyle w:val="ListParagraph"/>
        <w:numPr>
          <w:ilvl w:val="0"/>
          <w:numId w:val="9"/>
          <w:numberingChange w:id="1168" w:author="Jessica Otey" w:date="2014-01-12T19:12:00Z" w:original="%1:4:0:)"/>
        </w:numPr>
      </w:pPr>
      <w:r>
        <w:t>At a minimum the middleware should support “*” and “?”</w:t>
      </w:r>
      <w:r>
        <w:tab/>
        <w:t>What escape character if any?</w:t>
      </w:r>
    </w:p>
    <w:p w:rsidR="00097416" w:rsidRDefault="00097416" w:rsidP="00097416">
      <w:r>
        <w:lastRenderedPageBreak/>
        <w:t>The middleware is free to perform optimizations as possible, e.g., use tar and ssh instead of scp</w:t>
      </w:r>
    </w:p>
    <w:p w:rsidR="00097416" w:rsidRDefault="00097416" w:rsidP="00097416">
      <w:pPr>
        <w:pStyle w:val="Heading1"/>
        <w:numPr>
          <w:numberingChange w:id="1169" w:author="Jessica Otey" w:date="2014-01-12T19:12:00Z" w:original="%1:5:0:"/>
        </w:numPr>
      </w:pPr>
      <w:bookmarkStart w:id="1170" w:name="_Toc377723973"/>
      <w:r>
        <w:t>Extensions and Profiles</w:t>
      </w:r>
      <w:bookmarkEnd w:id="1170"/>
    </w:p>
    <w:p w:rsidR="00097416" w:rsidRDefault="00097416" w:rsidP="00097416">
      <w:pPr>
        <w:pStyle w:val="Heading2"/>
        <w:numPr>
          <w:numberingChange w:id="1171" w:author="Jessica Otey" w:date="2014-01-12T19:12:00Z" w:original="%1:5:0:.%2:1:0:"/>
        </w:numPr>
      </w:pPr>
      <w:bookmarkStart w:id="1172" w:name="_Toc376516202"/>
      <w:bookmarkStart w:id="1173" w:name="_Toc377723974"/>
      <w:r>
        <w:t>Profiled BES Factory Attributes</w:t>
      </w:r>
      <w:bookmarkEnd w:id="1172"/>
      <w:bookmarkEnd w:id="1173"/>
    </w:p>
    <w:p w:rsidR="00097416" w:rsidRDefault="00097416" w:rsidP="00097416">
      <w:r>
        <w:t>For each of the JSDL things above we need the corresponding thing in the BES factory attributes and/or the Resource Properties.</w:t>
      </w:r>
    </w:p>
    <w:p w:rsidR="00097416" w:rsidRDefault="00097416" w:rsidP="00097416"/>
    <w:p w:rsidR="00097416" w:rsidRDefault="00097416" w:rsidP="00097416">
      <w:r>
        <w:t>GLUE 2 computeelements</w:t>
      </w:r>
    </w:p>
    <w:p w:rsidR="00100F82" w:rsidRDefault="00100F82" w:rsidP="00097416"/>
    <w:p w:rsidR="00100F82" w:rsidRDefault="00100F82" w:rsidP="00097416">
      <w:r>
        <w:t>See also section 8.1 of EMI ES, has elements like number of jobs ….</w:t>
      </w:r>
    </w:p>
    <w:p w:rsidR="00097416" w:rsidRPr="007460CB" w:rsidRDefault="00097416" w:rsidP="00097416"/>
    <w:p w:rsidR="00097416" w:rsidRDefault="000611B1" w:rsidP="000611B1">
      <w:pPr>
        <w:pStyle w:val="Heading2"/>
        <w:numPr>
          <w:ilvl w:val="0"/>
          <w:numId w:val="0"/>
        </w:numPr>
        <w:ind w:left="576" w:hanging="576"/>
      </w:pPr>
      <w:bookmarkStart w:id="1174" w:name="_Toc377723975"/>
      <w:r>
        <w:t>Supported file staging protocols – in factory attributes</w:t>
      </w:r>
      <w:bookmarkEnd w:id="1174"/>
      <w:r w:rsidR="00097416">
        <w:br w:type="page"/>
      </w:r>
    </w:p>
    <w:p w:rsidR="00097416" w:rsidRDefault="00097416" w:rsidP="00097416">
      <w:pPr>
        <w:pStyle w:val="Heading1"/>
        <w:numPr>
          <w:numberingChange w:id="1175" w:author="Jessica Otey" w:date="2014-01-12T19:12:00Z" w:original="%1:6:0:"/>
        </w:numPr>
      </w:pPr>
      <w:bookmarkStart w:id="1176" w:name="_Toc377723976"/>
      <w:r>
        <w:lastRenderedPageBreak/>
        <w:t>BES porttype extensions</w:t>
      </w:r>
      <w:bookmarkEnd w:id="1176"/>
    </w:p>
    <w:p w:rsidR="00097416" w:rsidRDefault="00097416" w:rsidP="00097416">
      <w:r>
        <w:t>This section describes the compliance requirements.</w:t>
      </w:r>
    </w:p>
    <w:p w:rsidR="00097416" w:rsidRPr="00C978C3" w:rsidRDefault="00097416" w:rsidP="00097416">
      <w:pPr>
        <w:pStyle w:val="Heading3"/>
        <w:numPr>
          <w:numberingChange w:id="1177" w:author="Jessica Otey" w:date="2014-01-12T19:12:00Z" w:original="%1:6:0:.%2:1:0:.%3:1:0:"/>
        </w:numPr>
      </w:pPr>
      <w:bookmarkStart w:id="1178" w:name="_Toc376516203"/>
      <w:bookmarkStart w:id="1179" w:name="_Toc377723977"/>
      <w:bookmarkStart w:id="1180" w:name="_Toc147827502"/>
      <w:r>
        <w:rPr>
          <w:rFonts w:cs="Arial"/>
        </w:rPr>
        <w:t>SupportBESMatching1.1</w:t>
      </w:r>
      <w:bookmarkEnd w:id="1178"/>
      <w:bookmarkEnd w:id="1179"/>
    </w:p>
    <w:p w:rsidR="00097416" w:rsidRDefault="00097416" w:rsidP="00097416">
      <w:pPr>
        <w:autoSpaceDE w:val="0"/>
        <w:autoSpaceDN w:val="0"/>
        <w:adjustRightInd w:val="0"/>
        <w:spacing w:before="0" w:after="0"/>
      </w:pPr>
      <w:r>
        <w:t>This Metadata entry is OPTIONAL. If present in the Endpoint Reference for the BES it whether the en</w:t>
      </w:r>
      <w:r>
        <w:t>d</w:t>
      </w:r>
      <w:r>
        <w:t>point is compliant with the BES this profile  Profile. The entry’s type is xsd:boolean, and it has a cardinal</w:t>
      </w:r>
      <w:r>
        <w:t>i</w:t>
      </w:r>
      <w:r>
        <w:t>ty of exactly 1. A value of “true” indicates compliance, while a value of “false” or the absence of the entry indicates non-compliance.</w:t>
      </w:r>
    </w:p>
    <w:p w:rsidR="00097416" w:rsidRDefault="00097416" w:rsidP="00097416">
      <w:pPr>
        <w:autoSpaceDE w:val="0"/>
        <w:autoSpaceDN w:val="0"/>
        <w:adjustRightInd w:val="0"/>
        <w:spacing w:before="0" w:after="0"/>
      </w:pPr>
    </w:p>
    <w:p w:rsidR="00097416" w:rsidRPr="00B32C19" w:rsidRDefault="00097416" w:rsidP="00097416">
      <w:pPr>
        <w:autoSpaceDE w:val="0"/>
        <w:autoSpaceDN w:val="0"/>
        <w:adjustRightInd w:val="0"/>
        <w:spacing w:before="0" w:after="0"/>
        <w:rPr>
          <w:rFonts w:cs="Arial"/>
        </w:rPr>
      </w:pPr>
      <w:r w:rsidRPr="00B32C19">
        <w:rPr>
          <w:rFonts w:cs="Arial"/>
        </w:rPr>
        <w:t>&lt;wsa:EndpointReference&gt;</w:t>
      </w:r>
    </w:p>
    <w:p w:rsidR="00097416" w:rsidRPr="00B32C19" w:rsidRDefault="00097416" w:rsidP="00097416">
      <w:pPr>
        <w:autoSpaceDE w:val="0"/>
        <w:autoSpaceDN w:val="0"/>
        <w:adjustRightInd w:val="0"/>
        <w:spacing w:before="0" w:after="0"/>
        <w:rPr>
          <w:rFonts w:cs="Arial"/>
        </w:rPr>
      </w:pPr>
      <w:r w:rsidRPr="00B32C19">
        <w:rPr>
          <w:rFonts w:cs="Arial"/>
        </w:rPr>
        <w:tab/>
        <w:t>...</w:t>
      </w:r>
    </w:p>
    <w:p w:rsidR="00097416" w:rsidRPr="00B32C19" w:rsidRDefault="00097416" w:rsidP="00097416">
      <w:pPr>
        <w:autoSpaceDE w:val="0"/>
        <w:autoSpaceDN w:val="0"/>
        <w:adjustRightInd w:val="0"/>
        <w:spacing w:before="0" w:after="0"/>
        <w:rPr>
          <w:rFonts w:cs="Arial"/>
        </w:rPr>
      </w:pPr>
      <w:r w:rsidRPr="00B32C19">
        <w:rPr>
          <w:rFonts w:cs="Arial"/>
        </w:rPr>
        <w:tab/>
        <w:t>&lt;wsa:Metadata&gt;</w:t>
      </w:r>
    </w:p>
    <w:p w:rsidR="00097416" w:rsidRDefault="00097416" w:rsidP="00097416">
      <w:pPr>
        <w:autoSpaceDE w:val="0"/>
        <w:autoSpaceDN w:val="0"/>
        <w:adjustRightInd w:val="0"/>
        <w:spacing w:before="0" w:after="0"/>
        <w:rPr>
          <w:rFonts w:cs="Arial"/>
        </w:rPr>
      </w:pPr>
      <w:r w:rsidRPr="00B32C19">
        <w:rPr>
          <w:rFonts w:cs="Arial"/>
        </w:rPr>
        <w:tab/>
      </w:r>
      <w:r w:rsidRPr="00B32C19">
        <w:rPr>
          <w:rFonts w:cs="Arial"/>
        </w:rPr>
        <w:tab/>
        <w:t>&lt;bdp:</w:t>
      </w:r>
      <w:r>
        <w:rPr>
          <w:rFonts w:cs="Arial"/>
        </w:rPr>
        <w:t>whatever</w:t>
      </w:r>
      <w:r w:rsidRPr="00B32C19">
        <w:rPr>
          <w:rFonts w:cs="Arial"/>
        </w:rPr>
        <w:t>&gt;</w:t>
      </w:r>
    </w:p>
    <w:p w:rsidR="00097416" w:rsidRDefault="00097416" w:rsidP="00097416">
      <w:pPr>
        <w:autoSpaceDE w:val="0"/>
        <w:autoSpaceDN w:val="0"/>
        <w:adjustRightInd w:val="0"/>
        <w:spacing w:before="0" w:after="0"/>
        <w:rPr>
          <w:rFonts w:cs="Arial"/>
        </w:rPr>
      </w:pPr>
      <w:r>
        <w:rPr>
          <w:rFonts w:cs="Arial"/>
        </w:rPr>
        <w:tab/>
      </w:r>
      <w:r>
        <w:rPr>
          <w:rFonts w:cs="Arial"/>
        </w:rPr>
        <w:tab/>
      </w:r>
      <w:r>
        <w:rPr>
          <w:rFonts w:cs="Arial"/>
        </w:rPr>
        <w:tab/>
        <w:t>/xsd:boolean</w:t>
      </w:r>
    </w:p>
    <w:p w:rsidR="00097416" w:rsidRPr="00B32C19" w:rsidRDefault="00097416" w:rsidP="00097416">
      <w:pPr>
        <w:autoSpaceDE w:val="0"/>
        <w:autoSpaceDN w:val="0"/>
        <w:adjustRightInd w:val="0"/>
        <w:spacing w:before="0" w:after="0"/>
        <w:rPr>
          <w:rFonts w:cs="Arial"/>
        </w:rPr>
      </w:pPr>
      <w:r>
        <w:rPr>
          <w:rFonts w:cs="Arial"/>
        </w:rPr>
        <w:tab/>
      </w:r>
      <w:r>
        <w:rPr>
          <w:rFonts w:cs="Arial"/>
        </w:rPr>
        <w:tab/>
      </w:r>
      <w:r w:rsidRPr="00B32C19">
        <w:rPr>
          <w:rFonts w:cs="Arial"/>
        </w:rPr>
        <w:t>&lt;/bdp:</w:t>
      </w:r>
      <w:r>
        <w:rPr>
          <w:rFonts w:cs="Arial"/>
        </w:rPr>
        <w:t>SupportsBESDirectory</w:t>
      </w:r>
      <w:r w:rsidRPr="00B32C19">
        <w:rPr>
          <w:rFonts w:cs="Arial"/>
        </w:rPr>
        <w:t>&gt;</w:t>
      </w:r>
    </w:p>
    <w:p w:rsidR="00097416" w:rsidRPr="00B32C19" w:rsidRDefault="00097416" w:rsidP="00097416">
      <w:pPr>
        <w:autoSpaceDE w:val="0"/>
        <w:autoSpaceDN w:val="0"/>
        <w:adjustRightInd w:val="0"/>
        <w:spacing w:before="0" w:after="0"/>
        <w:rPr>
          <w:rFonts w:cs="Arial"/>
        </w:rPr>
      </w:pPr>
      <w:r w:rsidRPr="00B32C19">
        <w:rPr>
          <w:rFonts w:cs="Arial"/>
        </w:rPr>
        <w:tab/>
        <w:t>&lt;/wsa:Metadata&gt;</w:t>
      </w:r>
    </w:p>
    <w:p w:rsidR="00097416" w:rsidRPr="00B32C19" w:rsidRDefault="00097416" w:rsidP="00097416">
      <w:pPr>
        <w:autoSpaceDE w:val="0"/>
        <w:autoSpaceDN w:val="0"/>
        <w:adjustRightInd w:val="0"/>
        <w:spacing w:before="0" w:after="0"/>
        <w:rPr>
          <w:rFonts w:cs="Arial"/>
        </w:rPr>
      </w:pPr>
      <w:r w:rsidRPr="00B32C19">
        <w:rPr>
          <w:rFonts w:cs="Arial"/>
        </w:rPr>
        <w:t>&lt;/wsa:EndpointReference&gt;</w:t>
      </w:r>
    </w:p>
    <w:p w:rsidR="00097416" w:rsidRDefault="00097416" w:rsidP="00097416">
      <w:pPr>
        <w:pStyle w:val="Heading3"/>
        <w:numPr>
          <w:numberingChange w:id="1181" w:author="Jessica Otey" w:date="2014-01-12T19:12:00Z" w:original="%1:6:0:.%2:1:0:.%3:2:0:"/>
        </w:numPr>
      </w:pPr>
      <w:bookmarkStart w:id="1182" w:name="_Toc376516204"/>
      <w:bookmarkStart w:id="1183" w:name="_Toc377723978"/>
      <w:r>
        <w:t>SupportBES1States1.1</w:t>
      </w:r>
      <w:bookmarkEnd w:id="1182"/>
      <w:bookmarkEnd w:id="1183"/>
    </w:p>
    <w:p w:rsidR="00097416" w:rsidRDefault="00097416" w:rsidP="00097416">
      <w:pPr>
        <w:pStyle w:val="Heading3"/>
        <w:numPr>
          <w:numberingChange w:id="1184" w:author="Jessica Otey" w:date="2014-01-12T19:12:00Z" w:original="%1:6:0:.%2:1:0:.%3:3:0:"/>
        </w:numPr>
      </w:pPr>
      <w:bookmarkStart w:id="1185" w:name="_Toc376516205"/>
      <w:bookmarkStart w:id="1186" w:name="_Toc377723979"/>
      <w:r>
        <w:t>SupportBESGLUE2.0</w:t>
      </w:r>
      <w:bookmarkEnd w:id="1185"/>
      <w:bookmarkEnd w:id="1186"/>
    </w:p>
    <w:p w:rsidR="00097416" w:rsidRDefault="00097416" w:rsidP="00097416">
      <w:pPr>
        <w:autoSpaceDE w:val="0"/>
        <w:autoSpaceDN w:val="0"/>
        <w:adjustRightInd w:val="0"/>
        <w:spacing w:before="0" w:after="0"/>
      </w:pPr>
    </w:p>
    <w:p w:rsidR="00097416" w:rsidRDefault="00097416" w:rsidP="00097416">
      <w:pPr>
        <w:pStyle w:val="Heading2"/>
        <w:numPr>
          <w:numberingChange w:id="1187" w:author="Jessica Otey" w:date="2014-01-12T19:12:00Z" w:original="%1:6:0:.%2:2:0:"/>
        </w:numPr>
      </w:pPr>
      <w:bookmarkStart w:id="1188" w:name="_Toc376516206"/>
      <w:bookmarkStart w:id="1189" w:name="_Toc377723980"/>
      <w:bookmarkStart w:id="1190" w:name="_Toc143394777"/>
      <w:bookmarkStart w:id="1191" w:name="_Toc31181818"/>
      <w:r>
        <w:t>PortTypes</w:t>
      </w:r>
      <w:bookmarkEnd w:id="1188"/>
      <w:bookmarkEnd w:id="1189"/>
    </w:p>
    <w:p w:rsidR="00097416" w:rsidRDefault="00097416" w:rsidP="00097416">
      <w:pPr>
        <w:pStyle w:val="Heading3"/>
        <w:numPr>
          <w:ilvl w:val="0"/>
          <w:numId w:val="0"/>
        </w:numPr>
        <w:ind w:left="720" w:hanging="720"/>
      </w:pPr>
      <w:bookmarkStart w:id="1192" w:name="_Toc376516207"/>
      <w:bookmarkStart w:id="1193" w:name="_Toc377723981"/>
      <w:bookmarkEnd w:id="1190"/>
      <w:bookmarkEnd w:id="1191"/>
      <w:r>
        <w:t>TODO: Add optional WS-Notification subscription in create activity,</w:t>
      </w:r>
      <w:bookmarkEnd w:id="1192"/>
      <w:bookmarkEnd w:id="1193"/>
    </w:p>
    <w:p w:rsidR="00097416" w:rsidRDefault="00097416" w:rsidP="00097416">
      <w:r>
        <w:t xml:space="preserve">This section is applicable to implementations that implement the WSRF-BP. </w:t>
      </w:r>
    </w:p>
    <w:p w:rsidR="00097416" w:rsidRDefault="00097416" w:rsidP="00097416">
      <w:r>
        <w:t>Users may want to subscribe to state change and resource exceeded events.</w:t>
      </w:r>
    </w:p>
    <w:p w:rsidR="00097416" w:rsidRDefault="00097416" w:rsidP="00097416">
      <w:del w:id="1194" w:author="m.memon" w:date="2013-03-08T16:25:00Z">
        <w:r w:rsidDel="003F3033">
          <w:delText xml:space="preserve">How? </w:delText>
        </w:r>
      </w:del>
      <w:r w:rsidR="00C212AB" w:rsidRPr="00C212AB">
        <w:rPr>
          <w:rPrChange w:id="1195" w:author="m.memon" w:date="2013-03-08T16:25:00Z">
            <w:rPr>
              <w:color w:val="0000FF"/>
              <w:highlight w:val="yellow"/>
              <w:u w:val="single"/>
            </w:rPr>
          </w:rPrChange>
        </w:rPr>
        <w:t>WSRF-BP, section 6.1 mandates the use of WSNotification’sNotificationProducer port-type, which enables a consumer to subscribe to notification topics at any time via the Subscribe message exchange. The topics that are available from the port-type are not mandated, however, so the following topics are OPTIONAL.</w:t>
      </w:r>
    </w:p>
    <w:p w:rsidR="00097416" w:rsidRDefault="00097416" w:rsidP="00097416">
      <w:r>
        <w:t xml:space="preserve">Comment2: How do we subscribe within the bes framework? May be through the createactivity method </w:t>
      </w:r>
      <w:bookmarkStart w:id="1196" w:name="_GoBack"/>
      <w:bookmarkEnd w:id="1196"/>
      <w:r>
        <w:t>similar to the way genesis does?</w:t>
      </w:r>
    </w:p>
    <w:p w:rsidR="00097416" w:rsidRPr="008F50FE" w:rsidRDefault="00097416" w:rsidP="00097416">
      <w:pPr>
        <w:rPr>
          <w:b/>
        </w:rPr>
      </w:pPr>
      <w:r w:rsidRPr="008F50FE">
        <w:rPr>
          <w:b/>
        </w:rPr>
        <w:t>Topic: State Change</w:t>
      </w:r>
    </w:p>
    <w:p w:rsidR="00097416" w:rsidRDefault="00097416" w:rsidP="00097416">
      <w:r>
        <w:t>Notification returns EPR of the activity, old state and new state, and some (optional) description</w:t>
      </w:r>
    </w:p>
    <w:p w:rsidR="00097416" w:rsidRDefault="00097416" w:rsidP="00097416">
      <w:r>
        <w:t>Topic:</w:t>
      </w:r>
    </w:p>
    <w:p w:rsidR="00097416" w:rsidRDefault="00097416" w:rsidP="00097416">
      <w:r>
        <w:t>/aep:ActivityStateChanged</w:t>
      </w:r>
    </w:p>
    <w:p w:rsidR="00097416" w:rsidRDefault="00097416" w:rsidP="00097416">
      <w:r>
        <w:t>/aep:ActivityStateChanged/</w:t>
      </w:r>
      <w:ins w:id="1197" w:author="m.memon" w:date="2013-03-08T16:24:00Z">
        <w:r>
          <w:t>aep:</w:t>
        </w:r>
      </w:ins>
      <w:r>
        <w:t>ReachedFinalState</w:t>
      </w:r>
    </w:p>
    <w:p w:rsidR="00097416" w:rsidRDefault="00097416" w:rsidP="00097416"/>
    <w:p w:rsidR="00097416" w:rsidRDefault="00097416" w:rsidP="00097416">
      <w:r>
        <w:t>Returns:</w:t>
      </w:r>
    </w:p>
    <w:p w:rsidR="00097416" w:rsidRDefault="00097416" w:rsidP="00097416">
      <w:pPr>
        <w:spacing w:before="0" w:after="0"/>
      </w:pPr>
      <w:r>
        <w:t>&lt;aep:BESActivityStateChangedContents&gt;</w:t>
      </w:r>
    </w:p>
    <w:p w:rsidR="00097416" w:rsidRDefault="00097416" w:rsidP="00097416">
      <w:pPr>
        <w:spacing w:before="0" w:after="0"/>
      </w:pPr>
      <w:r>
        <w:tab/>
      </w:r>
      <w:ins w:id="1198" w:author="m.memon" w:date="2013-03-08T16:34:00Z">
        <w:r>
          <w:t>&lt;aep:ActivityEPR&gt;</w:t>
        </w:r>
      </w:ins>
      <w:r>
        <w:t>/wsa:EndpointReferenceType</w:t>
      </w:r>
      <w:ins w:id="1199" w:author="m.memon" w:date="2013-03-08T16:34:00Z">
        <w:r>
          <w:t>&lt;/aep:ActivityEPR&gt;</w:t>
        </w:r>
      </w:ins>
    </w:p>
    <w:p w:rsidR="00097416" w:rsidRDefault="00097416" w:rsidP="00097416">
      <w:pPr>
        <w:spacing w:before="0" w:after="0"/>
      </w:pPr>
      <w:r>
        <w:tab/>
        <w:t>&lt;aep:OldState&gt;</w:t>
      </w:r>
      <w:del w:id="1200" w:author="m.memon" w:date="2013-03-08T16:22:00Z">
        <w:r w:rsidDel="003B32F4">
          <w:delText xml:space="preserve"> /</w:delText>
        </w:r>
      </w:del>
      <w:r>
        <w:t>bes:ActivityStatus&lt;/aep:OldState&gt;</w:t>
      </w:r>
    </w:p>
    <w:p w:rsidR="00097416" w:rsidRDefault="00097416" w:rsidP="00097416">
      <w:pPr>
        <w:spacing w:before="0" w:after="0"/>
        <w:rPr>
          <w:ins w:id="1201" w:author="m.memon" w:date="2013-03-08T16:22:00Z"/>
        </w:rPr>
      </w:pPr>
      <w:r>
        <w:tab/>
        <w:t>&lt;aep:NewState&gt;</w:t>
      </w:r>
      <w:del w:id="1202" w:author="m.memon" w:date="2013-03-08T16:22:00Z">
        <w:r w:rsidDel="003B32F4">
          <w:delText>/</w:delText>
        </w:r>
      </w:del>
      <w:r>
        <w:t>bes:ActivityStatus&lt;/aep:NewState&gt;</w:t>
      </w:r>
    </w:p>
    <w:p w:rsidR="00097416" w:rsidDel="00FE5796" w:rsidRDefault="00097416" w:rsidP="00097416">
      <w:pPr>
        <w:spacing w:before="0" w:after="0"/>
        <w:rPr>
          <w:del w:id="1203" w:author="m.memon" w:date="2013-03-08T16:22:00Z"/>
        </w:rPr>
      </w:pPr>
    </w:p>
    <w:p w:rsidR="00097416" w:rsidRDefault="00097416" w:rsidP="00097416">
      <w:pPr>
        <w:spacing w:before="0" w:after="0"/>
      </w:pPr>
      <w:r>
        <w:tab/>
        <w:t>&lt;aep:Description&gt;</w:t>
      </w:r>
      <w:del w:id="1204" w:author="m.memon" w:date="2013-03-08T16:22:00Z">
        <w:r w:rsidDel="003B32F4">
          <w:delText>/</w:delText>
        </w:r>
      </w:del>
      <w:r>
        <w:t>xsd:string&lt;/aep:Description&gt; ?</w:t>
      </w:r>
    </w:p>
    <w:p w:rsidR="00097416" w:rsidRDefault="00097416" w:rsidP="00097416">
      <w:pPr>
        <w:spacing w:before="0" w:after="0"/>
      </w:pPr>
      <w:r>
        <w:t>&lt;/aep:BESActivityStateChangedContents&gt;</w:t>
      </w:r>
    </w:p>
    <w:p w:rsidR="00097416" w:rsidDel="00A629DC" w:rsidRDefault="00097416" w:rsidP="00097416">
      <w:pPr>
        <w:rPr>
          <w:del w:id="1205" w:author="m.memon" w:date="2013-01-28T17:46:00Z"/>
        </w:rPr>
      </w:pPr>
    </w:p>
    <w:p w:rsidR="00097416" w:rsidRDefault="00097416" w:rsidP="00097416">
      <w:pPr>
        <w:rPr>
          <w:ins w:id="1206" w:author="m.memon" w:date="2013-03-08T16:26:00Z"/>
        </w:rPr>
      </w:pPr>
      <w:ins w:id="1207" w:author="m.memon" w:date="2013-03-08T16:27:00Z">
        <w:r>
          <w:t xml:space="preserve">The notification response </w:t>
        </w:r>
      </w:ins>
      <w:ins w:id="1208" w:author="m.memon" w:date="2013-03-08T16:28:00Z">
        <w:r>
          <w:t xml:space="preserve">message </w:t>
        </w:r>
      </w:ins>
      <w:ins w:id="1209" w:author="m.memon" w:date="2013-03-08T16:27:00Z">
        <w:r>
          <w:t xml:space="preserve">is returned to WSNotification’s Consumer </w:t>
        </w:r>
      </w:ins>
      <w:ins w:id="1210" w:author="m.memon" w:date="2013-03-08T16:28:00Z">
        <w:r>
          <w:t xml:space="preserve">service </w:t>
        </w:r>
      </w:ins>
      <w:ins w:id="1211" w:author="m.memon" w:date="2013-03-08T16:29:00Z">
        <w:r>
          <w:t xml:space="preserve">for which </w:t>
        </w:r>
      </w:ins>
      <w:ins w:id="1212" w:author="m.memon" w:date="2013-03-08T16:30:00Z">
        <w:r>
          <w:t xml:space="preserve">the </w:t>
        </w:r>
      </w:ins>
      <w:ins w:id="1213" w:author="m.memon" w:date="2013-03-08T16:29:00Z">
        <w:r>
          <w:t>en</w:t>
        </w:r>
        <w:r>
          <w:t>d</w:t>
        </w:r>
        <w:r>
          <w:t xml:space="preserve">point address is given at the </w:t>
        </w:r>
      </w:ins>
      <w:ins w:id="1214" w:author="m.memon" w:date="2013-03-08T16:30:00Z">
        <w:r>
          <w:t xml:space="preserve">time of </w:t>
        </w:r>
      </w:ins>
      <w:ins w:id="1215" w:author="m.memon" w:date="2013-03-08T16:29:00Z">
        <w:r>
          <w:t>subscri</w:t>
        </w:r>
      </w:ins>
      <w:ins w:id="1216" w:author="m.memon" w:date="2013-03-08T16:35:00Z">
        <w:r>
          <w:t>ption</w:t>
        </w:r>
      </w:ins>
      <w:ins w:id="1217" w:author="m.memon" w:date="2013-03-08T16:29:00Z">
        <w:r>
          <w:t>. The Consumer service</w:t>
        </w:r>
      </w:ins>
      <w:ins w:id="1218" w:author="m.memon" w:date="2013-03-08T16:31:00Z">
        <w:r>
          <w:t xml:space="preserve"> could be residing at </w:t>
        </w:r>
      </w:ins>
      <w:ins w:id="1219" w:author="m.memon" w:date="2013-03-08T16:28:00Z">
        <w:r>
          <w:t>the user facing client side entity</w:t>
        </w:r>
      </w:ins>
      <w:ins w:id="1220" w:author="m.memon" w:date="2013-03-08T16:31:00Z">
        <w:r>
          <w:t>, meta-scheduler,</w:t>
        </w:r>
      </w:ins>
      <w:ins w:id="1221" w:author="m.memon" w:date="2013-03-08T16:28:00Z">
        <w:r>
          <w:t xml:space="preserve"> or portal</w:t>
        </w:r>
      </w:ins>
      <w:ins w:id="1222" w:author="m.memon" w:date="2013-03-08T16:30:00Z">
        <w:r>
          <w:t xml:space="preserve"> application</w:t>
        </w:r>
      </w:ins>
      <w:ins w:id="1223" w:author="m.memon" w:date="2013-03-08T16:27:00Z">
        <w:r>
          <w:t xml:space="preserve">. </w:t>
        </w:r>
      </w:ins>
    </w:p>
    <w:p w:rsidR="00097416" w:rsidRDefault="00097416" w:rsidP="00097416">
      <w:pPr>
        <w:rPr>
          <w:ins w:id="1224" w:author="m.memon" w:date="2013-03-08T16:18:00Z"/>
        </w:rPr>
      </w:pPr>
    </w:p>
    <w:p w:rsidR="00097416" w:rsidRPr="00DD795A" w:rsidRDefault="00097416" w:rsidP="00097416"/>
    <w:p w:rsidR="00097416" w:rsidRPr="00B02405" w:rsidRDefault="00097416" w:rsidP="00097416">
      <w:pPr>
        <w:pStyle w:val="Heading3"/>
        <w:numPr>
          <w:numberingChange w:id="1225" w:author="Jessica Otey" w:date="2014-01-12T19:12:00Z" w:original="%1:6:0:.%2:2:0:.%3:1:0:"/>
        </w:numPr>
      </w:pPr>
      <w:bookmarkStart w:id="1226" w:name="_Ref376433156"/>
      <w:bookmarkStart w:id="1227" w:name="_Toc376516208"/>
      <w:bookmarkStart w:id="1228" w:name="_Toc377723982"/>
      <w:r>
        <w:t>ResumeActivities</w:t>
      </w:r>
      <w:bookmarkEnd w:id="1226"/>
      <w:bookmarkEnd w:id="1227"/>
      <w:bookmarkEnd w:id="1228"/>
    </w:p>
    <w:p w:rsidR="00097416" w:rsidRPr="00B02405" w:rsidRDefault="00097416" w:rsidP="00097416">
      <w:r w:rsidRPr="00B02405">
        <w:t xml:space="preserve">This operation requests </w:t>
      </w:r>
      <w:r>
        <w:t>that a specified set</w:t>
      </w:r>
      <w:r w:rsidRPr="00B02405">
        <w:t xml:space="preserve"> of activities </w:t>
      </w:r>
      <w:r>
        <w:t>be released from either Pending:HOLD-IN or Running:HOLD-Out state</w:t>
      </w:r>
      <w:r w:rsidRPr="00B02405">
        <w:t xml:space="preserve">.The BES </w:t>
      </w:r>
      <w:r>
        <w:t>transitions the specified activities from either the Pending:HOLD-IN state to Pending:Stage-In or the Running:HOLD-OUT state to Running:Stage-Out</w:t>
      </w:r>
      <w:r w:rsidRPr="00B02405">
        <w:t xml:space="preserve">. </w:t>
      </w:r>
      <w:r>
        <w:t>If an activity cannot be released immediately, t</w:t>
      </w:r>
      <w:r w:rsidRPr="00B02405">
        <w:t>he eventual success of this operation (i.e.</w:t>
      </w:r>
      <w:r>
        <w:t>,</w:t>
      </w:r>
      <w:r w:rsidRPr="00B02405">
        <w:t xml:space="preserve"> to move the </w:t>
      </w:r>
      <w:r>
        <w:t>activity</w:t>
      </w:r>
      <w:r w:rsidRPr="00B02405">
        <w:t xml:space="preserve"> into the </w:t>
      </w:r>
      <w:r>
        <w:t>Ru</w:t>
      </w:r>
      <w:r>
        <w:t>n</w:t>
      </w:r>
      <w:r>
        <w:t>ning:</w:t>
      </w:r>
      <w:r>
        <w:rPr>
          <w:i/>
        </w:rPr>
        <w:t>Hold-OUT</w:t>
      </w:r>
      <w:r w:rsidRPr="00B02405">
        <w:t xml:space="preserve"> state) must be determined through other operations (e.g.</w:t>
      </w:r>
      <w:r>
        <w:t>,</w:t>
      </w:r>
      <w:r w:rsidRPr="00B02405">
        <w:t>Get</w:t>
      </w:r>
      <w:r>
        <w:t>Activity</w:t>
      </w:r>
      <w:r w:rsidRPr="00B02405">
        <w:t>State) or by subscri</w:t>
      </w:r>
      <w:r w:rsidRPr="00B02405">
        <w:t>b</w:t>
      </w:r>
      <w:r w:rsidRPr="00B02405">
        <w:t>ing to any generated events</w:t>
      </w:r>
      <w:r>
        <w:t>, if a BES supports subscription</w:t>
      </w:r>
      <w:r w:rsidRPr="00B02405">
        <w:t>.</w:t>
      </w:r>
    </w:p>
    <w:p w:rsidR="00097416" w:rsidRPr="00B02405" w:rsidRDefault="00097416" w:rsidP="00097416">
      <w:r w:rsidRPr="00B02405">
        <w:t xml:space="preserve">If </w:t>
      </w:r>
      <w:r>
        <w:t xml:space="preserve">a </w:t>
      </w:r>
      <w:r w:rsidRPr="00B02405">
        <w:t>request is successful</w:t>
      </w:r>
      <w:r>
        <w:t>,</w:t>
      </w:r>
      <w:r w:rsidRPr="00B02405">
        <w:t xml:space="preserve"> then </w:t>
      </w:r>
      <w:r>
        <w:t xml:space="preserve">each specifiedactivitywill eventually </w:t>
      </w:r>
      <w:r w:rsidRPr="00B02405">
        <w:t xml:space="preserve">enter </w:t>
      </w:r>
      <w:r>
        <w:t>the</w:t>
      </w:r>
      <w:r w:rsidRPr="00346A9E">
        <w:t>corresponding staging</w:t>
      </w:r>
      <w:r w:rsidRPr="00B02405">
        <w:t>state</w:t>
      </w:r>
      <w:r>
        <w:t>.</w:t>
      </w:r>
      <w:r w:rsidRPr="00B02405">
        <w:t xml:space="preserve"> Invoking </w:t>
      </w:r>
      <w:r>
        <w:t>this operation on an activity not in a HELD state</w:t>
      </w:r>
      <w:r w:rsidRPr="00B02405">
        <w:t xml:space="preserve"> has no effect. </w:t>
      </w:r>
    </w:p>
    <w:p w:rsidR="00097416" w:rsidRPr="00B02405" w:rsidRDefault="00097416" w:rsidP="00097416">
      <w:pPr>
        <w:pStyle w:val="Heading4"/>
        <w:numPr>
          <w:ilvl w:val="3"/>
          <w:numId w:val="0"/>
        </w:numPr>
        <w:tabs>
          <w:tab w:val="num" w:pos="864"/>
        </w:tabs>
        <w:spacing w:after="0"/>
        <w:ind w:left="864" w:hanging="864"/>
      </w:pPr>
      <w:r w:rsidRPr="00B02405">
        <w:t>Input(s)</w:t>
      </w:r>
    </w:p>
    <w:p w:rsidR="00097416" w:rsidRPr="00B02405" w:rsidRDefault="00097416" w:rsidP="00097416">
      <w:pPr>
        <w:numPr>
          <w:ilvl w:val="0"/>
          <w:numId w:val="8"/>
          <w:numberingChange w:id="1229" w:author="Jessica Otey" w:date="2014-01-12T19:12:00Z" w:original=""/>
        </w:numPr>
        <w:spacing w:after="0"/>
        <w:rPr>
          <w:b/>
          <w:bCs/>
        </w:rPr>
      </w:pPr>
      <w:r>
        <w:rPr>
          <w:b/>
          <w:bCs/>
        </w:rPr>
        <w:t>EPR</w:t>
      </w:r>
      <w:r w:rsidRPr="00186AEC">
        <w:rPr>
          <w:b/>
          <w:bCs/>
        </w:rPr>
        <w:t>[] activities</w:t>
      </w:r>
      <w:r>
        <w:t xml:space="preserve">: </w:t>
      </w:r>
      <w:r w:rsidRPr="00B02405">
        <w:t xml:space="preserve">A vector of </w:t>
      </w:r>
      <w:r>
        <w:t>zero or more EPRs</w:t>
      </w:r>
      <w:r w:rsidRPr="00B02405">
        <w:t xml:space="preserve"> identifying the </w:t>
      </w:r>
      <w:r>
        <w:t>activities that are to be resumed</w:t>
      </w:r>
      <w:r w:rsidRPr="00B02405">
        <w:t xml:space="preserve">. </w:t>
      </w:r>
    </w:p>
    <w:p w:rsidR="00097416" w:rsidRPr="00B02405" w:rsidRDefault="00097416" w:rsidP="00097416">
      <w:pPr>
        <w:pStyle w:val="Heading4"/>
        <w:numPr>
          <w:ilvl w:val="3"/>
          <w:numId w:val="0"/>
        </w:numPr>
        <w:tabs>
          <w:tab w:val="num" w:pos="864"/>
        </w:tabs>
        <w:spacing w:after="0"/>
        <w:ind w:left="864" w:hanging="864"/>
      </w:pPr>
      <w:r w:rsidRPr="00B02405">
        <w:t>Output(s)</w:t>
      </w:r>
    </w:p>
    <w:p w:rsidR="00097416" w:rsidRPr="00B02405" w:rsidRDefault="00097416" w:rsidP="00097416">
      <w:pPr>
        <w:numPr>
          <w:ilvl w:val="0"/>
          <w:numId w:val="8"/>
          <w:numberingChange w:id="1230" w:author="Jessica Otey" w:date="2014-01-12T19:12:00Z" w:original=""/>
        </w:numPr>
      </w:pPr>
      <w:r>
        <w:rPr>
          <w:b/>
          <w:bCs/>
        </w:rPr>
        <w:t>ResumeActivity</w:t>
      </w:r>
      <w:r w:rsidRPr="00186AEC">
        <w:rPr>
          <w:b/>
          <w:bCs/>
        </w:rPr>
        <w:t>Response</w:t>
      </w:r>
      <w:r>
        <w:rPr>
          <w:b/>
          <w:bCs/>
        </w:rPr>
        <w:t>Type</w:t>
      </w:r>
      <w:r w:rsidRPr="00186AEC">
        <w:rPr>
          <w:b/>
          <w:bCs/>
        </w:rPr>
        <w:t xml:space="preserve">[] </w:t>
      </w:r>
      <w:r>
        <w:rPr>
          <w:b/>
          <w:bCs/>
        </w:rPr>
        <w:t>Response</w:t>
      </w:r>
      <w:r>
        <w:t xml:space="preserve">: </w:t>
      </w:r>
      <w:r w:rsidRPr="00B02405">
        <w:t>A vector detailing the response</w:t>
      </w:r>
      <w:r>
        <w:t>s</w:t>
      </w:r>
      <w:r w:rsidRPr="00B02405">
        <w:t xml:space="preserve"> of the BES to the </w:t>
      </w:r>
      <w:r>
        <w:t xml:space="preserve">Resume requests. The </w:t>
      </w:r>
      <w:r w:rsidRPr="005332C5">
        <w:rPr>
          <w:i/>
        </w:rPr>
        <w:t>Resume</w:t>
      </w:r>
      <w:r>
        <w:t xml:space="preserve"> element is a boolean value indicating whether the BES successfully (true) resumed the activity or not (false). If true is returned, then the associated activity has now e</w:t>
      </w:r>
      <w:r>
        <w:t>x</w:t>
      </w:r>
      <w:r>
        <w:t xml:space="preserve">ited the HELD state. </w:t>
      </w:r>
      <w:r w:rsidRPr="00EF1D7B">
        <w:t>If</w:t>
      </w:r>
      <w:r>
        <w:t xml:space="preserve"> false is returned then the activity MAY eventually transition out of the </w:t>
      </w:r>
      <w:r>
        <w:rPr>
          <w:i/>
        </w:rPr>
        <w:t>HELD</w:t>
      </w:r>
      <w:r>
        <w:t xml:space="preserve"> state. If an activity specified in the input cannot be located or cannot be resumed for some reason, or is not in a HELD state, then the ResumeResponse MUST contain a SOAP-1.1 fault element instead of a Resumed element.</w:t>
      </w:r>
    </w:p>
    <w:p w:rsidR="00097416" w:rsidRPr="00ED07F9" w:rsidRDefault="00097416" w:rsidP="00097416">
      <w:pPr>
        <w:pStyle w:val="StyleMessageHeader10pt"/>
        <w:rPr>
          <w:lang w:eastAsia="ko-KR"/>
        </w:rPr>
      </w:pPr>
      <w:r>
        <w:rPr>
          <w:lang w:eastAsia="ko-KR"/>
        </w:rPr>
        <w:t>&lt;Resume</w:t>
      </w:r>
      <w:r w:rsidRPr="00ED07F9">
        <w:rPr>
          <w:lang w:eastAsia="ko-KR"/>
        </w:rPr>
        <w:t>ActivityResponse&gt;</w:t>
      </w:r>
    </w:p>
    <w:p w:rsidR="00097416" w:rsidRPr="00ED07F9" w:rsidRDefault="00097416" w:rsidP="00097416">
      <w:pPr>
        <w:pStyle w:val="StyleMessageHeader10pt"/>
      </w:pPr>
      <w:r w:rsidRPr="00ED07F9">
        <w:t>&lt;ActivityIdentifier&gt;EPR&lt;/ActivityIdentifier&gt;</w:t>
      </w:r>
    </w:p>
    <w:p w:rsidR="00097416" w:rsidRDefault="00097416" w:rsidP="00097416">
      <w:pPr>
        <w:pStyle w:val="StyleMessageHeader10pt"/>
      </w:pPr>
      <w:r w:rsidRPr="00B02405">
        <w:t>&lt;</w:t>
      </w:r>
      <w:r>
        <w:t>Resumed</w:t>
      </w:r>
      <w:r w:rsidRPr="00B02405">
        <w:t>&gt;</w:t>
      </w:r>
      <w:r>
        <w:t>xsd:</w:t>
      </w:r>
      <w:del w:id="1231" w:author="ag8t" w:date="2014-01-17T11:31:00Z">
        <w:r w:rsidDel="00882D51">
          <w:delText>Boolean</w:delText>
        </w:r>
      </w:del>
      <w:ins w:id="1232" w:author="ag8t" w:date="2014-01-17T11:31:00Z">
        <w:r w:rsidR="00882D51">
          <w:t>boolean</w:t>
        </w:r>
      </w:ins>
      <w:r w:rsidRPr="00B02405">
        <w:t>&lt;/</w:t>
      </w:r>
      <w:r>
        <w:t>Resumed</w:t>
      </w:r>
      <w:r w:rsidRPr="00B02405">
        <w:t>&gt;</w:t>
      </w:r>
      <w:r>
        <w:t xml:space="preserve"> ?</w:t>
      </w:r>
    </w:p>
    <w:p w:rsidR="00097416" w:rsidRDefault="00097416" w:rsidP="00097416">
      <w:pPr>
        <w:pStyle w:val="StyleMessageHeader10pt"/>
      </w:pPr>
      <w:r>
        <w:t xml:space="preserve">    |</w:t>
      </w:r>
    </w:p>
    <w:p w:rsidR="00097416" w:rsidRPr="00B02405" w:rsidRDefault="00097416" w:rsidP="00097416">
      <w:pPr>
        <w:pStyle w:val="StyleMessageHeader10pt"/>
      </w:pPr>
      <w:r>
        <w:t>&lt;SOAP-1.1:fault&gt; ... &lt;/SOAP-1.1:fault&gt; ?</w:t>
      </w:r>
    </w:p>
    <w:p w:rsidR="00097416" w:rsidRPr="00B02405" w:rsidRDefault="00097416" w:rsidP="00097416">
      <w:pPr>
        <w:pStyle w:val="StyleMessageHeader10pt"/>
        <w:rPr>
          <w:lang w:eastAsia="ko-KR"/>
        </w:rPr>
      </w:pPr>
      <w:r w:rsidRPr="00B02405">
        <w:rPr>
          <w:lang w:eastAsia="ko-KR"/>
        </w:rPr>
        <w:t>&lt;/</w:t>
      </w:r>
      <w:r>
        <w:rPr>
          <w:lang w:eastAsia="ko-KR"/>
        </w:rPr>
        <w:t>ResumeActivity</w:t>
      </w:r>
      <w:r w:rsidRPr="00B02405">
        <w:rPr>
          <w:lang w:eastAsia="ko-KR"/>
        </w:rPr>
        <w:t>Response&gt;</w:t>
      </w:r>
      <w:r>
        <w:rPr>
          <w:lang w:eastAsia="ko-KR"/>
        </w:rPr>
        <w:t xml:space="preserve"> *</w:t>
      </w:r>
    </w:p>
    <w:p w:rsidR="00097416" w:rsidRPr="00B02405" w:rsidRDefault="00097416" w:rsidP="00097416">
      <w:pPr>
        <w:pStyle w:val="Heading4"/>
        <w:numPr>
          <w:ilvl w:val="3"/>
          <w:numId w:val="0"/>
        </w:numPr>
        <w:tabs>
          <w:tab w:val="num" w:pos="864"/>
        </w:tabs>
        <w:spacing w:after="0"/>
        <w:ind w:left="864" w:hanging="864"/>
      </w:pPr>
      <w:r w:rsidRPr="00B02405">
        <w:t>Fault(s)</w:t>
      </w:r>
    </w:p>
    <w:p w:rsidR="00097416" w:rsidRPr="00277458" w:rsidRDefault="00097416" w:rsidP="00097416">
      <w:pPr>
        <w:numPr>
          <w:ilvl w:val="0"/>
          <w:numId w:val="8"/>
          <w:numberingChange w:id="1233" w:author="Jessica Otey" w:date="2014-01-12T19:12:00Z" w:original=""/>
        </w:numPr>
        <w:spacing w:after="0"/>
        <w:rPr>
          <w:b/>
          <w:bCs/>
        </w:rPr>
      </w:pPr>
      <w:bookmarkStart w:id="1234" w:name="OLE_LINK5"/>
      <w:bookmarkStart w:id="1235" w:name="OLE_LINK6"/>
      <w:r w:rsidRPr="000E6332">
        <w:rPr>
          <w:b/>
          <w:bCs/>
        </w:rPr>
        <w:t xml:space="preserve">InvalidRequestMessageFault: </w:t>
      </w:r>
      <w:r w:rsidRPr="000E6332">
        <w:rPr>
          <w:bCs/>
        </w:rPr>
        <w:t>An element in the request message is not recognized. The elements that are not recognized are described in the body of the fault.</w:t>
      </w:r>
      <w:r>
        <w:rPr>
          <w:bCs/>
        </w:rPr>
        <w:t xml:space="preserve">  This does not mean that the element itself is in error, but rather that it specifies a syntactically correct value which does not in fact make sense.  </w:t>
      </w:r>
    </w:p>
    <w:bookmarkEnd w:id="1234"/>
    <w:bookmarkEnd w:id="1235"/>
    <w:p w:rsidR="00097416" w:rsidRDefault="00097416" w:rsidP="00097416"/>
    <w:p w:rsidR="00097416" w:rsidRDefault="00097416" w:rsidP="00097416">
      <w:pPr>
        <w:pStyle w:val="Heading1"/>
        <w:numPr>
          <w:numberingChange w:id="1236" w:author="Jessica Otey" w:date="2014-01-12T19:12:00Z" w:original="%1:7:0:"/>
        </w:numPr>
      </w:pPr>
      <w:bookmarkStart w:id="1237" w:name="_Toc377723983"/>
      <w:bookmarkEnd w:id="1180"/>
      <w:r>
        <w:t>Compliance Targets</w:t>
      </w:r>
      <w:bookmarkEnd w:id="1237"/>
    </w:p>
    <w:p w:rsidR="00097416" w:rsidRDefault="00097416">
      <w:pPr>
        <w:pStyle w:val="Heading1"/>
        <w:numPr>
          <w:numberingChange w:id="1238" w:author="Jessica Otey" w:date="2014-01-12T19:12:00Z" w:original="%1:8:0:"/>
        </w:numPr>
      </w:pPr>
      <w:bookmarkStart w:id="1239" w:name="_Toc377723984"/>
      <w:r w:rsidRPr="00D3579D">
        <w:t>Security Considerations</w:t>
      </w:r>
      <w:bookmarkEnd w:id="1239"/>
    </w:p>
    <w:p w:rsidR="00097416" w:rsidRPr="00C85B50" w:rsidRDefault="00097416" w:rsidP="00097416">
      <w:r>
        <w:t>Access control is out of scope.</w:t>
      </w:r>
    </w:p>
    <w:p w:rsidR="00097416" w:rsidRPr="00D3579D" w:rsidRDefault="00097416" w:rsidP="00097416">
      <w:pPr>
        <w:pStyle w:val="Heading1"/>
        <w:numPr>
          <w:numberingChange w:id="1240" w:author="Jessica Otey" w:date="2014-01-12T19:12:00Z" w:original="%1:9:0:"/>
        </w:numPr>
        <w:rPr>
          <w:lang w:eastAsia="ja-JP"/>
        </w:rPr>
      </w:pPr>
      <w:bookmarkStart w:id="1241" w:name="_Toc153780700"/>
      <w:bookmarkStart w:id="1242" w:name="_Toc377723985"/>
      <w:bookmarkEnd w:id="1241"/>
      <w:r w:rsidRPr="00D3579D">
        <w:t>Author Information</w:t>
      </w:r>
      <w:bookmarkStart w:id="1243" w:name="_Toc37261200"/>
      <w:bookmarkStart w:id="1244" w:name="_Ref531865174"/>
      <w:bookmarkStart w:id="1245" w:name="_Ref531941499"/>
      <w:bookmarkStart w:id="1246" w:name="_Toc534741385"/>
      <w:bookmarkStart w:id="1247" w:name="_Toc26947333"/>
      <w:bookmarkStart w:id="1248" w:name="_Toc27210660"/>
      <w:bookmarkEnd w:id="481"/>
      <w:bookmarkEnd w:id="482"/>
      <w:bookmarkEnd w:id="483"/>
      <w:bookmarkEnd w:id="484"/>
      <w:bookmarkEnd w:id="485"/>
      <w:bookmarkEnd w:id="486"/>
      <w:bookmarkEnd w:id="1242"/>
    </w:p>
    <w:p w:rsidR="00097416" w:rsidRPr="00570D9C" w:rsidRDefault="00097416" w:rsidP="00097416">
      <w:pPr>
        <w:spacing w:after="0"/>
      </w:pPr>
      <w:r w:rsidRPr="00570D9C">
        <w:t>Daniel Dougherty</w:t>
      </w:r>
    </w:p>
    <w:p w:rsidR="00097416" w:rsidRPr="00570D9C" w:rsidRDefault="00097416" w:rsidP="00097416">
      <w:pPr>
        <w:spacing w:before="0"/>
      </w:pPr>
      <w:r w:rsidRPr="00570D9C">
        <w:t>University of Virginia</w:t>
      </w:r>
    </w:p>
    <w:p w:rsidR="00097416" w:rsidRDefault="00097416" w:rsidP="00097416">
      <w:r>
        <w:lastRenderedPageBreak/>
        <w:t>Andrew Grimshaw (editor)</w:t>
      </w:r>
      <w:r w:rsidRPr="00D3579D">
        <w:br/>
        <w:t>University of Virginia</w:t>
      </w:r>
    </w:p>
    <w:p w:rsidR="00097416" w:rsidRPr="00BD0C5A" w:rsidRDefault="00097416" w:rsidP="00097416">
      <w:pPr>
        <w:rPr>
          <w:lang w:val="de-DE"/>
        </w:rPr>
      </w:pPr>
      <w:r>
        <w:rPr>
          <w:lang w:val="de-DE"/>
        </w:rPr>
        <w:t>ShahbazMemnon</w:t>
      </w:r>
      <w:r w:rsidRPr="00BD0C5A">
        <w:rPr>
          <w:lang w:val="de-DE"/>
        </w:rPr>
        <w:br/>
        <w:t>Forschungszentrum Juelich (FZJ)</w:t>
      </w:r>
    </w:p>
    <w:p w:rsidR="00097416" w:rsidRPr="00097416" w:rsidRDefault="00097416" w:rsidP="00097416">
      <w:pPr>
        <w:rPr>
          <w:lang w:val="de-DE"/>
        </w:rPr>
      </w:pPr>
      <w:r w:rsidRPr="00097416">
        <w:rPr>
          <w:lang w:val="de-DE"/>
        </w:rPr>
        <w:t>Bernd Schuller</w:t>
      </w:r>
      <w:r w:rsidRPr="00097416">
        <w:rPr>
          <w:lang w:val="de-DE"/>
        </w:rPr>
        <w:br/>
        <w:t>Forschungszentrum Juelich (FZJ)</w:t>
      </w:r>
    </w:p>
    <w:p w:rsidR="00097416" w:rsidRPr="00D3579D" w:rsidRDefault="00097416" w:rsidP="00097416">
      <w:pPr>
        <w:pStyle w:val="Heading1"/>
        <w:numPr>
          <w:numberingChange w:id="1249" w:author="Jessica Otey" w:date="2014-01-12T19:12:00Z" w:original="%1:10:0:"/>
        </w:numPr>
      </w:pPr>
      <w:bookmarkStart w:id="1250" w:name="_Toc153780702"/>
      <w:bookmarkStart w:id="1251" w:name="_Toc377723986"/>
      <w:bookmarkEnd w:id="1250"/>
      <w:r w:rsidRPr="00D3579D">
        <w:t>Contributors</w:t>
      </w:r>
      <w:bookmarkEnd w:id="1243"/>
      <w:bookmarkEnd w:id="1251"/>
    </w:p>
    <w:p w:rsidR="00097416" w:rsidRDefault="00097416" w:rsidP="00097416">
      <w:r w:rsidRPr="00D3579D">
        <w:t>We gratefully acknowledge the contributions made to this specification by [</w:t>
      </w:r>
      <w:r w:rsidRPr="00A30191">
        <w:rPr>
          <w:highlight w:val="yellow"/>
        </w:rPr>
        <w:t>insert names].</w:t>
      </w:r>
    </w:p>
    <w:p w:rsidR="00097416" w:rsidRPr="00D3579D" w:rsidRDefault="00097416" w:rsidP="00097416">
      <w:pPr>
        <w:pStyle w:val="Heading1"/>
        <w:numPr>
          <w:numberingChange w:id="1252" w:author="Jessica Otey" w:date="2014-01-12T19:12:00Z" w:original="%1:11:0:"/>
        </w:numPr>
      </w:pPr>
      <w:bookmarkStart w:id="1253" w:name="_Toc153780704"/>
      <w:bookmarkStart w:id="1254" w:name="_Toc37261201"/>
      <w:bookmarkStart w:id="1255" w:name="_Toc377723987"/>
      <w:bookmarkEnd w:id="1253"/>
      <w:r w:rsidRPr="00D3579D">
        <w:t>Acknowledgements</w:t>
      </w:r>
      <w:bookmarkEnd w:id="1244"/>
      <w:bookmarkEnd w:id="1245"/>
      <w:bookmarkEnd w:id="1246"/>
      <w:bookmarkEnd w:id="1247"/>
      <w:bookmarkEnd w:id="1248"/>
      <w:bookmarkEnd w:id="1254"/>
      <w:bookmarkEnd w:id="1255"/>
    </w:p>
    <w:p w:rsidR="00097416" w:rsidRDefault="00097416" w:rsidP="00097416">
      <w:r w:rsidRPr="00D3579D">
        <w:t>We are grateful to numerous colleagues for discussions on the topics covered in this document, in parti</w:t>
      </w:r>
      <w:r w:rsidRPr="00D3579D">
        <w:t>c</w:t>
      </w:r>
      <w:r w:rsidRPr="00D3579D">
        <w:t>ular (in alphabetical order, with apologies to anybody we've missed)</w:t>
      </w:r>
      <w:r w:rsidRPr="00A30191">
        <w:rPr>
          <w:highlight w:val="yellow"/>
        </w:rPr>
        <w:t>[insert names].</w:t>
      </w:r>
    </w:p>
    <w:p w:rsidR="00097416" w:rsidRPr="00D3579D" w:rsidRDefault="00097416" w:rsidP="00097416">
      <w:r w:rsidRPr="00533B18">
        <w:t xml:space="preserve">We would like to thank </w:t>
      </w:r>
      <w:r>
        <w:t xml:space="preserve">the </w:t>
      </w:r>
      <w:r w:rsidRPr="00533B18">
        <w:t xml:space="preserve">people who took </w:t>
      </w:r>
      <w:r>
        <w:t>the time to read and comment on earlier drafts</w:t>
      </w:r>
      <w:r w:rsidRPr="00533B18">
        <w:t>. Their co</w:t>
      </w:r>
      <w:r w:rsidRPr="00533B18">
        <w:t>m</w:t>
      </w:r>
      <w:r w:rsidRPr="00533B18">
        <w:t xml:space="preserve">ments </w:t>
      </w:r>
      <w:r>
        <w:t>were valuable in helping us improve thereadability</w:t>
      </w:r>
      <w:r w:rsidRPr="00533B18">
        <w:t xml:space="preserve"> and accuracy</w:t>
      </w:r>
      <w:r>
        <w:t xml:space="preserve"> of this document</w:t>
      </w:r>
      <w:r w:rsidRPr="00533B18">
        <w:t>.</w:t>
      </w:r>
    </w:p>
    <w:p w:rsidR="00097416" w:rsidRPr="00D3579D" w:rsidRDefault="00097416">
      <w:pPr>
        <w:pStyle w:val="StyleHeading1Left0cmFirstline0cm"/>
      </w:pPr>
      <w:bookmarkStart w:id="1256" w:name="_Toc376516209"/>
      <w:bookmarkStart w:id="1257" w:name="_Toc377723988"/>
      <w:r w:rsidRPr="00D3579D">
        <w:t>Full Copyright Notice</w:t>
      </w:r>
      <w:bookmarkEnd w:id="1256"/>
      <w:bookmarkEnd w:id="1257"/>
    </w:p>
    <w:p w:rsidR="00097416" w:rsidRPr="00D3579D" w:rsidRDefault="00097416" w:rsidP="00097416">
      <w:r w:rsidRPr="00D3579D">
        <w:t xml:space="preserve">Copyright © </w:t>
      </w:r>
      <w:r>
        <w:t>Open</w:t>
      </w:r>
      <w:r w:rsidRPr="00D3579D">
        <w:t xml:space="preserve"> Grid Forum (</w:t>
      </w:r>
      <w:r>
        <w:t>2014</w:t>
      </w:r>
      <w:r w:rsidRPr="00D3579D">
        <w:t>). All Rights Reserved.</w:t>
      </w:r>
    </w:p>
    <w:p w:rsidR="00097416" w:rsidRPr="00D3579D" w:rsidRDefault="00097416" w:rsidP="00097416">
      <w:r w:rsidRPr="00D3579D">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t>
      </w:r>
      <w:r>
        <w:t>O</w:t>
      </w:r>
      <w:r w:rsidRPr="00D3579D">
        <w:t xml:space="preserve">GF or other organizations, except as needed for the purpose of developing Grid Recommendations in which case the procedures for copyrights defined in the </w:t>
      </w:r>
      <w:r>
        <w:t>O</w:t>
      </w:r>
      <w:r w:rsidRPr="00D3579D">
        <w:t>GF Document process must be followed, or as r</w:t>
      </w:r>
      <w:r w:rsidRPr="00D3579D">
        <w:t>e</w:t>
      </w:r>
      <w:r w:rsidRPr="00D3579D">
        <w:t>quired to translate it into languages other than English.</w:t>
      </w:r>
    </w:p>
    <w:p w:rsidR="00097416" w:rsidRPr="00D3579D" w:rsidRDefault="00097416" w:rsidP="00097416">
      <w:r w:rsidRPr="00D3579D">
        <w:t xml:space="preserve">The limited permissions granted above are perpetual and will not be revoked by the </w:t>
      </w:r>
      <w:r>
        <w:t>O</w:t>
      </w:r>
      <w:r w:rsidRPr="00D3579D">
        <w:t>GF or its succe</w:t>
      </w:r>
      <w:r w:rsidRPr="00D3579D">
        <w:t>s</w:t>
      </w:r>
      <w:r w:rsidRPr="00D3579D">
        <w:t>sors or assigns.</w:t>
      </w:r>
    </w:p>
    <w:p w:rsidR="00097416" w:rsidRPr="00D3579D" w:rsidRDefault="00097416" w:rsidP="00097416">
      <w:r w:rsidRPr="00D3579D">
        <w:t xml:space="preserve">This document and the information contained herein is provided on an "AS IS" basis and THE </w:t>
      </w:r>
      <w:r>
        <w:t>OPEN</w:t>
      </w:r>
      <w:r w:rsidRPr="00D3579D">
        <w:t xml:space="preserve"> GRID FORUM DISCLAIMS ALL WARRANTIES, EXPRESS OR IMPLIED, INCLUDING BUT NOT LIMITED TO ANY WARRANTY THAT THE USE OF THE INFORMATION HEREIN WILL NOT INFRINGE ANY RIGHTS OR ANY IMPLIED WARRANTIES OF MERCHANTABILITY OR FITNESS FOR A PARTICULAR PURPOSE.</w:t>
      </w:r>
    </w:p>
    <w:p w:rsidR="00097416" w:rsidRPr="00D3579D" w:rsidRDefault="00097416">
      <w:pPr>
        <w:pStyle w:val="StyleHeading1Left0cmFirstline0cm"/>
      </w:pPr>
      <w:bookmarkStart w:id="1258" w:name="_Toc376516210"/>
      <w:bookmarkStart w:id="1259" w:name="_Toc377723989"/>
      <w:r w:rsidRPr="00D3579D">
        <w:t>Intellectual Property Statement</w:t>
      </w:r>
      <w:bookmarkEnd w:id="1258"/>
      <w:bookmarkEnd w:id="1259"/>
    </w:p>
    <w:p w:rsidR="00097416" w:rsidRPr="00D3579D" w:rsidRDefault="00097416" w:rsidP="00097416">
      <w:r w:rsidRPr="00D3579D">
        <w:t xml:space="preserve">The </w:t>
      </w:r>
      <w:r>
        <w:t>O</w:t>
      </w:r>
      <w:r w:rsidRPr="00D3579D">
        <w:t xml:space="preserve">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w:t>
      </w:r>
      <w:r>
        <w:t>O</w:t>
      </w:r>
      <w:r w:rsidRPr="00D3579D">
        <w:t>GF Secretariat.</w:t>
      </w:r>
    </w:p>
    <w:p w:rsidR="00097416" w:rsidRPr="00D3579D" w:rsidRDefault="00097416" w:rsidP="00097416">
      <w:r w:rsidRPr="00D3579D">
        <w:t xml:space="preserve">The </w:t>
      </w:r>
      <w:r>
        <w:t>O</w:t>
      </w:r>
      <w:r w:rsidRPr="00D3579D">
        <w:t>GF invites any interested party to bring to its attention any copyrights, patents or patent applic</w:t>
      </w:r>
      <w:r w:rsidRPr="00D3579D">
        <w:t>a</w:t>
      </w:r>
      <w:r w:rsidRPr="00D3579D">
        <w:t>tions, or other proprietary rights which may cover technology that may be required to practice this reco</w:t>
      </w:r>
      <w:r w:rsidRPr="00D3579D">
        <w:t>m</w:t>
      </w:r>
      <w:r w:rsidRPr="00D3579D">
        <w:t xml:space="preserve">mendation. Please address the information to the </w:t>
      </w:r>
      <w:r>
        <w:t>O</w:t>
      </w:r>
      <w:r w:rsidRPr="00D3579D">
        <w:t xml:space="preserve">GF Executive Director (see contact information at </w:t>
      </w:r>
      <w:r>
        <w:t>O</w:t>
      </w:r>
      <w:r w:rsidRPr="00D3579D">
        <w:t>GF website).</w:t>
      </w:r>
    </w:p>
    <w:p w:rsidR="00097416" w:rsidRPr="00D3579D" w:rsidRDefault="00097416">
      <w:pPr>
        <w:pStyle w:val="StyleHeading1Left0cmFirstline0cm"/>
      </w:pPr>
      <w:bookmarkStart w:id="1260" w:name="_Toc26947336"/>
      <w:bookmarkStart w:id="1261" w:name="_Toc27210663"/>
      <w:bookmarkStart w:id="1262" w:name="_Toc37316659"/>
      <w:bookmarkStart w:id="1263" w:name="_Toc376516211"/>
      <w:bookmarkStart w:id="1264" w:name="_Toc377723990"/>
      <w:r w:rsidRPr="00D3579D">
        <w:lastRenderedPageBreak/>
        <w:t>Normative References</w:t>
      </w:r>
      <w:bookmarkEnd w:id="1260"/>
      <w:bookmarkEnd w:id="1261"/>
      <w:bookmarkEnd w:id="1262"/>
      <w:bookmarkEnd w:id="1263"/>
      <w:bookmarkEnd w:id="1264"/>
    </w:p>
    <w:p w:rsidR="00097416" w:rsidRPr="00D3579D" w:rsidRDefault="00097416" w:rsidP="00097416">
      <w:pPr>
        <w:ind w:left="284" w:hanging="284"/>
        <w:rPr>
          <w:lang w:eastAsia="ja-JP"/>
        </w:rPr>
      </w:pPr>
      <w:bookmarkStart w:id="1265" w:name="rfc2119"/>
      <w:r w:rsidRPr="00D3579D">
        <w:t>[RFC 2119]</w:t>
      </w:r>
      <w:bookmarkEnd w:id="1265"/>
      <w:r w:rsidRPr="00D3579D">
        <w:t xml:space="preserve">Bradner, S. </w:t>
      </w:r>
      <w:r w:rsidRPr="00D3579D">
        <w:rPr>
          <w:rStyle w:val="Emphasis"/>
        </w:rPr>
        <w:t>Key words for use in RFCs to Indicate Requirement Levels</w:t>
      </w:r>
      <w:r w:rsidRPr="00D3579D">
        <w:t xml:space="preserve">. Internet Engineering Task Force, RFC 2119, March 1997.Available at </w:t>
      </w:r>
      <w:hyperlink r:id="rId24" w:history="1">
        <w:r w:rsidRPr="00400DEF">
          <w:rPr>
            <w:rStyle w:val="Hyperlink"/>
            <w:lang w:eastAsia="ja-JP"/>
          </w:rPr>
          <w:t>http://www.ietf.org/rfc/rfc2119.txt</w:t>
        </w:r>
      </w:hyperlink>
    </w:p>
    <w:p w:rsidR="00097416" w:rsidRDefault="00097416" w:rsidP="00097416">
      <w:bookmarkStart w:id="1266" w:name="cim"/>
      <w:r w:rsidRPr="00D3579D">
        <w:t>[JSDL10]</w:t>
      </w:r>
      <w:bookmarkEnd w:id="1266"/>
      <w:r w:rsidRPr="00D3579D">
        <w:t xml:space="preserve"> Available at </w:t>
      </w:r>
      <w:hyperlink r:id="rId25" w:history="1">
        <w:r w:rsidRPr="00846FAE">
          <w:rPr>
            <w:rStyle w:val="Hyperlink"/>
          </w:rPr>
          <w:t>http://www.ggf.org/documents/GFD.136.pdf</w:t>
        </w:r>
      </w:hyperlink>
    </w:p>
    <w:p w:rsidR="00097416" w:rsidRDefault="00097416" w:rsidP="00097416">
      <w:r>
        <w:t>OGF</w:t>
      </w:r>
    </w:p>
    <w:p w:rsidR="00097416" w:rsidRDefault="00097416" w:rsidP="00097416">
      <w:r>
        <w:t>WS Addressing EndPoint References</w:t>
      </w:r>
    </w:p>
    <w:p w:rsidR="00097416" w:rsidRDefault="00097416" w:rsidP="00097416">
      <w:r>
        <w:t>OGSA Basic Execution Services (OGSA_BES, or BES) [GFD.108]</w:t>
      </w:r>
    </w:p>
    <w:p w:rsidR="00097416" w:rsidRDefault="00097416" w:rsidP="00097416">
      <w:r>
        <w:t>RNS 1.1 OGSA-WSRF Basic Profile 1.0 [GFD.172]</w:t>
      </w:r>
    </w:p>
    <w:p w:rsidR="00097416" w:rsidRDefault="00097416" w:rsidP="00097416">
      <w:r>
        <w:t>WS-Iterator 1.0 [GFD.188]</w:t>
      </w:r>
    </w:p>
    <w:p w:rsidR="00097416" w:rsidRDefault="00097416" w:rsidP="00097416">
      <w:r>
        <w:t>OGSA-ByteIO WSRF Basic Profile 1.0 [GFD.98]</w:t>
      </w:r>
    </w:p>
    <w:p w:rsidR="000A50BC" w:rsidRDefault="000A50BC" w:rsidP="00097416"/>
    <w:p w:rsidR="000A50BC" w:rsidRDefault="000A50BC" w:rsidP="00097416">
      <w:r w:rsidRPr="000A50BC">
        <w:t>GFD.210</w:t>
      </w:r>
      <w:r w:rsidRPr="000A50BC">
        <w:tab/>
        <w:t>European Middleware I</w:t>
      </w:r>
      <w:r>
        <w:t xml:space="preserve">nitiative Execution Service </w:t>
      </w:r>
      <w:r w:rsidRPr="000A50BC">
        <w:t>Version 2.0</w:t>
      </w:r>
      <w:r w:rsidRPr="000A50BC">
        <w:tab/>
        <w:t>M. Riedel, A. Konstant</w:t>
      </w:r>
      <w:r w:rsidRPr="000A50BC">
        <w:t>i</w:t>
      </w:r>
      <w:r w:rsidRPr="000A50BC">
        <w:t>nov</w:t>
      </w:r>
    </w:p>
    <w:p w:rsidR="00097416" w:rsidRPr="00D3579D" w:rsidRDefault="00097416" w:rsidP="00097416"/>
    <w:p w:rsidR="00097416" w:rsidRPr="00D3579D" w:rsidRDefault="00097416" w:rsidP="00097416"/>
    <w:sectPr w:rsidR="00097416" w:rsidRPr="00D3579D" w:rsidSect="00CC466B">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Jessica Otey" w:date="2014-01-12T19:13:00Z" w:initials="JO">
    <w:p w:rsidR="00713AB5" w:rsidRDefault="00713AB5">
      <w:pPr>
        <w:pStyle w:val="CommentText"/>
      </w:pPr>
      <w:r>
        <w:rPr>
          <w:rStyle w:val="CommentReference"/>
        </w:rPr>
        <w:annotationRef/>
      </w:r>
      <w:r>
        <w:t>Should this be in german?</w:t>
      </w:r>
    </w:p>
  </w:comment>
  <w:comment w:id="406" w:author="Jessica Otey" w:date="2014-01-12T19:26:00Z" w:initials="JO">
    <w:p w:rsidR="00713AB5" w:rsidRDefault="00713AB5">
      <w:pPr>
        <w:pStyle w:val="CommentText"/>
      </w:pPr>
      <w:r>
        <w:rPr>
          <w:rStyle w:val="CommentReference"/>
        </w:rPr>
        <w:annotationRef/>
      </w:r>
      <w:r>
        <w:t>I’m thinking you want Cod</w:t>
      </w:r>
      <w:r>
        <w:t>e</w:t>
      </w:r>
      <w:r>
        <w:t>Case fro the porttypes, no?</w:t>
      </w:r>
    </w:p>
  </w:comment>
  <w:comment w:id="495" w:author="Jessica Otey" w:date="2014-01-12T19:27:00Z" w:initials="JO">
    <w:p w:rsidR="00713AB5" w:rsidRDefault="00713AB5">
      <w:pPr>
        <w:pStyle w:val="CommentText"/>
      </w:pPr>
      <w:r>
        <w:rPr>
          <w:rStyle w:val="CommentReference"/>
        </w:rPr>
        <w:annotationRef/>
      </w:r>
      <w:r>
        <w:t>missing cite</w:t>
      </w:r>
    </w:p>
  </w:comment>
  <w:comment w:id="601" w:author="Jessica Otey" w:date="2014-01-12T19:40:00Z" w:initials="JO">
    <w:p w:rsidR="00713AB5" w:rsidRDefault="00713AB5">
      <w:pPr>
        <w:pStyle w:val="CommentText"/>
      </w:pPr>
      <w:r>
        <w:rPr>
          <w:rStyle w:val="CommentReference"/>
        </w:rPr>
        <w:annotationRef/>
      </w:r>
      <w:r>
        <w:t>I don’t know what a congr</w:t>
      </w:r>
      <w:r>
        <w:t>u</w:t>
      </w:r>
      <w:r>
        <w:t>ence with GLUE means... I was guessing at what this sentence was going for.</w:t>
      </w:r>
    </w:p>
  </w:comment>
  <w:comment w:id="603" w:author="Jessica Otey" w:date="2014-01-12T19:41:00Z" w:initials="JO">
    <w:p w:rsidR="00713AB5" w:rsidRDefault="00713AB5">
      <w:pPr>
        <w:pStyle w:val="CommentText"/>
      </w:pPr>
      <w:r>
        <w:rPr>
          <w:rStyle w:val="CommentReference"/>
        </w:rPr>
        <w:annotationRef/>
      </w:r>
      <w:r>
        <w:t>I don’t understand what this sentence has to do with the last one.</w:t>
      </w:r>
    </w:p>
  </w:comment>
  <w:comment w:id="1005" w:author="Jessica Otey" w:date="2014-01-12T19:54:00Z" w:initials="JO">
    <w:p w:rsidR="00713AB5" w:rsidRDefault="00713AB5">
      <w:pPr>
        <w:pStyle w:val="CommentText"/>
      </w:pPr>
      <w:r>
        <w:rPr>
          <w:rStyle w:val="CommentReference"/>
        </w:rPr>
        <w:annotationRef/>
      </w:r>
      <w:r>
        <w:t>I seriously have NO IDEA what this sentence is supposed to say. Som</w:t>
      </w:r>
      <w:r>
        <w:t>e</w:t>
      </w:r>
      <w:r>
        <w:t>thing is messed up.</w:t>
      </w:r>
    </w:p>
  </w:comment>
  <w:comment w:id="1011" w:author="ag8t" w:date="2014-01-17T12:46:00Z" w:initials="asg">
    <w:p w:rsidR="00713AB5" w:rsidRDefault="00713AB5">
      <w:pPr>
        <w:pStyle w:val="CommentText"/>
      </w:pPr>
      <w:r>
        <w:rPr>
          <w:rStyle w:val="CommentReference"/>
        </w:rPr>
        <w:annotationRef/>
      </w:r>
      <w:r>
        <w:t>Shabaz, Glue folk, what does this mean?</w:t>
      </w:r>
    </w:p>
  </w:comment>
  <w:comment w:id="1120" w:author="Jessica Otey" w:date="2014-01-12T20:08:00Z" w:initials="JO">
    <w:p w:rsidR="00713AB5" w:rsidRDefault="00713AB5">
      <w:pPr>
        <w:pStyle w:val="CommentText"/>
      </w:pPr>
      <w:r>
        <w:rPr>
          <w:rStyle w:val="CommentReference"/>
        </w:rPr>
        <w:annotationRef/>
      </w:r>
      <w:r>
        <w:t>what is an application se</w:t>
      </w:r>
      <w:r>
        <w:t>c</w:t>
      </w:r>
      <w:r>
        <w:t>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291" w:rsidRDefault="005C2291">
      <w:r>
        <w:separator/>
      </w:r>
    </w:p>
  </w:endnote>
  <w:endnote w:type="continuationSeparator" w:id="1">
    <w:p w:rsidR="005C2291" w:rsidRDefault="005C22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B5" w:rsidRPr="00033120" w:rsidRDefault="00713AB5">
    <w:pPr>
      <w:pStyle w:val="Footer"/>
    </w:pPr>
    <w:r w:rsidRPr="00033120">
      <w:tab/>
    </w:r>
    <w:r w:rsidRPr="00033120">
      <w:tab/>
    </w:r>
    <w:fldSimple w:instr=" PAGE ">
      <w:r w:rsidR="00D058E4">
        <w:rPr>
          <w:noProof/>
        </w:rPr>
        <w:t>22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B5" w:rsidRDefault="00713AB5">
    <w:pPr>
      <w:pStyle w:val="Footer"/>
      <w:rPr>
        <w:szCs w:val="24"/>
      </w:rPr>
    </w:pPr>
    <w:r>
      <w:rPr>
        <w:szCs w:val="24"/>
      </w:rPr>
      <w:tab/>
    </w:r>
    <w:r w:rsidR="00C212AB">
      <w:rPr>
        <w:szCs w:val="24"/>
      </w:rPr>
      <w:fldChar w:fldCharType="begin"/>
    </w:r>
    <w:r>
      <w:rPr>
        <w:szCs w:val="24"/>
      </w:rPr>
      <w:instrText xml:space="preserve"> PAGE </w:instrText>
    </w:r>
    <w:r w:rsidR="00C212AB">
      <w:rPr>
        <w:szCs w:val="24"/>
      </w:rPr>
      <w:fldChar w:fldCharType="separate"/>
    </w:r>
    <w:r w:rsidR="00D058E4">
      <w:rPr>
        <w:noProof/>
        <w:szCs w:val="24"/>
      </w:rPr>
      <w:t>1</w:t>
    </w:r>
    <w:r w:rsidR="00C212AB">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291" w:rsidRDefault="005C2291">
      <w:r>
        <w:separator/>
      </w:r>
    </w:p>
  </w:footnote>
  <w:footnote w:type="continuationSeparator" w:id="1">
    <w:p w:rsidR="005C2291" w:rsidRDefault="005C2291">
      <w:r>
        <w:continuationSeparator/>
      </w:r>
    </w:p>
  </w:footnote>
  <w:footnote w:id="2">
    <w:p w:rsidR="00713AB5" w:rsidRDefault="00713AB5">
      <w:pPr>
        <w:pStyle w:val="FootnoteText"/>
      </w:pPr>
      <w:r>
        <w:rPr>
          <w:rStyle w:val="FootnoteReference"/>
        </w:rPr>
        <w:footnoteRef/>
      </w:r>
      <w:r>
        <w:t xml:space="preserve"> GFD.147 pp. 22-23.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B5" w:rsidRPr="00BC10C9" w:rsidRDefault="00713AB5" w:rsidP="00097416">
    <w:pPr>
      <w:pStyle w:val="Header"/>
      <w:jc w:val="right"/>
      <w:rPr>
        <w:i/>
      </w:rPr>
    </w:pPr>
    <w:r w:rsidRPr="00BC10C9">
      <w:t>GWD-R (-00)</w:t>
    </w:r>
    <w:r w:rsidRPr="00BC10C9">
      <w:tab/>
    </w:r>
    <w:r w:rsidRPr="00BC10C9">
      <w:tab/>
    </w:r>
    <w:fldSimple w:instr=" DATE ">
      <w:ins w:id="1267" w:author="ag8t" w:date="2014-07-15T09:20:00Z">
        <w:r w:rsidR="00D058E4">
          <w:rPr>
            <w:noProof/>
          </w:rPr>
          <w:t>7/15/2014</w:t>
        </w:r>
      </w:ins>
      <w:del w:id="1268" w:author="ag8t" w:date="2014-01-15T15:07:00Z">
        <w:r w:rsidDel="002B1591">
          <w:rPr>
            <w:noProof/>
          </w:rPr>
          <w:delText>1/12/14</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B5" w:rsidRPr="00033120" w:rsidRDefault="00713AB5" w:rsidP="00097416">
    <w:pPr>
      <w:pStyle w:val="Header"/>
      <w:spacing w:before="0" w:after="0"/>
    </w:pPr>
    <w:r w:rsidRPr="00033120">
      <w:t>GWD-R(-</w:t>
    </w:r>
    <w:r>
      <w:t>00</w:t>
    </w:r>
    <w:r w:rsidRPr="00033120">
      <w:t>)</w:t>
    </w:r>
    <w:r w:rsidRPr="00033120">
      <w:tab/>
    </w:r>
    <w:r w:rsidRPr="00033120">
      <w:tab/>
    </w:r>
    <w:r w:rsidRPr="00033120">
      <w:rPr>
        <w:b/>
      </w:rPr>
      <w:t>Authors:</w:t>
    </w:r>
  </w:p>
  <w:p w:rsidR="00713AB5" w:rsidRDefault="00713AB5" w:rsidP="00097416">
    <w:pPr>
      <w:pStyle w:val="Header"/>
      <w:tabs>
        <w:tab w:val="clear" w:pos="4320"/>
      </w:tabs>
      <w:spacing w:before="0" w:after="0"/>
      <w:jc w:val="right"/>
    </w:pPr>
    <w:r w:rsidRPr="00033120">
      <w:tab/>
    </w:r>
  </w:p>
  <w:p w:rsidR="00713AB5" w:rsidRDefault="00713AB5" w:rsidP="00097416">
    <w:pPr>
      <w:pStyle w:val="Header"/>
      <w:tabs>
        <w:tab w:val="clear" w:pos="4320"/>
      </w:tabs>
      <w:spacing w:before="0" w:after="0"/>
      <w:jc w:val="right"/>
    </w:pPr>
    <w:r>
      <w:t>Daniel Dougherty, UVA</w:t>
    </w:r>
  </w:p>
  <w:p w:rsidR="00713AB5" w:rsidRDefault="00713AB5" w:rsidP="00097416">
    <w:pPr>
      <w:pStyle w:val="Header"/>
      <w:tabs>
        <w:tab w:val="clear" w:pos="4320"/>
      </w:tabs>
      <w:spacing w:before="0" w:after="0"/>
      <w:jc w:val="right"/>
    </w:pPr>
    <w:r>
      <w:t>Andrew Grimshaw</w:t>
    </w:r>
    <w:r w:rsidRPr="00033120">
      <w:t>, UVA</w:t>
    </w:r>
    <w:r>
      <w:t xml:space="preserve"> (</w:t>
    </w:r>
    <w:r w:rsidRPr="00A9291A">
      <w:t>Editor)</w:t>
    </w:r>
  </w:p>
  <w:p w:rsidR="00713AB5" w:rsidRPr="00033120" w:rsidRDefault="00713AB5" w:rsidP="00097416">
    <w:pPr>
      <w:pStyle w:val="Header"/>
      <w:tabs>
        <w:tab w:val="clear" w:pos="4320"/>
      </w:tabs>
      <w:spacing w:before="0" w:after="0"/>
      <w:jc w:val="right"/>
    </w:pPr>
    <w:r>
      <w:t>Shahbaz Memon, FZJ</w:t>
    </w:r>
  </w:p>
  <w:p w:rsidR="00713AB5" w:rsidRPr="0042076F" w:rsidRDefault="00713AB5" w:rsidP="00097416">
    <w:pPr>
      <w:pStyle w:val="Header"/>
      <w:spacing w:before="0" w:after="0"/>
      <w:jc w:val="right"/>
      <w:rPr>
        <w:lang w:val="fr-FR"/>
      </w:rPr>
    </w:pPr>
    <w:r w:rsidRPr="00060A43">
      <w:rPr>
        <w:lang w:val="pt-BR"/>
      </w:rPr>
      <w:t>http://forge.gridforum.org/</w:t>
    </w:r>
    <w:r>
      <w:rPr>
        <w:lang w:val="pt-BR"/>
      </w:rPr>
      <w:t>projects/ogsa-wg</w:t>
    </w:r>
    <w:r>
      <w:rPr>
        <w:lang w:val="pt-BR"/>
      </w:rPr>
      <w:tab/>
    </w:r>
    <w:r>
      <w:rPr>
        <w:lang w:val="pt-BR"/>
      </w:rPr>
      <w:tab/>
    </w:r>
    <w:r>
      <w:rPr>
        <w:lang w:val="fr-FR"/>
      </w:rPr>
      <w:t>Bernd Schuller, FZJ</w:t>
    </w:r>
  </w:p>
  <w:p w:rsidR="00713AB5" w:rsidRPr="0042076F" w:rsidRDefault="00713AB5" w:rsidP="00097416">
    <w:pPr>
      <w:pStyle w:val="Header"/>
      <w:spacing w:before="0" w:after="0"/>
      <w:rPr>
        <w:lang w:val="fr-FR"/>
      </w:rPr>
    </w:pPr>
    <w:r w:rsidRPr="0042076F">
      <w:rPr>
        <w:lang w:val="fr-FR"/>
      </w:rPr>
      <w:tab/>
    </w:r>
    <w:r w:rsidRPr="0042076F">
      <w:rPr>
        <w:lang w:val="fr-FR"/>
      </w:rPr>
      <w:tab/>
    </w:r>
  </w:p>
  <w:p w:rsidR="00713AB5" w:rsidRPr="00033120" w:rsidRDefault="00713AB5" w:rsidP="00097416">
    <w:pPr>
      <w:pStyle w:val="Header"/>
      <w:spacing w:before="0" w:after="0"/>
    </w:pPr>
    <w:r w:rsidRPr="0042076F">
      <w:rPr>
        <w:lang w:val="fr-FR"/>
      </w:rPr>
      <w:tab/>
    </w:r>
    <w:r w:rsidRPr="0042076F">
      <w:rPr>
        <w:lang w:val="fr-FR"/>
      </w:rPr>
      <w:tab/>
    </w:r>
    <w:fldSimple w:instr=" DATE ">
      <w:ins w:id="1269" w:author="ag8t" w:date="2014-07-15T09:20:00Z">
        <w:r w:rsidR="00D058E4">
          <w:rPr>
            <w:noProof/>
          </w:rPr>
          <w:t>7/15/2014</w:t>
        </w:r>
      </w:ins>
      <w:del w:id="1270" w:author="ag8t" w:date="2014-01-15T15:07:00Z">
        <w:r w:rsidDel="002B1591">
          <w:rPr>
            <w:noProof/>
          </w:rPr>
          <w:delText>1/12/14</w:delText>
        </w:r>
      </w:del>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C44717C"/>
    <w:lvl w:ilvl="0">
      <w:start w:val="1"/>
      <w:numFmt w:val="bullet"/>
      <w:pStyle w:val="ListNumber2"/>
      <w:lvlText w:val=""/>
      <w:lvlJc w:val="left"/>
      <w:pPr>
        <w:tabs>
          <w:tab w:val="num" w:pos="360"/>
        </w:tabs>
        <w:ind w:left="360" w:hanging="360"/>
      </w:pPr>
      <w:rPr>
        <w:rFonts w:ascii="Symbol" w:hAnsi="Symbol" w:hint="default"/>
      </w:rPr>
    </w:lvl>
  </w:abstractNum>
  <w:abstractNum w:abstractNumId="1">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start w:val="1"/>
      <w:numFmt w:val="bullet"/>
      <w:lvlText w:val=""/>
      <w:lvlJc w:val="left"/>
      <w:pPr>
        <w:tabs>
          <w:tab w:val="num" w:pos="2160"/>
        </w:tabs>
        <w:ind w:left="2160" w:hanging="360"/>
      </w:pPr>
      <w:rPr>
        <w:rFonts w:ascii="Wingdings" w:hAnsi="Wingdings" w:hint="default"/>
      </w:rPr>
    </w:lvl>
    <w:lvl w:ilvl="3" w:tplc="0DE43C0C">
      <w:start w:val="1"/>
      <w:numFmt w:val="bullet"/>
      <w:lvlText w:val=""/>
      <w:lvlJc w:val="left"/>
      <w:pPr>
        <w:tabs>
          <w:tab w:val="num" w:pos="2880"/>
        </w:tabs>
        <w:ind w:left="2880" w:hanging="360"/>
      </w:pPr>
      <w:rPr>
        <w:rFonts w:ascii="Symbol" w:hAnsi="Symbol" w:hint="default"/>
      </w:rPr>
    </w:lvl>
    <w:lvl w:ilvl="4" w:tplc="F61643D0">
      <w:start w:val="1"/>
      <w:numFmt w:val="bullet"/>
      <w:lvlText w:val="o"/>
      <w:lvlJc w:val="left"/>
      <w:pPr>
        <w:tabs>
          <w:tab w:val="num" w:pos="3600"/>
        </w:tabs>
        <w:ind w:left="3600" w:hanging="360"/>
      </w:pPr>
      <w:rPr>
        <w:rFonts w:ascii="Courier New" w:hAnsi="Courier New" w:hint="default"/>
      </w:rPr>
    </w:lvl>
    <w:lvl w:ilvl="5" w:tplc="F1EA44F4">
      <w:start w:val="1"/>
      <w:numFmt w:val="bullet"/>
      <w:lvlText w:val=""/>
      <w:lvlJc w:val="left"/>
      <w:pPr>
        <w:tabs>
          <w:tab w:val="num" w:pos="4320"/>
        </w:tabs>
        <w:ind w:left="4320" w:hanging="360"/>
      </w:pPr>
      <w:rPr>
        <w:rFonts w:ascii="Wingdings" w:hAnsi="Wingdings" w:hint="default"/>
      </w:rPr>
    </w:lvl>
    <w:lvl w:ilvl="6" w:tplc="D926105A">
      <w:start w:val="1"/>
      <w:numFmt w:val="bullet"/>
      <w:lvlText w:val=""/>
      <w:lvlJc w:val="left"/>
      <w:pPr>
        <w:tabs>
          <w:tab w:val="num" w:pos="5040"/>
        </w:tabs>
        <w:ind w:left="5040" w:hanging="360"/>
      </w:pPr>
      <w:rPr>
        <w:rFonts w:ascii="Symbol" w:hAnsi="Symbol" w:hint="default"/>
      </w:rPr>
    </w:lvl>
    <w:lvl w:ilvl="7" w:tplc="C0CCFA56">
      <w:start w:val="1"/>
      <w:numFmt w:val="bullet"/>
      <w:lvlText w:val="o"/>
      <w:lvlJc w:val="left"/>
      <w:pPr>
        <w:tabs>
          <w:tab w:val="num" w:pos="5760"/>
        </w:tabs>
        <w:ind w:left="5760" w:hanging="360"/>
      </w:pPr>
      <w:rPr>
        <w:rFonts w:ascii="Courier New" w:hAnsi="Courier New" w:hint="default"/>
      </w:rPr>
    </w:lvl>
    <w:lvl w:ilvl="8" w:tplc="3BA46616">
      <w:start w:val="1"/>
      <w:numFmt w:val="bullet"/>
      <w:lvlText w:val=""/>
      <w:lvlJc w:val="left"/>
      <w:pPr>
        <w:tabs>
          <w:tab w:val="num" w:pos="6480"/>
        </w:tabs>
        <w:ind w:left="6480" w:hanging="360"/>
      </w:pPr>
      <w:rPr>
        <w:rFonts w:ascii="Wingdings" w:hAnsi="Wingdings" w:hint="default"/>
      </w:rPr>
    </w:lvl>
  </w:abstractNum>
  <w:abstractNum w:abstractNumId="2">
    <w:nsid w:val="16421787"/>
    <w:multiLevelType w:val="hybridMultilevel"/>
    <w:tmpl w:val="9F0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57ADC"/>
    <w:multiLevelType w:val="hybridMultilevel"/>
    <w:tmpl w:val="60C2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4D5C"/>
    <w:multiLevelType w:val="hybridMultilevel"/>
    <w:tmpl w:val="4766AC0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Vrinda" w:hint="default"/>
      </w:rPr>
    </w:lvl>
    <w:lvl w:ilvl="2" w:tplc="04090001">
      <w:start w:val="1"/>
      <w:numFmt w:val="bullet"/>
      <w:lvlText w:val=""/>
      <w:lvlJc w:val="left"/>
      <w:pPr>
        <w:tabs>
          <w:tab w:val="num" w:pos="1800"/>
        </w:tabs>
        <w:ind w:left="1800" w:hanging="360"/>
      </w:pPr>
      <w:rPr>
        <w:rFonts w:ascii="Symbol"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rind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rind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start w:val="1"/>
      <w:numFmt w:val="bullet"/>
      <w:lvlText w:val=""/>
      <w:lvlJc w:val="left"/>
      <w:pPr>
        <w:tabs>
          <w:tab w:val="num" w:pos="2880"/>
        </w:tabs>
        <w:ind w:left="2880" w:hanging="360"/>
      </w:pPr>
      <w:rPr>
        <w:rFonts w:ascii="Symbol" w:hAnsi="Symbol" w:hint="default"/>
      </w:rPr>
    </w:lvl>
    <w:lvl w:ilvl="4" w:tplc="2254515E">
      <w:start w:val="1"/>
      <w:numFmt w:val="bullet"/>
      <w:lvlText w:val="o"/>
      <w:lvlJc w:val="left"/>
      <w:pPr>
        <w:tabs>
          <w:tab w:val="num" w:pos="3600"/>
        </w:tabs>
        <w:ind w:left="3600" w:hanging="360"/>
      </w:pPr>
      <w:rPr>
        <w:rFonts w:ascii="Courier New" w:hAnsi="Courier New" w:hint="default"/>
      </w:rPr>
    </w:lvl>
    <w:lvl w:ilvl="5" w:tplc="DA5A5F4A">
      <w:start w:val="1"/>
      <w:numFmt w:val="bullet"/>
      <w:lvlText w:val=""/>
      <w:lvlJc w:val="left"/>
      <w:pPr>
        <w:tabs>
          <w:tab w:val="num" w:pos="4320"/>
        </w:tabs>
        <w:ind w:left="4320" w:hanging="360"/>
      </w:pPr>
      <w:rPr>
        <w:rFonts w:ascii="Wingdings" w:hAnsi="Wingdings" w:hint="default"/>
      </w:rPr>
    </w:lvl>
    <w:lvl w:ilvl="6" w:tplc="34E0D89A">
      <w:start w:val="1"/>
      <w:numFmt w:val="bullet"/>
      <w:lvlText w:val=""/>
      <w:lvlJc w:val="left"/>
      <w:pPr>
        <w:tabs>
          <w:tab w:val="num" w:pos="5040"/>
        </w:tabs>
        <w:ind w:left="5040" w:hanging="360"/>
      </w:pPr>
      <w:rPr>
        <w:rFonts w:ascii="Symbol" w:hAnsi="Symbol" w:hint="default"/>
      </w:rPr>
    </w:lvl>
    <w:lvl w:ilvl="7" w:tplc="15FCE768">
      <w:start w:val="1"/>
      <w:numFmt w:val="bullet"/>
      <w:lvlText w:val="o"/>
      <w:lvlJc w:val="left"/>
      <w:pPr>
        <w:tabs>
          <w:tab w:val="num" w:pos="5760"/>
        </w:tabs>
        <w:ind w:left="5760" w:hanging="360"/>
      </w:pPr>
      <w:rPr>
        <w:rFonts w:ascii="Courier New" w:hAnsi="Courier New" w:hint="default"/>
      </w:rPr>
    </w:lvl>
    <w:lvl w:ilvl="8" w:tplc="2D3CA3A4">
      <w:start w:val="1"/>
      <w:numFmt w:val="bullet"/>
      <w:lvlText w:val=""/>
      <w:lvlJc w:val="left"/>
      <w:pPr>
        <w:tabs>
          <w:tab w:val="num" w:pos="6480"/>
        </w:tabs>
        <w:ind w:left="6480" w:hanging="360"/>
      </w:pPr>
      <w:rPr>
        <w:rFonts w:ascii="Wingdings" w:hAnsi="Wingdings" w:hint="default"/>
      </w:rPr>
    </w:lvl>
  </w:abstractNum>
  <w:abstractNum w:abstractNumId="6">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7">
    <w:nsid w:val="54185382"/>
    <w:multiLevelType w:val="multilevel"/>
    <w:tmpl w:val="04090025"/>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3456"/>
        </w:tabs>
        <w:ind w:left="3456" w:hanging="576"/>
      </w:pPr>
      <w:rPr>
        <w:rFonts w:cs="Times New Roman" w:hint="default"/>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8">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start w:val="1"/>
      <w:numFmt w:val="bullet"/>
      <w:lvlText w:val=""/>
      <w:lvlJc w:val="left"/>
      <w:pPr>
        <w:tabs>
          <w:tab w:val="num" w:pos="2160"/>
        </w:tabs>
        <w:ind w:left="2160" w:hanging="360"/>
      </w:pPr>
      <w:rPr>
        <w:rFonts w:ascii="Wingdings" w:hAnsi="Wingdings" w:hint="default"/>
      </w:rPr>
    </w:lvl>
    <w:lvl w:ilvl="3" w:tplc="8D50BBDA">
      <w:start w:val="1"/>
      <w:numFmt w:val="bullet"/>
      <w:lvlText w:val=""/>
      <w:lvlJc w:val="left"/>
      <w:pPr>
        <w:tabs>
          <w:tab w:val="num" w:pos="2880"/>
        </w:tabs>
        <w:ind w:left="2880" w:hanging="360"/>
      </w:pPr>
      <w:rPr>
        <w:rFonts w:ascii="Symbol" w:hAnsi="Symbol" w:hint="default"/>
      </w:rPr>
    </w:lvl>
    <w:lvl w:ilvl="4" w:tplc="3064B95C">
      <w:start w:val="1"/>
      <w:numFmt w:val="bullet"/>
      <w:lvlText w:val="o"/>
      <w:lvlJc w:val="left"/>
      <w:pPr>
        <w:tabs>
          <w:tab w:val="num" w:pos="3600"/>
        </w:tabs>
        <w:ind w:left="3600" w:hanging="360"/>
      </w:pPr>
      <w:rPr>
        <w:rFonts w:ascii="Courier New" w:hAnsi="Courier New" w:hint="default"/>
      </w:rPr>
    </w:lvl>
    <w:lvl w:ilvl="5" w:tplc="7FAC62CA">
      <w:start w:val="1"/>
      <w:numFmt w:val="bullet"/>
      <w:lvlText w:val=""/>
      <w:lvlJc w:val="left"/>
      <w:pPr>
        <w:tabs>
          <w:tab w:val="num" w:pos="4320"/>
        </w:tabs>
        <w:ind w:left="4320" w:hanging="360"/>
      </w:pPr>
      <w:rPr>
        <w:rFonts w:ascii="Wingdings" w:hAnsi="Wingdings" w:hint="default"/>
      </w:rPr>
    </w:lvl>
    <w:lvl w:ilvl="6" w:tplc="6BF2B1B4">
      <w:start w:val="1"/>
      <w:numFmt w:val="bullet"/>
      <w:lvlText w:val=""/>
      <w:lvlJc w:val="left"/>
      <w:pPr>
        <w:tabs>
          <w:tab w:val="num" w:pos="5040"/>
        </w:tabs>
        <w:ind w:left="5040" w:hanging="360"/>
      </w:pPr>
      <w:rPr>
        <w:rFonts w:ascii="Symbol" w:hAnsi="Symbol" w:hint="default"/>
      </w:rPr>
    </w:lvl>
    <w:lvl w:ilvl="7" w:tplc="D4E867DE">
      <w:start w:val="1"/>
      <w:numFmt w:val="bullet"/>
      <w:lvlText w:val="o"/>
      <w:lvlJc w:val="left"/>
      <w:pPr>
        <w:tabs>
          <w:tab w:val="num" w:pos="5760"/>
        </w:tabs>
        <w:ind w:left="5760" w:hanging="360"/>
      </w:pPr>
      <w:rPr>
        <w:rFonts w:ascii="Courier New" w:hAnsi="Courier New" w:hint="default"/>
      </w:rPr>
    </w:lvl>
    <w:lvl w:ilvl="8" w:tplc="34749F0A">
      <w:start w:val="1"/>
      <w:numFmt w:val="bullet"/>
      <w:lvlText w:val=""/>
      <w:lvlJc w:val="left"/>
      <w:pPr>
        <w:tabs>
          <w:tab w:val="num" w:pos="6480"/>
        </w:tabs>
        <w:ind w:left="6480" w:hanging="360"/>
      </w:pPr>
      <w:rPr>
        <w:rFonts w:ascii="Wingdings" w:hAnsi="Wingdings" w:hint="default"/>
      </w:rPr>
    </w:lvl>
  </w:abstractNum>
  <w:abstractNum w:abstractNumId="9">
    <w:nsid w:val="65467F50"/>
    <w:multiLevelType w:val="hybridMultilevel"/>
    <w:tmpl w:val="BC4C3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start w:val="1"/>
      <w:numFmt w:val="bullet"/>
      <w:lvlText w:val="o"/>
      <w:lvlJc w:val="left"/>
      <w:pPr>
        <w:tabs>
          <w:tab w:val="num" w:pos="1440"/>
        </w:tabs>
        <w:ind w:left="1440" w:hanging="360"/>
      </w:pPr>
      <w:rPr>
        <w:rFonts w:ascii="Courier New" w:hAnsi="Courier New" w:hint="default"/>
      </w:rPr>
    </w:lvl>
    <w:lvl w:ilvl="2" w:tplc="21EEFB90">
      <w:start w:val="1"/>
      <w:numFmt w:val="bullet"/>
      <w:lvlText w:val=""/>
      <w:lvlJc w:val="left"/>
      <w:pPr>
        <w:tabs>
          <w:tab w:val="num" w:pos="2160"/>
        </w:tabs>
        <w:ind w:left="2160" w:hanging="360"/>
      </w:pPr>
      <w:rPr>
        <w:rFonts w:ascii="Wingdings" w:hAnsi="Wingdings" w:hint="default"/>
      </w:rPr>
    </w:lvl>
    <w:lvl w:ilvl="3" w:tplc="73CE21F2">
      <w:start w:val="1"/>
      <w:numFmt w:val="bullet"/>
      <w:lvlText w:val=""/>
      <w:lvlJc w:val="left"/>
      <w:pPr>
        <w:tabs>
          <w:tab w:val="num" w:pos="2880"/>
        </w:tabs>
        <w:ind w:left="2880" w:hanging="360"/>
      </w:pPr>
      <w:rPr>
        <w:rFonts w:ascii="Symbol" w:hAnsi="Symbol" w:hint="default"/>
      </w:rPr>
    </w:lvl>
    <w:lvl w:ilvl="4" w:tplc="A4B4320A">
      <w:start w:val="1"/>
      <w:numFmt w:val="bullet"/>
      <w:lvlText w:val="o"/>
      <w:lvlJc w:val="left"/>
      <w:pPr>
        <w:tabs>
          <w:tab w:val="num" w:pos="3600"/>
        </w:tabs>
        <w:ind w:left="3600" w:hanging="360"/>
      </w:pPr>
      <w:rPr>
        <w:rFonts w:ascii="Courier New" w:hAnsi="Courier New" w:hint="default"/>
      </w:rPr>
    </w:lvl>
    <w:lvl w:ilvl="5" w:tplc="1018E706">
      <w:start w:val="1"/>
      <w:numFmt w:val="bullet"/>
      <w:lvlText w:val=""/>
      <w:lvlJc w:val="left"/>
      <w:pPr>
        <w:tabs>
          <w:tab w:val="num" w:pos="4320"/>
        </w:tabs>
        <w:ind w:left="4320" w:hanging="360"/>
      </w:pPr>
      <w:rPr>
        <w:rFonts w:ascii="Wingdings" w:hAnsi="Wingdings" w:hint="default"/>
      </w:rPr>
    </w:lvl>
    <w:lvl w:ilvl="6" w:tplc="505C2816">
      <w:start w:val="1"/>
      <w:numFmt w:val="bullet"/>
      <w:lvlText w:val=""/>
      <w:lvlJc w:val="left"/>
      <w:pPr>
        <w:tabs>
          <w:tab w:val="num" w:pos="5040"/>
        </w:tabs>
        <w:ind w:left="5040" w:hanging="360"/>
      </w:pPr>
      <w:rPr>
        <w:rFonts w:ascii="Symbol" w:hAnsi="Symbol" w:hint="default"/>
      </w:rPr>
    </w:lvl>
    <w:lvl w:ilvl="7" w:tplc="41C44BB6">
      <w:start w:val="1"/>
      <w:numFmt w:val="bullet"/>
      <w:lvlText w:val="o"/>
      <w:lvlJc w:val="left"/>
      <w:pPr>
        <w:tabs>
          <w:tab w:val="num" w:pos="5760"/>
        </w:tabs>
        <w:ind w:left="5760" w:hanging="360"/>
      </w:pPr>
      <w:rPr>
        <w:rFonts w:ascii="Courier New" w:hAnsi="Courier New" w:hint="default"/>
      </w:rPr>
    </w:lvl>
    <w:lvl w:ilvl="8" w:tplc="F2BA805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8"/>
  </w:num>
  <w:num w:numId="6">
    <w:abstractNumId w:val="10"/>
  </w:num>
  <w:num w:numId="7">
    <w:abstractNumId w:val="6"/>
  </w:num>
  <w:num w:numId="8">
    <w:abstractNumId w:val="4"/>
  </w:num>
  <w:num w:numId="9">
    <w:abstractNumId w:val="9"/>
  </w:num>
  <w:num w:numId="10">
    <w:abstractNumId w:val="3"/>
  </w:num>
  <w:num w:numId="11">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trackRevisions/>
  <w:doNotTrackMoves/>
  <w:defaultTabStop w:val="720"/>
  <w:autoHyphenation/>
  <w:hyphenationZone w:val="357"/>
  <w:doNotHyphenateCaps/>
  <w:noPunctuationKerning/>
  <w:characterSpacingControl w:val="doNotCompress"/>
  <w:doNotValidateAgainstSchema/>
  <w:doNotDemarcateInvalidXml/>
  <w:footnotePr>
    <w:footnote w:id="0"/>
    <w:footnote w:id="1"/>
  </w:footnotePr>
  <w:endnotePr>
    <w:endnote w:id="0"/>
    <w:endnote w:id="1"/>
  </w:endnotePr>
  <w:compat>
    <w:useFELayout/>
  </w:compat>
  <w:rsids>
    <w:rsidRoot w:val="00BE68D1"/>
    <w:rsid w:val="000521DC"/>
    <w:rsid w:val="00054188"/>
    <w:rsid w:val="000611B1"/>
    <w:rsid w:val="000910AC"/>
    <w:rsid w:val="00091820"/>
    <w:rsid w:val="00094BB9"/>
    <w:rsid w:val="00096A3A"/>
    <w:rsid w:val="00097416"/>
    <w:rsid w:val="0009791C"/>
    <w:rsid w:val="000A50BC"/>
    <w:rsid w:val="000C12D1"/>
    <w:rsid w:val="000D1EB8"/>
    <w:rsid w:val="0010026D"/>
    <w:rsid w:val="00100F82"/>
    <w:rsid w:val="00143BB1"/>
    <w:rsid w:val="00143EEC"/>
    <w:rsid w:val="00177B81"/>
    <w:rsid w:val="00186FEC"/>
    <w:rsid w:val="001B370E"/>
    <w:rsid w:val="001E5757"/>
    <w:rsid w:val="00237EFC"/>
    <w:rsid w:val="00261BCB"/>
    <w:rsid w:val="00262EA2"/>
    <w:rsid w:val="00292954"/>
    <w:rsid w:val="002B1591"/>
    <w:rsid w:val="002B6DA6"/>
    <w:rsid w:val="002D563D"/>
    <w:rsid w:val="002F2B97"/>
    <w:rsid w:val="00301342"/>
    <w:rsid w:val="00312ED7"/>
    <w:rsid w:val="00320FAD"/>
    <w:rsid w:val="00327D81"/>
    <w:rsid w:val="0033363A"/>
    <w:rsid w:val="00342E1E"/>
    <w:rsid w:val="00397BF9"/>
    <w:rsid w:val="003D5DBE"/>
    <w:rsid w:val="0042433A"/>
    <w:rsid w:val="00425C21"/>
    <w:rsid w:val="00432A50"/>
    <w:rsid w:val="004636EF"/>
    <w:rsid w:val="00463A35"/>
    <w:rsid w:val="004F15F1"/>
    <w:rsid w:val="005200B7"/>
    <w:rsid w:val="00547F49"/>
    <w:rsid w:val="005777EF"/>
    <w:rsid w:val="00587C26"/>
    <w:rsid w:val="005A3C81"/>
    <w:rsid w:val="005C2291"/>
    <w:rsid w:val="005C28F5"/>
    <w:rsid w:val="00626F43"/>
    <w:rsid w:val="00637364"/>
    <w:rsid w:val="00667A9C"/>
    <w:rsid w:val="006922E2"/>
    <w:rsid w:val="006C1ED0"/>
    <w:rsid w:val="006D6476"/>
    <w:rsid w:val="006E1FB6"/>
    <w:rsid w:val="00703866"/>
    <w:rsid w:val="00713AB5"/>
    <w:rsid w:val="00715375"/>
    <w:rsid w:val="00757AA2"/>
    <w:rsid w:val="00765B4F"/>
    <w:rsid w:val="007C3EF5"/>
    <w:rsid w:val="008346FE"/>
    <w:rsid w:val="00860630"/>
    <w:rsid w:val="00874D64"/>
    <w:rsid w:val="008767CF"/>
    <w:rsid w:val="00882D51"/>
    <w:rsid w:val="0089177F"/>
    <w:rsid w:val="008A47FB"/>
    <w:rsid w:val="0093624F"/>
    <w:rsid w:val="00956892"/>
    <w:rsid w:val="00962A0F"/>
    <w:rsid w:val="0098662E"/>
    <w:rsid w:val="009A19A6"/>
    <w:rsid w:val="009B68F1"/>
    <w:rsid w:val="009E55DB"/>
    <w:rsid w:val="009F40F1"/>
    <w:rsid w:val="00A05C63"/>
    <w:rsid w:val="00A1180E"/>
    <w:rsid w:val="00A20CF4"/>
    <w:rsid w:val="00A65F61"/>
    <w:rsid w:val="00A72D56"/>
    <w:rsid w:val="00A83E04"/>
    <w:rsid w:val="00AC3AF0"/>
    <w:rsid w:val="00AC6DE0"/>
    <w:rsid w:val="00AD3296"/>
    <w:rsid w:val="00AE7683"/>
    <w:rsid w:val="00B1241F"/>
    <w:rsid w:val="00B12AB3"/>
    <w:rsid w:val="00B41A11"/>
    <w:rsid w:val="00B86C2E"/>
    <w:rsid w:val="00B94999"/>
    <w:rsid w:val="00BD2ABF"/>
    <w:rsid w:val="00BE68D1"/>
    <w:rsid w:val="00BF3B76"/>
    <w:rsid w:val="00C212AB"/>
    <w:rsid w:val="00C30410"/>
    <w:rsid w:val="00C97E1E"/>
    <w:rsid w:val="00CB3183"/>
    <w:rsid w:val="00CC466B"/>
    <w:rsid w:val="00D058E4"/>
    <w:rsid w:val="00D14BED"/>
    <w:rsid w:val="00D62046"/>
    <w:rsid w:val="00D67268"/>
    <w:rsid w:val="00DA45E3"/>
    <w:rsid w:val="00E01BC3"/>
    <w:rsid w:val="00E16BEE"/>
    <w:rsid w:val="00E47FDE"/>
    <w:rsid w:val="00F05A10"/>
    <w:rsid w:val="00F13B1B"/>
    <w:rsid w:val="00F825D2"/>
    <w:rsid w:val="00F957F0"/>
    <w:rsid w:val="00FB501A"/>
    <w:rsid w:val="00FD6BD3"/>
    <w:rsid w:val="00FF0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arc"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7A94"/>
    <w:pPr>
      <w:spacing w:before="120" w:after="120"/>
    </w:pPr>
    <w:rPr>
      <w:rFonts w:ascii="Arial" w:hAnsi="Arial"/>
    </w:rPr>
  </w:style>
  <w:style w:type="paragraph" w:styleId="Heading1">
    <w:name w:val="heading 1"/>
    <w:basedOn w:val="Normal"/>
    <w:next w:val="Normal"/>
    <w:link w:val="Heading1Char"/>
    <w:uiPriority w:val="99"/>
    <w:qFormat/>
    <w:rsid w:val="008A7A94"/>
    <w:pPr>
      <w:keepNext/>
      <w:numPr>
        <w:numId w:val="2"/>
      </w:numPr>
      <w:spacing w:before="240"/>
      <w:outlineLvl w:val="0"/>
    </w:pPr>
    <w:rPr>
      <w:b/>
      <w:kern w:val="32"/>
      <w:sz w:val="28"/>
    </w:rPr>
  </w:style>
  <w:style w:type="paragraph" w:styleId="Heading2">
    <w:name w:val="heading 2"/>
    <w:basedOn w:val="Normal"/>
    <w:next w:val="Normal"/>
    <w:link w:val="Heading2Char"/>
    <w:uiPriority w:val="99"/>
    <w:qFormat/>
    <w:rsid w:val="00EB790A"/>
    <w:pPr>
      <w:keepNext/>
      <w:numPr>
        <w:ilvl w:val="1"/>
        <w:numId w:val="2"/>
      </w:numPr>
      <w:spacing w:before="240"/>
      <w:ind w:left="576"/>
      <w:outlineLvl w:val="1"/>
    </w:pPr>
    <w:rPr>
      <w:b/>
      <w:i/>
      <w:sz w:val="24"/>
    </w:rPr>
  </w:style>
  <w:style w:type="paragraph" w:styleId="Heading3">
    <w:name w:val="heading 3"/>
    <w:basedOn w:val="Normal"/>
    <w:next w:val="Normal"/>
    <w:link w:val="Heading3Char"/>
    <w:uiPriority w:val="99"/>
    <w:qFormat/>
    <w:rsid w:val="00D5440F"/>
    <w:pPr>
      <w:keepNext/>
      <w:numPr>
        <w:ilvl w:val="2"/>
        <w:numId w:val="2"/>
      </w:numPr>
      <w:tabs>
        <w:tab w:val="clear" w:pos="2250"/>
        <w:tab w:val="num" w:pos="720"/>
      </w:tabs>
      <w:spacing w:before="240"/>
      <w:ind w:left="720"/>
      <w:outlineLvl w:val="2"/>
    </w:pPr>
    <w:rPr>
      <w:b/>
      <w:sz w:val="22"/>
    </w:rPr>
  </w:style>
  <w:style w:type="paragraph" w:styleId="Heading4">
    <w:name w:val="heading 4"/>
    <w:basedOn w:val="Normal"/>
    <w:next w:val="Normal"/>
    <w:link w:val="Heading4Char"/>
    <w:uiPriority w:val="99"/>
    <w:qFormat/>
    <w:rsid w:val="008A7A94"/>
    <w:pPr>
      <w:keepNext/>
      <w:numPr>
        <w:ilvl w:val="3"/>
        <w:numId w:val="2"/>
      </w:numPr>
      <w:outlineLvl w:val="3"/>
    </w:pPr>
    <w:rPr>
      <w:b/>
      <w:i/>
      <w:szCs w:val="22"/>
    </w:rPr>
  </w:style>
  <w:style w:type="paragraph" w:styleId="Heading5">
    <w:name w:val="heading 5"/>
    <w:basedOn w:val="Normal"/>
    <w:next w:val="Normal"/>
    <w:link w:val="Heading5Char"/>
    <w:uiPriority w:val="99"/>
    <w:qFormat/>
    <w:rsid w:val="008A7A94"/>
    <w:pPr>
      <w:numPr>
        <w:ilvl w:val="4"/>
        <w:numId w:val="2"/>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2"/>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2"/>
      </w:numPr>
      <w:spacing w:before="240" w:after="60"/>
      <w:outlineLvl w:val="6"/>
    </w:pPr>
  </w:style>
  <w:style w:type="paragraph" w:styleId="Heading8">
    <w:name w:val="heading 8"/>
    <w:basedOn w:val="Normal"/>
    <w:next w:val="Normal"/>
    <w:link w:val="Heading8Char"/>
    <w:uiPriority w:val="99"/>
    <w:qFormat/>
    <w:rsid w:val="00D5440F"/>
    <w:pPr>
      <w:numPr>
        <w:ilvl w:val="7"/>
        <w:numId w:val="2"/>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2"/>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457A"/>
    <w:rPr>
      <w:rFonts w:ascii="Arial" w:hAnsi="Arial"/>
      <w:b/>
      <w:kern w:val="32"/>
      <w:sz w:val="28"/>
    </w:rPr>
  </w:style>
  <w:style w:type="character" w:customStyle="1" w:styleId="Heading2Char">
    <w:name w:val="Heading 2 Char"/>
    <w:basedOn w:val="DefaultParagraphFont"/>
    <w:link w:val="Heading2"/>
    <w:uiPriority w:val="99"/>
    <w:locked/>
    <w:rsid w:val="00EB790A"/>
    <w:rPr>
      <w:rFonts w:ascii="Arial" w:hAnsi="Arial"/>
      <w:b/>
      <w:i/>
      <w:sz w:val="24"/>
    </w:rPr>
  </w:style>
  <w:style w:type="character" w:customStyle="1" w:styleId="Heading3Char">
    <w:name w:val="Heading 3 Char"/>
    <w:basedOn w:val="DefaultParagraphFont"/>
    <w:link w:val="Heading3"/>
    <w:uiPriority w:val="99"/>
    <w:locked/>
    <w:rsid w:val="0087457A"/>
    <w:rPr>
      <w:rFonts w:ascii="Arial" w:hAnsi="Arial"/>
      <w:b/>
      <w:sz w:val="22"/>
    </w:rPr>
  </w:style>
  <w:style w:type="character" w:customStyle="1" w:styleId="Heading4Char">
    <w:name w:val="Heading 4 Char"/>
    <w:basedOn w:val="DefaultParagraphFont"/>
    <w:link w:val="Heading4"/>
    <w:uiPriority w:val="99"/>
    <w:locked/>
    <w:rsid w:val="0087457A"/>
    <w:rPr>
      <w:rFonts w:ascii="Arial" w:hAnsi="Arial"/>
      <w:b/>
      <w:i/>
      <w:szCs w:val="22"/>
    </w:rPr>
  </w:style>
  <w:style w:type="character" w:customStyle="1" w:styleId="Heading5Char">
    <w:name w:val="Heading 5 Char"/>
    <w:basedOn w:val="DefaultParagraphFont"/>
    <w:link w:val="Heading5"/>
    <w:uiPriority w:val="99"/>
    <w:locked/>
    <w:rsid w:val="0087457A"/>
    <w:rPr>
      <w:rFonts w:ascii="Arial" w:hAnsi="Arial"/>
      <w:sz w:val="22"/>
    </w:rPr>
  </w:style>
  <w:style w:type="character" w:customStyle="1" w:styleId="Heading6Char">
    <w:name w:val="Heading 6 Char"/>
    <w:basedOn w:val="DefaultParagraphFont"/>
    <w:link w:val="Heading6"/>
    <w:uiPriority w:val="99"/>
    <w:locked/>
    <w:rsid w:val="0087457A"/>
    <w:rPr>
      <w:rFonts w:ascii="Arial" w:hAnsi="Arial"/>
      <w:b/>
      <w:sz w:val="22"/>
    </w:rPr>
  </w:style>
  <w:style w:type="character" w:customStyle="1" w:styleId="Heading7Char">
    <w:name w:val="Heading 7 Char"/>
    <w:basedOn w:val="DefaultParagraphFont"/>
    <w:link w:val="Heading7"/>
    <w:uiPriority w:val="99"/>
    <w:locked/>
    <w:rsid w:val="0087457A"/>
    <w:rPr>
      <w:rFonts w:ascii="Arial" w:hAnsi="Arial"/>
    </w:rPr>
  </w:style>
  <w:style w:type="character" w:customStyle="1" w:styleId="Heading8Char">
    <w:name w:val="Heading 8 Char"/>
    <w:basedOn w:val="DefaultParagraphFont"/>
    <w:link w:val="Heading8"/>
    <w:uiPriority w:val="99"/>
    <w:locked/>
    <w:rsid w:val="0087457A"/>
    <w:rPr>
      <w:rFonts w:ascii="Arial" w:hAnsi="Arial"/>
      <w:i/>
    </w:rPr>
  </w:style>
  <w:style w:type="character" w:customStyle="1" w:styleId="Heading9Char">
    <w:name w:val="Heading 9 Char"/>
    <w:basedOn w:val="DefaultParagraphFont"/>
    <w:link w:val="Heading9"/>
    <w:uiPriority w:val="99"/>
    <w:locked/>
    <w:rsid w:val="0087457A"/>
    <w:rPr>
      <w:rFonts w:ascii="Arial" w:hAnsi="Arial"/>
      <w:sz w:val="22"/>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87457A"/>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87457A"/>
    <w:rPr>
      <w:rFonts w:ascii="Cambria" w:hAnsi="Cambria" w:cs="Times New Roman"/>
      <w:b/>
      <w:bCs/>
      <w:kern w:val="28"/>
      <w:sz w:val="32"/>
      <w:szCs w:val="32"/>
    </w:rPr>
  </w:style>
  <w:style w:type="paragraph" w:styleId="ListBullet">
    <w:name w:val="List Bullet"/>
    <w:basedOn w:val="Normal"/>
    <w:uiPriority w:val="99"/>
    <w:rsid w:val="00D5440F"/>
    <w:pPr>
      <w:numPr>
        <w:numId w:val="4"/>
      </w:numPr>
      <w:ind w:left="720"/>
    </w:pPr>
    <w:rPr>
      <w:sz w:val="22"/>
    </w:rPr>
  </w:style>
  <w:style w:type="paragraph" w:customStyle="1" w:styleId="HTMLBody">
    <w:name w:val="HTML Body"/>
    <w:uiPriority w:val="99"/>
    <w:rsid w:val="00D5440F"/>
    <w:pPr>
      <w:autoSpaceDE w:val="0"/>
      <w:autoSpaceDN w:val="0"/>
      <w:adjustRightInd w:val="0"/>
    </w:pPr>
    <w:rPr>
      <w:sz w:val="28"/>
    </w:rPr>
  </w:style>
  <w:style w:type="paragraph" w:styleId="List">
    <w:name w:val="List"/>
    <w:basedOn w:val="Normal"/>
    <w:uiPriority w:val="99"/>
    <w:rsid w:val="008A7A94"/>
    <w:pPr>
      <w:ind w:left="360" w:hanging="360"/>
    </w:pPr>
    <w:rPr>
      <w:sz w:val="22"/>
    </w:rPr>
  </w:style>
  <w:style w:type="paragraph" w:styleId="TOC1">
    <w:name w:val="toc 1"/>
    <w:basedOn w:val="Normal"/>
    <w:next w:val="Normal"/>
    <w:autoRedefine/>
    <w:uiPriority w:val="39"/>
    <w:rsid w:val="008A7A94"/>
    <w:pPr>
      <w:spacing w:before="180" w:after="60"/>
    </w:pPr>
  </w:style>
  <w:style w:type="paragraph" w:styleId="TOC2">
    <w:name w:val="toc 2"/>
    <w:basedOn w:val="Normal"/>
    <w:next w:val="Normal"/>
    <w:autoRedefine/>
    <w:uiPriority w:val="39"/>
    <w:rsid w:val="008A7A94"/>
    <w:pPr>
      <w:tabs>
        <w:tab w:val="left" w:pos="960"/>
        <w:tab w:val="right" w:leader="dot" w:pos="8630"/>
      </w:tabs>
      <w:spacing w:after="0"/>
      <w:ind w:left="245"/>
    </w:pPr>
  </w:style>
  <w:style w:type="paragraph" w:styleId="TOC3">
    <w:name w:val="toc 3"/>
    <w:basedOn w:val="Normal"/>
    <w:next w:val="Normal"/>
    <w:autoRedefine/>
    <w:uiPriority w:val="39"/>
    <w:rsid w:val="008A7A94"/>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87457A"/>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87457A"/>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semiHidden/>
    <w:rsid w:val="00D5440F"/>
    <w:rPr>
      <w:rFonts w:cs="Times New Roman"/>
      <w:sz w:val="16"/>
    </w:rPr>
  </w:style>
  <w:style w:type="paragraph" w:styleId="ListNumber2">
    <w:name w:val="List Number 2"/>
    <w:basedOn w:val="PlainText"/>
    <w:uiPriority w:val="99"/>
    <w:rsid w:val="00D5440F"/>
    <w:pPr>
      <w:numPr>
        <w:numId w:val="1"/>
      </w:numPr>
      <w:tabs>
        <w:tab w:val="clear" w:pos="360"/>
        <w:tab w:val="num" w:pos="1296"/>
      </w:tabs>
      <w:ind w:left="1296" w:hanging="432"/>
    </w:pPr>
  </w:style>
  <w:style w:type="paragraph" w:styleId="ListNumber">
    <w:name w:val="List Number"/>
    <w:basedOn w:val="PlainText"/>
    <w:uiPriority w:val="99"/>
    <w:rsid w:val="00D5440F"/>
    <w:pPr>
      <w:numPr>
        <w:ilvl w:val="1"/>
        <w:numId w:val="5"/>
      </w:numPr>
    </w:pPr>
  </w:style>
  <w:style w:type="paragraph" w:styleId="CommentText">
    <w:name w:val="annotation text"/>
    <w:basedOn w:val="Normal"/>
    <w:link w:val="CommentTextChar"/>
    <w:semiHidden/>
    <w:rsid w:val="00D5440F"/>
  </w:style>
  <w:style w:type="character" w:customStyle="1" w:styleId="CommentTextChar">
    <w:name w:val="Comment Text Char"/>
    <w:basedOn w:val="DefaultParagraphFont"/>
    <w:link w:val="CommentText"/>
    <w:uiPriority w:val="99"/>
    <w:semiHidden/>
    <w:locked/>
    <w:rsid w:val="0087457A"/>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8A7A94"/>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8A7A94"/>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8A7A94"/>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87457A"/>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87457A"/>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87457A"/>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87457A"/>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87457A"/>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87457A"/>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87457A"/>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7457A"/>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87457A"/>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87457A"/>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rsid w:val="00D5440F"/>
  </w:style>
  <w:style w:type="character" w:customStyle="1" w:styleId="FootnoteTextChar">
    <w:name w:val="Footnote Text Char"/>
    <w:basedOn w:val="DefaultParagraphFont"/>
    <w:link w:val="FootnoteText"/>
    <w:uiPriority w:val="99"/>
    <w:locked/>
    <w:rsid w:val="0087457A"/>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87457A"/>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87457A"/>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8A7A94"/>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87457A"/>
    <w:rPr>
      <w:rFonts w:ascii="Courier New" w:hAnsi="Courier New"/>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87457A"/>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87457A"/>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87457A"/>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87457A"/>
    <w:rPr>
      <w:b/>
      <w:bCs/>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8A7A94"/>
    <w:rPr>
      <w:sz w:val="28"/>
    </w:rPr>
  </w:style>
  <w:style w:type="paragraph" w:customStyle="1" w:styleId="UnnumberedHeadingtimes">
    <w:name w:val="Unnumbered Heading (times)"/>
    <w:basedOn w:val="Normal"/>
    <w:link w:val="UnnumberedHeadingtimesChar"/>
    <w:uiPriority w:val="99"/>
    <w:rsid w:val="008A7A94"/>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auto"/>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8A7A94"/>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rPr>
  </w:style>
  <w:style w:type="character" w:customStyle="1" w:styleId="UnnumberedHeadingtimesChar">
    <w:name w:val="Unnumbered Heading (times) Char"/>
    <w:basedOn w:val="DefaultParagraphFont"/>
    <w:link w:val="UnnumberedHeadingtimes"/>
    <w:uiPriority w:val="99"/>
    <w:locked/>
    <w:rsid w:val="00D6093B"/>
    <w:rPr>
      <w:rFonts w:ascii="Arial" w:eastAsia="MS Mincho" w:hAnsi="Arial" w:cs="Times New Roman"/>
      <w:b/>
      <w:sz w:val="28"/>
      <w:szCs w:val="28"/>
      <w:lang w:val="en-US" w:eastAsia="en-US" w:bidi="ar-SA"/>
    </w:rPr>
  </w:style>
  <w:style w:type="paragraph" w:customStyle="1" w:styleId="Default">
    <w:name w:val="Default"/>
    <w:uiPriority w:val="99"/>
    <w:rsid w:val="00F64DF8"/>
    <w:pPr>
      <w:autoSpaceDE w:val="0"/>
      <w:autoSpaceDN w:val="0"/>
      <w:adjustRightInd w:val="0"/>
    </w:pPr>
    <w:rPr>
      <w:rFonts w:ascii="Arial" w:hAnsi="Arial" w:cs="Arial"/>
      <w:color w:val="000000"/>
      <w:sz w:val="24"/>
      <w:szCs w:val="24"/>
    </w:rPr>
  </w:style>
  <w:style w:type="paragraph" w:customStyle="1" w:styleId="StyleMessageHeader10pt">
    <w:name w:val="Style Message Header + 10 pt"/>
    <w:basedOn w:val="MessageHeader"/>
    <w:rsid w:val="00346A9E"/>
    <w:pPr>
      <w:spacing w:before="0" w:after="0"/>
    </w:pPr>
    <w:rPr>
      <w:rFonts w:cs="Arial"/>
      <w:szCs w:val="24"/>
    </w:rPr>
  </w:style>
  <w:style w:type="table" w:customStyle="1" w:styleId="MediumShading1-Accent11">
    <w:name w:val="Medium Shading 1 - Accent 11"/>
    <w:basedOn w:val="TableNormal"/>
    <w:uiPriority w:val="63"/>
    <w:rsid w:val="003506BF"/>
    <w:rPr>
      <w:rFonts w:asciiTheme="minorHAnsi" w:eastAsiaTheme="minorEastAsia" w:hAnsiTheme="minorHAnsi" w:cstheme="minorBidi"/>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6D0D8C"/>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32A50"/>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de-DE"/>
    </w:rPr>
  </w:style>
</w:styles>
</file>

<file path=word/webSettings.xml><?xml version="1.0" encoding="utf-8"?>
<w:webSettings xmlns:r="http://schemas.openxmlformats.org/officeDocument/2006/relationships" xmlns:w="http://schemas.openxmlformats.org/wordprocessingml/2006/main">
  <w:divs>
    <w:div w:id="271280888">
      <w:marLeft w:val="0"/>
      <w:marRight w:val="0"/>
      <w:marTop w:val="0"/>
      <w:marBottom w:val="0"/>
      <w:divBdr>
        <w:top w:val="none" w:sz="0" w:space="0" w:color="auto"/>
        <w:left w:val="none" w:sz="0" w:space="0" w:color="auto"/>
        <w:bottom w:val="none" w:sz="0" w:space="0" w:color="auto"/>
        <w:right w:val="none" w:sz="0" w:space="0" w:color="auto"/>
      </w:divBdr>
    </w:div>
    <w:div w:id="177859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emas.ggf.org/byteio/2005/10/streamable-access" TargetMode="External"/><Relationship Id="rId18" Type="http://schemas.openxmlformats.org/officeDocument/2006/relationships/image" Target="media/image3.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schemas.ggf.org/byteio/2005/10/byte-io" TargetMode="External"/><Relationship Id="rId17" Type="http://schemas.openxmlformats.org/officeDocument/2006/relationships/image" Target="media/image2.emf"/><Relationship Id="rId25" Type="http://schemas.openxmlformats.org/officeDocument/2006/relationships/hyperlink" Target="http://www.ggf.org/documents/GFD.136.pdf" TargetMode="Externa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ogf.org/rns/2009/12/rns" TargetMode="External"/><Relationship Id="rId24" Type="http://schemas.openxmlformats.org/officeDocument/2006/relationships/hyperlink" Target="http://www.ietf.org/rfc/rfc2119.txt" TargetMode="External"/><Relationship Id="rId5" Type="http://schemas.openxmlformats.org/officeDocument/2006/relationships/webSettings" Target="webSettings.xml"/><Relationship Id="rId15" Type="http://schemas.openxmlformats.org/officeDocument/2006/relationships/hyperlink" Target="http://schemas.ogf.org/bdp/2012/03/bdp" TargetMode="External"/><Relationship Id="rId23" Type="http://schemas.openxmlformats.org/officeDocument/2006/relationships/image" Target="media/image8.emf"/><Relationship Id="rId28" Type="http://schemas.openxmlformats.org/officeDocument/2006/relationships/header" Target="header2.xml"/><Relationship Id="rId10" Type="http://schemas.openxmlformats.org/officeDocument/2006/relationships/hyperlink" Target="http://www.w3.org/2005/03/addressing" TargetMode="Externa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3.org/2001/XMLSchema" TargetMode="External"/><Relationship Id="rId14" Type="http://schemas.openxmlformats.org/officeDocument/2006/relationships/hyperlink" Target="http://schemas.ggf.org/byteio/2005/10/random-access" TargetMode="External"/><Relationship Id="rId22" Type="http://schemas.openxmlformats.org/officeDocument/2006/relationships/image" Target="media/image7.e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93771-2DD7-DB42-9FA1-955BEDE6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6183</Words>
  <Characters>35246</Characters>
  <Application>Microsoft Office Word</Application>
  <DocSecurity>0</DocSecurity>
  <Lines>293</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HPC Profile Activity Credential Extension</vt:lpstr>
      <vt:lpstr>HPC Profile Activity Credential Extension</vt:lpstr>
    </vt:vector>
  </TitlesOfParts>
  <Company>Platform Computing</Company>
  <LinksUpToDate>false</LinksUpToDate>
  <CharactersWithSpaces>41347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2</cp:revision>
  <cp:lastPrinted>2014-01-03T15:25:00Z</cp:lastPrinted>
  <dcterms:created xsi:type="dcterms:W3CDTF">2014-07-15T13:20:00Z</dcterms:created>
  <dcterms:modified xsi:type="dcterms:W3CDTF">2014-07-15T13:20:00Z</dcterms:modified>
</cp:coreProperties>
</file>