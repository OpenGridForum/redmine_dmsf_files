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617" w:rsidRPr="00D3579D" w:rsidRDefault="00076B69">
      <w:pPr>
        <w:pStyle w:val="Title"/>
      </w:pPr>
      <w:bookmarkStart w:id="0" w:name="_Toc517689862"/>
      <w:bookmarkStart w:id="1" w:name="_Ref531585568"/>
      <w:bookmarkStart w:id="2" w:name="_Ref534532503"/>
      <w:bookmarkStart w:id="3" w:name="_Toc534741317"/>
      <w:bookmarkStart w:id="4" w:name="_Ref800873"/>
      <w:r>
        <w:t>BES 1.1 Extensions</w:t>
      </w:r>
    </w:p>
    <w:p w:rsidR="001A0617" w:rsidRPr="00D3579D" w:rsidRDefault="001A0617" w:rsidP="00D741CB"/>
    <w:p w:rsidR="001A0617" w:rsidRPr="00D3579D" w:rsidRDefault="001A0617" w:rsidP="00D741CB">
      <w:pPr>
        <w:pStyle w:val="UnnumberedHeadingtimes"/>
      </w:pPr>
      <w:r w:rsidRPr="00D3579D">
        <w:t>Status of this Memo</w:t>
      </w:r>
    </w:p>
    <w:p w:rsidR="001A0617" w:rsidRPr="00D3579D" w:rsidRDefault="001A0617">
      <w:pPr>
        <w:rPr>
          <w:szCs w:val="22"/>
        </w:rPr>
      </w:pPr>
      <w:r w:rsidRPr="00D3579D">
        <w:t>This memo provides information to the Grid community regarding</w:t>
      </w:r>
      <w:r w:rsidR="00492DAA">
        <w:t xml:space="preserve"> a set of profiles and extensions on the Job Submission Description Language and the OGSA</w:t>
      </w:r>
      <w:r w:rsidR="00253FE4">
        <w:t>™</w:t>
      </w:r>
      <w:r w:rsidR="00492DAA">
        <w:t xml:space="preserve"> Basic Execution Services documents. These extensions are strictly upward compatible, i.e., they are entirely consistent with the </w:t>
      </w:r>
      <w:r w:rsidR="00086531">
        <w:t>existing</w:t>
      </w:r>
      <w:r w:rsidR="00492DAA">
        <w:t xml:space="preserve"> specifications and are elaborations of XSDany or new porttypes. </w:t>
      </w:r>
      <w:r>
        <w:t>D</w:t>
      </w:r>
      <w:r w:rsidRPr="00D3579D">
        <w:t>istribution is unlimited.</w:t>
      </w:r>
    </w:p>
    <w:p w:rsidR="001A0617" w:rsidRPr="00D3579D" w:rsidRDefault="001A0617"/>
    <w:p w:rsidR="001A0617" w:rsidRPr="00D3579D" w:rsidRDefault="001A0617" w:rsidP="00D741CB">
      <w:pPr>
        <w:pStyle w:val="UnnumberedHeadingtimes"/>
      </w:pPr>
      <w:bookmarkStart w:id="5" w:name="_Toc94805679"/>
      <w:r w:rsidRPr="00D3579D">
        <w:t>Copyright Notice</w:t>
      </w:r>
      <w:bookmarkEnd w:id="5"/>
    </w:p>
    <w:p w:rsidR="001A0617" w:rsidRPr="00D3579D" w:rsidRDefault="001A0617">
      <w:r w:rsidRPr="00D3579D">
        <w:t>Copyright ©</w:t>
      </w:r>
      <w:r w:rsidR="00253FE4">
        <w:t xml:space="preserve"> Open Grid Forum (2013</w:t>
      </w:r>
      <w:r w:rsidRPr="00D3579D">
        <w:t>). All Rights Reserved.</w:t>
      </w:r>
    </w:p>
    <w:p w:rsidR="001A0617" w:rsidRPr="00D3579D" w:rsidRDefault="001A0617">
      <w:pPr>
        <w:pStyle w:val="StyleHeading1Left0cmFirstline0cm"/>
      </w:pPr>
      <w:bookmarkStart w:id="6" w:name="_Toc374280761"/>
      <w:r w:rsidRPr="00D3579D">
        <w:t>Abstract</w:t>
      </w:r>
      <w:bookmarkEnd w:id="0"/>
      <w:bookmarkEnd w:id="1"/>
      <w:bookmarkEnd w:id="2"/>
      <w:bookmarkEnd w:id="3"/>
      <w:bookmarkEnd w:id="4"/>
      <w:bookmarkEnd w:id="6"/>
    </w:p>
    <w:p w:rsidR="0023153A" w:rsidRDefault="0023153A" w:rsidP="00D6093B"/>
    <w:p w:rsidR="001A0617" w:rsidRPr="00D6093B" w:rsidRDefault="001A0617" w:rsidP="00D6093B">
      <w:pPr>
        <w:rPr>
          <w:rStyle w:val="UnnumberedHeadingtimesChar"/>
        </w:rPr>
      </w:pPr>
      <w:r w:rsidRPr="00D3579D">
        <w:br w:type="page"/>
      </w:r>
      <w:r w:rsidRPr="00D6093B">
        <w:rPr>
          <w:rStyle w:val="UnnumberedHeadingtimesChar"/>
        </w:rPr>
        <w:lastRenderedPageBreak/>
        <w:t>Contents</w:t>
      </w:r>
    </w:p>
    <w:p w:rsidR="00162405" w:rsidRDefault="00C159F1">
      <w:pPr>
        <w:pStyle w:val="TOC1"/>
        <w:tabs>
          <w:tab w:val="right" w:leader="dot" w:pos="9350"/>
        </w:tabs>
        <w:rPr>
          <w:rFonts w:asciiTheme="minorHAnsi" w:eastAsiaTheme="minorEastAsia" w:hAnsiTheme="minorHAnsi" w:cstheme="minorBidi"/>
          <w:noProof/>
          <w:sz w:val="22"/>
          <w:szCs w:val="22"/>
        </w:rPr>
      </w:pPr>
      <w:r>
        <w:fldChar w:fldCharType="begin"/>
      </w:r>
      <w:r w:rsidR="001A0617">
        <w:instrText xml:space="preserve"> TOC \o "2-3" \h \z \t "Heading 1,1,Abstract Heading,1,Style Heading 1 + Left:  0 cm First line:  0 cm,1,JSDL Appendix,1" </w:instrText>
      </w:r>
      <w:r>
        <w:fldChar w:fldCharType="separate"/>
      </w:r>
      <w:hyperlink w:anchor="_Toc374280761" w:history="1">
        <w:r w:rsidR="00162405" w:rsidRPr="001568BB">
          <w:rPr>
            <w:rStyle w:val="Hyperlink"/>
            <w:noProof/>
          </w:rPr>
          <w:t>Abstract</w:t>
        </w:r>
        <w:r w:rsidR="00162405">
          <w:rPr>
            <w:noProof/>
            <w:webHidden/>
          </w:rPr>
          <w:tab/>
        </w:r>
        <w:r>
          <w:rPr>
            <w:noProof/>
            <w:webHidden/>
          </w:rPr>
          <w:fldChar w:fldCharType="begin"/>
        </w:r>
        <w:r w:rsidR="00162405">
          <w:rPr>
            <w:noProof/>
            <w:webHidden/>
          </w:rPr>
          <w:instrText xml:space="preserve"> PAGEREF _Toc374280761 \h </w:instrText>
        </w:r>
        <w:r>
          <w:rPr>
            <w:noProof/>
            <w:webHidden/>
          </w:rPr>
        </w:r>
        <w:r>
          <w:rPr>
            <w:noProof/>
            <w:webHidden/>
          </w:rPr>
          <w:fldChar w:fldCharType="separate"/>
        </w:r>
        <w:r w:rsidR="00162405">
          <w:rPr>
            <w:noProof/>
            <w:webHidden/>
          </w:rPr>
          <w:t>1</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62" w:history="1">
        <w:r w:rsidR="00162405" w:rsidRPr="001568BB">
          <w:rPr>
            <w:rStyle w:val="Hyperlink"/>
            <w:noProof/>
            <w:lang w:eastAsia="ja-JP"/>
          </w:rPr>
          <w:t>1</w:t>
        </w:r>
        <w:r w:rsidR="00162405">
          <w:rPr>
            <w:rFonts w:asciiTheme="minorHAnsi" w:eastAsiaTheme="minorEastAsia" w:hAnsiTheme="minorHAnsi" w:cstheme="minorBidi"/>
            <w:noProof/>
            <w:sz w:val="22"/>
            <w:szCs w:val="22"/>
          </w:rPr>
          <w:tab/>
        </w:r>
        <w:r w:rsidR="00162405" w:rsidRPr="001568BB">
          <w:rPr>
            <w:rStyle w:val="Hyperlink"/>
            <w:noProof/>
          </w:rPr>
          <w:t>Introduction</w:t>
        </w:r>
        <w:r w:rsidR="00162405">
          <w:rPr>
            <w:noProof/>
            <w:webHidden/>
          </w:rPr>
          <w:tab/>
        </w:r>
        <w:r>
          <w:rPr>
            <w:noProof/>
            <w:webHidden/>
          </w:rPr>
          <w:fldChar w:fldCharType="begin"/>
        </w:r>
        <w:r w:rsidR="00162405">
          <w:rPr>
            <w:noProof/>
            <w:webHidden/>
          </w:rPr>
          <w:instrText xml:space="preserve"> PAGEREF _Toc374280762 \h </w:instrText>
        </w:r>
        <w:r>
          <w:rPr>
            <w:noProof/>
            <w:webHidden/>
          </w:rPr>
        </w:r>
        <w:r>
          <w:rPr>
            <w:noProof/>
            <w:webHidden/>
          </w:rPr>
          <w:fldChar w:fldCharType="separate"/>
        </w:r>
        <w:r w:rsidR="00162405">
          <w:rPr>
            <w:noProof/>
            <w:webHidden/>
          </w:rPr>
          <w:t>3</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63" w:history="1">
        <w:r w:rsidR="00162405" w:rsidRPr="001568BB">
          <w:rPr>
            <w:rStyle w:val="Hyperlink"/>
            <w:noProof/>
          </w:rPr>
          <w:t>2</w:t>
        </w:r>
        <w:r w:rsidR="00162405">
          <w:rPr>
            <w:rFonts w:asciiTheme="minorHAnsi" w:eastAsiaTheme="minorEastAsia" w:hAnsiTheme="minorHAnsi" w:cstheme="minorBidi"/>
            <w:noProof/>
            <w:sz w:val="22"/>
            <w:szCs w:val="22"/>
          </w:rPr>
          <w:tab/>
        </w:r>
        <w:r w:rsidR="00162405" w:rsidRPr="001568BB">
          <w:rPr>
            <w:rStyle w:val="Hyperlink"/>
            <w:noProof/>
          </w:rPr>
          <w:t>Notational Conventions</w:t>
        </w:r>
        <w:r w:rsidR="00162405">
          <w:rPr>
            <w:noProof/>
            <w:webHidden/>
          </w:rPr>
          <w:tab/>
        </w:r>
        <w:r>
          <w:rPr>
            <w:noProof/>
            <w:webHidden/>
          </w:rPr>
          <w:fldChar w:fldCharType="begin"/>
        </w:r>
        <w:r w:rsidR="00162405">
          <w:rPr>
            <w:noProof/>
            <w:webHidden/>
          </w:rPr>
          <w:instrText xml:space="preserve"> PAGEREF _Toc374280763 \h </w:instrText>
        </w:r>
        <w:r>
          <w:rPr>
            <w:noProof/>
            <w:webHidden/>
          </w:rPr>
        </w:r>
        <w:r>
          <w:rPr>
            <w:noProof/>
            <w:webHidden/>
          </w:rPr>
          <w:fldChar w:fldCharType="separate"/>
        </w:r>
        <w:r w:rsidR="00162405">
          <w:rPr>
            <w:noProof/>
            <w:webHidden/>
          </w:rPr>
          <w:t>3</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64" w:history="1">
        <w:r w:rsidR="00162405" w:rsidRPr="001568BB">
          <w:rPr>
            <w:rStyle w:val="Hyperlink"/>
            <w:noProof/>
          </w:rPr>
          <w:t>3</w:t>
        </w:r>
        <w:r w:rsidR="00162405">
          <w:rPr>
            <w:rFonts w:asciiTheme="minorHAnsi" w:eastAsiaTheme="minorEastAsia" w:hAnsiTheme="minorHAnsi" w:cstheme="minorBidi"/>
            <w:noProof/>
            <w:sz w:val="22"/>
            <w:szCs w:val="22"/>
          </w:rPr>
          <w:tab/>
        </w:r>
        <w:r w:rsidR="00162405" w:rsidRPr="001568BB">
          <w:rPr>
            <w:rStyle w:val="Hyperlink"/>
            <w:noProof/>
          </w:rPr>
          <w:t>BES State Model Changes</w:t>
        </w:r>
        <w:r w:rsidR="00162405">
          <w:rPr>
            <w:noProof/>
            <w:webHidden/>
          </w:rPr>
          <w:tab/>
        </w:r>
        <w:r>
          <w:rPr>
            <w:noProof/>
            <w:webHidden/>
          </w:rPr>
          <w:fldChar w:fldCharType="begin"/>
        </w:r>
        <w:r w:rsidR="00162405">
          <w:rPr>
            <w:noProof/>
            <w:webHidden/>
          </w:rPr>
          <w:instrText xml:space="preserve"> PAGEREF _Toc374280764 \h </w:instrText>
        </w:r>
        <w:r>
          <w:rPr>
            <w:noProof/>
            <w:webHidden/>
          </w:rPr>
        </w:r>
        <w:r>
          <w:rPr>
            <w:noProof/>
            <w:webHidden/>
          </w:rPr>
          <w:fldChar w:fldCharType="separate"/>
        </w:r>
        <w:r w:rsidR="00162405">
          <w:rPr>
            <w:noProof/>
            <w:webHidden/>
          </w:rPr>
          <w:t>4</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65" w:history="1">
        <w:r w:rsidR="00162405" w:rsidRPr="001568BB">
          <w:rPr>
            <w:rStyle w:val="Hyperlink"/>
            <w:noProof/>
          </w:rPr>
          <w:t>4</w:t>
        </w:r>
        <w:r w:rsidR="00162405">
          <w:rPr>
            <w:rFonts w:asciiTheme="minorHAnsi" w:eastAsiaTheme="minorEastAsia" w:hAnsiTheme="minorHAnsi" w:cstheme="minorBidi"/>
            <w:noProof/>
            <w:sz w:val="22"/>
            <w:szCs w:val="22"/>
          </w:rPr>
          <w:tab/>
        </w:r>
        <w:r w:rsidR="00162405" w:rsidRPr="001568BB">
          <w:rPr>
            <w:rStyle w:val="Hyperlink"/>
            <w:noProof/>
          </w:rPr>
          <w:t>JSDL Profiled Elements</w:t>
        </w:r>
        <w:r w:rsidR="00162405">
          <w:rPr>
            <w:noProof/>
            <w:webHidden/>
          </w:rPr>
          <w:tab/>
        </w:r>
        <w:r>
          <w:rPr>
            <w:noProof/>
            <w:webHidden/>
          </w:rPr>
          <w:fldChar w:fldCharType="begin"/>
        </w:r>
        <w:r w:rsidR="00162405">
          <w:rPr>
            <w:noProof/>
            <w:webHidden/>
          </w:rPr>
          <w:instrText xml:space="preserve"> PAGEREF _Toc374280765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66" w:history="1">
        <w:r w:rsidR="00162405" w:rsidRPr="001568BB">
          <w:rPr>
            <w:rStyle w:val="Hyperlink"/>
            <w:noProof/>
          </w:rPr>
          <w:t>4.1</w:t>
        </w:r>
        <w:r w:rsidR="00162405">
          <w:rPr>
            <w:rFonts w:asciiTheme="minorHAnsi" w:eastAsiaTheme="minorEastAsia" w:hAnsiTheme="minorHAnsi" w:cstheme="minorBidi"/>
            <w:noProof/>
            <w:sz w:val="22"/>
            <w:szCs w:val="22"/>
          </w:rPr>
          <w:tab/>
        </w:r>
        <w:r w:rsidR="00162405" w:rsidRPr="001568BB">
          <w:rPr>
            <w:rStyle w:val="Hyperlink"/>
            <w:noProof/>
          </w:rPr>
          <w:t>Unique Name Attribute</w:t>
        </w:r>
        <w:r w:rsidR="00162405">
          <w:rPr>
            <w:noProof/>
            <w:webHidden/>
          </w:rPr>
          <w:tab/>
        </w:r>
        <w:r>
          <w:rPr>
            <w:noProof/>
            <w:webHidden/>
          </w:rPr>
          <w:fldChar w:fldCharType="begin"/>
        </w:r>
        <w:r w:rsidR="00162405">
          <w:rPr>
            <w:noProof/>
            <w:webHidden/>
          </w:rPr>
          <w:instrText xml:space="preserve"> PAGEREF _Toc374280766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67" w:history="1">
        <w:r w:rsidR="00162405" w:rsidRPr="001568BB">
          <w:rPr>
            <w:rStyle w:val="Hyperlink"/>
            <w:noProof/>
          </w:rPr>
          <w:t>4.2</w:t>
        </w:r>
        <w:r w:rsidR="00162405">
          <w:rPr>
            <w:rFonts w:asciiTheme="minorHAnsi" w:eastAsiaTheme="minorEastAsia" w:hAnsiTheme="minorHAnsi" w:cstheme="minorBidi"/>
            <w:noProof/>
            <w:sz w:val="22"/>
            <w:szCs w:val="22"/>
          </w:rPr>
          <w:tab/>
        </w:r>
        <w:r w:rsidR="00162405" w:rsidRPr="001568BB">
          <w:rPr>
            <w:rStyle w:val="Hyperlink"/>
            <w:noProof/>
          </w:rPr>
          <w:t>Modules</w:t>
        </w:r>
        <w:r w:rsidR="00162405">
          <w:rPr>
            <w:noProof/>
            <w:webHidden/>
          </w:rPr>
          <w:tab/>
        </w:r>
        <w:r>
          <w:rPr>
            <w:noProof/>
            <w:webHidden/>
          </w:rPr>
          <w:fldChar w:fldCharType="begin"/>
        </w:r>
        <w:r w:rsidR="00162405">
          <w:rPr>
            <w:noProof/>
            <w:webHidden/>
          </w:rPr>
          <w:instrText xml:space="preserve"> PAGEREF _Toc374280767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68" w:history="1">
        <w:r w:rsidR="00162405" w:rsidRPr="001568BB">
          <w:rPr>
            <w:rStyle w:val="Hyperlink"/>
            <w:noProof/>
          </w:rPr>
          <w:t>4.3</w:t>
        </w:r>
        <w:r w:rsidR="00162405">
          <w:rPr>
            <w:rFonts w:asciiTheme="minorHAnsi" w:eastAsiaTheme="minorEastAsia" w:hAnsiTheme="minorHAnsi" w:cstheme="minorBidi"/>
            <w:noProof/>
            <w:sz w:val="22"/>
            <w:szCs w:val="22"/>
          </w:rPr>
          <w:tab/>
        </w:r>
        <w:r w:rsidR="00162405" w:rsidRPr="001568BB">
          <w:rPr>
            <w:rStyle w:val="Hyperlink"/>
            <w:noProof/>
          </w:rPr>
          <w:t>Grid FileSystem</w:t>
        </w:r>
        <w:r w:rsidR="00162405">
          <w:rPr>
            <w:noProof/>
            <w:webHidden/>
          </w:rPr>
          <w:tab/>
        </w:r>
        <w:r>
          <w:rPr>
            <w:noProof/>
            <w:webHidden/>
          </w:rPr>
          <w:fldChar w:fldCharType="begin"/>
        </w:r>
        <w:r w:rsidR="00162405">
          <w:rPr>
            <w:noProof/>
            <w:webHidden/>
          </w:rPr>
          <w:instrText xml:space="preserve"> PAGEREF _Toc374280768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69" w:history="1">
        <w:r w:rsidR="00162405" w:rsidRPr="001568BB">
          <w:rPr>
            <w:rStyle w:val="Hyperlink"/>
            <w:noProof/>
          </w:rPr>
          <w:t>4.4</w:t>
        </w:r>
        <w:r w:rsidR="00162405">
          <w:rPr>
            <w:rFonts w:asciiTheme="minorHAnsi" w:eastAsiaTheme="minorEastAsia" w:hAnsiTheme="minorHAnsi" w:cstheme="minorBidi"/>
            <w:noProof/>
            <w:sz w:val="22"/>
            <w:szCs w:val="22"/>
          </w:rPr>
          <w:tab/>
        </w:r>
        <w:r w:rsidR="00162405" w:rsidRPr="001568BB">
          <w:rPr>
            <w:rStyle w:val="Hyperlink"/>
            <w:noProof/>
          </w:rPr>
          <w:t>WallclockTime Restriction</w:t>
        </w:r>
        <w:r w:rsidR="00162405">
          <w:rPr>
            <w:noProof/>
            <w:webHidden/>
          </w:rPr>
          <w:tab/>
        </w:r>
        <w:r>
          <w:rPr>
            <w:noProof/>
            <w:webHidden/>
          </w:rPr>
          <w:fldChar w:fldCharType="begin"/>
        </w:r>
        <w:r w:rsidR="00162405">
          <w:rPr>
            <w:noProof/>
            <w:webHidden/>
          </w:rPr>
          <w:instrText xml:space="preserve"> PAGEREF _Toc374280769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0" w:history="1">
        <w:r w:rsidR="00162405" w:rsidRPr="001568BB">
          <w:rPr>
            <w:rStyle w:val="Hyperlink"/>
            <w:noProof/>
          </w:rPr>
          <w:t>4.5</w:t>
        </w:r>
        <w:r w:rsidR="00162405">
          <w:rPr>
            <w:rFonts w:asciiTheme="minorHAnsi" w:eastAsiaTheme="minorEastAsia" w:hAnsiTheme="minorHAnsi" w:cstheme="minorBidi"/>
            <w:noProof/>
            <w:sz w:val="22"/>
            <w:szCs w:val="22"/>
          </w:rPr>
          <w:tab/>
        </w:r>
        <w:r w:rsidR="00162405" w:rsidRPr="001568BB">
          <w:rPr>
            <w:rStyle w:val="Hyperlink"/>
            <w:noProof/>
          </w:rPr>
          <w:t>Matching Parameters</w:t>
        </w:r>
        <w:r w:rsidR="00162405">
          <w:rPr>
            <w:noProof/>
            <w:webHidden/>
          </w:rPr>
          <w:tab/>
        </w:r>
        <w:r>
          <w:rPr>
            <w:noProof/>
            <w:webHidden/>
          </w:rPr>
          <w:fldChar w:fldCharType="begin"/>
        </w:r>
        <w:r w:rsidR="00162405">
          <w:rPr>
            <w:noProof/>
            <w:webHidden/>
          </w:rPr>
          <w:instrText xml:space="preserve"> PAGEREF _Toc374280770 \h </w:instrText>
        </w:r>
        <w:r>
          <w:rPr>
            <w:noProof/>
            <w:webHidden/>
          </w:rPr>
        </w:r>
        <w:r>
          <w:rPr>
            <w:noProof/>
            <w:webHidden/>
          </w:rPr>
          <w:fldChar w:fldCharType="separate"/>
        </w:r>
        <w:r w:rsidR="00162405">
          <w:rPr>
            <w:noProof/>
            <w:webHidden/>
          </w:rPr>
          <w:t>6</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1" w:history="1">
        <w:r w:rsidR="00162405" w:rsidRPr="001568BB">
          <w:rPr>
            <w:rStyle w:val="Hyperlink"/>
            <w:noProof/>
          </w:rPr>
          <w:t>4.6</w:t>
        </w:r>
        <w:r w:rsidR="00162405">
          <w:rPr>
            <w:rFonts w:asciiTheme="minorHAnsi" w:eastAsiaTheme="minorEastAsia" w:hAnsiTheme="minorHAnsi" w:cstheme="minorBidi"/>
            <w:noProof/>
            <w:sz w:val="22"/>
            <w:szCs w:val="22"/>
          </w:rPr>
          <w:tab/>
        </w:r>
        <w:r w:rsidR="00162405" w:rsidRPr="001568BB">
          <w:rPr>
            <w:rStyle w:val="Hyperlink"/>
            <w:noProof/>
          </w:rPr>
          <w:t>File Staging Creation Enumeration – extension</w:t>
        </w:r>
        <w:r w:rsidR="00162405">
          <w:rPr>
            <w:noProof/>
            <w:webHidden/>
          </w:rPr>
          <w:tab/>
        </w:r>
        <w:r>
          <w:rPr>
            <w:noProof/>
            <w:webHidden/>
          </w:rPr>
          <w:fldChar w:fldCharType="begin"/>
        </w:r>
        <w:r w:rsidR="00162405">
          <w:rPr>
            <w:noProof/>
            <w:webHidden/>
          </w:rPr>
          <w:instrText xml:space="preserve"> PAGEREF _Toc374280771 \h </w:instrText>
        </w:r>
        <w:r>
          <w:rPr>
            <w:noProof/>
            <w:webHidden/>
          </w:rPr>
        </w:r>
        <w:r>
          <w:rPr>
            <w:noProof/>
            <w:webHidden/>
          </w:rPr>
          <w:fldChar w:fldCharType="separate"/>
        </w:r>
        <w:r w:rsidR="00162405">
          <w:rPr>
            <w:noProof/>
            <w:webHidden/>
          </w:rPr>
          <w:t>7</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2" w:history="1">
        <w:r w:rsidR="00162405" w:rsidRPr="001568BB">
          <w:rPr>
            <w:rStyle w:val="Hyperlink"/>
            <w:noProof/>
          </w:rPr>
          <w:t>4.7</w:t>
        </w:r>
        <w:r w:rsidR="00162405">
          <w:rPr>
            <w:rFonts w:asciiTheme="minorHAnsi" w:eastAsiaTheme="minorEastAsia" w:hAnsiTheme="minorHAnsi" w:cstheme="minorBidi"/>
            <w:noProof/>
            <w:sz w:val="22"/>
            <w:szCs w:val="22"/>
          </w:rPr>
          <w:tab/>
        </w:r>
        <w:r w:rsidR="00162405" w:rsidRPr="001568BB">
          <w:rPr>
            <w:rStyle w:val="Hyperlink"/>
            <w:noProof/>
          </w:rPr>
          <w:t>Additional Operating System Types</w:t>
        </w:r>
        <w:r w:rsidR="00162405">
          <w:rPr>
            <w:noProof/>
            <w:webHidden/>
          </w:rPr>
          <w:tab/>
        </w:r>
        <w:r>
          <w:rPr>
            <w:noProof/>
            <w:webHidden/>
          </w:rPr>
          <w:fldChar w:fldCharType="begin"/>
        </w:r>
        <w:r w:rsidR="00162405">
          <w:rPr>
            <w:noProof/>
            <w:webHidden/>
          </w:rPr>
          <w:instrText xml:space="preserve"> PAGEREF _Toc374280772 \h </w:instrText>
        </w:r>
        <w:r>
          <w:rPr>
            <w:noProof/>
            <w:webHidden/>
          </w:rPr>
        </w:r>
        <w:r>
          <w:rPr>
            <w:noProof/>
            <w:webHidden/>
          </w:rPr>
          <w:fldChar w:fldCharType="separate"/>
        </w:r>
        <w:r w:rsidR="00162405">
          <w:rPr>
            <w:noProof/>
            <w:webHidden/>
          </w:rPr>
          <w:t>7</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3" w:history="1">
        <w:r w:rsidR="00162405" w:rsidRPr="001568BB">
          <w:rPr>
            <w:rStyle w:val="Hyperlink"/>
            <w:noProof/>
          </w:rPr>
          <w:t>4.8</w:t>
        </w:r>
        <w:r w:rsidR="00162405">
          <w:rPr>
            <w:rFonts w:asciiTheme="minorHAnsi" w:eastAsiaTheme="minorEastAsia" w:hAnsiTheme="minorHAnsi" w:cstheme="minorBidi"/>
            <w:noProof/>
            <w:sz w:val="22"/>
            <w:szCs w:val="22"/>
          </w:rPr>
          <w:tab/>
        </w:r>
        <w:r w:rsidR="00162405" w:rsidRPr="001568BB">
          <w:rPr>
            <w:rStyle w:val="Hyperlink"/>
            <w:noProof/>
          </w:rPr>
          <w:t>SPMD Extensions</w:t>
        </w:r>
        <w:r w:rsidR="00162405">
          <w:rPr>
            <w:noProof/>
            <w:webHidden/>
          </w:rPr>
          <w:tab/>
        </w:r>
        <w:r>
          <w:rPr>
            <w:noProof/>
            <w:webHidden/>
          </w:rPr>
          <w:fldChar w:fldCharType="begin"/>
        </w:r>
        <w:r w:rsidR="00162405">
          <w:rPr>
            <w:noProof/>
            <w:webHidden/>
          </w:rPr>
          <w:instrText xml:space="preserve"> PAGEREF _Toc374280773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4" w:history="1">
        <w:r w:rsidR="00162405" w:rsidRPr="001568BB">
          <w:rPr>
            <w:rStyle w:val="Hyperlink"/>
            <w:noProof/>
          </w:rPr>
          <w:t>4.9</w:t>
        </w:r>
        <w:r w:rsidR="00162405">
          <w:rPr>
            <w:rFonts w:asciiTheme="minorHAnsi" w:eastAsiaTheme="minorEastAsia" w:hAnsiTheme="minorHAnsi" w:cstheme="minorBidi"/>
            <w:noProof/>
            <w:sz w:val="22"/>
            <w:szCs w:val="22"/>
          </w:rPr>
          <w:tab/>
        </w:r>
        <w:r w:rsidR="00162405" w:rsidRPr="001568BB">
          <w:rPr>
            <w:rStyle w:val="Hyperlink"/>
            <w:noProof/>
          </w:rPr>
          <w:t>Pre and Post Processing</w:t>
        </w:r>
        <w:r w:rsidR="00162405">
          <w:rPr>
            <w:noProof/>
            <w:webHidden/>
          </w:rPr>
          <w:tab/>
        </w:r>
        <w:r>
          <w:rPr>
            <w:noProof/>
            <w:webHidden/>
          </w:rPr>
          <w:fldChar w:fldCharType="begin"/>
        </w:r>
        <w:r w:rsidR="00162405">
          <w:rPr>
            <w:noProof/>
            <w:webHidden/>
          </w:rPr>
          <w:instrText xml:space="preserve"> PAGEREF _Toc374280774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75" w:history="1">
        <w:r w:rsidR="00162405" w:rsidRPr="001568BB">
          <w:rPr>
            <w:rStyle w:val="Hyperlink"/>
            <w:noProof/>
          </w:rPr>
          <w:t>5</w:t>
        </w:r>
        <w:r w:rsidR="00162405">
          <w:rPr>
            <w:rFonts w:asciiTheme="minorHAnsi" w:eastAsiaTheme="minorEastAsia" w:hAnsiTheme="minorHAnsi" w:cstheme="minorBidi"/>
            <w:noProof/>
            <w:sz w:val="22"/>
            <w:szCs w:val="22"/>
          </w:rPr>
          <w:tab/>
        </w:r>
        <w:r w:rsidR="00162405" w:rsidRPr="001568BB">
          <w:rPr>
            <w:rStyle w:val="Hyperlink"/>
            <w:noProof/>
          </w:rPr>
          <w:t>Extensions and Profiles</w:t>
        </w:r>
        <w:r w:rsidR="00162405">
          <w:rPr>
            <w:noProof/>
            <w:webHidden/>
          </w:rPr>
          <w:tab/>
        </w:r>
        <w:r>
          <w:rPr>
            <w:noProof/>
            <w:webHidden/>
          </w:rPr>
          <w:fldChar w:fldCharType="begin"/>
        </w:r>
        <w:r w:rsidR="00162405">
          <w:rPr>
            <w:noProof/>
            <w:webHidden/>
          </w:rPr>
          <w:instrText xml:space="preserve"> PAGEREF _Toc374280775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6" w:history="1">
        <w:r w:rsidR="00162405" w:rsidRPr="001568BB">
          <w:rPr>
            <w:rStyle w:val="Hyperlink"/>
            <w:noProof/>
          </w:rPr>
          <w:t>5.1</w:t>
        </w:r>
        <w:r w:rsidR="00162405">
          <w:rPr>
            <w:rFonts w:asciiTheme="minorHAnsi" w:eastAsiaTheme="minorEastAsia" w:hAnsiTheme="minorHAnsi" w:cstheme="minorBidi"/>
            <w:noProof/>
            <w:sz w:val="22"/>
            <w:szCs w:val="22"/>
          </w:rPr>
          <w:tab/>
        </w:r>
        <w:r w:rsidR="00162405" w:rsidRPr="001568BB">
          <w:rPr>
            <w:rStyle w:val="Hyperlink"/>
            <w:noProof/>
          </w:rPr>
          <w:t>Profiled BES Factory Attributes</w:t>
        </w:r>
        <w:r w:rsidR="00162405">
          <w:rPr>
            <w:noProof/>
            <w:webHidden/>
          </w:rPr>
          <w:tab/>
        </w:r>
        <w:r>
          <w:rPr>
            <w:noProof/>
            <w:webHidden/>
          </w:rPr>
          <w:fldChar w:fldCharType="begin"/>
        </w:r>
        <w:r w:rsidR="00162405">
          <w:rPr>
            <w:noProof/>
            <w:webHidden/>
          </w:rPr>
          <w:instrText xml:space="preserve"> PAGEREF _Toc374280776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3"/>
        <w:tabs>
          <w:tab w:val="left" w:pos="1200"/>
          <w:tab w:val="right" w:leader="dot" w:pos="9350"/>
        </w:tabs>
        <w:rPr>
          <w:rFonts w:asciiTheme="minorHAnsi" w:eastAsiaTheme="minorEastAsia" w:hAnsiTheme="minorHAnsi" w:cstheme="minorBidi"/>
          <w:noProof/>
          <w:sz w:val="22"/>
          <w:szCs w:val="22"/>
        </w:rPr>
      </w:pPr>
      <w:hyperlink w:anchor="_Toc374280777" w:history="1">
        <w:r w:rsidR="00162405" w:rsidRPr="001568BB">
          <w:rPr>
            <w:rStyle w:val="Hyperlink"/>
            <w:noProof/>
          </w:rPr>
          <w:t>5.1.1</w:t>
        </w:r>
        <w:r w:rsidR="00162405">
          <w:rPr>
            <w:rFonts w:asciiTheme="minorHAnsi" w:eastAsiaTheme="minorEastAsia" w:hAnsiTheme="minorHAnsi" w:cstheme="minorBidi"/>
            <w:noProof/>
            <w:sz w:val="22"/>
            <w:szCs w:val="22"/>
          </w:rPr>
          <w:tab/>
        </w:r>
        <w:r w:rsidR="00162405" w:rsidRPr="001568BB">
          <w:rPr>
            <w:rStyle w:val="Hyperlink"/>
            <w:noProof/>
          </w:rPr>
          <w:t>Matching parameters</w:t>
        </w:r>
        <w:r w:rsidR="00162405">
          <w:rPr>
            <w:noProof/>
            <w:webHidden/>
          </w:rPr>
          <w:tab/>
        </w:r>
        <w:r>
          <w:rPr>
            <w:noProof/>
            <w:webHidden/>
          </w:rPr>
          <w:fldChar w:fldCharType="begin"/>
        </w:r>
        <w:r w:rsidR="00162405">
          <w:rPr>
            <w:noProof/>
            <w:webHidden/>
          </w:rPr>
          <w:instrText xml:space="preserve"> PAGEREF _Toc374280777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8" w:history="1">
        <w:r w:rsidR="00162405" w:rsidRPr="001568BB">
          <w:rPr>
            <w:rStyle w:val="Hyperlink"/>
            <w:noProof/>
          </w:rPr>
          <w:t>5.2</w:t>
        </w:r>
        <w:r w:rsidR="00162405">
          <w:rPr>
            <w:rFonts w:asciiTheme="minorHAnsi" w:eastAsiaTheme="minorEastAsia" w:hAnsiTheme="minorHAnsi" w:cstheme="minorBidi"/>
            <w:noProof/>
            <w:sz w:val="22"/>
            <w:szCs w:val="22"/>
          </w:rPr>
          <w:tab/>
        </w:r>
        <w:r w:rsidR="00162405" w:rsidRPr="001568BB">
          <w:rPr>
            <w:rStyle w:val="Hyperlink"/>
            <w:noProof/>
          </w:rPr>
          <w:t>Wallclock</w:t>
        </w:r>
        <w:r w:rsidR="00162405">
          <w:rPr>
            <w:noProof/>
            <w:webHidden/>
          </w:rPr>
          <w:tab/>
        </w:r>
        <w:r>
          <w:rPr>
            <w:noProof/>
            <w:webHidden/>
          </w:rPr>
          <w:fldChar w:fldCharType="begin"/>
        </w:r>
        <w:r w:rsidR="00162405">
          <w:rPr>
            <w:noProof/>
            <w:webHidden/>
          </w:rPr>
          <w:instrText xml:space="preserve"> PAGEREF _Toc374280778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79" w:history="1">
        <w:r w:rsidR="00162405" w:rsidRPr="001568BB">
          <w:rPr>
            <w:rStyle w:val="Hyperlink"/>
            <w:noProof/>
          </w:rPr>
          <w:t>5.3</w:t>
        </w:r>
        <w:r w:rsidR="00162405">
          <w:rPr>
            <w:rFonts w:asciiTheme="minorHAnsi" w:eastAsiaTheme="minorEastAsia" w:hAnsiTheme="minorHAnsi" w:cstheme="minorBidi"/>
            <w:noProof/>
            <w:sz w:val="22"/>
            <w:szCs w:val="22"/>
          </w:rPr>
          <w:tab/>
        </w:r>
        <w:r w:rsidR="00162405" w:rsidRPr="001568BB">
          <w:rPr>
            <w:rStyle w:val="Hyperlink"/>
            <w:noProof/>
          </w:rPr>
          <w:t>File systems</w:t>
        </w:r>
        <w:r w:rsidR="00162405">
          <w:rPr>
            <w:noProof/>
            <w:webHidden/>
          </w:rPr>
          <w:tab/>
        </w:r>
        <w:r>
          <w:rPr>
            <w:noProof/>
            <w:webHidden/>
          </w:rPr>
          <w:fldChar w:fldCharType="begin"/>
        </w:r>
        <w:r w:rsidR="00162405">
          <w:rPr>
            <w:noProof/>
            <w:webHidden/>
          </w:rPr>
          <w:instrText xml:space="preserve"> PAGEREF _Toc374280779 \h </w:instrText>
        </w:r>
        <w:r>
          <w:rPr>
            <w:noProof/>
            <w:webHidden/>
          </w:rPr>
        </w:r>
        <w:r>
          <w:rPr>
            <w:noProof/>
            <w:webHidden/>
          </w:rPr>
          <w:fldChar w:fldCharType="separate"/>
        </w:r>
        <w:r w:rsidR="00162405">
          <w:rPr>
            <w:noProof/>
            <w:webHidden/>
          </w:rPr>
          <w:t>8</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80" w:history="1">
        <w:r w:rsidR="00162405" w:rsidRPr="001568BB">
          <w:rPr>
            <w:rStyle w:val="Hyperlink"/>
            <w:noProof/>
          </w:rPr>
          <w:t>6</w:t>
        </w:r>
        <w:r w:rsidR="00162405">
          <w:rPr>
            <w:rFonts w:asciiTheme="minorHAnsi" w:eastAsiaTheme="minorEastAsia" w:hAnsiTheme="minorHAnsi" w:cstheme="minorBidi"/>
            <w:noProof/>
            <w:sz w:val="22"/>
            <w:szCs w:val="22"/>
          </w:rPr>
          <w:tab/>
        </w:r>
        <w:r w:rsidR="00162405" w:rsidRPr="001568BB">
          <w:rPr>
            <w:rStyle w:val="Hyperlink"/>
            <w:noProof/>
          </w:rPr>
          <w:t>BES porttype extensiions</w:t>
        </w:r>
        <w:r w:rsidR="00162405">
          <w:rPr>
            <w:noProof/>
            <w:webHidden/>
          </w:rPr>
          <w:tab/>
        </w:r>
        <w:r>
          <w:rPr>
            <w:noProof/>
            <w:webHidden/>
          </w:rPr>
          <w:fldChar w:fldCharType="begin"/>
        </w:r>
        <w:r w:rsidR="00162405">
          <w:rPr>
            <w:noProof/>
            <w:webHidden/>
          </w:rPr>
          <w:instrText xml:space="preserve"> PAGEREF _Toc374280780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3"/>
        <w:tabs>
          <w:tab w:val="left" w:pos="1200"/>
          <w:tab w:val="right" w:leader="dot" w:pos="9350"/>
        </w:tabs>
        <w:rPr>
          <w:rFonts w:asciiTheme="minorHAnsi" w:eastAsiaTheme="minorEastAsia" w:hAnsiTheme="minorHAnsi" w:cstheme="minorBidi"/>
          <w:noProof/>
          <w:sz w:val="22"/>
          <w:szCs w:val="22"/>
        </w:rPr>
      </w:pPr>
      <w:hyperlink w:anchor="_Toc374280781" w:history="1">
        <w:r w:rsidR="00162405" w:rsidRPr="001568BB">
          <w:rPr>
            <w:rStyle w:val="Hyperlink"/>
            <w:noProof/>
          </w:rPr>
          <w:t>6.1.1</w:t>
        </w:r>
        <w:r w:rsidR="00162405">
          <w:rPr>
            <w:rFonts w:asciiTheme="minorHAnsi" w:eastAsiaTheme="minorEastAsia" w:hAnsiTheme="minorHAnsi" w:cstheme="minorBidi"/>
            <w:noProof/>
            <w:sz w:val="22"/>
            <w:szCs w:val="22"/>
          </w:rPr>
          <w:tab/>
        </w:r>
        <w:r w:rsidR="00162405" w:rsidRPr="001568BB">
          <w:rPr>
            <w:rStyle w:val="Hyperlink"/>
            <w:rFonts w:cs="Arial"/>
            <w:noProof/>
          </w:rPr>
          <w:t>SupportBESMatching1.1</w:t>
        </w:r>
        <w:r w:rsidR="00162405">
          <w:rPr>
            <w:noProof/>
            <w:webHidden/>
          </w:rPr>
          <w:tab/>
        </w:r>
        <w:r>
          <w:rPr>
            <w:noProof/>
            <w:webHidden/>
          </w:rPr>
          <w:fldChar w:fldCharType="begin"/>
        </w:r>
        <w:r w:rsidR="00162405">
          <w:rPr>
            <w:noProof/>
            <w:webHidden/>
          </w:rPr>
          <w:instrText xml:space="preserve"> PAGEREF _Toc374280781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3"/>
        <w:tabs>
          <w:tab w:val="left" w:pos="1200"/>
          <w:tab w:val="right" w:leader="dot" w:pos="9350"/>
        </w:tabs>
        <w:rPr>
          <w:rFonts w:asciiTheme="minorHAnsi" w:eastAsiaTheme="minorEastAsia" w:hAnsiTheme="minorHAnsi" w:cstheme="minorBidi"/>
          <w:noProof/>
          <w:sz w:val="22"/>
          <w:szCs w:val="22"/>
        </w:rPr>
      </w:pPr>
      <w:hyperlink w:anchor="_Toc374280782" w:history="1">
        <w:r w:rsidR="00162405" w:rsidRPr="001568BB">
          <w:rPr>
            <w:rStyle w:val="Hyperlink"/>
            <w:noProof/>
          </w:rPr>
          <w:t>6.1.2</w:t>
        </w:r>
        <w:r w:rsidR="00162405">
          <w:rPr>
            <w:rFonts w:asciiTheme="minorHAnsi" w:eastAsiaTheme="minorEastAsia" w:hAnsiTheme="minorHAnsi" w:cstheme="minorBidi"/>
            <w:noProof/>
            <w:sz w:val="22"/>
            <w:szCs w:val="22"/>
          </w:rPr>
          <w:tab/>
        </w:r>
        <w:r w:rsidR="00162405" w:rsidRPr="001568BB">
          <w:rPr>
            <w:rStyle w:val="Hyperlink"/>
            <w:noProof/>
          </w:rPr>
          <w:t>SupportBES1States1.1</w:t>
        </w:r>
        <w:r w:rsidR="00162405">
          <w:rPr>
            <w:noProof/>
            <w:webHidden/>
          </w:rPr>
          <w:tab/>
        </w:r>
        <w:r>
          <w:rPr>
            <w:noProof/>
            <w:webHidden/>
          </w:rPr>
          <w:fldChar w:fldCharType="begin"/>
        </w:r>
        <w:r w:rsidR="00162405">
          <w:rPr>
            <w:noProof/>
            <w:webHidden/>
          </w:rPr>
          <w:instrText xml:space="preserve"> PAGEREF _Toc374280782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3"/>
        <w:tabs>
          <w:tab w:val="left" w:pos="1200"/>
          <w:tab w:val="right" w:leader="dot" w:pos="9350"/>
        </w:tabs>
        <w:rPr>
          <w:rFonts w:asciiTheme="minorHAnsi" w:eastAsiaTheme="minorEastAsia" w:hAnsiTheme="minorHAnsi" w:cstheme="minorBidi"/>
          <w:noProof/>
          <w:sz w:val="22"/>
          <w:szCs w:val="22"/>
        </w:rPr>
      </w:pPr>
      <w:hyperlink w:anchor="_Toc374280783" w:history="1">
        <w:r w:rsidR="00162405" w:rsidRPr="001568BB">
          <w:rPr>
            <w:rStyle w:val="Hyperlink"/>
            <w:noProof/>
          </w:rPr>
          <w:t>6.1.3</w:t>
        </w:r>
        <w:r w:rsidR="00162405">
          <w:rPr>
            <w:rFonts w:asciiTheme="minorHAnsi" w:eastAsiaTheme="minorEastAsia" w:hAnsiTheme="minorHAnsi" w:cstheme="minorBidi"/>
            <w:noProof/>
            <w:sz w:val="22"/>
            <w:szCs w:val="22"/>
          </w:rPr>
          <w:tab/>
        </w:r>
        <w:r w:rsidR="00162405" w:rsidRPr="001568BB">
          <w:rPr>
            <w:rStyle w:val="Hyperlink"/>
            <w:noProof/>
          </w:rPr>
          <w:t>SupportBESGLUE2.0</w:t>
        </w:r>
        <w:r w:rsidR="00162405">
          <w:rPr>
            <w:noProof/>
            <w:webHidden/>
          </w:rPr>
          <w:tab/>
        </w:r>
        <w:r>
          <w:rPr>
            <w:noProof/>
            <w:webHidden/>
          </w:rPr>
          <w:fldChar w:fldCharType="begin"/>
        </w:r>
        <w:r w:rsidR="00162405">
          <w:rPr>
            <w:noProof/>
            <w:webHidden/>
          </w:rPr>
          <w:instrText xml:space="preserve"> PAGEREF _Toc374280783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84" w:history="1">
        <w:r w:rsidR="00162405" w:rsidRPr="001568BB">
          <w:rPr>
            <w:rStyle w:val="Hyperlink"/>
            <w:noProof/>
          </w:rPr>
          <w:t>6.2</w:t>
        </w:r>
        <w:r w:rsidR="00162405">
          <w:rPr>
            <w:rFonts w:asciiTheme="minorHAnsi" w:eastAsiaTheme="minorEastAsia" w:hAnsiTheme="minorHAnsi" w:cstheme="minorBidi"/>
            <w:noProof/>
            <w:sz w:val="22"/>
            <w:szCs w:val="22"/>
          </w:rPr>
          <w:tab/>
        </w:r>
        <w:r w:rsidR="00162405" w:rsidRPr="001568BB">
          <w:rPr>
            <w:rStyle w:val="Hyperlink"/>
            <w:noProof/>
          </w:rPr>
          <w:t>Resource Properties</w:t>
        </w:r>
        <w:r w:rsidR="00162405">
          <w:rPr>
            <w:noProof/>
            <w:webHidden/>
          </w:rPr>
          <w:tab/>
        </w:r>
        <w:r>
          <w:rPr>
            <w:noProof/>
            <w:webHidden/>
          </w:rPr>
          <w:fldChar w:fldCharType="begin"/>
        </w:r>
        <w:r w:rsidR="00162405">
          <w:rPr>
            <w:noProof/>
            <w:webHidden/>
          </w:rPr>
          <w:instrText xml:space="preserve"> PAGEREF _Toc374280784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2"/>
        <w:rPr>
          <w:rFonts w:asciiTheme="minorHAnsi" w:eastAsiaTheme="minorEastAsia" w:hAnsiTheme="minorHAnsi" w:cstheme="minorBidi"/>
          <w:noProof/>
          <w:sz w:val="22"/>
          <w:szCs w:val="22"/>
        </w:rPr>
      </w:pPr>
      <w:hyperlink w:anchor="_Toc374280785" w:history="1">
        <w:r w:rsidR="00162405" w:rsidRPr="001568BB">
          <w:rPr>
            <w:rStyle w:val="Hyperlink"/>
            <w:noProof/>
          </w:rPr>
          <w:t>6.3</w:t>
        </w:r>
        <w:r w:rsidR="00162405">
          <w:rPr>
            <w:rFonts w:asciiTheme="minorHAnsi" w:eastAsiaTheme="minorEastAsia" w:hAnsiTheme="minorHAnsi" w:cstheme="minorBidi"/>
            <w:noProof/>
            <w:sz w:val="22"/>
            <w:szCs w:val="22"/>
          </w:rPr>
          <w:tab/>
        </w:r>
        <w:r w:rsidR="00162405" w:rsidRPr="001568BB">
          <w:rPr>
            <w:rStyle w:val="Hyperlink"/>
            <w:noProof/>
          </w:rPr>
          <w:t>PortTypes</w:t>
        </w:r>
        <w:r w:rsidR="00162405">
          <w:rPr>
            <w:noProof/>
            <w:webHidden/>
          </w:rPr>
          <w:tab/>
        </w:r>
        <w:r>
          <w:rPr>
            <w:noProof/>
            <w:webHidden/>
          </w:rPr>
          <w:fldChar w:fldCharType="begin"/>
        </w:r>
        <w:r w:rsidR="00162405">
          <w:rPr>
            <w:noProof/>
            <w:webHidden/>
          </w:rPr>
          <w:instrText xml:space="preserve"> PAGEREF _Toc374280785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3"/>
        <w:tabs>
          <w:tab w:val="left" w:pos="1200"/>
          <w:tab w:val="right" w:leader="dot" w:pos="9350"/>
        </w:tabs>
        <w:rPr>
          <w:rFonts w:asciiTheme="minorHAnsi" w:eastAsiaTheme="minorEastAsia" w:hAnsiTheme="minorHAnsi" w:cstheme="minorBidi"/>
          <w:noProof/>
          <w:sz w:val="22"/>
          <w:szCs w:val="22"/>
        </w:rPr>
      </w:pPr>
      <w:hyperlink w:anchor="_Toc374280786" w:history="1">
        <w:r w:rsidR="00162405" w:rsidRPr="001568BB">
          <w:rPr>
            <w:rStyle w:val="Hyperlink"/>
            <w:noProof/>
          </w:rPr>
          <w:t>6.3.1</w:t>
        </w:r>
        <w:r w:rsidR="00162405">
          <w:rPr>
            <w:rFonts w:asciiTheme="minorHAnsi" w:eastAsiaTheme="minorEastAsia" w:hAnsiTheme="minorHAnsi" w:cstheme="minorBidi"/>
            <w:noProof/>
            <w:sz w:val="22"/>
            <w:szCs w:val="22"/>
          </w:rPr>
          <w:tab/>
        </w:r>
        <w:r w:rsidR="00162405" w:rsidRPr="001568BB">
          <w:rPr>
            <w:rStyle w:val="Hyperlink"/>
            <w:noProof/>
          </w:rPr>
          <w:t>Resume</w:t>
        </w:r>
        <w:r w:rsidR="00162405">
          <w:rPr>
            <w:noProof/>
            <w:webHidden/>
          </w:rPr>
          <w:tab/>
        </w:r>
        <w:r>
          <w:rPr>
            <w:noProof/>
            <w:webHidden/>
          </w:rPr>
          <w:fldChar w:fldCharType="begin"/>
        </w:r>
        <w:r w:rsidR="00162405">
          <w:rPr>
            <w:noProof/>
            <w:webHidden/>
          </w:rPr>
          <w:instrText xml:space="preserve"> PAGEREF _Toc374280786 \h </w:instrText>
        </w:r>
        <w:r>
          <w:rPr>
            <w:noProof/>
            <w:webHidden/>
          </w:rPr>
        </w:r>
        <w:r>
          <w:rPr>
            <w:noProof/>
            <w:webHidden/>
          </w:rPr>
          <w:fldChar w:fldCharType="separate"/>
        </w:r>
        <w:r w:rsidR="00162405">
          <w:rPr>
            <w:noProof/>
            <w:webHidden/>
          </w:rPr>
          <w:t>10</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87" w:history="1">
        <w:r w:rsidR="00162405" w:rsidRPr="001568BB">
          <w:rPr>
            <w:rStyle w:val="Hyperlink"/>
            <w:noProof/>
          </w:rPr>
          <w:t>7</w:t>
        </w:r>
        <w:r w:rsidR="00162405">
          <w:rPr>
            <w:rFonts w:asciiTheme="minorHAnsi" w:eastAsiaTheme="minorEastAsia" w:hAnsiTheme="minorHAnsi" w:cstheme="minorBidi"/>
            <w:noProof/>
            <w:sz w:val="22"/>
            <w:szCs w:val="22"/>
          </w:rPr>
          <w:tab/>
        </w:r>
        <w:r w:rsidR="00162405" w:rsidRPr="001568BB">
          <w:rPr>
            <w:rStyle w:val="Hyperlink"/>
            <w:noProof/>
          </w:rPr>
          <w:t>Compliance Targets</w:t>
        </w:r>
        <w:r w:rsidR="00162405">
          <w:rPr>
            <w:noProof/>
            <w:webHidden/>
          </w:rPr>
          <w:tab/>
        </w:r>
        <w:r>
          <w:rPr>
            <w:noProof/>
            <w:webHidden/>
          </w:rPr>
          <w:fldChar w:fldCharType="begin"/>
        </w:r>
        <w:r w:rsidR="00162405">
          <w:rPr>
            <w:noProof/>
            <w:webHidden/>
          </w:rPr>
          <w:instrText xml:space="preserve"> PAGEREF _Toc374280787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88" w:history="1">
        <w:r w:rsidR="00162405" w:rsidRPr="001568BB">
          <w:rPr>
            <w:rStyle w:val="Hyperlink"/>
            <w:noProof/>
          </w:rPr>
          <w:t>8</w:t>
        </w:r>
        <w:r w:rsidR="00162405">
          <w:rPr>
            <w:rFonts w:asciiTheme="minorHAnsi" w:eastAsiaTheme="minorEastAsia" w:hAnsiTheme="minorHAnsi" w:cstheme="minorBidi"/>
            <w:noProof/>
            <w:sz w:val="22"/>
            <w:szCs w:val="22"/>
          </w:rPr>
          <w:tab/>
        </w:r>
        <w:r w:rsidR="00162405" w:rsidRPr="001568BB">
          <w:rPr>
            <w:rStyle w:val="Hyperlink"/>
            <w:noProof/>
          </w:rPr>
          <w:t>Security Considerations</w:t>
        </w:r>
        <w:r w:rsidR="00162405">
          <w:rPr>
            <w:noProof/>
            <w:webHidden/>
          </w:rPr>
          <w:tab/>
        </w:r>
        <w:r>
          <w:rPr>
            <w:noProof/>
            <w:webHidden/>
          </w:rPr>
          <w:fldChar w:fldCharType="begin"/>
        </w:r>
        <w:r w:rsidR="00162405">
          <w:rPr>
            <w:noProof/>
            <w:webHidden/>
          </w:rPr>
          <w:instrText xml:space="preserve"> PAGEREF _Toc374280788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89" w:history="1">
        <w:r w:rsidR="00162405" w:rsidRPr="001568BB">
          <w:rPr>
            <w:rStyle w:val="Hyperlink"/>
            <w:noProof/>
            <w:lang w:eastAsia="ja-JP"/>
          </w:rPr>
          <w:t>9</w:t>
        </w:r>
        <w:r w:rsidR="00162405">
          <w:rPr>
            <w:rFonts w:asciiTheme="minorHAnsi" w:eastAsiaTheme="minorEastAsia" w:hAnsiTheme="minorHAnsi" w:cstheme="minorBidi"/>
            <w:noProof/>
            <w:sz w:val="22"/>
            <w:szCs w:val="22"/>
          </w:rPr>
          <w:tab/>
        </w:r>
        <w:r w:rsidR="00162405" w:rsidRPr="001568BB">
          <w:rPr>
            <w:rStyle w:val="Hyperlink"/>
            <w:noProof/>
          </w:rPr>
          <w:t>Author Information</w:t>
        </w:r>
        <w:r w:rsidR="00162405">
          <w:rPr>
            <w:noProof/>
            <w:webHidden/>
          </w:rPr>
          <w:tab/>
        </w:r>
        <w:r>
          <w:rPr>
            <w:noProof/>
            <w:webHidden/>
          </w:rPr>
          <w:fldChar w:fldCharType="begin"/>
        </w:r>
        <w:r w:rsidR="00162405">
          <w:rPr>
            <w:noProof/>
            <w:webHidden/>
          </w:rPr>
          <w:instrText xml:space="preserve"> PAGEREF _Toc374280789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90" w:history="1">
        <w:r w:rsidR="00162405" w:rsidRPr="001568BB">
          <w:rPr>
            <w:rStyle w:val="Hyperlink"/>
            <w:noProof/>
          </w:rPr>
          <w:t>10</w:t>
        </w:r>
        <w:r w:rsidR="00162405">
          <w:rPr>
            <w:rFonts w:asciiTheme="minorHAnsi" w:eastAsiaTheme="minorEastAsia" w:hAnsiTheme="minorHAnsi" w:cstheme="minorBidi"/>
            <w:noProof/>
            <w:sz w:val="22"/>
            <w:szCs w:val="22"/>
          </w:rPr>
          <w:tab/>
        </w:r>
        <w:r w:rsidR="00162405" w:rsidRPr="001568BB">
          <w:rPr>
            <w:rStyle w:val="Hyperlink"/>
            <w:noProof/>
          </w:rPr>
          <w:t>Contributors</w:t>
        </w:r>
        <w:r w:rsidR="00162405">
          <w:rPr>
            <w:noProof/>
            <w:webHidden/>
          </w:rPr>
          <w:tab/>
        </w:r>
        <w:r>
          <w:rPr>
            <w:noProof/>
            <w:webHidden/>
          </w:rPr>
          <w:fldChar w:fldCharType="begin"/>
        </w:r>
        <w:r w:rsidR="00162405">
          <w:rPr>
            <w:noProof/>
            <w:webHidden/>
          </w:rPr>
          <w:instrText xml:space="preserve"> PAGEREF _Toc374280790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left" w:pos="475"/>
          <w:tab w:val="right" w:leader="dot" w:pos="9350"/>
        </w:tabs>
        <w:rPr>
          <w:rFonts w:asciiTheme="minorHAnsi" w:eastAsiaTheme="minorEastAsia" w:hAnsiTheme="minorHAnsi" w:cstheme="minorBidi"/>
          <w:noProof/>
          <w:sz w:val="22"/>
          <w:szCs w:val="22"/>
        </w:rPr>
      </w:pPr>
      <w:hyperlink w:anchor="_Toc374280791" w:history="1">
        <w:r w:rsidR="00162405" w:rsidRPr="001568BB">
          <w:rPr>
            <w:rStyle w:val="Hyperlink"/>
            <w:noProof/>
          </w:rPr>
          <w:t>11</w:t>
        </w:r>
        <w:r w:rsidR="00162405">
          <w:rPr>
            <w:rFonts w:asciiTheme="minorHAnsi" w:eastAsiaTheme="minorEastAsia" w:hAnsiTheme="minorHAnsi" w:cstheme="minorBidi"/>
            <w:noProof/>
            <w:sz w:val="22"/>
            <w:szCs w:val="22"/>
          </w:rPr>
          <w:tab/>
        </w:r>
        <w:r w:rsidR="00162405" w:rsidRPr="001568BB">
          <w:rPr>
            <w:rStyle w:val="Hyperlink"/>
            <w:noProof/>
          </w:rPr>
          <w:t>Acknowledgements</w:t>
        </w:r>
        <w:r w:rsidR="00162405">
          <w:rPr>
            <w:noProof/>
            <w:webHidden/>
          </w:rPr>
          <w:tab/>
        </w:r>
        <w:r>
          <w:rPr>
            <w:noProof/>
            <w:webHidden/>
          </w:rPr>
          <w:fldChar w:fldCharType="begin"/>
        </w:r>
        <w:r w:rsidR="00162405">
          <w:rPr>
            <w:noProof/>
            <w:webHidden/>
          </w:rPr>
          <w:instrText xml:space="preserve"> PAGEREF _Toc374280791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right" w:leader="dot" w:pos="9350"/>
        </w:tabs>
        <w:rPr>
          <w:rFonts w:asciiTheme="minorHAnsi" w:eastAsiaTheme="minorEastAsia" w:hAnsiTheme="minorHAnsi" w:cstheme="minorBidi"/>
          <w:noProof/>
          <w:sz w:val="22"/>
          <w:szCs w:val="22"/>
        </w:rPr>
      </w:pPr>
      <w:hyperlink w:anchor="_Toc374280792" w:history="1">
        <w:r w:rsidR="00162405" w:rsidRPr="001568BB">
          <w:rPr>
            <w:rStyle w:val="Hyperlink"/>
            <w:noProof/>
          </w:rPr>
          <w:t>Full Copyright Notice</w:t>
        </w:r>
        <w:r w:rsidR="00162405">
          <w:rPr>
            <w:noProof/>
            <w:webHidden/>
          </w:rPr>
          <w:tab/>
        </w:r>
        <w:r>
          <w:rPr>
            <w:noProof/>
            <w:webHidden/>
          </w:rPr>
          <w:fldChar w:fldCharType="begin"/>
        </w:r>
        <w:r w:rsidR="00162405">
          <w:rPr>
            <w:noProof/>
            <w:webHidden/>
          </w:rPr>
          <w:instrText xml:space="preserve"> PAGEREF _Toc374280792 \h </w:instrText>
        </w:r>
        <w:r>
          <w:rPr>
            <w:noProof/>
            <w:webHidden/>
          </w:rPr>
        </w:r>
        <w:r>
          <w:rPr>
            <w:noProof/>
            <w:webHidden/>
          </w:rPr>
          <w:fldChar w:fldCharType="separate"/>
        </w:r>
        <w:r w:rsidR="00162405">
          <w:rPr>
            <w:noProof/>
            <w:webHidden/>
          </w:rPr>
          <w:t>11</w:t>
        </w:r>
        <w:r>
          <w:rPr>
            <w:noProof/>
            <w:webHidden/>
          </w:rPr>
          <w:fldChar w:fldCharType="end"/>
        </w:r>
      </w:hyperlink>
    </w:p>
    <w:p w:rsidR="00162405" w:rsidRDefault="00C159F1">
      <w:pPr>
        <w:pStyle w:val="TOC1"/>
        <w:tabs>
          <w:tab w:val="right" w:leader="dot" w:pos="9350"/>
        </w:tabs>
        <w:rPr>
          <w:rFonts w:asciiTheme="minorHAnsi" w:eastAsiaTheme="minorEastAsia" w:hAnsiTheme="minorHAnsi" w:cstheme="minorBidi"/>
          <w:noProof/>
          <w:sz w:val="22"/>
          <w:szCs w:val="22"/>
        </w:rPr>
      </w:pPr>
      <w:hyperlink w:anchor="_Toc374280793" w:history="1">
        <w:r w:rsidR="00162405" w:rsidRPr="001568BB">
          <w:rPr>
            <w:rStyle w:val="Hyperlink"/>
            <w:noProof/>
          </w:rPr>
          <w:t>Intellectual Property Statement</w:t>
        </w:r>
        <w:r w:rsidR="00162405">
          <w:rPr>
            <w:noProof/>
            <w:webHidden/>
          </w:rPr>
          <w:tab/>
        </w:r>
        <w:r>
          <w:rPr>
            <w:noProof/>
            <w:webHidden/>
          </w:rPr>
          <w:fldChar w:fldCharType="begin"/>
        </w:r>
        <w:r w:rsidR="00162405">
          <w:rPr>
            <w:noProof/>
            <w:webHidden/>
          </w:rPr>
          <w:instrText xml:space="preserve"> PAGEREF _Toc374280793 \h </w:instrText>
        </w:r>
        <w:r>
          <w:rPr>
            <w:noProof/>
            <w:webHidden/>
          </w:rPr>
        </w:r>
        <w:r>
          <w:rPr>
            <w:noProof/>
            <w:webHidden/>
          </w:rPr>
          <w:fldChar w:fldCharType="separate"/>
        </w:r>
        <w:r w:rsidR="00162405">
          <w:rPr>
            <w:noProof/>
            <w:webHidden/>
          </w:rPr>
          <w:t>12</w:t>
        </w:r>
        <w:r>
          <w:rPr>
            <w:noProof/>
            <w:webHidden/>
          </w:rPr>
          <w:fldChar w:fldCharType="end"/>
        </w:r>
      </w:hyperlink>
    </w:p>
    <w:p w:rsidR="00162405" w:rsidRDefault="00C159F1">
      <w:pPr>
        <w:pStyle w:val="TOC1"/>
        <w:tabs>
          <w:tab w:val="right" w:leader="dot" w:pos="9350"/>
        </w:tabs>
        <w:rPr>
          <w:rFonts w:asciiTheme="minorHAnsi" w:eastAsiaTheme="minorEastAsia" w:hAnsiTheme="minorHAnsi" w:cstheme="minorBidi"/>
          <w:noProof/>
          <w:sz w:val="22"/>
          <w:szCs w:val="22"/>
        </w:rPr>
      </w:pPr>
      <w:hyperlink w:anchor="_Toc374280794" w:history="1">
        <w:r w:rsidR="00162405" w:rsidRPr="001568BB">
          <w:rPr>
            <w:rStyle w:val="Hyperlink"/>
            <w:noProof/>
          </w:rPr>
          <w:t>Normative References</w:t>
        </w:r>
        <w:r w:rsidR="00162405">
          <w:rPr>
            <w:noProof/>
            <w:webHidden/>
          </w:rPr>
          <w:tab/>
        </w:r>
        <w:r>
          <w:rPr>
            <w:noProof/>
            <w:webHidden/>
          </w:rPr>
          <w:fldChar w:fldCharType="begin"/>
        </w:r>
        <w:r w:rsidR="00162405">
          <w:rPr>
            <w:noProof/>
            <w:webHidden/>
          </w:rPr>
          <w:instrText xml:space="preserve"> PAGEREF _Toc374280794 \h </w:instrText>
        </w:r>
        <w:r>
          <w:rPr>
            <w:noProof/>
            <w:webHidden/>
          </w:rPr>
        </w:r>
        <w:r>
          <w:rPr>
            <w:noProof/>
            <w:webHidden/>
          </w:rPr>
          <w:fldChar w:fldCharType="separate"/>
        </w:r>
        <w:r w:rsidR="00162405">
          <w:rPr>
            <w:noProof/>
            <w:webHidden/>
          </w:rPr>
          <w:t>12</w:t>
        </w:r>
        <w:r>
          <w:rPr>
            <w:noProof/>
            <w:webHidden/>
          </w:rPr>
          <w:fldChar w:fldCharType="end"/>
        </w:r>
      </w:hyperlink>
    </w:p>
    <w:p w:rsidR="001A0617" w:rsidRPr="00D3579D" w:rsidRDefault="00C159F1" w:rsidP="00D741CB">
      <w:r>
        <w:fldChar w:fldCharType="end"/>
      </w:r>
    </w:p>
    <w:p w:rsidR="001A0617" w:rsidRPr="00D3579D" w:rsidRDefault="001A0617" w:rsidP="00D741CB">
      <w:pPr>
        <w:pStyle w:val="Heading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74280762"/>
      <w:r w:rsidRPr="00D3579D">
        <w:lastRenderedPageBreak/>
        <w:t>Introduction</w:t>
      </w:r>
      <w:bookmarkEnd w:id="7"/>
      <w:bookmarkEnd w:id="8"/>
      <w:bookmarkEnd w:id="9"/>
      <w:bookmarkEnd w:id="10"/>
      <w:bookmarkEnd w:id="11"/>
      <w:bookmarkEnd w:id="12"/>
      <w:bookmarkEnd w:id="13"/>
      <w:bookmarkEnd w:id="14"/>
      <w:bookmarkEnd w:id="15"/>
    </w:p>
    <w:p w:rsidR="001A0617" w:rsidRDefault="001A0617" w:rsidP="00A03147">
      <w:r>
        <w:t>The Production Grid Interoperability Working Group identified a number of execution management use cases and requirements in GFD.180. A number of ways to meet these requirements have been exte</w:t>
      </w:r>
      <w:r>
        <w:t>n</w:t>
      </w:r>
      <w:r>
        <w:t xml:space="preserve">sively discussed. They fall into two categories: 1) define a new set of specifications from scratch to meet the requirements, and 2), profile and minimally extend existing specifications to meet the requirements. </w:t>
      </w:r>
    </w:p>
    <w:p w:rsidR="001A0617" w:rsidRDefault="001A0617" w:rsidP="00A03147">
      <w:r>
        <w:t>The BDP is a part of the second approach, profiling and extending existing specifications to meet the r</w:t>
      </w:r>
      <w:r>
        <w:t>e</w:t>
      </w:r>
      <w:r>
        <w:t>quirement. It combines, extends, and profiles five existing specifications to meet the PGI requirements: WS Addressing EndPoint References, OGSA Basic Execution Services (OGSA_BES, or BES) [GFD.108], RNS 1.1 OGSA-WSRF Basic Profile 1.0 [GFD.172], WS-Iterator 1.0 [GFD.188], and OGSA-ByteIO WSRF Basic Profile 1.0 [GFD.98].</w:t>
      </w:r>
    </w:p>
    <w:p w:rsidR="001A0617" w:rsidRDefault="001A0617" w:rsidP="00E4129F"/>
    <w:p w:rsidR="001A0617" w:rsidRPr="00D3579D" w:rsidRDefault="001A0617">
      <w:pPr>
        <w:pStyle w:val="Heading1"/>
      </w:pPr>
      <w:bookmarkStart w:id="16" w:name="_Toc89666096"/>
      <w:bookmarkStart w:id="17" w:name="_Toc26947260"/>
      <w:bookmarkStart w:id="18" w:name="_Toc27210587"/>
      <w:bookmarkStart w:id="19" w:name="_Toc37261119"/>
      <w:bookmarkStart w:id="20" w:name="_Ref84258036"/>
      <w:bookmarkStart w:id="21" w:name="_Ref84258059"/>
      <w:bookmarkStart w:id="22" w:name="_Ref104639059"/>
      <w:bookmarkStart w:id="23" w:name="_Ref116909616"/>
      <w:bookmarkStart w:id="24" w:name="_Toc374280763"/>
      <w:bookmarkEnd w:id="16"/>
      <w:r w:rsidRPr="00D3579D">
        <w:t>Notational Conventions</w:t>
      </w:r>
      <w:bookmarkEnd w:id="17"/>
      <w:bookmarkEnd w:id="18"/>
      <w:bookmarkEnd w:id="19"/>
      <w:bookmarkEnd w:id="20"/>
      <w:bookmarkEnd w:id="21"/>
      <w:bookmarkEnd w:id="22"/>
      <w:bookmarkEnd w:id="23"/>
      <w:bookmarkEnd w:id="24"/>
    </w:p>
    <w:p w:rsidR="001A0617" w:rsidRPr="00D3579D" w:rsidRDefault="001A0617" w:rsidP="00D741CB">
      <w:r w:rsidRPr="00D3579D">
        <w:t xml:space="preserve">The key words “MUST,” “MUST NOT,” “REQUIRED,” “SHALL,” “SHALL NOT,” “SHOULD,” “SHOULD NOT,” “RECOMMENDED,” “MAY,” and “OPTIONAL” are to be interpreted as described in RFC-2119 </w:t>
      </w:r>
      <w:r w:rsidR="00C159F1" w:rsidRPr="00D3579D">
        <w:fldChar w:fldCharType="begin"/>
      </w:r>
      <w:r w:rsidRPr="00D3579D">
        <w:instrText xml:space="preserve"> REF rfc2119 \h </w:instrText>
      </w:r>
      <w:r w:rsidR="00C159F1" w:rsidRPr="00D3579D">
        <w:fldChar w:fldCharType="separate"/>
      </w:r>
      <w:r w:rsidRPr="00D3579D">
        <w:t>[RFC 2119]</w:t>
      </w:r>
      <w:r w:rsidR="00C159F1" w:rsidRPr="00D3579D">
        <w:fldChar w:fldCharType="end"/>
      </w:r>
      <w:r w:rsidRPr="00D3579D">
        <w:t>.</w:t>
      </w:r>
    </w:p>
    <w:p w:rsidR="001A0617" w:rsidRDefault="001A0617" w:rsidP="00D741CB">
      <w:r>
        <w:t>The document refers to a</w:t>
      </w:r>
      <w:r w:rsidRPr="00D3579D">
        <w:t xml:space="preserve"> “</w:t>
      </w:r>
      <w:r>
        <w:t>BES Directory</w:t>
      </w:r>
      <w:r w:rsidRPr="00D3579D">
        <w:t xml:space="preserve"> Profile compliant system” as a “Compliant system”. </w:t>
      </w:r>
    </w:p>
    <w:p w:rsidR="001A0617" w:rsidRPr="00D3579D" w:rsidRDefault="001A0617" w:rsidP="00D741CB">
      <w:r w:rsidRPr="00D3579D">
        <w:t xml:space="preserve">This specification uses namespace prefixes throughout; they are listed in </w:t>
      </w:r>
      <w:r w:rsidR="00C159F1" w:rsidRPr="00D3579D">
        <w:fldChar w:fldCharType="begin"/>
      </w:r>
      <w:r w:rsidRPr="00D3579D">
        <w:instrText xml:space="preserve"> REF _Ref89682211 \h </w:instrText>
      </w:r>
      <w:r w:rsidR="00C159F1" w:rsidRPr="00D3579D">
        <w:fldChar w:fldCharType="separate"/>
      </w:r>
      <w:r w:rsidRPr="00D3579D">
        <w:t xml:space="preserve">Table </w:t>
      </w:r>
      <w:r>
        <w:rPr>
          <w:noProof/>
        </w:rPr>
        <w:t>2</w:t>
      </w:r>
      <w:r w:rsidRPr="00D3579D">
        <w:noBreakHyphen/>
      </w:r>
      <w:r>
        <w:rPr>
          <w:noProof/>
        </w:rPr>
        <w:t>1</w:t>
      </w:r>
      <w:r w:rsidR="00C159F1" w:rsidRPr="00D3579D">
        <w:fldChar w:fldCharType="end"/>
      </w:r>
      <w:r w:rsidRPr="00D3579D">
        <w:t>. Note that the choice of any namespace prefix is arbitrary and not semantically significant.</w:t>
      </w:r>
    </w:p>
    <w:p w:rsidR="001A0617" w:rsidRPr="00D3579D" w:rsidRDefault="001A0617">
      <w:pPr>
        <w:pStyle w:val="Caption"/>
        <w:jc w:val="center"/>
      </w:pPr>
      <w:bookmarkStart w:id="25" w:name="_Ref89682211"/>
      <w:r w:rsidRPr="00D3579D">
        <w:t xml:space="preserve">Table </w:t>
      </w:r>
      <w:fldSimple w:instr=" STYLEREF 1 \s ">
        <w:r>
          <w:rPr>
            <w:noProof/>
          </w:rPr>
          <w:t>2</w:t>
        </w:r>
      </w:fldSimple>
      <w:r w:rsidRPr="00D3579D">
        <w:noBreakHyphen/>
      </w:r>
      <w:fldSimple w:instr=" SEQ Table \* ARABIC \s 1 ">
        <w:r>
          <w:rPr>
            <w:noProof/>
          </w:rPr>
          <w:t>1</w:t>
        </w:r>
      </w:fldSimple>
      <w:bookmarkEnd w:id="25"/>
      <w:r w:rsidRPr="00D3579D">
        <w:t>: Prefixes and namespaces used in this specification.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1A0617" w:rsidRPr="00D3579D">
        <w:tc>
          <w:tcPr>
            <w:tcW w:w="1728" w:type="dxa"/>
          </w:tcPr>
          <w:p w:rsidR="001A0617" w:rsidRPr="00D3579D" w:rsidRDefault="001A0617" w:rsidP="00D741CB">
            <w:r w:rsidRPr="00D3579D">
              <w:t>Prefix</w:t>
            </w:r>
          </w:p>
        </w:tc>
        <w:tc>
          <w:tcPr>
            <w:tcW w:w="7128" w:type="dxa"/>
          </w:tcPr>
          <w:p w:rsidR="001A0617" w:rsidRPr="00D3579D" w:rsidRDefault="001A0617" w:rsidP="00D741CB">
            <w:r w:rsidRPr="00D3579D">
              <w:t>Namespace</w:t>
            </w:r>
          </w:p>
        </w:tc>
      </w:tr>
      <w:tr w:rsidR="001A0617" w:rsidRPr="00D3579D">
        <w:tc>
          <w:tcPr>
            <w:tcW w:w="1728" w:type="dxa"/>
          </w:tcPr>
          <w:p w:rsidR="001A0617" w:rsidRPr="00D3579D" w:rsidRDefault="001A0617" w:rsidP="00D741CB">
            <w:r w:rsidRPr="00D3579D">
              <w:t>xsd</w:t>
            </w:r>
          </w:p>
        </w:tc>
        <w:tc>
          <w:tcPr>
            <w:tcW w:w="7128" w:type="dxa"/>
          </w:tcPr>
          <w:p w:rsidR="001A0617" w:rsidRPr="00D3579D" w:rsidRDefault="00C159F1" w:rsidP="00D741CB">
            <w:hyperlink r:id="rId8" w:history="1">
              <w:r w:rsidR="001A0617" w:rsidRPr="00BD0C5A">
                <w:rPr>
                  <w:rStyle w:val="Hyperlink"/>
                </w:rPr>
                <w:t>http://www.w3.org/2001/XMLSchema</w:t>
              </w:r>
            </w:hyperlink>
          </w:p>
        </w:tc>
      </w:tr>
      <w:tr w:rsidR="001A0617" w:rsidRPr="00D3579D">
        <w:tc>
          <w:tcPr>
            <w:tcW w:w="1728" w:type="dxa"/>
          </w:tcPr>
          <w:p w:rsidR="001A0617" w:rsidRPr="00B02405" w:rsidRDefault="001A0617" w:rsidP="00C171BA">
            <w:r>
              <w:t>w</w:t>
            </w:r>
            <w:r w:rsidRPr="00B02405">
              <w:t>sa</w:t>
            </w:r>
          </w:p>
        </w:tc>
        <w:tc>
          <w:tcPr>
            <w:tcW w:w="7128" w:type="dxa"/>
          </w:tcPr>
          <w:p w:rsidR="001A0617" w:rsidRPr="00B02405" w:rsidRDefault="00C159F1" w:rsidP="00C171BA">
            <w:hyperlink r:id="rId9" w:history="1">
              <w:r w:rsidR="001A0617" w:rsidRPr="00807AF2">
                <w:rPr>
                  <w:rStyle w:val="Hyperlink"/>
                </w:rPr>
                <w:t>http://www.w3.org/2005/03/addressing</w:t>
              </w:r>
            </w:hyperlink>
          </w:p>
        </w:tc>
      </w:tr>
      <w:tr w:rsidR="001A0617" w:rsidRPr="00D3579D">
        <w:tc>
          <w:tcPr>
            <w:tcW w:w="1728" w:type="dxa"/>
          </w:tcPr>
          <w:p w:rsidR="001A0617" w:rsidRPr="00D3579D" w:rsidRDefault="007460CB" w:rsidP="00D741CB">
            <w:r>
              <w:t>R</w:t>
            </w:r>
            <w:r w:rsidR="001A0617">
              <w:t>ns</w:t>
            </w:r>
          </w:p>
        </w:tc>
        <w:tc>
          <w:tcPr>
            <w:tcW w:w="7128" w:type="dxa"/>
          </w:tcPr>
          <w:p w:rsidR="001A0617" w:rsidRPr="00D3579D" w:rsidRDefault="00C159F1" w:rsidP="00D741CB">
            <w:hyperlink r:id="rId10" w:history="1">
              <w:r w:rsidR="001A0617" w:rsidRPr="00BD0C5A">
                <w:rPr>
                  <w:rStyle w:val="Hyperlink"/>
                </w:rPr>
                <w:t>http://schemas.ogf.org/rns/2009/12/rns</w:t>
              </w:r>
            </w:hyperlink>
          </w:p>
        </w:tc>
      </w:tr>
      <w:tr w:rsidR="001A0617" w:rsidRPr="00D3579D">
        <w:tc>
          <w:tcPr>
            <w:tcW w:w="1728" w:type="dxa"/>
          </w:tcPr>
          <w:p w:rsidR="001A0617" w:rsidRDefault="007460CB" w:rsidP="00D741CB">
            <w:r>
              <w:t>B</w:t>
            </w:r>
            <w:r w:rsidR="001A0617">
              <w:t>yteio</w:t>
            </w:r>
          </w:p>
        </w:tc>
        <w:tc>
          <w:tcPr>
            <w:tcW w:w="7128" w:type="dxa"/>
          </w:tcPr>
          <w:p w:rsidR="001A0617" w:rsidRDefault="00C159F1" w:rsidP="00D741CB">
            <w:pPr>
              <w:rPr>
                <w:rFonts w:ascii="LiberationSerif" w:hAnsi="LiberationSerif" w:cs="LiberationSerif"/>
                <w:color w:val="000081"/>
                <w:sz w:val="24"/>
                <w:szCs w:val="24"/>
              </w:rPr>
            </w:pPr>
            <w:hyperlink r:id="rId11" w:history="1">
              <w:r w:rsidR="001A0617" w:rsidRPr="0007097B">
                <w:rPr>
                  <w:rStyle w:val="Hyperlink"/>
                  <w:rFonts w:ascii="ArialMT" w:hAnsi="ArialMT" w:cs="ArialMT"/>
                </w:rPr>
                <w:t>http://schemas.ggf.org/byteio/2005/10/byte-io</w:t>
              </w:r>
            </w:hyperlink>
          </w:p>
        </w:tc>
      </w:tr>
      <w:tr w:rsidR="001A0617" w:rsidRPr="00D3579D">
        <w:tc>
          <w:tcPr>
            <w:tcW w:w="1728" w:type="dxa"/>
          </w:tcPr>
          <w:p w:rsidR="001A0617" w:rsidRDefault="001A0617" w:rsidP="00D741CB">
            <w:r>
              <w:t>sbyteio</w:t>
            </w:r>
          </w:p>
        </w:tc>
        <w:tc>
          <w:tcPr>
            <w:tcW w:w="7128" w:type="dxa"/>
          </w:tcPr>
          <w:p w:rsidR="001A0617" w:rsidRDefault="00C159F1" w:rsidP="00D741CB">
            <w:pPr>
              <w:rPr>
                <w:rFonts w:ascii="ArialMT" w:hAnsi="ArialMT" w:cs="ArialMT"/>
                <w:color w:val="0000FF"/>
              </w:rPr>
            </w:pPr>
            <w:hyperlink r:id="rId12" w:history="1">
              <w:r w:rsidR="001A0617" w:rsidRPr="0007097B">
                <w:rPr>
                  <w:rStyle w:val="Hyperlink"/>
                  <w:rFonts w:ascii="ArialMT" w:hAnsi="ArialMT" w:cs="ArialMT"/>
                </w:rPr>
                <w:t>http://schemas.ggf.org/byteio/2005/10/streamable-access</w:t>
              </w:r>
            </w:hyperlink>
          </w:p>
        </w:tc>
      </w:tr>
      <w:tr w:rsidR="001A0617" w:rsidRPr="00D3579D">
        <w:tc>
          <w:tcPr>
            <w:tcW w:w="1728" w:type="dxa"/>
          </w:tcPr>
          <w:p w:rsidR="001A0617" w:rsidRDefault="001A0617" w:rsidP="00D741CB">
            <w:r>
              <w:t>rbyteio</w:t>
            </w:r>
          </w:p>
        </w:tc>
        <w:tc>
          <w:tcPr>
            <w:tcW w:w="7128" w:type="dxa"/>
          </w:tcPr>
          <w:p w:rsidR="001A0617" w:rsidRDefault="00C159F1" w:rsidP="00D741CB">
            <w:pPr>
              <w:rPr>
                <w:rFonts w:ascii="ArialMT" w:hAnsi="ArialMT" w:cs="ArialMT"/>
                <w:color w:val="0000FF"/>
              </w:rPr>
            </w:pPr>
            <w:hyperlink r:id="rId13" w:history="1">
              <w:r w:rsidR="001A0617" w:rsidRPr="0007097B">
                <w:rPr>
                  <w:rStyle w:val="Hyperlink"/>
                  <w:rFonts w:ascii="ArialMT" w:hAnsi="ArialMT" w:cs="ArialMT"/>
                </w:rPr>
                <w:t>http://schemas.ggf.org/byteio/2005/10/random-access</w:t>
              </w:r>
            </w:hyperlink>
          </w:p>
        </w:tc>
      </w:tr>
      <w:tr w:rsidR="001A0617" w:rsidRPr="00D3579D">
        <w:tc>
          <w:tcPr>
            <w:tcW w:w="1728" w:type="dxa"/>
          </w:tcPr>
          <w:p w:rsidR="001A0617" w:rsidRDefault="007460CB" w:rsidP="00D741CB">
            <w:r>
              <w:t>B</w:t>
            </w:r>
            <w:r w:rsidR="001A0617">
              <w:t>dp</w:t>
            </w:r>
          </w:p>
        </w:tc>
        <w:tc>
          <w:tcPr>
            <w:tcW w:w="7128" w:type="dxa"/>
          </w:tcPr>
          <w:p w:rsidR="001A0617" w:rsidRDefault="00C159F1" w:rsidP="00D741CB">
            <w:pPr>
              <w:rPr>
                <w:rFonts w:ascii="ArialMT" w:hAnsi="ArialMT" w:cs="ArialMT"/>
                <w:color w:val="0000FF"/>
              </w:rPr>
            </w:pPr>
            <w:hyperlink r:id="rId14" w:history="1">
              <w:r w:rsidR="001A0617" w:rsidRPr="0007097B">
                <w:rPr>
                  <w:rStyle w:val="Hyperlink"/>
                  <w:rFonts w:ascii="ArialMT" w:hAnsi="ArialMT" w:cs="ArialMT"/>
                </w:rPr>
                <w:t>http://schemas.ogf.org/bdp/2012/03/bdp</w:t>
              </w:r>
            </w:hyperlink>
          </w:p>
        </w:tc>
      </w:tr>
    </w:tbl>
    <w:p w:rsidR="003506BF" w:rsidRDefault="003506BF" w:rsidP="003506BF">
      <w:bookmarkStart w:id="26" w:name="_Toc31958258"/>
      <w:bookmarkStart w:id="27" w:name="_Toc32069822"/>
      <w:bookmarkStart w:id="28" w:name="_Toc89666104"/>
      <w:bookmarkStart w:id="29" w:name="_Toc89666105"/>
      <w:bookmarkStart w:id="30" w:name="_Toc89666106"/>
      <w:bookmarkStart w:id="31" w:name="_Toc89666108"/>
      <w:bookmarkStart w:id="32" w:name="_Toc89666109"/>
      <w:bookmarkStart w:id="33" w:name="_Toc102295476"/>
      <w:bookmarkStart w:id="34" w:name="_Toc102810242"/>
      <w:bookmarkStart w:id="35" w:name="_Toc102813782"/>
      <w:bookmarkStart w:id="36" w:name="_Toc103498847"/>
      <w:bookmarkStart w:id="37" w:name="_Toc101243733"/>
      <w:bookmarkStart w:id="38" w:name="_Toc101243841"/>
      <w:bookmarkStart w:id="39" w:name="_Toc101249631"/>
      <w:bookmarkStart w:id="40" w:name="_Toc101860396"/>
      <w:bookmarkStart w:id="41" w:name="_Toc101860505"/>
      <w:bookmarkStart w:id="42" w:name="_Toc101860613"/>
      <w:bookmarkStart w:id="43" w:name="_Toc89666161"/>
      <w:bookmarkStart w:id="44" w:name="_Toc89666162"/>
      <w:bookmarkStart w:id="45" w:name="_Toc89666163"/>
      <w:bookmarkStart w:id="46" w:name="_Toc89666164"/>
      <w:bookmarkStart w:id="47" w:name="_Toc89666166"/>
      <w:bookmarkStart w:id="48" w:name="_Toc89666168"/>
      <w:bookmarkStart w:id="49" w:name="_Toc89666175"/>
      <w:bookmarkStart w:id="50" w:name="_Toc89666177"/>
      <w:bookmarkStart w:id="51" w:name="_Toc89666178"/>
      <w:bookmarkStart w:id="52" w:name="_Toc89666184"/>
      <w:bookmarkStart w:id="53" w:name="_Toc89666185"/>
      <w:bookmarkStart w:id="54" w:name="_Toc89666187"/>
      <w:bookmarkStart w:id="55" w:name="_Toc89666189"/>
      <w:bookmarkStart w:id="56" w:name="_Toc89666191"/>
      <w:bookmarkStart w:id="57" w:name="_Toc89666192"/>
      <w:bookmarkStart w:id="58" w:name="_Toc89666193"/>
      <w:bookmarkStart w:id="59" w:name="_Toc89666194"/>
      <w:bookmarkStart w:id="60" w:name="_Toc89666195"/>
      <w:bookmarkStart w:id="61" w:name="_Toc89666197"/>
      <w:bookmarkStart w:id="62" w:name="_Toc89666201"/>
      <w:bookmarkStart w:id="63" w:name="_Toc89666204"/>
      <w:bookmarkStart w:id="64" w:name="_Toc89666205"/>
      <w:bookmarkStart w:id="65" w:name="_Toc89666207"/>
      <w:bookmarkStart w:id="66" w:name="_Toc89666208"/>
      <w:bookmarkStart w:id="67" w:name="_Toc89666210"/>
      <w:bookmarkStart w:id="68" w:name="_Toc98243739"/>
      <w:bookmarkStart w:id="69" w:name="_Toc98648167"/>
      <w:bookmarkStart w:id="70" w:name="_Toc98243749"/>
      <w:bookmarkStart w:id="71" w:name="_Toc98648177"/>
      <w:bookmarkStart w:id="72" w:name="_Toc98243754"/>
      <w:bookmarkStart w:id="73" w:name="_Toc98648182"/>
      <w:bookmarkStart w:id="74" w:name="_Toc98243767"/>
      <w:bookmarkStart w:id="75" w:name="_Toc98648195"/>
      <w:bookmarkStart w:id="76" w:name="_Toc534741383"/>
      <w:bookmarkStart w:id="77" w:name="_Ref1488326"/>
      <w:bookmarkStart w:id="78" w:name="_Ref11143442"/>
      <w:bookmarkStart w:id="79" w:name="_Toc26947332"/>
      <w:bookmarkStart w:id="80" w:name="_Toc27210659"/>
      <w:bookmarkStart w:id="81" w:name="_Toc3726119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3506BF" w:rsidRDefault="003506BF" w:rsidP="003506BF">
      <w:r>
        <w:t>For all QName aliases used in this document are defined as follows</w:t>
      </w:r>
    </w:p>
    <w:p w:rsidR="003506BF" w:rsidRDefault="003506BF" w:rsidP="003506BF"/>
    <w:p w:rsidR="003506BF" w:rsidRDefault="003506BF" w:rsidP="003506BF"/>
    <w:tbl>
      <w:tblPr>
        <w:tblStyle w:val="MediumShading1-Accent11"/>
        <w:tblW w:w="0" w:type="auto"/>
        <w:tblLook w:val="04A0"/>
      </w:tblPr>
      <w:tblGrid>
        <w:gridCol w:w="1990"/>
        <w:gridCol w:w="7128"/>
      </w:tblGrid>
      <w:tr w:rsidR="003506BF" w:rsidTr="00AC2499">
        <w:trPr>
          <w:cnfStyle w:val="100000000000"/>
        </w:trPr>
        <w:tc>
          <w:tcPr>
            <w:cnfStyle w:val="001000000000"/>
            <w:tcW w:w="1728" w:type="dxa"/>
          </w:tcPr>
          <w:p w:rsidR="003506BF" w:rsidRDefault="003506BF" w:rsidP="00AC2499">
            <w:r>
              <w:t>Alias</w:t>
            </w:r>
          </w:p>
        </w:tc>
        <w:tc>
          <w:tcPr>
            <w:tcW w:w="7128" w:type="dxa"/>
          </w:tcPr>
          <w:p w:rsidR="003506BF" w:rsidRDefault="003506BF" w:rsidP="00AC2499">
            <w:pPr>
              <w:cnfStyle w:val="100000000000"/>
            </w:pPr>
            <w:r>
              <w:t>Namespace</w:t>
            </w:r>
          </w:p>
        </w:tc>
      </w:tr>
      <w:tr w:rsidR="003506BF" w:rsidTr="00AC2499">
        <w:trPr>
          <w:cnfStyle w:val="000000100000"/>
        </w:trPr>
        <w:tc>
          <w:tcPr>
            <w:cnfStyle w:val="001000000000"/>
            <w:tcW w:w="1728" w:type="dxa"/>
          </w:tcPr>
          <w:p w:rsidR="003506BF" w:rsidRDefault="003506BF" w:rsidP="00AC2499">
            <w:r>
              <w:t>jsdl</w:t>
            </w:r>
          </w:p>
        </w:tc>
        <w:tc>
          <w:tcPr>
            <w:tcW w:w="7128" w:type="dxa"/>
          </w:tcPr>
          <w:p w:rsidR="003506BF" w:rsidRDefault="003506BF" w:rsidP="00AC2499">
            <w:pPr>
              <w:cnfStyle w:val="000000100000"/>
            </w:pPr>
            <w:r w:rsidRPr="00A346A6">
              <w:t>http://schemas.ggf.org/jsdl/2005/11/jsdl</w:t>
            </w:r>
          </w:p>
        </w:tc>
      </w:tr>
      <w:tr w:rsidR="003506BF" w:rsidTr="00AC2499">
        <w:trPr>
          <w:cnfStyle w:val="000000010000"/>
        </w:trPr>
        <w:tc>
          <w:tcPr>
            <w:cnfStyle w:val="001000000000"/>
            <w:tcW w:w="1728" w:type="dxa"/>
          </w:tcPr>
          <w:p w:rsidR="003506BF" w:rsidRDefault="004C692D" w:rsidP="004C692D">
            <w:r>
              <w:t>BES</w:t>
            </w:r>
            <w:r w:rsidR="000675EC">
              <w:t>Extensions</w:t>
            </w:r>
          </w:p>
        </w:tc>
        <w:tc>
          <w:tcPr>
            <w:tcW w:w="7128" w:type="dxa"/>
          </w:tcPr>
          <w:p w:rsidR="003506BF" w:rsidRDefault="003506BF" w:rsidP="004C692D">
            <w:pPr>
              <w:cnfStyle w:val="000000010000"/>
            </w:pPr>
            <w:r>
              <w:t>http://</w:t>
            </w:r>
            <w:r w:rsidR="004C692D">
              <w:t>schemas.ggf.org/BES/2014/BES</w:t>
            </w:r>
            <w:r w:rsidR="000675EC">
              <w:t>Extensions</w:t>
            </w:r>
          </w:p>
        </w:tc>
      </w:tr>
      <w:tr w:rsidR="003506BF" w:rsidTr="00AC2499">
        <w:trPr>
          <w:cnfStyle w:val="000000100000"/>
        </w:trPr>
        <w:tc>
          <w:tcPr>
            <w:cnfStyle w:val="001000000000"/>
            <w:tcW w:w="1728" w:type="dxa"/>
          </w:tcPr>
          <w:p w:rsidR="003506BF" w:rsidRDefault="003506BF" w:rsidP="00AC2499">
            <w:r>
              <w:lastRenderedPageBreak/>
              <w:t>gii-common</w:t>
            </w:r>
          </w:p>
        </w:tc>
        <w:tc>
          <w:tcPr>
            <w:tcW w:w="7128" w:type="dxa"/>
          </w:tcPr>
          <w:p w:rsidR="003506BF" w:rsidRDefault="003506BF" w:rsidP="00AC2499">
            <w:pPr>
              <w:cnfStyle w:val="000000100000"/>
            </w:pPr>
            <w:r>
              <w:t>http://vcgr.cs.virginia.edu/genii/common</w:t>
            </w:r>
          </w:p>
        </w:tc>
      </w:tr>
      <w:tr w:rsidR="003506BF" w:rsidTr="00AC2499">
        <w:trPr>
          <w:cnfStyle w:val="000000010000"/>
        </w:trPr>
        <w:tc>
          <w:tcPr>
            <w:cnfStyle w:val="001000000000"/>
            <w:tcW w:w="1728" w:type="dxa"/>
          </w:tcPr>
          <w:p w:rsidR="003506BF" w:rsidRDefault="003506BF" w:rsidP="00AC2499">
            <w:r>
              <w:t>gii-bes</w:t>
            </w:r>
          </w:p>
        </w:tc>
        <w:tc>
          <w:tcPr>
            <w:tcW w:w="7128" w:type="dxa"/>
          </w:tcPr>
          <w:p w:rsidR="003506BF" w:rsidRDefault="003506BF" w:rsidP="00AC2499">
            <w:pPr>
              <w:cnfStyle w:val="000000010000"/>
            </w:pPr>
            <w:r>
              <w:t>http://vcgr.cs.virginia.edu/genii/2008/03/bes</w:t>
            </w:r>
          </w:p>
        </w:tc>
      </w:tr>
    </w:tbl>
    <w:p w:rsidR="003506BF" w:rsidRDefault="003506BF" w:rsidP="003506BF"/>
    <w:p w:rsidR="003506BF" w:rsidRDefault="003506BF" w:rsidP="003506BF"/>
    <w:p w:rsidR="00801D4E" w:rsidRDefault="00801D4E" w:rsidP="00F76BEF">
      <w:pPr>
        <w:pStyle w:val="Heading1"/>
      </w:pPr>
      <w:bookmarkStart w:id="82" w:name="_Toc374280764"/>
      <w:r>
        <w:t>BES State Model Changes</w:t>
      </w:r>
      <w:bookmarkEnd w:id="82"/>
    </w:p>
    <w:p w:rsidR="005263FA" w:rsidRDefault="005263FA" w:rsidP="00C422CB">
      <w:r>
        <w:t>The BES state model from the original specification</w:t>
      </w:r>
      <w:r w:rsidR="00162405">
        <w:t xml:space="preserve"> contains five states</w:t>
      </w:r>
      <w:r>
        <w:t>.</w:t>
      </w:r>
      <w:r w:rsidR="00162405">
        <w:t xml:space="preserve"> The BES specification allows the profiling of substates within the five states as long as the state transitions at the top level are not modified.</w:t>
      </w:r>
    </w:p>
    <w:p w:rsidR="005263FA" w:rsidRPr="00CF2F9B" w:rsidRDefault="00C159F1" w:rsidP="005263FA">
      <w:r w:rsidRPr="00C159F1">
        <w:rPr>
          <w:b/>
        </w:rPr>
      </w:r>
      <w:r w:rsidRPr="00C159F1">
        <w:rPr>
          <w:b/>
        </w:rPr>
        <w:pict>
          <v:group id="_x0000_s1026" editas="canvas" style="width:6in;height:207pt;mso-position-horizontal-relative:char;mso-position-vertical-relative:line" coordorigin="1800,6421" coordsize="8640,4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6421;width:8640;height:4140" o:preferrelative="f">
              <v:fill o:detectmouseclick="t"/>
              <v:path o:extrusionok="t" o:connecttype="none"/>
              <o:lock v:ext="edit" text="t"/>
            </v:shape>
            <v:roundrect id="_x0000_s1028" style="position:absolute;left:3060;top:8040;width:1620;height:901" arcsize="10923f">
              <v:textbox style="mso-next-textbox:#_x0000_s1028">
                <w:txbxContent>
                  <w:p w:rsidR="00DD795A" w:rsidRDefault="00DD795A" w:rsidP="005263FA">
                    <w:pPr>
                      <w:jc w:val="center"/>
                    </w:pPr>
                    <w:r>
                      <w:t>Pending</w:t>
                    </w:r>
                  </w:p>
                </w:txbxContent>
              </v:textbox>
            </v:roundrect>
            <v:roundrect id="_x0000_s1029" style="position:absolute;left:5400;top:8040;width:1620;height:899" arcsize="10923f">
              <v:textbox style="mso-next-textbox:#_x0000_s1029">
                <w:txbxContent>
                  <w:p w:rsidR="00DD795A" w:rsidRDefault="00DD795A" w:rsidP="005263FA">
                    <w:pPr>
                      <w:jc w:val="center"/>
                    </w:pPr>
                    <w:r>
                      <w:t>Running</w:t>
                    </w:r>
                  </w:p>
                </w:txbxContent>
              </v:textbox>
            </v:roundrect>
            <v:roundrect id="_x0000_s1030" style="position:absolute;left:8460;top:8041;width:1620;height:899" arcsize="10923f">
              <v:textbox style="mso-next-textbox:#_x0000_s1030">
                <w:txbxContent>
                  <w:p w:rsidR="00DD795A" w:rsidRDefault="00DD795A" w:rsidP="005263FA">
                    <w:pPr>
                      <w:jc w:val="center"/>
                    </w:pPr>
                    <w:r>
                      <w:t>Finished</w:t>
                    </w:r>
                  </w:p>
                </w:txbxContent>
              </v:textbox>
            </v:roundrect>
            <v:roundrect id="_x0000_s1031" style="position:absolute;left:5400;top:6421;width:1620;height:897" arcsize="10923f">
              <v:textbox style="mso-next-textbox:#_x0000_s1031">
                <w:txbxContent>
                  <w:p w:rsidR="00DD795A" w:rsidRDefault="00DD795A" w:rsidP="005263FA">
                    <w:pPr>
                      <w:jc w:val="center"/>
                    </w:pPr>
                    <w:r>
                      <w:t>Terminated</w:t>
                    </w:r>
                  </w:p>
                </w:txbxContent>
              </v:textbox>
            </v:roundrect>
            <v:roundrect id="_x0000_s1032" style="position:absolute;left:5400;top:9660;width:1620;height:898" arcsize="10923f">
              <v:textbox style="mso-next-textbox:#_x0000_s1032">
                <w:txbxContent>
                  <w:p w:rsidR="00DD795A" w:rsidRDefault="00DD795A" w:rsidP="005263FA">
                    <w:pPr>
                      <w:jc w:val="center"/>
                    </w:pPr>
                    <w:r>
                      <w:t>Failed</w:t>
                    </w:r>
                  </w:p>
                </w:txbxContent>
              </v:textbox>
            </v:roundrect>
            <v:line id="_x0000_s1033" style="position:absolute" from="4680,8580" to="5400,8581">
              <v:stroke endarrow="block"/>
            </v:line>
            <v:line id="_x0000_s1034" style="position:absolute;flip:y" from="6120,7320" to="6121,8040">
              <v:stroke endarrow="block"/>
            </v:line>
            <v:line id="_x0000_s1035" style="position:absolute" from="6120,8941" to="6121,96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3780;top:6780;width:1620;height:1260;flip:x">
              <v:stroke startarrow="block"/>
            </v:shape>
            <v:line id="_x0000_s1037" style="position:absolute" from="7020,8581" to="8460,8582">
              <v:stroke endarrow="block"/>
            </v:line>
            <v:shapetype id="_x0000_t202" coordsize="21600,21600" o:spt="202" path="m,l,21600r21600,l21600,xe">
              <v:stroke joinstyle="miter"/>
              <v:path gradientshapeok="t" o:connecttype="rect"/>
            </v:shapetype>
            <v:shape id="_x0000_s1038" type="#_x0000_t202" style="position:absolute;left:6120;top:7321;width:2160;height:540" filled="f" fillcolor="silver" stroked="f">
              <v:textbox style="mso-next-textbox:#_x0000_s1038">
                <w:txbxContent>
                  <w:p w:rsidR="00DD795A" w:rsidRPr="00644671" w:rsidRDefault="00DD795A" w:rsidP="005263FA">
                    <w:pPr>
                      <w:rPr>
                        <w:sz w:val="16"/>
                        <w:szCs w:val="16"/>
                      </w:rPr>
                    </w:pPr>
                    <w:r>
                      <w:rPr>
                        <w:sz w:val="16"/>
                        <w:szCs w:val="16"/>
                      </w:rPr>
                      <w:t>TerminateActivity request</w:t>
                    </w:r>
                  </w:p>
                </w:txbxContent>
              </v:textbox>
            </v:shape>
            <v:shape id="_x0000_s1039" type="#_x0000_t202" style="position:absolute;left:6120;top:9121;width:2340;height:540" filled="f" fillcolor="silver" stroked="f">
              <v:textbox style="mso-next-textbox:#_x0000_s1039">
                <w:txbxContent>
                  <w:p w:rsidR="00DD795A" w:rsidRPr="00644671" w:rsidRDefault="00DD795A" w:rsidP="005263FA">
                    <w:pPr>
                      <w:rPr>
                        <w:sz w:val="16"/>
                        <w:szCs w:val="16"/>
                      </w:rPr>
                    </w:pPr>
                    <w:r>
                      <w:rPr>
                        <w:sz w:val="16"/>
                        <w:szCs w:val="16"/>
                      </w:rPr>
                      <w:t>System error/failure event</w:t>
                    </w:r>
                  </w:p>
                </w:txbxContent>
              </v:textbox>
            </v:shape>
            <v:shape id="_x0000_s1040" type="#_x0000_t202" style="position:absolute;left:7200;top:7861;width:1440;height:900" filled="f" fillcolor="silver" stroked="f">
              <v:textbox style="mso-next-textbox:#_x0000_s1040">
                <w:txbxContent>
                  <w:p w:rsidR="00DD795A" w:rsidRPr="00644671" w:rsidRDefault="00DD795A" w:rsidP="005263FA">
                    <w:pPr>
                      <w:rPr>
                        <w:sz w:val="16"/>
                        <w:szCs w:val="16"/>
                      </w:rPr>
                    </w:pPr>
                    <w:r>
                      <w:rPr>
                        <w:sz w:val="16"/>
                        <w:szCs w:val="16"/>
                      </w:rPr>
                      <w:t>Successful termination of activity</w:t>
                    </w:r>
                  </w:p>
                </w:txbxContent>
              </v:textbox>
            </v:shape>
            <w10:wrap type="none"/>
            <w10:anchorlock/>
          </v:group>
        </w:pict>
      </w:r>
    </w:p>
    <w:p w:rsidR="005263FA" w:rsidRDefault="005263FA" w:rsidP="005263FA">
      <w:r>
        <w:rPr>
          <w:b/>
        </w:rPr>
        <w:t>Figure 1</w:t>
      </w:r>
      <w:r>
        <w:t>. Basic state model</w:t>
      </w:r>
      <w:r w:rsidR="00162405">
        <w:t xml:space="preserve"> from GFD 108</w:t>
      </w:r>
      <w:r>
        <w:t>.</w:t>
      </w:r>
    </w:p>
    <w:p w:rsidR="00C422CB" w:rsidRDefault="00162405" w:rsidP="00C422CB">
      <w:r>
        <w:t>During a series of meetings within the PGI working group additional requirements were determined, in particular the ability to suspend an activity before and after execution in order to allow external client-driven interaction with the session directory of the job. This was codified in the European Middleware I</w:t>
      </w:r>
      <w:r>
        <w:t>n</w:t>
      </w:r>
      <w:r>
        <w:t xml:space="preserve">itiative interfaces [cite].  In addition, there has been significant feedback from developers on the need to explicitly model pre and post processing steps. This profile addresses the lessons learned by defining a new set of sub-states known as the BES-PGI state model. The BES-PGI defines sub states for the </w:t>
      </w:r>
      <w:r w:rsidR="005263FA">
        <w:t>Pen</w:t>
      </w:r>
      <w:r w:rsidR="005263FA">
        <w:t>d</w:t>
      </w:r>
      <w:r w:rsidR="005263FA">
        <w:t>ing and Running</w:t>
      </w:r>
      <w:r>
        <w:t xml:space="preserve"> states</w:t>
      </w:r>
      <w:r w:rsidR="005263FA">
        <w:t>.</w:t>
      </w:r>
    </w:p>
    <w:p w:rsidR="00B04123" w:rsidRDefault="00B04123" w:rsidP="00C422CB">
      <w:r>
        <w:t>The initial BES state model has no transition from Pending to Failed. Experience has shown that such a transition is needed. Therefore, compliant implementations MAY transition from Pending to Failed.</w:t>
      </w:r>
    </w:p>
    <w:p w:rsidR="005263FA" w:rsidRDefault="0083325D" w:rsidP="00C422CB">
      <w:r w:rsidRPr="0083325D">
        <w:object w:dxaOrig="7191" w:dyaOrig="5408">
          <v:shape id="_x0000_i1026" type="#_x0000_t75" style="width:359.05pt;height:270.25pt" o:ole="">
            <v:imagedata r:id="rId15" o:title=""/>
          </v:shape>
          <o:OLEObject Type="Embed" ProgID="PowerPoint.Slide.12" ShapeID="_x0000_i1026" DrawAspect="Content" ObjectID="_1448195359" r:id="rId16"/>
        </w:object>
      </w:r>
    </w:p>
    <w:p w:rsidR="005263FA" w:rsidRDefault="005263FA" w:rsidP="00C422CB"/>
    <w:p w:rsidR="005263FA" w:rsidRDefault="0083325D" w:rsidP="00C422CB">
      <w:r w:rsidRPr="0083325D">
        <w:object w:dxaOrig="7191" w:dyaOrig="5408">
          <v:shape id="_x0000_i1027" type="#_x0000_t75" style="width:359.05pt;height:270.25pt" o:ole="">
            <v:imagedata r:id="rId17" o:title=""/>
          </v:shape>
          <o:OLEObject Type="Embed" ProgID="PowerPoint.Slide.12" ShapeID="_x0000_i1027" DrawAspect="Content" ObjectID="_1448195360" r:id="rId18"/>
        </w:object>
      </w:r>
    </w:p>
    <w:p w:rsidR="005263FA" w:rsidRPr="00C422CB" w:rsidRDefault="005263FA" w:rsidP="00C422CB"/>
    <w:p w:rsidR="007460CB" w:rsidRDefault="00801D4E" w:rsidP="00F76BEF">
      <w:pPr>
        <w:pStyle w:val="Heading1"/>
      </w:pPr>
      <w:bookmarkStart w:id="83" w:name="_Toc374280765"/>
      <w:r>
        <w:lastRenderedPageBreak/>
        <w:t>JSDL</w:t>
      </w:r>
      <w:r w:rsidR="007A2710">
        <w:t xml:space="preserve"> Profiled Elements</w:t>
      </w:r>
      <w:bookmarkEnd w:id="83"/>
    </w:p>
    <w:p w:rsidR="00E76724" w:rsidRPr="00E76724" w:rsidRDefault="00E76724" w:rsidP="00E76724">
      <w:pPr>
        <w:pStyle w:val="Heading2"/>
      </w:pPr>
      <w:r>
        <w:t>Extensions of existing definitions to update</w:t>
      </w:r>
    </w:p>
    <w:p w:rsidR="00E76724" w:rsidRDefault="00E76724" w:rsidP="00E76724">
      <w:pPr>
        <w:pStyle w:val="Heading3"/>
      </w:pPr>
      <w:bookmarkStart w:id="84" w:name="_Toc374280766"/>
      <w:r>
        <w:t>Operating System</w:t>
      </w:r>
    </w:p>
    <w:p w:rsidR="00E76724" w:rsidRDefault="00E76724" w:rsidP="00E76724">
      <w:r>
        <w:t>9.3.5.1, from EMI execution service</w:t>
      </w:r>
    </w:p>
    <w:p w:rsidR="00E76724" w:rsidRDefault="00E76724" w:rsidP="00E76724">
      <w:r>
        <w:t>ARM</w:t>
      </w:r>
    </w:p>
    <w:p w:rsidR="00E76724" w:rsidRDefault="00E76724" w:rsidP="00E76724">
      <w:pPr>
        <w:pStyle w:val="Heading3"/>
      </w:pPr>
      <w:r>
        <w:t>CPU Type</w:t>
      </w:r>
    </w:p>
    <w:p w:rsidR="00E76724" w:rsidRDefault="00E76724" w:rsidP="00E76724">
      <w:r>
        <w:t>9.3.5.2 and co-processor 9.3.5.2.1 from EMI, general GP-GPU, e.g., AMD opencl, and intel phi</w:t>
      </w:r>
    </w:p>
    <w:p w:rsidR="00300222" w:rsidRDefault="00300222" w:rsidP="00300222">
      <w:pPr>
        <w:pStyle w:val="Heading3"/>
      </w:pPr>
      <w:bookmarkStart w:id="85" w:name="_Toc374280768"/>
      <w:r>
        <w:t>GFFS FileSystem</w:t>
      </w:r>
      <w:bookmarkEnd w:id="85"/>
    </w:p>
    <w:p w:rsidR="00E76724" w:rsidRDefault="00300222" w:rsidP="00E76724">
      <w:r>
        <w:t xml:space="preserve">We profile another file system type for JSDL.  Its’ name is </w:t>
      </w:r>
      <w:r>
        <w:rPr>
          <w:b/>
        </w:rPr>
        <w:t>GFFS</w:t>
      </w:r>
      <w:r>
        <w:t xml:space="preserve"> and it indicates that a job wishes to have the GFFS grid namespace mounted for it before it starts running.  In all other respects it is just like any other file system in the JSDL specification.</w:t>
      </w:r>
    </w:p>
    <w:p w:rsidR="00300222" w:rsidRDefault="00300222" w:rsidP="00300222">
      <w:pPr>
        <w:pStyle w:val="Heading3"/>
      </w:pPr>
      <w:r>
        <w:t>iROD</w:t>
      </w:r>
    </w:p>
    <w:p w:rsidR="00300222" w:rsidRDefault="00300222" w:rsidP="00300222">
      <w:pPr>
        <w:pStyle w:val="Heading3"/>
      </w:pPr>
      <w:r>
        <w:t>HDFS</w:t>
      </w:r>
    </w:p>
    <w:p w:rsidR="00300222" w:rsidRDefault="00300222" w:rsidP="00300222">
      <w:pPr>
        <w:pStyle w:val="Heading3"/>
      </w:pPr>
      <w:r>
        <w:t>Block Storage File System</w:t>
      </w:r>
      <w:r w:rsidR="00EA65C7">
        <w:t xml:space="preserve"> – S3</w:t>
      </w:r>
    </w:p>
    <w:p w:rsidR="00EA65C7" w:rsidRPr="00EA65C7" w:rsidRDefault="00EA65C7" w:rsidP="00EA65C7"/>
    <w:p w:rsidR="00E76724" w:rsidRDefault="00E76724" w:rsidP="00E76724">
      <w:pPr>
        <w:pStyle w:val="Heading2"/>
      </w:pPr>
      <w:r>
        <w:t>Network Info</w:t>
      </w:r>
    </w:p>
    <w:p w:rsidR="00E76724" w:rsidRDefault="00E76724" w:rsidP="00E76724">
      <w:r>
        <w:t>See section 9.3.5.3</w:t>
      </w:r>
    </w:p>
    <w:p w:rsidR="00E21501" w:rsidRDefault="00E21501" w:rsidP="00E21501">
      <w:pPr>
        <w:pStyle w:val="Heading2"/>
      </w:pPr>
      <w:r>
        <w:t>RemoteSessionAccess</w:t>
      </w:r>
    </w:p>
    <w:p w:rsidR="00E21501" w:rsidRDefault="00E21501" w:rsidP="00E76724">
      <w:r>
        <w:t>9.3.5.8</w:t>
      </w:r>
    </w:p>
    <w:p w:rsidR="00E21501" w:rsidRDefault="00E21501" w:rsidP="00E21501">
      <w:pPr>
        <w:pStyle w:val="Heading2"/>
      </w:pPr>
      <w:r>
        <w:t>CoreRequirement</w:t>
      </w:r>
    </w:p>
    <w:p w:rsidR="00E21501" w:rsidRDefault="00E21501" w:rsidP="00E76724">
      <w:r>
        <w:t>9.3.5.9</w:t>
      </w:r>
    </w:p>
    <w:p w:rsidR="00E21501" w:rsidRDefault="00E21501" w:rsidP="00E21501">
      <w:pPr>
        <w:pStyle w:val="Heading2"/>
      </w:pPr>
      <w:r>
        <w:t>QueueName</w:t>
      </w:r>
    </w:p>
    <w:p w:rsidR="00E21501" w:rsidRDefault="00E21501" w:rsidP="00E21501">
      <w:r>
        <w:t>9.3.5.10</w:t>
      </w:r>
    </w:p>
    <w:p w:rsidR="00E21501" w:rsidRDefault="00E21501" w:rsidP="00E21501">
      <w:pPr>
        <w:pStyle w:val="Heading2"/>
      </w:pPr>
      <w:r>
        <w:t>Walltime</w:t>
      </w:r>
    </w:p>
    <w:p w:rsidR="00E21501" w:rsidRPr="00E21501" w:rsidRDefault="00E21501" w:rsidP="00E21501">
      <w:r>
        <w:t>9.3.5.13</w:t>
      </w:r>
    </w:p>
    <w:p w:rsidR="00E21501" w:rsidRDefault="00E21501" w:rsidP="00E21501">
      <w:pPr>
        <w:pStyle w:val="Heading2"/>
      </w:pPr>
      <w:r>
        <w:t>IndividualCPUTime</w:t>
      </w:r>
    </w:p>
    <w:p w:rsidR="00E21501" w:rsidRPr="00E21501" w:rsidRDefault="00E21501" w:rsidP="00E21501">
      <w:r>
        <w:t>9.3.5.11</w:t>
      </w:r>
    </w:p>
    <w:p w:rsidR="00E21501" w:rsidRDefault="00BA4E9C" w:rsidP="00BA4E9C">
      <w:pPr>
        <w:pStyle w:val="Heading2"/>
      </w:pPr>
      <w:r>
        <w:t>ParallelEnvironment</w:t>
      </w:r>
    </w:p>
    <w:p w:rsidR="00BA4E9C" w:rsidRPr="00E21501" w:rsidRDefault="00BA4E9C" w:rsidP="00BA4E9C">
      <w:r>
        <w:t>9.3.5.16</w:t>
      </w:r>
    </w:p>
    <w:p w:rsidR="00BA4E9C" w:rsidRPr="00BA4E9C" w:rsidRDefault="00BA4E9C" w:rsidP="00BA4E9C"/>
    <w:bookmarkEnd w:id="84"/>
    <w:p w:rsidR="001C4DBC" w:rsidRDefault="001C4DBC" w:rsidP="001C4DBC">
      <w:pPr>
        <w:pStyle w:val="Heading2"/>
      </w:pPr>
      <w:r>
        <w:lastRenderedPageBreak/>
        <w:t>Hold</w:t>
      </w:r>
    </w:p>
    <w:p w:rsidR="001C4DBC" w:rsidRPr="00B02405" w:rsidRDefault="00B524F2" w:rsidP="001C4DBC">
      <w:r>
        <w:t>Question is which element does this go in. In the JSDL or in the createActivity operation. If in the JSDL, where? It does not really fit in identification, application, staging, or resources.</w:t>
      </w:r>
    </w:p>
    <w:p w:rsidR="001C4DBC" w:rsidRPr="00ED07F9" w:rsidRDefault="001C4DBC" w:rsidP="001C4DBC">
      <w:pPr>
        <w:pStyle w:val="StyleMessageHeader10pt"/>
        <w:rPr>
          <w:lang w:eastAsia="ko-KR"/>
        </w:rPr>
      </w:pPr>
      <w:r>
        <w:rPr>
          <w:lang w:eastAsia="ko-KR"/>
        </w:rPr>
        <w:t>&lt;</w:t>
      </w:r>
      <w:r w:rsidRPr="000675EC">
        <w:t xml:space="preserve"> </w:t>
      </w:r>
      <w:r>
        <w:t>BESExtensions</w:t>
      </w:r>
      <w:r>
        <w:rPr>
          <w:lang w:eastAsia="ko-KR"/>
        </w:rPr>
        <w:t>:Hold</w:t>
      </w:r>
      <w:r w:rsidRPr="00ED07F9">
        <w:rPr>
          <w:lang w:eastAsia="ko-KR"/>
        </w:rPr>
        <w:t>&gt;</w:t>
      </w:r>
    </w:p>
    <w:p w:rsidR="001C4DBC" w:rsidRPr="00B02405" w:rsidRDefault="001C4DBC" w:rsidP="001C4DBC">
      <w:pPr>
        <w:pStyle w:val="StyleMessageHeader10pt"/>
      </w:pPr>
      <w:r>
        <w:t xml:space="preserve">    &lt;PENDING&gt; &lt;Staging-in /&gt; &lt;/PENDING&gt;</w:t>
      </w:r>
    </w:p>
    <w:p w:rsidR="001C4DBC" w:rsidRPr="00B02405" w:rsidRDefault="001C4DBC" w:rsidP="001C4DBC">
      <w:pPr>
        <w:pStyle w:val="StyleMessageHeader10pt"/>
        <w:rPr>
          <w:lang w:eastAsia="ko-KR"/>
        </w:rPr>
      </w:pPr>
      <w:r w:rsidRPr="00B02405">
        <w:rPr>
          <w:lang w:eastAsia="ko-KR"/>
        </w:rPr>
        <w:t>&lt;/</w:t>
      </w:r>
      <w:r w:rsidRPr="000675EC">
        <w:t xml:space="preserve"> </w:t>
      </w:r>
      <w:r>
        <w:t>BESExtensions</w:t>
      </w:r>
      <w:r>
        <w:rPr>
          <w:lang w:eastAsia="ko-KR"/>
        </w:rPr>
        <w:t xml:space="preserve"> :JSDLModuleLoad</w:t>
      </w:r>
      <w:r w:rsidRPr="00B02405">
        <w:rPr>
          <w:lang w:eastAsia="ko-KR"/>
        </w:rPr>
        <w:t>&gt;</w:t>
      </w:r>
      <w:r>
        <w:rPr>
          <w:lang w:eastAsia="ko-KR"/>
        </w:rPr>
        <w:t xml:space="preserve"> *</w:t>
      </w:r>
    </w:p>
    <w:p w:rsidR="001C4DBC" w:rsidRPr="00AF4310" w:rsidRDefault="001C4DBC" w:rsidP="001C4DBC">
      <w:r>
        <w:t>The semantics are that the activity will move into the Pending:Held state AFTER exiting the specified state. Upon resumption the activity will move into the subsequent state in the state model.</w:t>
      </w:r>
    </w:p>
    <w:p w:rsidR="003506BF" w:rsidRDefault="003506BF" w:rsidP="003506BF">
      <w:pPr>
        <w:pStyle w:val="Heading2"/>
      </w:pPr>
      <w:bookmarkStart w:id="86" w:name="_Toc374280770"/>
      <w:r>
        <w:t>Matching Parameters</w:t>
      </w:r>
      <w:bookmarkEnd w:id="86"/>
      <w:r w:rsidR="00EA65C7">
        <w:t xml:space="preserve"> – Rename to “options”</w:t>
      </w:r>
      <w:r w:rsidR="009F09AE">
        <w:t xml:space="preserve"> keep in resources</w:t>
      </w:r>
    </w:p>
    <w:p w:rsidR="003506BF" w:rsidRDefault="007A2710" w:rsidP="003506BF">
      <w:r>
        <w:t xml:space="preserve">The ability to match jobs to resources is fundamental to Grids. This requirement goes both ways – jobs must be able to specify what they need in a BES, and the BES must be able to specify attributes the job must possess. This can be accomplished with </w:t>
      </w:r>
      <w:r w:rsidRPr="007A2710">
        <w:rPr>
          <w:i/>
        </w:rPr>
        <w:t>Matching Parameters</w:t>
      </w:r>
      <w:r>
        <w:t>.</w:t>
      </w:r>
      <w:r w:rsidR="003506BF">
        <w:t xml:space="preserve">  </w:t>
      </w:r>
      <w:r>
        <w:t>A Matching Parameter</w:t>
      </w:r>
      <w:r w:rsidR="003506BF">
        <w:t xml:space="preserve"> is an arb</w:t>
      </w:r>
      <w:r w:rsidR="003506BF">
        <w:t>i</w:t>
      </w:r>
      <w:r w:rsidR="003506BF">
        <w:t>trary name/value pair that a job can use to indicate a property that it requires or supports (required pro</w:t>
      </w:r>
      <w:r w:rsidR="003506BF">
        <w:t>p</w:t>
      </w:r>
      <w:r w:rsidR="003506BF">
        <w:t xml:space="preserve">erties have a value of </w:t>
      </w:r>
      <w:r w:rsidR="003506BF">
        <w:rPr>
          <w:b/>
        </w:rPr>
        <w:t>requires:</w:t>
      </w:r>
      <w:r w:rsidR="003506BF">
        <w:t xml:space="preserve">value and supported properties have a value of </w:t>
      </w:r>
      <w:r w:rsidR="003506BF">
        <w:rPr>
          <w:b/>
        </w:rPr>
        <w:t>supports:</w:t>
      </w:r>
      <w:r w:rsidR="003506BF">
        <w:t>value).  BESs likewise can advertise matching parameters that it supports or requires and they are matched to these JSDL matching parameters in the obvious way.  For this JSDL extension, the element is defined as</w:t>
      </w:r>
    </w:p>
    <w:p w:rsidR="003506BF" w:rsidRDefault="003506BF" w:rsidP="003506BF">
      <w:r>
        <w:t>&lt;</w:t>
      </w:r>
      <w:r w:rsidR="000675EC" w:rsidRPr="000675EC">
        <w:t xml:space="preserve"> </w:t>
      </w:r>
      <w:r w:rsidR="000675EC">
        <w:t>PGIExtensions</w:t>
      </w:r>
      <w:r>
        <w:t xml:space="preserve">:property name=” </w:t>
      </w:r>
      <w:r>
        <w:rPr>
          <w:i/>
        </w:rPr>
        <w:t>xsd:string</w:t>
      </w:r>
      <w:r>
        <w:t xml:space="preserve"> “ value=” </w:t>
      </w:r>
      <w:r>
        <w:rPr>
          <w:i/>
        </w:rPr>
        <w:t xml:space="preserve">xsd:string </w:t>
      </w:r>
      <w:r>
        <w:t xml:space="preserve">“/&gt; </w:t>
      </w:r>
      <w:r>
        <w:rPr>
          <w:b/>
        </w:rPr>
        <w:t>*</w:t>
      </w:r>
    </w:p>
    <w:p w:rsidR="003506BF" w:rsidRDefault="003506BF" w:rsidP="003506BF">
      <w:r>
        <w:t>and it occurs 0 or more times inside of</w:t>
      </w:r>
    </w:p>
    <w:p w:rsidR="003506BF" w:rsidRDefault="003506BF" w:rsidP="003506BF">
      <w:r>
        <w:t>/</w:t>
      </w:r>
      <w:r w:rsidR="000675EC" w:rsidRPr="000675EC">
        <w:t xml:space="preserve"> </w:t>
      </w:r>
      <w:r w:rsidR="000675EC">
        <w:t>PGIExtensions</w:t>
      </w:r>
      <w:r>
        <w:t>:Resources</w:t>
      </w:r>
    </w:p>
    <w:p w:rsidR="003506BF" w:rsidRDefault="003506BF" w:rsidP="003506BF">
      <w:r>
        <w:t>These matching parameters are different from the existing mechanisms built into the JSDL specification in that they allow for a user to make requests for scheduling or matching based on completely arbitrary scheduling parameters that are agreed on outside of the JSDL specification.  In theory, this could also have been done by adding new XML elements into the resources section of the JSDL, but by doing it this way, the code can be written to do the simple matching without knowing what the possible space of p</w:t>
      </w:r>
      <w:r>
        <w:t>a</w:t>
      </w:r>
      <w:r>
        <w:t>rameter types and values is ahead of time.</w:t>
      </w:r>
    </w:p>
    <w:p w:rsidR="006D0D8C" w:rsidRDefault="006D0D8C" w:rsidP="006D0D8C">
      <w:r>
        <w:t xml:space="preserve">Jobs that </w:t>
      </w:r>
      <w:r>
        <w:rPr>
          <w:b/>
        </w:rPr>
        <w:t>require</w:t>
      </w:r>
      <w:r>
        <w:t xml:space="preserve"> a value get matched against BESs that </w:t>
      </w:r>
      <w:r>
        <w:rPr>
          <w:b/>
        </w:rPr>
        <w:t>support</w:t>
      </w:r>
      <w:r>
        <w:t xml:space="preserve"> or </w:t>
      </w:r>
      <w:r>
        <w:rPr>
          <w:b/>
        </w:rPr>
        <w:t>require</w:t>
      </w:r>
      <w:r>
        <w:t xml:space="preserve"> it, and jobs that </w:t>
      </w:r>
      <w:r>
        <w:rPr>
          <w:b/>
        </w:rPr>
        <w:t>support</w:t>
      </w:r>
      <w:r>
        <w:t xml:space="preserve"> a value are allowed to run on BESs that </w:t>
      </w:r>
      <w:r>
        <w:rPr>
          <w:b/>
        </w:rPr>
        <w:t>require</w:t>
      </w:r>
      <w:r>
        <w:t xml:space="preserve"> it.  The full table of matching is given below.  This table shows the ways that Genesis II evaluates whether or not a given job is allowed to be scheduled on a gi</w:t>
      </w:r>
      <w:r>
        <w:t>v</w:t>
      </w:r>
      <w:r>
        <w:t>en BES.</w:t>
      </w:r>
    </w:p>
    <w:p w:rsidR="006D0D8C" w:rsidRDefault="006D0D8C" w:rsidP="006D0D8C"/>
    <w:tbl>
      <w:tblPr>
        <w:tblStyle w:val="TableGrid"/>
        <w:tblW w:w="0" w:type="auto"/>
        <w:tblLook w:val="04A0"/>
      </w:tblPr>
      <w:tblGrid>
        <w:gridCol w:w="2214"/>
        <w:gridCol w:w="2214"/>
        <w:gridCol w:w="2214"/>
        <w:gridCol w:w="2214"/>
      </w:tblGrid>
      <w:tr w:rsidR="006D0D8C" w:rsidTr="00AC2499">
        <w:tc>
          <w:tcPr>
            <w:tcW w:w="2214" w:type="dxa"/>
          </w:tcPr>
          <w:p w:rsidR="006D0D8C" w:rsidRDefault="006D0D8C" w:rsidP="00AC2499"/>
        </w:tc>
        <w:tc>
          <w:tcPr>
            <w:tcW w:w="2214" w:type="dxa"/>
          </w:tcPr>
          <w:p w:rsidR="006D0D8C" w:rsidRDefault="006D0D8C" w:rsidP="00AC2499">
            <w:r>
              <w:t>BES Supports P</w:t>
            </w:r>
            <w:r>
              <w:t>a</w:t>
            </w:r>
            <w:r>
              <w:t>rameter</w:t>
            </w:r>
          </w:p>
        </w:tc>
        <w:tc>
          <w:tcPr>
            <w:tcW w:w="2214" w:type="dxa"/>
          </w:tcPr>
          <w:p w:rsidR="006D0D8C" w:rsidRDefault="006D0D8C" w:rsidP="00AC2499">
            <w:r>
              <w:t>BES Requires P</w:t>
            </w:r>
            <w:r>
              <w:t>a</w:t>
            </w:r>
            <w:r>
              <w:t>rameter</w:t>
            </w:r>
          </w:p>
        </w:tc>
        <w:tc>
          <w:tcPr>
            <w:tcW w:w="2214" w:type="dxa"/>
          </w:tcPr>
          <w:p w:rsidR="006D0D8C" w:rsidRDefault="006D0D8C" w:rsidP="00AC2499">
            <w:r>
              <w:t>BES Does Not Advertize Param</w:t>
            </w:r>
            <w:r>
              <w:t>e</w:t>
            </w:r>
            <w:r>
              <w:t>ter</w:t>
            </w:r>
          </w:p>
        </w:tc>
      </w:tr>
      <w:tr w:rsidR="006D0D8C" w:rsidTr="00AC2499">
        <w:tc>
          <w:tcPr>
            <w:tcW w:w="2214" w:type="dxa"/>
          </w:tcPr>
          <w:p w:rsidR="006D0D8C" w:rsidRDefault="006D0D8C" w:rsidP="00AC2499">
            <w:r>
              <w:t>Job Supports P</w:t>
            </w:r>
            <w:r>
              <w:t>a</w:t>
            </w:r>
            <w:r>
              <w:t>rameter</w:t>
            </w:r>
          </w:p>
        </w:tc>
        <w:tc>
          <w:tcPr>
            <w:tcW w:w="2214" w:type="dxa"/>
          </w:tcPr>
          <w:p w:rsidR="006D0D8C" w:rsidRDefault="006D0D8C" w:rsidP="00AC2499">
            <w:r>
              <w:t>Allowed</w:t>
            </w:r>
          </w:p>
        </w:tc>
        <w:tc>
          <w:tcPr>
            <w:tcW w:w="2214" w:type="dxa"/>
          </w:tcPr>
          <w:p w:rsidR="006D0D8C" w:rsidRDefault="006D0D8C" w:rsidP="00AC2499">
            <w:r>
              <w:t>Allowed</w:t>
            </w:r>
          </w:p>
        </w:tc>
        <w:tc>
          <w:tcPr>
            <w:tcW w:w="2214" w:type="dxa"/>
          </w:tcPr>
          <w:p w:rsidR="006D0D8C" w:rsidRDefault="006D0D8C" w:rsidP="00AC2499">
            <w:r>
              <w:t>Allowed</w:t>
            </w:r>
          </w:p>
        </w:tc>
      </w:tr>
      <w:tr w:rsidR="006D0D8C" w:rsidTr="00AC2499">
        <w:tc>
          <w:tcPr>
            <w:tcW w:w="2214" w:type="dxa"/>
          </w:tcPr>
          <w:p w:rsidR="006D0D8C" w:rsidRDefault="006D0D8C" w:rsidP="00AC2499">
            <w:r>
              <w:t>Job Requires P</w:t>
            </w:r>
            <w:r>
              <w:t>a</w:t>
            </w:r>
            <w:r>
              <w:t>rameter</w:t>
            </w:r>
          </w:p>
        </w:tc>
        <w:tc>
          <w:tcPr>
            <w:tcW w:w="2214" w:type="dxa"/>
          </w:tcPr>
          <w:p w:rsidR="006D0D8C" w:rsidRDefault="006D0D8C" w:rsidP="00AC2499">
            <w:r>
              <w:t>Allowed</w:t>
            </w:r>
          </w:p>
        </w:tc>
        <w:tc>
          <w:tcPr>
            <w:tcW w:w="2214" w:type="dxa"/>
          </w:tcPr>
          <w:p w:rsidR="006D0D8C" w:rsidRDefault="006D0D8C" w:rsidP="00AC2499">
            <w:r>
              <w:t>Allowed</w:t>
            </w:r>
          </w:p>
        </w:tc>
        <w:tc>
          <w:tcPr>
            <w:tcW w:w="2214" w:type="dxa"/>
          </w:tcPr>
          <w:p w:rsidR="006D0D8C" w:rsidRDefault="006D0D8C" w:rsidP="00AC2499">
            <w:r>
              <w:t>Not Allowed</w:t>
            </w:r>
          </w:p>
        </w:tc>
      </w:tr>
      <w:tr w:rsidR="006D0D8C" w:rsidTr="00AC2499">
        <w:tc>
          <w:tcPr>
            <w:tcW w:w="2214" w:type="dxa"/>
          </w:tcPr>
          <w:p w:rsidR="006D0D8C" w:rsidRDefault="006D0D8C" w:rsidP="00AC2499">
            <w:r>
              <w:t>Job Does Not Mention Param</w:t>
            </w:r>
            <w:r>
              <w:t>e</w:t>
            </w:r>
            <w:r>
              <w:t>ter</w:t>
            </w:r>
          </w:p>
        </w:tc>
        <w:tc>
          <w:tcPr>
            <w:tcW w:w="2214" w:type="dxa"/>
          </w:tcPr>
          <w:p w:rsidR="006D0D8C" w:rsidRDefault="006D0D8C" w:rsidP="00AC2499">
            <w:r>
              <w:t>Allowed</w:t>
            </w:r>
          </w:p>
        </w:tc>
        <w:tc>
          <w:tcPr>
            <w:tcW w:w="2214" w:type="dxa"/>
          </w:tcPr>
          <w:p w:rsidR="006D0D8C" w:rsidRDefault="006D0D8C" w:rsidP="00AC2499">
            <w:r>
              <w:t>Not Allowed</w:t>
            </w:r>
          </w:p>
        </w:tc>
        <w:tc>
          <w:tcPr>
            <w:tcW w:w="2214" w:type="dxa"/>
          </w:tcPr>
          <w:p w:rsidR="006D0D8C" w:rsidRDefault="006D0D8C" w:rsidP="00AC2499">
            <w:r>
              <w:t>Allowed</w:t>
            </w:r>
          </w:p>
        </w:tc>
      </w:tr>
    </w:tbl>
    <w:p w:rsidR="006D0D8C" w:rsidRDefault="006D0D8C" w:rsidP="006D0D8C"/>
    <w:p w:rsidR="00B04123" w:rsidRDefault="00311321" w:rsidP="00AC2499">
      <w:pPr>
        <w:pStyle w:val="Heading2"/>
      </w:pPr>
      <w:bookmarkStart w:id="87" w:name="_Toc374280771"/>
      <w:r>
        <w:lastRenderedPageBreak/>
        <w:t xml:space="preserve">File Staging </w:t>
      </w:r>
    </w:p>
    <w:p w:rsidR="00AC2499" w:rsidRDefault="00AC2499" w:rsidP="00B04123">
      <w:pPr>
        <w:pStyle w:val="Heading3"/>
      </w:pPr>
      <w:r>
        <w:t>Creation Enumeration – extension</w:t>
      </w:r>
      <w:bookmarkEnd w:id="87"/>
    </w:p>
    <w:p w:rsidR="00311321" w:rsidRDefault="00AC2499" w:rsidP="006D0D8C">
      <w:r>
        <w:t xml:space="preserve">JSDL defines </w:t>
      </w:r>
      <w:r w:rsidRPr="00AC2499">
        <w:rPr>
          <w:i/>
        </w:rPr>
        <w:t>JSDL:CreationFlagEnumeration</w:t>
      </w:r>
      <w:r>
        <w:t xml:space="preserve"> flags of overwrite, dontOverwrite, and append.  </w:t>
      </w:r>
    </w:p>
    <w:p w:rsidR="00311321" w:rsidRDefault="00AC2499" w:rsidP="006D0D8C">
      <w:r>
        <w:t xml:space="preserve">We define </w:t>
      </w:r>
      <w:r w:rsidR="00311321">
        <w:t>two</w:t>
      </w:r>
      <w:r>
        <w:t xml:space="preserve"> addition</w:t>
      </w:r>
      <w:r w:rsidR="00311321">
        <w:t>al</w:t>
      </w:r>
      <w:r>
        <w:t xml:space="preserve"> member</w:t>
      </w:r>
      <w:r w:rsidR="00311321">
        <w:t>s</w:t>
      </w:r>
      <w:r>
        <w:t xml:space="preserve"> of the enumeration, </w:t>
      </w:r>
    </w:p>
    <w:p w:rsidR="009317F6" w:rsidRDefault="009317F6" w:rsidP="00311321">
      <w:pPr>
        <w:ind w:firstLine="576"/>
      </w:pPr>
      <w:r>
        <w:t>&lt;JSDL:</w:t>
      </w:r>
      <w:r w:rsidR="00311321">
        <w:t>setExecutable</w:t>
      </w:r>
      <w:r>
        <w:t xml:space="preserve"> boolean&gt;</w:t>
      </w:r>
    </w:p>
    <w:p w:rsidR="00AC2499" w:rsidRDefault="00311321" w:rsidP="00311321">
      <w:pPr>
        <w:ind w:firstLine="576"/>
      </w:pPr>
      <w:r>
        <w:t xml:space="preserve"> – if appropriate for the local operating system set the executable bit for the file.</w:t>
      </w:r>
    </w:p>
    <w:p w:rsidR="0065723C" w:rsidRDefault="0065723C" w:rsidP="00311321">
      <w:pPr>
        <w:ind w:firstLine="576"/>
      </w:pPr>
    </w:p>
    <w:p w:rsidR="0065723C" w:rsidRDefault="0065723C" w:rsidP="0065723C">
      <w:pPr>
        <w:pStyle w:val="Heading2"/>
      </w:pPr>
      <w:r>
        <w:t>UMASK and inherited file mask –to do - Shahbaz</w:t>
      </w:r>
    </w:p>
    <w:p w:rsidR="00794DC0" w:rsidRDefault="00794DC0" w:rsidP="00794DC0">
      <w:pPr>
        <w:pStyle w:val="Heading3"/>
      </w:pPr>
      <w:r>
        <w:t>Recursion</w:t>
      </w:r>
    </w:p>
    <w:p w:rsidR="00913293" w:rsidRDefault="00913293" w:rsidP="00913293">
      <w:r>
        <w:t>&lt;source:URI&gt;</w:t>
      </w:r>
    </w:p>
    <w:p w:rsidR="009F09AE" w:rsidRDefault="00913293" w:rsidP="00913293">
      <w:r>
        <w:t>&lt;JSDL:RecursiveCopy&gt;</w:t>
      </w:r>
    </w:p>
    <w:p w:rsidR="00913293" w:rsidRDefault="00913293" w:rsidP="00913293">
      <w:r>
        <w:t>Semantics would be IF and only IF a) the URI protocol supports recursive operations AND the middl</w:t>
      </w:r>
      <w:r>
        <w:t>e</w:t>
      </w:r>
      <w:r>
        <w:t>ware supports recursive operations, copy recursively.</w:t>
      </w:r>
      <w:r w:rsidR="00794DC0">
        <w:t xml:space="preserve"> Else fault.</w:t>
      </w:r>
    </w:p>
    <w:p w:rsidR="00794DC0" w:rsidRDefault="00794DC0" w:rsidP="00794DC0">
      <w:pPr>
        <w:pStyle w:val="Heading3"/>
      </w:pPr>
      <w:r>
        <w:t>Wild Cards</w:t>
      </w:r>
    </w:p>
    <w:p w:rsidR="00794DC0" w:rsidRDefault="00585FE7" w:rsidP="006D63A3">
      <w:pPr>
        <w:pStyle w:val="ListParagraph"/>
        <w:numPr>
          <w:ilvl w:val="0"/>
          <w:numId w:val="9"/>
        </w:numPr>
      </w:pPr>
      <w:r>
        <w:t xml:space="preserve">Wild card will be expressed in the URI element. </w:t>
      </w:r>
    </w:p>
    <w:p w:rsidR="00585FE7" w:rsidRDefault="00585FE7" w:rsidP="006D63A3">
      <w:pPr>
        <w:pStyle w:val="ListParagraph"/>
        <w:numPr>
          <w:ilvl w:val="0"/>
          <w:numId w:val="9"/>
        </w:numPr>
      </w:pPr>
      <w:r>
        <w:t>Wild card expansion is the responsibility of the middleware (the BES), if the protocol supports wild cards, and the middle wants to use it, that is ok. Conversely, if the protocol does not support wil</w:t>
      </w:r>
      <w:r>
        <w:t>d</w:t>
      </w:r>
      <w:r>
        <w:t>cards, the middleware MUST or fault.</w:t>
      </w:r>
    </w:p>
    <w:p w:rsidR="00585FE7" w:rsidRDefault="00585FE7" w:rsidP="006D63A3">
      <w:pPr>
        <w:pStyle w:val="ListParagraph"/>
        <w:numPr>
          <w:ilvl w:val="0"/>
          <w:numId w:val="9"/>
        </w:numPr>
      </w:pPr>
      <w:r>
        <w:t>File &amp; directory structure will be the same.</w:t>
      </w:r>
    </w:p>
    <w:p w:rsidR="00585FE7" w:rsidRPr="00794DC0" w:rsidRDefault="00585FE7" w:rsidP="006D63A3">
      <w:pPr>
        <w:pStyle w:val="ListParagraph"/>
        <w:numPr>
          <w:ilvl w:val="0"/>
          <w:numId w:val="9"/>
        </w:numPr>
      </w:pPr>
      <w:r>
        <w:t>At a minimum the middleware should support “*” and “?”</w:t>
      </w:r>
      <w:r w:rsidR="00EB790A">
        <w:tab/>
        <w:t>What escape character if any?</w:t>
      </w:r>
    </w:p>
    <w:p w:rsidR="00794DC0" w:rsidRDefault="00EB790A" w:rsidP="00913293">
      <w:r>
        <w:t>The middleware is free to perform optimizations as possible, e.g., use tar and ssh instead of scp</w:t>
      </w:r>
    </w:p>
    <w:p w:rsidR="00311321" w:rsidRDefault="00311321" w:rsidP="005263FA">
      <w:pPr>
        <w:pStyle w:val="Heading2"/>
      </w:pPr>
      <w:bookmarkStart w:id="88" w:name="_Toc374280774"/>
      <w:r>
        <w:t>Pre and Post Processing</w:t>
      </w:r>
      <w:bookmarkEnd w:id="88"/>
    </w:p>
    <w:p w:rsidR="00311321" w:rsidRDefault="00EF6628" w:rsidP="006D0D8C">
      <w:r>
        <w:t>Often it is desirable to run a script before or after executing an application. For a sequential application this does not represent a problem – a sequential combination of the preprocessing steps, the application, and the post-processing steps can be combined into a single script. When the application is to be run in a parallel environment, e.g., an MPI application, one cannot simply run the preprocessing on every node. Instead it is desired to run the preprocessing steps on the head or login node, execute the job on the p</w:t>
      </w:r>
      <w:r>
        <w:t>a</w:t>
      </w:r>
      <w:r>
        <w:t xml:space="preserve">rallel machine (usually through a batch scheduler) and then execute the post processing steps. </w:t>
      </w:r>
    </w:p>
    <w:p w:rsidR="00EF6628" w:rsidRDefault="00EF6628" w:rsidP="006D0D8C">
      <w:r>
        <w:t xml:space="preserve">To support this use case we profile the JSDL extension to </w:t>
      </w:r>
      <w:r w:rsidR="000675EC">
        <w:t>add an optional element to the Application element. There may be AT MOST ONE of pre and post process.</w:t>
      </w:r>
    </w:p>
    <w:p w:rsidR="000675EC" w:rsidRPr="00B02405" w:rsidRDefault="00EB790A" w:rsidP="000675EC">
      <w:r>
        <w:t xml:space="preserve">This will be a sub-element of </w:t>
      </w:r>
      <w:r w:rsidR="00EB5F86">
        <w:t>JSDL:Application</w:t>
      </w:r>
    </w:p>
    <w:p w:rsidR="000675EC" w:rsidRPr="00ED07F9" w:rsidRDefault="000675EC" w:rsidP="000675EC">
      <w:pPr>
        <w:pStyle w:val="StyleMessageHeader10pt"/>
        <w:rPr>
          <w:lang w:eastAsia="ko-KR"/>
        </w:rPr>
      </w:pPr>
      <w:r>
        <w:rPr>
          <w:lang w:eastAsia="ko-KR"/>
        </w:rPr>
        <w:t>&lt;</w:t>
      </w:r>
      <w:r w:rsidR="00EB5F86">
        <w:rPr>
          <w:lang w:eastAsia="ko-KR"/>
        </w:rPr>
        <w:t>BES</w:t>
      </w:r>
      <w:r>
        <w:rPr>
          <w:lang w:eastAsia="ko-KR"/>
        </w:rPr>
        <w:t>Extensions:Application</w:t>
      </w:r>
      <w:r w:rsidR="00EB5F86">
        <w:rPr>
          <w:lang w:eastAsia="ko-KR"/>
        </w:rPr>
        <w:t>PreExecution</w:t>
      </w:r>
      <w:r w:rsidRPr="00ED07F9">
        <w:rPr>
          <w:lang w:eastAsia="ko-KR"/>
        </w:rPr>
        <w:t>&gt;</w:t>
      </w:r>
    </w:p>
    <w:p w:rsidR="00EB5F86" w:rsidRPr="00B02405" w:rsidRDefault="000675EC" w:rsidP="00EB5F86">
      <w:pPr>
        <w:pStyle w:val="StyleMessageHeader10pt"/>
      </w:pPr>
      <w:r>
        <w:t xml:space="preserve">    </w:t>
      </w:r>
      <w:r w:rsidR="00EB5F86">
        <w:t>Path arguments what-do-do-if-fails</w:t>
      </w:r>
    </w:p>
    <w:p w:rsidR="000675EC" w:rsidRPr="00B02405" w:rsidRDefault="000675EC" w:rsidP="000675EC">
      <w:pPr>
        <w:pStyle w:val="StyleMessageHeader10pt"/>
        <w:rPr>
          <w:lang w:eastAsia="ko-KR"/>
        </w:rPr>
      </w:pPr>
      <w:r w:rsidRPr="00B02405">
        <w:rPr>
          <w:lang w:eastAsia="ko-KR"/>
        </w:rPr>
        <w:t>&lt;/</w:t>
      </w:r>
      <w:r w:rsidRPr="000675EC">
        <w:rPr>
          <w:lang w:eastAsia="ko-KR"/>
        </w:rPr>
        <w:t xml:space="preserve"> </w:t>
      </w:r>
      <w:r w:rsidR="00EB5F86">
        <w:rPr>
          <w:lang w:eastAsia="ko-KR"/>
        </w:rPr>
        <w:t>BES</w:t>
      </w:r>
      <w:r>
        <w:rPr>
          <w:lang w:eastAsia="ko-KR"/>
        </w:rPr>
        <w:t>Extensions:ApplicationPre</w:t>
      </w:r>
      <w:r w:rsidR="00EB5F86">
        <w:rPr>
          <w:lang w:eastAsia="ko-KR"/>
        </w:rPr>
        <w:t>Execution</w:t>
      </w:r>
      <w:r w:rsidRPr="00B02405">
        <w:rPr>
          <w:lang w:eastAsia="ko-KR"/>
        </w:rPr>
        <w:t xml:space="preserve"> &gt;</w:t>
      </w:r>
      <w:r>
        <w:rPr>
          <w:lang w:eastAsia="ko-KR"/>
        </w:rPr>
        <w:t xml:space="preserve"> *</w:t>
      </w:r>
    </w:p>
    <w:p w:rsidR="000675EC" w:rsidRPr="00B02405" w:rsidRDefault="00EB5F86" w:rsidP="000675EC">
      <w:r>
        <w:t>COPY EXECUTABLE TYPE FROM EMI-ES</w:t>
      </w:r>
    </w:p>
    <w:p w:rsidR="000675EC" w:rsidRPr="00ED07F9" w:rsidRDefault="000675EC" w:rsidP="000675EC">
      <w:pPr>
        <w:pStyle w:val="StyleMessageHeader10pt"/>
        <w:rPr>
          <w:lang w:eastAsia="ko-KR"/>
        </w:rPr>
      </w:pPr>
      <w:r>
        <w:rPr>
          <w:lang w:eastAsia="ko-KR"/>
        </w:rPr>
        <w:t>&lt;</w:t>
      </w:r>
      <w:r w:rsidR="00EB5F86">
        <w:rPr>
          <w:lang w:eastAsia="ko-KR"/>
        </w:rPr>
        <w:t>BES</w:t>
      </w:r>
      <w:r>
        <w:rPr>
          <w:lang w:eastAsia="ko-KR"/>
        </w:rPr>
        <w:t>Extensions:ApplicationPost</w:t>
      </w:r>
      <w:r w:rsidR="00EB5F86">
        <w:rPr>
          <w:lang w:eastAsia="ko-KR"/>
        </w:rPr>
        <w:t>Execution</w:t>
      </w:r>
      <w:r w:rsidRPr="00ED07F9">
        <w:rPr>
          <w:lang w:eastAsia="ko-KR"/>
        </w:rPr>
        <w:t>&gt;</w:t>
      </w:r>
    </w:p>
    <w:p w:rsidR="000675EC" w:rsidRPr="00B02405" w:rsidRDefault="000675EC" w:rsidP="000675EC">
      <w:pPr>
        <w:pStyle w:val="StyleMessageHeader10pt"/>
      </w:pPr>
      <w:r>
        <w:t xml:space="preserve">    myPostProcessingScript</w:t>
      </w:r>
    </w:p>
    <w:p w:rsidR="000675EC" w:rsidRPr="00B02405" w:rsidRDefault="000675EC" w:rsidP="000675EC">
      <w:pPr>
        <w:pStyle w:val="StyleMessageHeader10pt"/>
        <w:rPr>
          <w:lang w:eastAsia="ko-KR"/>
        </w:rPr>
      </w:pPr>
      <w:r w:rsidRPr="00B02405">
        <w:rPr>
          <w:lang w:eastAsia="ko-KR"/>
        </w:rPr>
        <w:t>&lt;/</w:t>
      </w:r>
      <w:r w:rsidRPr="000675EC">
        <w:rPr>
          <w:lang w:eastAsia="ko-KR"/>
        </w:rPr>
        <w:t xml:space="preserve"> </w:t>
      </w:r>
      <w:r w:rsidR="00EB5F86">
        <w:rPr>
          <w:lang w:eastAsia="ko-KR"/>
        </w:rPr>
        <w:t>BES</w:t>
      </w:r>
      <w:r>
        <w:rPr>
          <w:lang w:eastAsia="ko-KR"/>
        </w:rPr>
        <w:t>E</w:t>
      </w:r>
      <w:r w:rsidR="00EB5F86">
        <w:rPr>
          <w:lang w:eastAsia="ko-KR"/>
        </w:rPr>
        <w:t>xtensions:ApplicationPostExecution</w:t>
      </w:r>
      <w:r w:rsidRPr="00B02405">
        <w:rPr>
          <w:lang w:eastAsia="ko-KR"/>
        </w:rPr>
        <w:t xml:space="preserve"> &gt;</w:t>
      </w:r>
      <w:r>
        <w:rPr>
          <w:lang w:eastAsia="ko-KR"/>
        </w:rPr>
        <w:t xml:space="preserve"> *</w:t>
      </w:r>
    </w:p>
    <w:p w:rsidR="000675EC" w:rsidRDefault="000675EC" w:rsidP="006D0D8C">
      <w:r>
        <w:t>Note that the order that these appear in the application section is irrelevant.</w:t>
      </w:r>
    </w:p>
    <w:p w:rsidR="007460CB" w:rsidRDefault="007460CB" w:rsidP="00F76BEF">
      <w:pPr>
        <w:pStyle w:val="Heading1"/>
      </w:pPr>
      <w:bookmarkStart w:id="89" w:name="_Toc374280775"/>
      <w:r>
        <w:lastRenderedPageBreak/>
        <w:t>Extensions and Profiles</w:t>
      </w:r>
      <w:bookmarkEnd w:id="89"/>
    </w:p>
    <w:p w:rsidR="007460CB" w:rsidRDefault="007460CB" w:rsidP="007460CB">
      <w:pPr>
        <w:pStyle w:val="Heading2"/>
      </w:pPr>
      <w:bookmarkStart w:id="90" w:name="_Toc374280776"/>
      <w:r>
        <w:t>Profiled BES Factory Attributes</w:t>
      </w:r>
      <w:bookmarkEnd w:id="90"/>
    </w:p>
    <w:p w:rsidR="00AF4310" w:rsidRDefault="00AF4310" w:rsidP="007460CB">
      <w:r>
        <w:t xml:space="preserve">For each of the </w:t>
      </w:r>
      <w:r w:rsidR="00B14B92">
        <w:t>JSDL</w:t>
      </w:r>
      <w:r>
        <w:t xml:space="preserve"> things above we need the corresponding thing in the BES factory attributes and/or the Resource Properties.</w:t>
      </w:r>
    </w:p>
    <w:p w:rsidR="004C08C3" w:rsidRDefault="004C08C3" w:rsidP="007460CB"/>
    <w:p w:rsidR="007460CB" w:rsidRDefault="007460CB" w:rsidP="007460CB">
      <w:r>
        <w:t xml:space="preserve">GLUE 2 </w:t>
      </w:r>
      <w:r w:rsidR="00B14B92">
        <w:t>compute</w:t>
      </w:r>
      <w:r>
        <w:t>elements</w:t>
      </w:r>
    </w:p>
    <w:p w:rsidR="007460CB" w:rsidRPr="007460CB" w:rsidRDefault="007460CB" w:rsidP="007460CB"/>
    <w:p w:rsidR="007460CB" w:rsidRDefault="001A0617" w:rsidP="007460CB">
      <w:pPr>
        <w:pStyle w:val="Heading2"/>
      </w:pPr>
      <w:r>
        <w:br w:type="page"/>
      </w:r>
    </w:p>
    <w:p w:rsidR="001A0617" w:rsidRDefault="001A0617" w:rsidP="00F76BEF">
      <w:pPr>
        <w:pStyle w:val="Heading1"/>
      </w:pPr>
      <w:bookmarkStart w:id="91" w:name="_Toc374280780"/>
      <w:r>
        <w:lastRenderedPageBreak/>
        <w:t xml:space="preserve">BES </w:t>
      </w:r>
      <w:r w:rsidR="00CE3543">
        <w:t xml:space="preserve">porttype </w:t>
      </w:r>
      <w:bookmarkEnd w:id="91"/>
      <w:r w:rsidR="00B14B92">
        <w:t>extensions</w:t>
      </w:r>
    </w:p>
    <w:p w:rsidR="001A0617" w:rsidRDefault="001A0617" w:rsidP="006F4916">
      <w:r>
        <w:t>This section describes the compliance requirements.</w:t>
      </w:r>
    </w:p>
    <w:p w:rsidR="001A0617" w:rsidRPr="00C978C3" w:rsidRDefault="001A0617" w:rsidP="00C978C3">
      <w:pPr>
        <w:pStyle w:val="Heading3"/>
      </w:pPr>
      <w:bookmarkStart w:id="92" w:name="_Toc374280781"/>
      <w:bookmarkStart w:id="93" w:name="_Toc147827502"/>
      <w:r>
        <w:rPr>
          <w:rFonts w:cs="Arial"/>
        </w:rPr>
        <w:t>Support</w:t>
      </w:r>
      <w:r w:rsidR="00086531">
        <w:rPr>
          <w:rFonts w:cs="Arial"/>
        </w:rPr>
        <w:t>BESMatching</w:t>
      </w:r>
      <w:r w:rsidR="00CE3543">
        <w:rPr>
          <w:rFonts w:cs="Arial"/>
        </w:rPr>
        <w:t>1.1</w:t>
      </w:r>
      <w:bookmarkEnd w:id="92"/>
    </w:p>
    <w:p w:rsidR="001A0617" w:rsidRDefault="001A0617" w:rsidP="006F4916">
      <w:pPr>
        <w:autoSpaceDE w:val="0"/>
        <w:autoSpaceDN w:val="0"/>
        <w:adjustRightInd w:val="0"/>
        <w:spacing w:before="0" w:after="0"/>
      </w:pPr>
      <w:r>
        <w:t>This Metadata entry</w:t>
      </w:r>
      <w:r w:rsidR="00A9605B">
        <w:t xml:space="preserve"> is OPTIONAL. If present</w:t>
      </w:r>
      <w:r>
        <w:t xml:space="preserve"> in the Endpoint Reference for the BES </w:t>
      </w:r>
      <w:r w:rsidR="00A9605B">
        <w:t>it</w:t>
      </w:r>
      <w:r>
        <w:t xml:space="preserve"> whether the en</w:t>
      </w:r>
      <w:r>
        <w:t>d</w:t>
      </w:r>
      <w:r>
        <w:t xml:space="preserve">point is compliant with the BES </w:t>
      </w:r>
      <w:r w:rsidR="00B14B92">
        <w:t>this profile</w:t>
      </w:r>
      <w:r w:rsidR="007460CB">
        <w:t xml:space="preserve"> </w:t>
      </w:r>
      <w:r>
        <w:t xml:space="preserve"> Profile. The entry’s type is xsd:boolean, and it has a cardinal</w:t>
      </w:r>
      <w:r>
        <w:t>i</w:t>
      </w:r>
      <w:r>
        <w:t>ty of exactly 1. A value of “true” indicates compliance, while a value of “false” or the absence of the entry indicates non-compliance.</w:t>
      </w:r>
    </w:p>
    <w:p w:rsidR="001A0617" w:rsidRDefault="001A0617" w:rsidP="006F4916">
      <w:pPr>
        <w:autoSpaceDE w:val="0"/>
        <w:autoSpaceDN w:val="0"/>
        <w:adjustRightInd w:val="0"/>
        <w:spacing w:before="0" w:after="0"/>
      </w:pPr>
    </w:p>
    <w:p w:rsidR="001A0617" w:rsidRPr="00B32C19" w:rsidRDefault="001A0617" w:rsidP="006F4916">
      <w:pPr>
        <w:autoSpaceDE w:val="0"/>
        <w:autoSpaceDN w:val="0"/>
        <w:adjustRightInd w:val="0"/>
        <w:spacing w:before="0" w:after="0"/>
        <w:rPr>
          <w:rFonts w:cs="Arial"/>
        </w:rPr>
      </w:pPr>
      <w:r w:rsidRPr="00B32C19">
        <w:rPr>
          <w:rFonts w:cs="Arial"/>
        </w:rPr>
        <w:t>&lt;wsa:EndpointReference&gt;</w:t>
      </w:r>
    </w:p>
    <w:p w:rsidR="001A0617" w:rsidRPr="00B32C19" w:rsidRDefault="001A0617" w:rsidP="006F4916">
      <w:pPr>
        <w:autoSpaceDE w:val="0"/>
        <w:autoSpaceDN w:val="0"/>
        <w:adjustRightInd w:val="0"/>
        <w:spacing w:before="0" w:after="0"/>
        <w:rPr>
          <w:rFonts w:cs="Arial"/>
        </w:rPr>
      </w:pPr>
      <w:r w:rsidRPr="00B32C19">
        <w:rPr>
          <w:rFonts w:cs="Arial"/>
        </w:rPr>
        <w:tab/>
        <w:t>...</w:t>
      </w:r>
    </w:p>
    <w:p w:rsidR="001A0617" w:rsidRPr="00B32C19" w:rsidRDefault="001A0617" w:rsidP="006F4916">
      <w:pPr>
        <w:autoSpaceDE w:val="0"/>
        <w:autoSpaceDN w:val="0"/>
        <w:adjustRightInd w:val="0"/>
        <w:spacing w:before="0" w:after="0"/>
        <w:rPr>
          <w:rFonts w:cs="Arial"/>
        </w:rPr>
      </w:pPr>
      <w:r w:rsidRPr="00B32C19">
        <w:rPr>
          <w:rFonts w:cs="Arial"/>
        </w:rPr>
        <w:tab/>
        <w:t>&lt;wsa:Metadata&gt;</w:t>
      </w:r>
    </w:p>
    <w:p w:rsidR="001A0617" w:rsidRDefault="001A0617" w:rsidP="006F4916">
      <w:pPr>
        <w:autoSpaceDE w:val="0"/>
        <w:autoSpaceDN w:val="0"/>
        <w:adjustRightInd w:val="0"/>
        <w:spacing w:before="0" w:after="0"/>
        <w:rPr>
          <w:rFonts w:cs="Arial"/>
        </w:rPr>
      </w:pPr>
      <w:r w:rsidRPr="00B32C19">
        <w:rPr>
          <w:rFonts w:cs="Arial"/>
        </w:rPr>
        <w:tab/>
      </w:r>
      <w:r w:rsidRPr="00B32C19">
        <w:rPr>
          <w:rFonts w:cs="Arial"/>
        </w:rPr>
        <w:tab/>
        <w:t>&lt;bdp:</w:t>
      </w:r>
      <w:r w:rsidR="00B14B92">
        <w:rPr>
          <w:rFonts w:cs="Arial"/>
        </w:rPr>
        <w:t>whatever</w:t>
      </w:r>
      <w:r w:rsidRPr="00B32C19">
        <w:rPr>
          <w:rFonts w:cs="Arial"/>
        </w:rPr>
        <w:t>&gt;</w:t>
      </w:r>
    </w:p>
    <w:p w:rsidR="001A0617" w:rsidRDefault="001A0617" w:rsidP="006F4916">
      <w:pPr>
        <w:autoSpaceDE w:val="0"/>
        <w:autoSpaceDN w:val="0"/>
        <w:adjustRightInd w:val="0"/>
        <w:spacing w:before="0" w:after="0"/>
        <w:rPr>
          <w:rFonts w:cs="Arial"/>
        </w:rPr>
      </w:pPr>
      <w:r>
        <w:rPr>
          <w:rFonts w:cs="Arial"/>
        </w:rPr>
        <w:tab/>
      </w:r>
      <w:r>
        <w:rPr>
          <w:rFonts w:cs="Arial"/>
        </w:rPr>
        <w:tab/>
      </w:r>
      <w:r>
        <w:rPr>
          <w:rFonts w:cs="Arial"/>
        </w:rPr>
        <w:tab/>
        <w:t>/xsd:boolean</w:t>
      </w:r>
    </w:p>
    <w:p w:rsidR="001A0617" w:rsidRPr="00B32C19" w:rsidRDefault="001A0617" w:rsidP="006F4916">
      <w:pPr>
        <w:autoSpaceDE w:val="0"/>
        <w:autoSpaceDN w:val="0"/>
        <w:adjustRightInd w:val="0"/>
        <w:spacing w:before="0" w:after="0"/>
        <w:rPr>
          <w:rFonts w:cs="Arial"/>
        </w:rPr>
      </w:pPr>
      <w:r>
        <w:rPr>
          <w:rFonts w:cs="Arial"/>
        </w:rPr>
        <w:tab/>
      </w:r>
      <w:r>
        <w:rPr>
          <w:rFonts w:cs="Arial"/>
        </w:rPr>
        <w:tab/>
      </w:r>
      <w:r w:rsidRPr="00B32C19">
        <w:rPr>
          <w:rFonts w:cs="Arial"/>
        </w:rPr>
        <w:t>&lt;/bdp:</w:t>
      </w:r>
      <w:r>
        <w:rPr>
          <w:rFonts w:cs="Arial"/>
        </w:rPr>
        <w:t>SupportsBESDirectory</w:t>
      </w:r>
      <w:r w:rsidRPr="00B32C19">
        <w:rPr>
          <w:rFonts w:cs="Arial"/>
        </w:rPr>
        <w:t>&gt;</w:t>
      </w:r>
    </w:p>
    <w:p w:rsidR="001A0617" w:rsidRPr="00B32C19" w:rsidRDefault="001A0617" w:rsidP="005C7386">
      <w:pPr>
        <w:autoSpaceDE w:val="0"/>
        <w:autoSpaceDN w:val="0"/>
        <w:adjustRightInd w:val="0"/>
        <w:spacing w:before="0" w:after="0"/>
        <w:rPr>
          <w:rFonts w:cs="Arial"/>
        </w:rPr>
      </w:pPr>
      <w:r w:rsidRPr="00B32C19">
        <w:rPr>
          <w:rFonts w:cs="Arial"/>
        </w:rPr>
        <w:tab/>
        <w:t>&lt;/wsa:Metadata&gt;</w:t>
      </w:r>
    </w:p>
    <w:p w:rsidR="001A0617" w:rsidRPr="00B32C19" w:rsidRDefault="001A0617" w:rsidP="006F4916">
      <w:pPr>
        <w:autoSpaceDE w:val="0"/>
        <w:autoSpaceDN w:val="0"/>
        <w:adjustRightInd w:val="0"/>
        <w:spacing w:before="0" w:after="0"/>
        <w:rPr>
          <w:rFonts w:cs="Arial"/>
        </w:rPr>
      </w:pPr>
      <w:r w:rsidRPr="00B32C19">
        <w:rPr>
          <w:rFonts w:cs="Arial"/>
        </w:rPr>
        <w:t>&lt;/wsa:EndpointReference&gt;</w:t>
      </w:r>
    </w:p>
    <w:p w:rsidR="001A0617" w:rsidRDefault="007460CB" w:rsidP="007460CB">
      <w:pPr>
        <w:pStyle w:val="Heading3"/>
      </w:pPr>
      <w:bookmarkStart w:id="94" w:name="_Toc374280782"/>
      <w:r>
        <w:t>SupportBES1States1.1</w:t>
      </w:r>
      <w:bookmarkEnd w:id="94"/>
    </w:p>
    <w:p w:rsidR="007460CB" w:rsidRDefault="007460CB" w:rsidP="007460CB">
      <w:pPr>
        <w:pStyle w:val="Heading3"/>
      </w:pPr>
      <w:bookmarkStart w:id="95" w:name="_Toc374280783"/>
      <w:r>
        <w:t>SupportBESGLUE2.0</w:t>
      </w:r>
      <w:bookmarkEnd w:id="95"/>
    </w:p>
    <w:p w:rsidR="007460CB" w:rsidRDefault="007460CB" w:rsidP="006F4916">
      <w:pPr>
        <w:autoSpaceDE w:val="0"/>
        <w:autoSpaceDN w:val="0"/>
        <w:adjustRightInd w:val="0"/>
        <w:spacing w:before="0" w:after="0"/>
      </w:pPr>
    </w:p>
    <w:p w:rsidR="00346A9E" w:rsidRDefault="00346A9E" w:rsidP="00346A9E">
      <w:pPr>
        <w:pStyle w:val="Heading2"/>
      </w:pPr>
      <w:bookmarkStart w:id="96" w:name="_Toc374280785"/>
      <w:bookmarkStart w:id="97" w:name="_Toc143394777"/>
      <w:bookmarkStart w:id="98" w:name="_Toc31181818"/>
      <w:r>
        <w:t>PortTypes</w:t>
      </w:r>
      <w:bookmarkEnd w:id="96"/>
    </w:p>
    <w:p w:rsidR="00EC4CAB" w:rsidRDefault="00EC4CAB" w:rsidP="00EC4CAB">
      <w:pPr>
        <w:pStyle w:val="Heading3"/>
        <w:numPr>
          <w:ilvl w:val="0"/>
          <w:numId w:val="0"/>
        </w:numPr>
        <w:ind w:left="720" w:hanging="720"/>
      </w:pPr>
      <w:bookmarkStart w:id="99" w:name="_Toc374280786"/>
      <w:bookmarkEnd w:id="97"/>
      <w:bookmarkEnd w:id="98"/>
      <w:r>
        <w:t xml:space="preserve">TODO: Add optional WS-Notification subscription in create activity, </w:t>
      </w:r>
    </w:p>
    <w:p w:rsidR="00DD795A" w:rsidRDefault="00DD795A" w:rsidP="00DD795A">
      <w:r>
        <w:t xml:space="preserve">This section is applicable to implementations that implement the WSRF-BP. </w:t>
      </w:r>
    </w:p>
    <w:p w:rsidR="00DD795A" w:rsidRDefault="00DD795A" w:rsidP="00DD795A">
      <w:r>
        <w:t>Users may want to subscribe to state change and r</w:t>
      </w:r>
      <w:r>
        <w:t>e</w:t>
      </w:r>
      <w:r>
        <w:t>source exceeded events.</w:t>
      </w:r>
    </w:p>
    <w:p w:rsidR="00DD795A" w:rsidRDefault="00DD795A" w:rsidP="00DD795A">
      <w:del w:id="100" w:author="m.memon" w:date="2013-03-08T16:25:00Z">
        <w:r w:rsidDel="003F3033">
          <w:delText xml:space="preserve">How? </w:delText>
        </w:r>
      </w:del>
      <w:r w:rsidRPr="00142C2A">
        <w:rPr>
          <w:rPrChange w:id="101" w:author="m.memon" w:date="2013-03-08T16:25:00Z">
            <w:rPr>
              <w:highlight w:val="yellow"/>
            </w:rPr>
          </w:rPrChange>
        </w:rPr>
        <w:t>WSRF-BP, section 6.1 mandates the use of WSNotification’s NotificationProducer port-type, which enables a consumer to subscribe to notification topics at any time via the Subscribe me</w:t>
      </w:r>
      <w:r w:rsidRPr="00142C2A">
        <w:rPr>
          <w:rPrChange w:id="102" w:author="m.memon" w:date="2013-03-08T16:25:00Z">
            <w:rPr>
              <w:highlight w:val="yellow"/>
            </w:rPr>
          </w:rPrChange>
        </w:rPr>
        <w:t>s</w:t>
      </w:r>
      <w:r w:rsidRPr="00142C2A">
        <w:rPr>
          <w:rPrChange w:id="103" w:author="m.memon" w:date="2013-03-08T16:25:00Z">
            <w:rPr>
              <w:highlight w:val="yellow"/>
            </w:rPr>
          </w:rPrChange>
        </w:rPr>
        <w:t>sage exchange. The topics that are available from the port-type are not mandated, however, so the following topics are OPTIONAL.</w:t>
      </w:r>
    </w:p>
    <w:p w:rsidR="00DD795A" w:rsidRDefault="00DD795A" w:rsidP="00DD795A">
      <w:r>
        <w:t xml:space="preserve">Comment2: How do we subscribe within the bes framework? May be through the createactivity method </w:t>
      </w:r>
      <w:bookmarkStart w:id="104" w:name="_GoBack"/>
      <w:bookmarkEnd w:id="104"/>
      <w:r>
        <w:t>similar to the way genesis does?</w:t>
      </w:r>
    </w:p>
    <w:p w:rsidR="00DD795A" w:rsidRPr="008F50FE" w:rsidRDefault="00DD795A" w:rsidP="00DD795A">
      <w:pPr>
        <w:rPr>
          <w:b/>
        </w:rPr>
      </w:pPr>
      <w:r w:rsidRPr="008F50FE">
        <w:rPr>
          <w:b/>
        </w:rPr>
        <w:t>Topic: State Change</w:t>
      </w:r>
    </w:p>
    <w:p w:rsidR="00DD795A" w:rsidRDefault="00DD795A" w:rsidP="00DD795A">
      <w:r>
        <w:t>Notification returns EPR of the activity, old state and new state, and some (optional) description</w:t>
      </w:r>
    </w:p>
    <w:p w:rsidR="00DD795A" w:rsidRDefault="00DD795A" w:rsidP="00DD795A">
      <w:r>
        <w:t>Topic:</w:t>
      </w:r>
    </w:p>
    <w:p w:rsidR="00DD795A" w:rsidRDefault="00DD795A" w:rsidP="00DD795A">
      <w:r>
        <w:t>/aep:ActivityStateChanged</w:t>
      </w:r>
    </w:p>
    <w:p w:rsidR="00DD795A" w:rsidRDefault="00DD795A" w:rsidP="00DD795A">
      <w:r>
        <w:t>/aep:ActivityStateChanged/</w:t>
      </w:r>
      <w:ins w:id="105" w:author="m.memon" w:date="2013-03-08T16:24:00Z">
        <w:r>
          <w:t>aep:</w:t>
        </w:r>
      </w:ins>
      <w:r>
        <w:t>ReachedFinalState</w:t>
      </w:r>
    </w:p>
    <w:p w:rsidR="00DD795A" w:rsidRDefault="00DD795A" w:rsidP="00DD795A"/>
    <w:p w:rsidR="00DD795A" w:rsidRDefault="00DD795A" w:rsidP="00DD795A">
      <w:r>
        <w:t>Returns:</w:t>
      </w:r>
    </w:p>
    <w:p w:rsidR="00DD795A" w:rsidRDefault="00DD795A" w:rsidP="00DD795A">
      <w:pPr>
        <w:spacing w:before="0" w:after="0"/>
      </w:pPr>
      <w:r>
        <w:t>&lt;aep:BESActivityStateChangedContents&gt;</w:t>
      </w:r>
    </w:p>
    <w:p w:rsidR="00DD795A" w:rsidRDefault="00DD795A" w:rsidP="00DD795A">
      <w:pPr>
        <w:spacing w:before="0" w:after="0"/>
      </w:pPr>
      <w:r>
        <w:tab/>
      </w:r>
      <w:ins w:id="106" w:author="m.memon" w:date="2013-03-08T16:34:00Z">
        <w:r>
          <w:t>&lt;aep:ActivityEPR&gt;</w:t>
        </w:r>
      </w:ins>
      <w:r>
        <w:t>/wsa:EndpointReferenceType</w:t>
      </w:r>
      <w:ins w:id="107" w:author="m.memon" w:date="2013-03-08T16:34:00Z">
        <w:r>
          <w:t>&lt;/aep:ActivityEPR&gt;</w:t>
        </w:r>
      </w:ins>
    </w:p>
    <w:p w:rsidR="00DD795A" w:rsidRDefault="00DD795A" w:rsidP="00DD795A">
      <w:pPr>
        <w:spacing w:before="0" w:after="0"/>
      </w:pPr>
      <w:r>
        <w:tab/>
        <w:t>&lt;aep:OldState&gt;</w:t>
      </w:r>
      <w:del w:id="108" w:author="m.memon" w:date="2013-03-08T16:22:00Z">
        <w:r w:rsidDel="003B32F4">
          <w:delText xml:space="preserve"> /</w:delText>
        </w:r>
      </w:del>
      <w:r>
        <w:t>bes:ActivityStatus&lt;/aep:OldState&gt;</w:t>
      </w:r>
    </w:p>
    <w:p w:rsidR="00DD795A" w:rsidRDefault="00DD795A" w:rsidP="00DD795A">
      <w:pPr>
        <w:spacing w:before="0" w:after="0"/>
        <w:rPr>
          <w:ins w:id="109" w:author="m.memon" w:date="2013-03-08T16:22:00Z"/>
        </w:rPr>
      </w:pPr>
      <w:r>
        <w:tab/>
        <w:t>&lt;aep:NewState&gt;</w:t>
      </w:r>
      <w:del w:id="110" w:author="m.memon" w:date="2013-03-08T16:22:00Z">
        <w:r w:rsidDel="003B32F4">
          <w:delText>/</w:delText>
        </w:r>
      </w:del>
      <w:r>
        <w:t>bes:ActivityStatus&lt;/aep:NewState&gt;</w:t>
      </w:r>
    </w:p>
    <w:p w:rsidR="00DD795A" w:rsidDel="00FE5796" w:rsidRDefault="00DD795A" w:rsidP="00DD795A">
      <w:pPr>
        <w:spacing w:before="0" w:after="0"/>
        <w:rPr>
          <w:del w:id="111" w:author="m.memon" w:date="2013-03-08T16:22:00Z"/>
        </w:rPr>
      </w:pPr>
    </w:p>
    <w:p w:rsidR="00DD795A" w:rsidRDefault="00DD795A" w:rsidP="00DD795A">
      <w:pPr>
        <w:spacing w:before="0" w:after="0"/>
      </w:pPr>
      <w:r>
        <w:tab/>
        <w:t>&lt;aep:Description&gt;</w:t>
      </w:r>
      <w:del w:id="112" w:author="m.memon" w:date="2013-03-08T16:22:00Z">
        <w:r w:rsidDel="003B32F4">
          <w:delText>/</w:delText>
        </w:r>
      </w:del>
      <w:r>
        <w:t>xsd:string&lt;/aep:Description&gt; ?</w:t>
      </w:r>
    </w:p>
    <w:p w:rsidR="00DD795A" w:rsidRDefault="00DD795A" w:rsidP="00DD795A">
      <w:pPr>
        <w:spacing w:before="0" w:after="0"/>
      </w:pPr>
      <w:r>
        <w:t>&lt;/aep:BESActivityStateChangedContents&gt;</w:t>
      </w:r>
    </w:p>
    <w:p w:rsidR="00DD795A" w:rsidDel="00A629DC" w:rsidRDefault="00DD795A" w:rsidP="00DD795A">
      <w:pPr>
        <w:rPr>
          <w:del w:id="113" w:author="m.memon" w:date="2013-01-28T17:46:00Z"/>
        </w:rPr>
      </w:pPr>
    </w:p>
    <w:p w:rsidR="00DD795A" w:rsidRDefault="00DD795A" w:rsidP="00DD795A">
      <w:pPr>
        <w:rPr>
          <w:ins w:id="114" w:author="m.memon" w:date="2013-03-08T16:26:00Z"/>
        </w:rPr>
      </w:pPr>
      <w:ins w:id="115" w:author="m.memon" w:date="2013-03-08T16:27:00Z">
        <w:r>
          <w:t xml:space="preserve">The notification response </w:t>
        </w:r>
      </w:ins>
      <w:ins w:id="116" w:author="m.memon" w:date="2013-03-08T16:28:00Z">
        <w:r>
          <w:t xml:space="preserve">message </w:t>
        </w:r>
      </w:ins>
      <w:ins w:id="117" w:author="m.memon" w:date="2013-03-08T16:27:00Z">
        <w:r>
          <w:t xml:space="preserve">is returned to WSNotification’s Consumer </w:t>
        </w:r>
      </w:ins>
      <w:ins w:id="118" w:author="m.memon" w:date="2013-03-08T16:28:00Z">
        <w:r>
          <w:t xml:space="preserve">service </w:t>
        </w:r>
      </w:ins>
      <w:ins w:id="119" w:author="m.memon" w:date="2013-03-08T16:29:00Z">
        <w:r>
          <w:t xml:space="preserve">for which </w:t>
        </w:r>
      </w:ins>
      <w:ins w:id="120" w:author="m.memon" w:date="2013-03-08T16:30:00Z">
        <w:r>
          <w:t xml:space="preserve">the </w:t>
        </w:r>
      </w:ins>
      <w:ins w:id="121" w:author="m.memon" w:date="2013-03-08T16:29:00Z">
        <w:r>
          <w:t>en</w:t>
        </w:r>
        <w:r>
          <w:t>d</w:t>
        </w:r>
        <w:r>
          <w:t xml:space="preserve">point address is given at the </w:t>
        </w:r>
      </w:ins>
      <w:ins w:id="122" w:author="m.memon" w:date="2013-03-08T16:30:00Z">
        <w:r>
          <w:t xml:space="preserve">time of </w:t>
        </w:r>
      </w:ins>
      <w:ins w:id="123" w:author="m.memon" w:date="2013-03-08T16:29:00Z">
        <w:r>
          <w:t>subscri</w:t>
        </w:r>
      </w:ins>
      <w:ins w:id="124" w:author="m.memon" w:date="2013-03-08T16:35:00Z">
        <w:r>
          <w:t>ption</w:t>
        </w:r>
      </w:ins>
      <w:ins w:id="125" w:author="m.memon" w:date="2013-03-08T16:29:00Z">
        <w:r>
          <w:t>. The Consumer service</w:t>
        </w:r>
      </w:ins>
      <w:ins w:id="126" w:author="m.memon" w:date="2013-03-08T16:31:00Z">
        <w:r>
          <w:t xml:space="preserve"> could be residing at </w:t>
        </w:r>
      </w:ins>
      <w:ins w:id="127" w:author="m.memon" w:date="2013-03-08T16:28:00Z">
        <w:r>
          <w:t>the user facing client side entity</w:t>
        </w:r>
      </w:ins>
      <w:ins w:id="128" w:author="m.memon" w:date="2013-03-08T16:31:00Z">
        <w:r>
          <w:t>, meta-scheduler,</w:t>
        </w:r>
      </w:ins>
      <w:ins w:id="129" w:author="m.memon" w:date="2013-03-08T16:28:00Z">
        <w:r>
          <w:t xml:space="preserve"> or portal</w:t>
        </w:r>
      </w:ins>
      <w:ins w:id="130" w:author="m.memon" w:date="2013-03-08T16:30:00Z">
        <w:r>
          <w:t xml:space="preserve"> application</w:t>
        </w:r>
      </w:ins>
      <w:ins w:id="131" w:author="m.memon" w:date="2013-03-08T16:27:00Z">
        <w:r>
          <w:t xml:space="preserve">. </w:t>
        </w:r>
      </w:ins>
    </w:p>
    <w:p w:rsidR="00DD795A" w:rsidRDefault="00DD795A" w:rsidP="00DD795A">
      <w:pPr>
        <w:rPr>
          <w:ins w:id="132" w:author="m.memon" w:date="2013-03-08T16:18:00Z"/>
        </w:rPr>
      </w:pPr>
    </w:p>
    <w:p w:rsidR="00DD795A" w:rsidRPr="00DD795A" w:rsidRDefault="00DD795A" w:rsidP="00DD795A"/>
    <w:p w:rsidR="00346A9E" w:rsidRPr="00B02405" w:rsidRDefault="00346A9E" w:rsidP="00346A9E">
      <w:pPr>
        <w:pStyle w:val="Heading3"/>
      </w:pPr>
      <w:r>
        <w:t>Resume</w:t>
      </w:r>
      <w:bookmarkEnd w:id="99"/>
      <w:r w:rsidR="0034491F">
        <w:t>Activities</w:t>
      </w:r>
    </w:p>
    <w:p w:rsidR="00346A9E" w:rsidRPr="00B02405" w:rsidRDefault="00346A9E" w:rsidP="00346A9E">
      <w:r w:rsidRPr="00B02405">
        <w:t xml:space="preserve">This operation requests </w:t>
      </w:r>
      <w:r>
        <w:t>that a specified set</w:t>
      </w:r>
      <w:r w:rsidRPr="00B02405">
        <w:t xml:space="preserve"> of activities </w:t>
      </w:r>
      <w:r>
        <w:t>be released from either Pending:HOLD-IN or Running:HOLD-Out state</w:t>
      </w:r>
      <w:r w:rsidRPr="00B02405">
        <w:t>.</w:t>
      </w:r>
      <w:r>
        <w:t xml:space="preserve"> </w:t>
      </w:r>
      <w:r w:rsidRPr="00B02405">
        <w:t xml:space="preserve">The BES </w:t>
      </w:r>
      <w:r>
        <w:t>transitions the specified activities from either the Pending:HOLD-IN state to Pending:Stage-In or the Running:HOLD-OUT state to Running:Stage-Out</w:t>
      </w:r>
      <w:r w:rsidRPr="00B02405">
        <w:t xml:space="preserve">. </w:t>
      </w:r>
      <w:r>
        <w:t>If an activity cannot be released immediately, t</w:t>
      </w:r>
      <w:r w:rsidRPr="00B02405">
        <w:t>he eventual success of this operation (i.e.</w:t>
      </w:r>
      <w:r>
        <w:t>,</w:t>
      </w:r>
      <w:r w:rsidRPr="00B02405">
        <w:t xml:space="preserve"> to move the </w:t>
      </w:r>
      <w:r>
        <w:t>activity</w:t>
      </w:r>
      <w:r w:rsidRPr="00B02405">
        <w:t xml:space="preserve"> into the </w:t>
      </w:r>
      <w:r>
        <w:t>Ru</w:t>
      </w:r>
      <w:r>
        <w:t>n</w:t>
      </w:r>
      <w:r>
        <w:t>ning:</w:t>
      </w:r>
      <w:r>
        <w:rPr>
          <w:i/>
        </w:rPr>
        <w:t>Hold-OUT</w:t>
      </w:r>
      <w:r w:rsidRPr="00B02405">
        <w:t xml:space="preserve"> state) must be determined through other operations (e.g.</w:t>
      </w:r>
      <w:r>
        <w:t>,</w:t>
      </w:r>
      <w:r w:rsidRPr="00B02405">
        <w:t xml:space="preserve"> Get</w:t>
      </w:r>
      <w:r>
        <w:t>Activity</w:t>
      </w:r>
      <w:r w:rsidRPr="00B02405">
        <w:t>State) or by su</w:t>
      </w:r>
      <w:r w:rsidRPr="00B02405">
        <w:t>b</w:t>
      </w:r>
      <w:r w:rsidRPr="00B02405">
        <w:t>scribing to any generated events</w:t>
      </w:r>
      <w:r>
        <w:t>, if a BES supports subscription</w:t>
      </w:r>
      <w:r w:rsidRPr="00B02405">
        <w:t>.</w:t>
      </w:r>
    </w:p>
    <w:p w:rsidR="00346A9E" w:rsidRPr="00B02405" w:rsidRDefault="00346A9E" w:rsidP="00346A9E">
      <w:r w:rsidRPr="00B02405">
        <w:t xml:space="preserve">If </w:t>
      </w:r>
      <w:r>
        <w:t xml:space="preserve">a </w:t>
      </w:r>
      <w:r w:rsidRPr="00B02405">
        <w:t>request is successful</w:t>
      </w:r>
      <w:r>
        <w:t>,</w:t>
      </w:r>
      <w:r w:rsidRPr="00B02405">
        <w:t xml:space="preserve"> then </w:t>
      </w:r>
      <w:r>
        <w:t>each specified</w:t>
      </w:r>
      <w:r w:rsidRPr="00B02405">
        <w:t xml:space="preserve"> </w:t>
      </w:r>
      <w:r>
        <w:t>activity</w:t>
      </w:r>
      <w:r w:rsidRPr="00B02405">
        <w:t xml:space="preserve"> </w:t>
      </w:r>
      <w:r>
        <w:t xml:space="preserve">will eventually </w:t>
      </w:r>
      <w:r w:rsidRPr="00B02405">
        <w:t xml:space="preserve">enter </w:t>
      </w:r>
      <w:r>
        <w:t>the</w:t>
      </w:r>
      <w:r w:rsidRPr="00B02405">
        <w:t xml:space="preserve"> </w:t>
      </w:r>
      <w:r w:rsidRPr="00346A9E">
        <w:t>corresponding staging</w:t>
      </w:r>
      <w:r>
        <w:t xml:space="preserve"> </w:t>
      </w:r>
      <w:r w:rsidRPr="00B02405">
        <w:t>state</w:t>
      </w:r>
      <w:r>
        <w:t>.</w:t>
      </w:r>
      <w:r w:rsidRPr="00B02405">
        <w:t xml:space="preserve"> Invoking </w:t>
      </w:r>
      <w:r>
        <w:t>this operation on an activity not in a HELD state</w:t>
      </w:r>
      <w:r w:rsidRPr="00B02405">
        <w:t xml:space="preserve"> has no effect. </w:t>
      </w:r>
    </w:p>
    <w:p w:rsidR="00346A9E" w:rsidRPr="00B02405" w:rsidRDefault="00346A9E" w:rsidP="00346A9E">
      <w:pPr>
        <w:pStyle w:val="Heading4"/>
        <w:numPr>
          <w:ilvl w:val="3"/>
          <w:numId w:val="0"/>
        </w:numPr>
        <w:tabs>
          <w:tab w:val="num" w:pos="864"/>
        </w:tabs>
        <w:spacing w:after="0"/>
        <w:ind w:left="864" w:hanging="864"/>
      </w:pPr>
      <w:r w:rsidRPr="00B02405">
        <w:t>Input(s)</w:t>
      </w:r>
    </w:p>
    <w:p w:rsidR="00346A9E" w:rsidRPr="00B02405" w:rsidRDefault="00346A9E" w:rsidP="006D63A3">
      <w:pPr>
        <w:numPr>
          <w:ilvl w:val="0"/>
          <w:numId w:val="8"/>
        </w:numPr>
        <w:spacing w:after="0"/>
        <w:rPr>
          <w:b/>
          <w:bCs/>
        </w:rPr>
      </w:pPr>
      <w:r>
        <w:rPr>
          <w:b/>
          <w:bCs/>
        </w:rPr>
        <w:t>EPR</w:t>
      </w:r>
      <w:smartTag w:uri="isiresearchsoft-com/cwyw" w:element="citation">
        <w:r w:rsidRPr="00186AEC">
          <w:rPr>
            <w:b/>
            <w:bCs/>
          </w:rPr>
          <w:t>[]</w:t>
        </w:r>
      </w:smartTag>
      <w:r w:rsidRPr="00186AEC">
        <w:rPr>
          <w:b/>
          <w:bCs/>
        </w:rPr>
        <w:t xml:space="preserve"> activities</w:t>
      </w:r>
      <w:r>
        <w:t xml:space="preserve">: </w:t>
      </w:r>
      <w:r w:rsidRPr="00B02405">
        <w:t xml:space="preserve">A vector of </w:t>
      </w:r>
      <w:r>
        <w:t>zero or more EPRs</w:t>
      </w:r>
      <w:r w:rsidRPr="00B02405">
        <w:t xml:space="preserve"> identifying the </w:t>
      </w:r>
      <w:r>
        <w:t xml:space="preserve">activities that are to be </w:t>
      </w:r>
      <w:r w:rsidR="005332C5">
        <w:t>resumed</w:t>
      </w:r>
      <w:r w:rsidRPr="00B02405">
        <w:t xml:space="preserve">. </w:t>
      </w:r>
    </w:p>
    <w:p w:rsidR="00346A9E" w:rsidRPr="00B02405" w:rsidRDefault="00346A9E" w:rsidP="00346A9E">
      <w:pPr>
        <w:pStyle w:val="Heading4"/>
        <w:numPr>
          <w:ilvl w:val="3"/>
          <w:numId w:val="0"/>
        </w:numPr>
        <w:tabs>
          <w:tab w:val="num" w:pos="864"/>
        </w:tabs>
        <w:spacing w:after="0"/>
        <w:ind w:left="864" w:hanging="864"/>
      </w:pPr>
      <w:r w:rsidRPr="00B02405">
        <w:t>Output(s)</w:t>
      </w:r>
    </w:p>
    <w:p w:rsidR="00346A9E" w:rsidRPr="00B02405" w:rsidRDefault="005332C5" w:rsidP="006D63A3">
      <w:pPr>
        <w:numPr>
          <w:ilvl w:val="0"/>
          <w:numId w:val="8"/>
        </w:numPr>
      </w:pPr>
      <w:r>
        <w:rPr>
          <w:b/>
          <w:bCs/>
        </w:rPr>
        <w:t>Resume</w:t>
      </w:r>
      <w:r w:rsidR="00346A9E">
        <w:rPr>
          <w:b/>
          <w:bCs/>
        </w:rPr>
        <w:t>Activity</w:t>
      </w:r>
      <w:r w:rsidR="00346A9E" w:rsidRPr="00186AEC">
        <w:rPr>
          <w:b/>
          <w:bCs/>
        </w:rPr>
        <w:t>Response</w:t>
      </w:r>
      <w:r w:rsidR="00346A9E">
        <w:rPr>
          <w:b/>
          <w:bCs/>
        </w:rPr>
        <w:t>Type</w:t>
      </w:r>
      <w:smartTag w:uri="isiresearchsoft-com/cwyw" w:element="citation">
        <w:r w:rsidR="00346A9E" w:rsidRPr="00186AEC">
          <w:rPr>
            <w:b/>
            <w:bCs/>
          </w:rPr>
          <w:t>[]</w:t>
        </w:r>
      </w:smartTag>
      <w:r w:rsidR="00346A9E" w:rsidRPr="00186AEC">
        <w:rPr>
          <w:b/>
          <w:bCs/>
        </w:rPr>
        <w:t xml:space="preserve"> </w:t>
      </w:r>
      <w:r w:rsidR="00346A9E">
        <w:rPr>
          <w:b/>
          <w:bCs/>
        </w:rPr>
        <w:t>Response</w:t>
      </w:r>
      <w:r w:rsidR="00346A9E">
        <w:t xml:space="preserve">: </w:t>
      </w:r>
      <w:r w:rsidR="00346A9E" w:rsidRPr="00B02405">
        <w:t>A vector detailing the response</w:t>
      </w:r>
      <w:r w:rsidR="00346A9E">
        <w:t>s</w:t>
      </w:r>
      <w:r w:rsidR="00346A9E" w:rsidRPr="00B02405">
        <w:t xml:space="preserve"> of the BES to the </w:t>
      </w:r>
      <w:r>
        <w:t>Resume</w:t>
      </w:r>
      <w:r w:rsidR="00346A9E">
        <w:t xml:space="preserve"> requests. The </w:t>
      </w:r>
      <w:r w:rsidRPr="005332C5">
        <w:rPr>
          <w:i/>
        </w:rPr>
        <w:t>Resume</w:t>
      </w:r>
      <w:r w:rsidR="00346A9E">
        <w:t xml:space="preserve"> element is a boolean value indicating whether the BES successfully (true) </w:t>
      </w:r>
      <w:r>
        <w:t>resumed</w:t>
      </w:r>
      <w:r w:rsidR="00346A9E">
        <w:t xml:space="preserve"> the activity or not (false). If true is returned, then the as</w:t>
      </w:r>
      <w:r>
        <w:t>sociated activity has now e</w:t>
      </w:r>
      <w:r>
        <w:t>x</w:t>
      </w:r>
      <w:r>
        <w:t>ited the HELD</w:t>
      </w:r>
      <w:r w:rsidR="00346A9E">
        <w:t xml:space="preserve"> state. </w:t>
      </w:r>
      <w:r w:rsidR="00346A9E" w:rsidRPr="00EF1D7B">
        <w:t>If</w:t>
      </w:r>
      <w:r w:rsidR="00346A9E">
        <w:t xml:space="preserve"> false is returned then the activity MAY eventually transition </w:t>
      </w:r>
      <w:r>
        <w:t>out of</w:t>
      </w:r>
      <w:r w:rsidR="00346A9E">
        <w:t xml:space="preserve"> the </w:t>
      </w:r>
      <w:r>
        <w:rPr>
          <w:i/>
        </w:rPr>
        <w:t>HELD</w:t>
      </w:r>
      <w:r w:rsidR="00346A9E">
        <w:t xml:space="preserve"> state. If an activity specified in the input cannot be located or cannot be </w:t>
      </w:r>
      <w:r>
        <w:t>resumed</w:t>
      </w:r>
      <w:r w:rsidR="00346A9E">
        <w:t xml:space="preserve"> for some reason</w:t>
      </w:r>
      <w:r w:rsidR="0034491F">
        <w:t>, or is not in a HELD state,</w:t>
      </w:r>
      <w:r w:rsidR="00346A9E">
        <w:t xml:space="preserve"> then the </w:t>
      </w:r>
      <w:r>
        <w:t>Resume</w:t>
      </w:r>
      <w:r w:rsidR="00346A9E">
        <w:t xml:space="preserve">Response MUST contain a SOAP-1.1 fault element instead of a </w:t>
      </w:r>
      <w:r>
        <w:t>Resumed</w:t>
      </w:r>
      <w:r w:rsidR="00346A9E">
        <w:t xml:space="preserve"> element.</w:t>
      </w:r>
    </w:p>
    <w:p w:rsidR="00346A9E" w:rsidRPr="00ED07F9" w:rsidRDefault="005332C5" w:rsidP="00346A9E">
      <w:pPr>
        <w:pStyle w:val="StyleMessageHeader10pt"/>
        <w:rPr>
          <w:lang w:eastAsia="ko-KR"/>
        </w:rPr>
      </w:pPr>
      <w:r>
        <w:rPr>
          <w:lang w:eastAsia="ko-KR"/>
        </w:rPr>
        <w:t>&lt;Resume</w:t>
      </w:r>
      <w:r w:rsidR="00346A9E" w:rsidRPr="00ED07F9">
        <w:rPr>
          <w:lang w:eastAsia="ko-KR"/>
        </w:rPr>
        <w:t>ActivityResponse&gt;</w:t>
      </w:r>
    </w:p>
    <w:p w:rsidR="00346A9E" w:rsidRPr="00ED07F9" w:rsidRDefault="00346A9E" w:rsidP="00346A9E">
      <w:pPr>
        <w:pStyle w:val="StyleMessageHeader10pt"/>
      </w:pPr>
      <w:r w:rsidRPr="00ED07F9">
        <w:t xml:space="preserve">    &lt;ActivityIdentifier&gt;EPR&lt;/ActivityIdentifier&gt;</w:t>
      </w:r>
    </w:p>
    <w:p w:rsidR="00346A9E" w:rsidRDefault="00346A9E" w:rsidP="00346A9E">
      <w:pPr>
        <w:pStyle w:val="StyleMessageHeader10pt"/>
      </w:pPr>
      <w:r w:rsidRPr="00996740">
        <w:t xml:space="preserve">    </w:t>
      </w:r>
      <w:r w:rsidRPr="00B02405">
        <w:t>&lt;</w:t>
      </w:r>
      <w:r w:rsidR="005332C5">
        <w:t>Resumed</w:t>
      </w:r>
      <w:r w:rsidRPr="00B02405">
        <w:t>&gt;</w:t>
      </w:r>
      <w:r>
        <w:t xml:space="preserve"> xsd:Boolean </w:t>
      </w:r>
      <w:r w:rsidRPr="00B02405">
        <w:t>&lt;/</w:t>
      </w:r>
      <w:r w:rsidR="005332C5">
        <w:t>Resumed</w:t>
      </w:r>
      <w:r w:rsidRPr="00B02405">
        <w:t>&gt;</w:t>
      </w:r>
      <w:r>
        <w:t xml:space="preserve"> ?</w:t>
      </w:r>
    </w:p>
    <w:p w:rsidR="00346A9E" w:rsidRDefault="00346A9E" w:rsidP="00346A9E">
      <w:pPr>
        <w:pStyle w:val="StyleMessageHeader10pt"/>
      </w:pPr>
      <w:r>
        <w:t xml:space="preserve">    |</w:t>
      </w:r>
    </w:p>
    <w:p w:rsidR="00346A9E" w:rsidRPr="00B02405" w:rsidRDefault="00346A9E" w:rsidP="00346A9E">
      <w:pPr>
        <w:pStyle w:val="StyleMessageHeader10pt"/>
      </w:pPr>
      <w:r>
        <w:t xml:space="preserve">    &lt;SOAP-1.1:fault&gt; ... &lt;/SOAP-1.1:fault&gt; ?</w:t>
      </w:r>
    </w:p>
    <w:p w:rsidR="00346A9E" w:rsidRPr="00B02405" w:rsidRDefault="00346A9E" w:rsidP="00346A9E">
      <w:pPr>
        <w:pStyle w:val="StyleMessageHeader10pt"/>
        <w:rPr>
          <w:lang w:eastAsia="ko-KR"/>
        </w:rPr>
      </w:pPr>
      <w:r w:rsidRPr="00B02405">
        <w:rPr>
          <w:lang w:eastAsia="ko-KR"/>
        </w:rPr>
        <w:t>&lt;/</w:t>
      </w:r>
      <w:r w:rsidR="005332C5">
        <w:rPr>
          <w:lang w:eastAsia="ko-KR"/>
        </w:rPr>
        <w:t>Resume</w:t>
      </w:r>
      <w:r>
        <w:rPr>
          <w:lang w:eastAsia="ko-KR"/>
        </w:rPr>
        <w:t>Activity</w:t>
      </w:r>
      <w:r w:rsidRPr="00B02405">
        <w:rPr>
          <w:lang w:eastAsia="ko-KR"/>
        </w:rPr>
        <w:t>Response&gt;</w:t>
      </w:r>
      <w:r>
        <w:rPr>
          <w:lang w:eastAsia="ko-KR"/>
        </w:rPr>
        <w:t xml:space="preserve"> *</w:t>
      </w:r>
    </w:p>
    <w:p w:rsidR="00346A9E" w:rsidRPr="00B02405" w:rsidRDefault="00346A9E" w:rsidP="00346A9E">
      <w:pPr>
        <w:pStyle w:val="Heading4"/>
        <w:numPr>
          <w:ilvl w:val="3"/>
          <w:numId w:val="0"/>
        </w:numPr>
        <w:tabs>
          <w:tab w:val="num" w:pos="864"/>
        </w:tabs>
        <w:spacing w:after="0"/>
        <w:ind w:left="864" w:hanging="864"/>
      </w:pPr>
      <w:r w:rsidRPr="00B02405">
        <w:t>Fault(s)</w:t>
      </w:r>
    </w:p>
    <w:p w:rsidR="00346A9E" w:rsidRPr="00277458" w:rsidRDefault="00346A9E" w:rsidP="006D63A3">
      <w:pPr>
        <w:numPr>
          <w:ilvl w:val="0"/>
          <w:numId w:val="8"/>
        </w:numPr>
        <w:spacing w:after="0"/>
        <w:rPr>
          <w:b/>
          <w:bCs/>
        </w:rPr>
      </w:pPr>
      <w:bookmarkStart w:id="133" w:name="OLE_LINK5"/>
      <w:bookmarkStart w:id="134" w:name="OLE_LINK6"/>
      <w:r w:rsidRPr="000E6332">
        <w:rPr>
          <w:b/>
          <w:bCs/>
        </w:rPr>
        <w:t xml:space="preserve">InvalidRequestMessageFault: </w:t>
      </w:r>
      <w:r w:rsidRPr="000E6332">
        <w:rPr>
          <w:bCs/>
        </w:rPr>
        <w:t>An element in the request message is not recognized. The elements that are not recognized are described in the body of the fault.</w:t>
      </w:r>
      <w:r>
        <w:rPr>
          <w:bCs/>
        </w:rPr>
        <w:t xml:space="preserve">  This does not mean that the element itself is in error, but rather that it specifies a syntactically correct value which does not in fact make sense.  </w:t>
      </w:r>
    </w:p>
    <w:bookmarkEnd w:id="133"/>
    <w:bookmarkEnd w:id="134"/>
    <w:p w:rsidR="00346A9E" w:rsidRDefault="00346A9E" w:rsidP="00DC3A20"/>
    <w:p w:rsidR="001A0617" w:rsidRDefault="001A0617" w:rsidP="00FC5BDB">
      <w:pPr>
        <w:pStyle w:val="Heading1"/>
      </w:pPr>
      <w:bookmarkStart w:id="135" w:name="_Toc374280787"/>
      <w:bookmarkEnd w:id="93"/>
      <w:r>
        <w:t>Compliance Targets</w:t>
      </w:r>
      <w:bookmarkEnd w:id="135"/>
    </w:p>
    <w:p w:rsidR="001A0617" w:rsidRDefault="001A0617">
      <w:pPr>
        <w:pStyle w:val="Heading1"/>
      </w:pPr>
      <w:bookmarkStart w:id="136" w:name="_Toc374280788"/>
      <w:r w:rsidRPr="00D3579D">
        <w:t>Security Considerations</w:t>
      </w:r>
      <w:bookmarkEnd w:id="136"/>
    </w:p>
    <w:p w:rsidR="001A0617" w:rsidRPr="00C85B50" w:rsidRDefault="001A0617" w:rsidP="00597646">
      <w:r>
        <w:t>Access control is out of scope.</w:t>
      </w:r>
    </w:p>
    <w:p w:rsidR="001A0617" w:rsidRPr="00D3579D" w:rsidRDefault="001A0617" w:rsidP="005539FF">
      <w:pPr>
        <w:pStyle w:val="Heading1"/>
        <w:rPr>
          <w:lang w:eastAsia="ja-JP"/>
        </w:rPr>
      </w:pPr>
      <w:bookmarkStart w:id="137" w:name="_Toc153780700"/>
      <w:bookmarkStart w:id="138" w:name="_Toc374280789"/>
      <w:bookmarkEnd w:id="137"/>
      <w:r w:rsidRPr="00D3579D">
        <w:t>Author Information</w:t>
      </w:r>
      <w:bookmarkStart w:id="139" w:name="_Toc37261200"/>
      <w:bookmarkStart w:id="140" w:name="_Ref531865174"/>
      <w:bookmarkStart w:id="141" w:name="_Ref531941499"/>
      <w:bookmarkStart w:id="142" w:name="_Toc534741385"/>
      <w:bookmarkStart w:id="143" w:name="_Toc26947333"/>
      <w:bookmarkStart w:id="144" w:name="_Toc27210660"/>
      <w:bookmarkEnd w:id="76"/>
      <w:bookmarkEnd w:id="77"/>
      <w:bookmarkEnd w:id="78"/>
      <w:bookmarkEnd w:id="79"/>
      <w:bookmarkEnd w:id="80"/>
      <w:bookmarkEnd w:id="81"/>
      <w:bookmarkEnd w:id="138"/>
    </w:p>
    <w:p w:rsidR="001A0617" w:rsidRPr="00570D9C" w:rsidRDefault="001A0617" w:rsidP="00D8353D">
      <w:pPr>
        <w:spacing w:after="0"/>
      </w:pPr>
      <w:r w:rsidRPr="00570D9C">
        <w:t>Daniel Dougherty</w:t>
      </w:r>
    </w:p>
    <w:p w:rsidR="001A0617" w:rsidRPr="00570D9C" w:rsidRDefault="001A0617" w:rsidP="00D8353D">
      <w:pPr>
        <w:spacing w:before="0"/>
      </w:pPr>
      <w:r w:rsidRPr="00570D9C">
        <w:t>University of Virginia</w:t>
      </w:r>
    </w:p>
    <w:p w:rsidR="001A0617" w:rsidRDefault="001A0617" w:rsidP="00D741CB">
      <w:r>
        <w:lastRenderedPageBreak/>
        <w:t>Andrew Grimshaw (editor)</w:t>
      </w:r>
      <w:r w:rsidRPr="00D3579D">
        <w:br/>
        <w:t>University of Virginia</w:t>
      </w:r>
    </w:p>
    <w:p w:rsidR="000675EC" w:rsidRPr="00BD0C5A" w:rsidRDefault="000675EC" w:rsidP="000675EC">
      <w:pPr>
        <w:rPr>
          <w:lang w:val="de-DE"/>
        </w:rPr>
      </w:pPr>
      <w:r>
        <w:rPr>
          <w:lang w:val="de-DE"/>
        </w:rPr>
        <w:t>Shahbaz Memnon</w:t>
      </w:r>
      <w:r w:rsidRPr="00BD0C5A">
        <w:rPr>
          <w:lang w:val="de-DE"/>
        </w:rPr>
        <w:br/>
        <w:t>Forschungszentrum Juelich (FZJ)</w:t>
      </w:r>
    </w:p>
    <w:p w:rsidR="001A0617" w:rsidRPr="00060A43" w:rsidRDefault="001A0617" w:rsidP="00D741CB">
      <w:r w:rsidRPr="00060A43">
        <w:t>Bernd Schuller</w:t>
      </w:r>
      <w:r w:rsidRPr="00060A43">
        <w:br/>
        <w:t>Forschungszentrum Juelich (FZJ)</w:t>
      </w:r>
    </w:p>
    <w:p w:rsidR="001A0617" w:rsidRPr="00D3579D" w:rsidRDefault="001A0617" w:rsidP="005539FF">
      <w:pPr>
        <w:pStyle w:val="Heading1"/>
      </w:pPr>
      <w:bookmarkStart w:id="145" w:name="_Toc153780702"/>
      <w:bookmarkStart w:id="146" w:name="_Toc374280790"/>
      <w:bookmarkEnd w:id="145"/>
      <w:r w:rsidRPr="00D3579D">
        <w:t>Contributors</w:t>
      </w:r>
      <w:bookmarkEnd w:id="139"/>
      <w:bookmarkEnd w:id="146"/>
    </w:p>
    <w:p w:rsidR="001A0617" w:rsidRDefault="001A0617" w:rsidP="00D741CB">
      <w:r w:rsidRPr="00D3579D">
        <w:t>We gratefully acknowledge the contributions made to this specification by [</w:t>
      </w:r>
      <w:r w:rsidRPr="00A30191">
        <w:rPr>
          <w:highlight w:val="yellow"/>
        </w:rPr>
        <w:t>insert names].</w:t>
      </w:r>
    </w:p>
    <w:p w:rsidR="001A0617" w:rsidRPr="00D3579D" w:rsidRDefault="001A0617" w:rsidP="005539FF">
      <w:pPr>
        <w:pStyle w:val="Heading1"/>
      </w:pPr>
      <w:bookmarkStart w:id="147" w:name="_Toc153780704"/>
      <w:bookmarkStart w:id="148" w:name="_Toc37261201"/>
      <w:bookmarkStart w:id="149" w:name="_Toc374280791"/>
      <w:bookmarkEnd w:id="147"/>
      <w:r w:rsidRPr="00D3579D">
        <w:t>Acknowledgements</w:t>
      </w:r>
      <w:bookmarkEnd w:id="140"/>
      <w:bookmarkEnd w:id="141"/>
      <w:bookmarkEnd w:id="142"/>
      <w:bookmarkEnd w:id="143"/>
      <w:bookmarkEnd w:id="144"/>
      <w:bookmarkEnd w:id="148"/>
      <w:bookmarkEnd w:id="149"/>
    </w:p>
    <w:p w:rsidR="001A0617" w:rsidRDefault="001A0617" w:rsidP="00D741CB">
      <w:r w:rsidRPr="00D3579D">
        <w:t>We are grateful to numerous colleagues for discussions on the topics covered in this document, in parti</w:t>
      </w:r>
      <w:r w:rsidRPr="00D3579D">
        <w:t>c</w:t>
      </w:r>
      <w:r w:rsidRPr="00D3579D">
        <w:t>ular (in alphabetical order, with apologies to anybody we've missed)</w:t>
      </w:r>
      <w:r w:rsidRPr="00A30191">
        <w:rPr>
          <w:highlight w:val="yellow"/>
        </w:rPr>
        <w:t>[insert names].</w:t>
      </w:r>
    </w:p>
    <w:p w:rsidR="001A0617" w:rsidRPr="00D3579D" w:rsidRDefault="001A0617" w:rsidP="00D741CB">
      <w:r w:rsidRPr="00533B18">
        <w:t xml:space="preserve">We would like to thank </w:t>
      </w:r>
      <w:r>
        <w:t xml:space="preserve">the </w:t>
      </w:r>
      <w:r w:rsidRPr="00533B18">
        <w:t xml:space="preserve">people who took </w:t>
      </w:r>
      <w:r>
        <w:t>the time to read and comment on earlier drafts</w:t>
      </w:r>
      <w:r w:rsidRPr="00533B18">
        <w:t>. Their co</w:t>
      </w:r>
      <w:r w:rsidRPr="00533B18">
        <w:t>m</w:t>
      </w:r>
      <w:r w:rsidRPr="00533B18">
        <w:t xml:space="preserve">ments </w:t>
      </w:r>
      <w:r>
        <w:t>were valuable in helping us improve thereadability</w:t>
      </w:r>
      <w:r w:rsidRPr="00533B18">
        <w:t xml:space="preserve"> and accuracy</w:t>
      </w:r>
      <w:r>
        <w:t xml:space="preserve"> of this document</w:t>
      </w:r>
      <w:r w:rsidRPr="00533B18">
        <w:t>.</w:t>
      </w:r>
    </w:p>
    <w:p w:rsidR="001A0617" w:rsidRPr="00D3579D" w:rsidRDefault="001A0617">
      <w:pPr>
        <w:pStyle w:val="StyleHeading1Left0cmFirstline0cm"/>
      </w:pPr>
      <w:bookmarkStart w:id="150" w:name="_Toc374280792"/>
      <w:r w:rsidRPr="00D3579D">
        <w:t>Full Copyright Notice</w:t>
      </w:r>
      <w:bookmarkEnd w:id="150"/>
    </w:p>
    <w:p w:rsidR="001A0617" w:rsidRPr="00D3579D" w:rsidRDefault="001A0617" w:rsidP="00D741CB">
      <w:r w:rsidRPr="00D3579D">
        <w:t xml:space="preserve">Copyright © </w:t>
      </w:r>
      <w:r>
        <w:t>Open</w:t>
      </w:r>
      <w:r w:rsidRPr="00D3579D">
        <w:t xml:space="preserve"> Grid Forum (</w:t>
      </w:r>
      <w:r w:rsidR="000675EC">
        <w:t>2014</w:t>
      </w:r>
      <w:r w:rsidRPr="00D3579D">
        <w:t>). All Rights Reserved.</w:t>
      </w:r>
    </w:p>
    <w:p w:rsidR="001A0617" w:rsidRPr="00D3579D" w:rsidRDefault="001A0617" w:rsidP="00D741CB">
      <w:r w:rsidRPr="00D3579D">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 xml:space="preserve">GF or other organizations, except as needed for the purpose of developing Grid Recommendations in which case the procedures for copyrights defined in the </w:t>
      </w:r>
      <w:r>
        <w:t>O</w:t>
      </w:r>
      <w:r w:rsidRPr="00D3579D">
        <w:t>GF Document process must be followed, or as r</w:t>
      </w:r>
      <w:r w:rsidRPr="00D3579D">
        <w:t>e</w:t>
      </w:r>
      <w:r w:rsidRPr="00D3579D">
        <w:t>quired to translate it into languages other than English.</w:t>
      </w:r>
    </w:p>
    <w:p w:rsidR="001A0617" w:rsidRPr="00D3579D" w:rsidRDefault="001A0617" w:rsidP="00D741CB">
      <w:r w:rsidRPr="00D3579D">
        <w:t xml:space="preserve">The limited permissions granted above are perpetual and will not be revoked by the </w:t>
      </w:r>
      <w:r>
        <w:t>O</w:t>
      </w:r>
      <w:r w:rsidRPr="00D3579D">
        <w:t>GF or its succe</w:t>
      </w:r>
      <w:r w:rsidRPr="00D3579D">
        <w:t>s</w:t>
      </w:r>
      <w:r w:rsidRPr="00D3579D">
        <w:t>sors or assigns.</w:t>
      </w:r>
    </w:p>
    <w:p w:rsidR="001A0617" w:rsidRPr="00D3579D" w:rsidRDefault="001A0617" w:rsidP="00D741CB">
      <w:r w:rsidRPr="00D3579D">
        <w:t xml:space="preserve">This document and the information contained herein is provided on an "AS IS" basis and THE </w:t>
      </w:r>
      <w:r>
        <w:t>OPEN</w:t>
      </w:r>
      <w:r w:rsidRPr="00D3579D">
        <w:t xml:space="preserve"> GRID FORUM DISCLAIMS ALL WARRANTIES, EXPRESS OR IMPLIED, INCLUDING BUT NOT LIMITED TO ANY WARRANTY THAT THE USE OF THE INFORMATION HEREIN WILL NOT INFRINGE ANY RIGHTS OR ANY IMPLIED WARRANTIES OF MERCHANTABILITY OR FITNESS FOR A PARTICULAR PURPOSE.</w:t>
      </w:r>
    </w:p>
    <w:p w:rsidR="001A0617" w:rsidRPr="00D3579D" w:rsidRDefault="001A0617">
      <w:pPr>
        <w:pStyle w:val="StyleHeading1Left0cmFirstline0cm"/>
      </w:pPr>
      <w:bookmarkStart w:id="151" w:name="_Toc374280793"/>
      <w:r w:rsidRPr="00D3579D">
        <w:t>Intellectual Property Statement</w:t>
      </w:r>
      <w:bookmarkEnd w:id="151"/>
    </w:p>
    <w:p w:rsidR="001A0617" w:rsidRPr="00D3579D" w:rsidRDefault="001A0617" w:rsidP="00D741CB">
      <w:r w:rsidRPr="00D3579D">
        <w:t xml:space="preserve">The </w:t>
      </w:r>
      <w:r>
        <w:t>O</w:t>
      </w:r>
      <w:r w:rsidRPr="00D3579D">
        <w:t xml:space="preserve">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w:t>
      </w:r>
      <w:r>
        <w:t>O</w:t>
      </w:r>
      <w:r w:rsidRPr="00D3579D">
        <w:t>GF Secretariat.</w:t>
      </w:r>
    </w:p>
    <w:p w:rsidR="001A0617" w:rsidRPr="00D3579D" w:rsidRDefault="001A0617" w:rsidP="00D741CB">
      <w:r w:rsidRPr="00D3579D">
        <w:t xml:space="preserve">The </w:t>
      </w:r>
      <w:r>
        <w:t>O</w:t>
      </w:r>
      <w:r w:rsidRPr="00D3579D">
        <w:t>GF invites any interested party to bring to its attention any copyrights, patents or patent applic</w:t>
      </w:r>
      <w:r w:rsidRPr="00D3579D">
        <w:t>a</w:t>
      </w:r>
      <w:r w:rsidRPr="00D3579D">
        <w:t>tions, or other proprietary rights which may cover technology that may be required to practice this reco</w:t>
      </w:r>
      <w:r w:rsidRPr="00D3579D">
        <w:t>m</w:t>
      </w:r>
      <w:r w:rsidRPr="00D3579D">
        <w:t xml:space="preserve">mendation. Please address the information to the </w:t>
      </w:r>
      <w:r>
        <w:t>O</w:t>
      </w:r>
      <w:r w:rsidRPr="00D3579D">
        <w:t xml:space="preserve">GF Executive Director (see contact information at </w:t>
      </w:r>
      <w:r>
        <w:t>O</w:t>
      </w:r>
      <w:r w:rsidRPr="00D3579D">
        <w:t>GF website).</w:t>
      </w:r>
    </w:p>
    <w:p w:rsidR="001A0617" w:rsidRPr="00D3579D" w:rsidRDefault="001A0617">
      <w:pPr>
        <w:pStyle w:val="StyleHeading1Left0cmFirstline0cm"/>
      </w:pPr>
      <w:bookmarkStart w:id="152" w:name="_Toc26947336"/>
      <w:bookmarkStart w:id="153" w:name="_Toc27210663"/>
      <w:bookmarkStart w:id="154" w:name="_Toc37316659"/>
      <w:bookmarkStart w:id="155" w:name="_Toc374280794"/>
      <w:r w:rsidRPr="00D3579D">
        <w:lastRenderedPageBreak/>
        <w:t>Normative References</w:t>
      </w:r>
      <w:bookmarkEnd w:id="152"/>
      <w:bookmarkEnd w:id="153"/>
      <w:bookmarkEnd w:id="154"/>
      <w:bookmarkEnd w:id="155"/>
    </w:p>
    <w:p w:rsidR="001A0617" w:rsidRPr="00D3579D" w:rsidRDefault="001A0617" w:rsidP="00D741CB">
      <w:pPr>
        <w:ind w:left="284" w:hanging="284"/>
        <w:rPr>
          <w:lang w:eastAsia="ja-JP"/>
        </w:rPr>
      </w:pPr>
      <w:bookmarkStart w:id="156" w:name="rfc2119"/>
      <w:r w:rsidRPr="00D3579D">
        <w:t>[RFC 2119]</w:t>
      </w:r>
      <w:bookmarkEnd w:id="156"/>
      <w:r w:rsidRPr="00D3579D">
        <w:t xml:space="preserve"> Bradner, S. </w:t>
      </w:r>
      <w:r w:rsidRPr="00D3579D">
        <w:rPr>
          <w:rStyle w:val="Emphasis"/>
        </w:rPr>
        <w:t>Key words for use in RFCs to Indicate Requirement Levels</w:t>
      </w:r>
      <w:r w:rsidRPr="00D3579D">
        <w:t xml:space="preserve">. Internet Engineering Task Force, RFC 2119, March 1997.Available at </w:t>
      </w:r>
      <w:hyperlink r:id="rId19" w:history="1">
        <w:r w:rsidRPr="00400DEF">
          <w:rPr>
            <w:rStyle w:val="Hyperlink"/>
            <w:lang w:eastAsia="ja-JP"/>
          </w:rPr>
          <w:t>http://www.ietf.org/rfc/rfc2119.txt</w:t>
        </w:r>
      </w:hyperlink>
    </w:p>
    <w:p w:rsidR="001A0617" w:rsidRDefault="001A0617" w:rsidP="00D741CB">
      <w:bookmarkStart w:id="157" w:name="cim"/>
      <w:r w:rsidRPr="00D3579D">
        <w:t>[JSDL10]</w:t>
      </w:r>
      <w:bookmarkEnd w:id="157"/>
      <w:r w:rsidRPr="00D3579D">
        <w:t xml:space="preserve"> Available at </w:t>
      </w:r>
      <w:hyperlink r:id="rId20" w:history="1">
        <w:r w:rsidRPr="00846FAE">
          <w:rPr>
            <w:rStyle w:val="Hyperlink"/>
          </w:rPr>
          <w:t>http://www.ggf.org/documents/GFD.136.pdf</w:t>
        </w:r>
      </w:hyperlink>
    </w:p>
    <w:p w:rsidR="001A0617" w:rsidRDefault="001A0617" w:rsidP="00D741CB">
      <w:r>
        <w:t>OGF</w:t>
      </w:r>
    </w:p>
    <w:p w:rsidR="001A0617" w:rsidRDefault="001A0617" w:rsidP="00D741CB">
      <w:r>
        <w:t>WS Addressing EndPoint References</w:t>
      </w:r>
    </w:p>
    <w:p w:rsidR="001A0617" w:rsidRDefault="001A0617" w:rsidP="00D741CB">
      <w:r>
        <w:t>OGSA Basic Execution Services (OGSA_BES, or BES) [GFD.108]</w:t>
      </w:r>
    </w:p>
    <w:p w:rsidR="001A0617" w:rsidRDefault="001A0617" w:rsidP="00D741CB">
      <w:r>
        <w:t>RNS 1.1 OGSA-WSRF Basic Profile 1.0 [GFD.172]</w:t>
      </w:r>
    </w:p>
    <w:p w:rsidR="001A0617" w:rsidRDefault="001A0617" w:rsidP="00D741CB">
      <w:r>
        <w:t>WS-Iterator 1.0 [GFD.188]</w:t>
      </w:r>
    </w:p>
    <w:p w:rsidR="001A0617" w:rsidRDefault="001A0617" w:rsidP="00D741CB">
      <w:r>
        <w:t>OGSA-ByteIO WSRF Basic Profile 1.0 [GFD.98]</w:t>
      </w:r>
    </w:p>
    <w:p w:rsidR="001A0617" w:rsidRPr="00D3579D" w:rsidRDefault="001A0617" w:rsidP="00D741CB"/>
    <w:p w:rsidR="001A0617" w:rsidRPr="00D3579D" w:rsidRDefault="001A0617" w:rsidP="00D741CB"/>
    <w:sectPr w:rsidR="001A0617" w:rsidRPr="00D3579D" w:rsidSect="00D5440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A1A" w:rsidRDefault="00440A1A">
      <w:r>
        <w:separator/>
      </w:r>
    </w:p>
  </w:endnote>
  <w:endnote w:type="continuationSeparator" w:id="1">
    <w:p w:rsidR="00440A1A" w:rsidRDefault="00440A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5A" w:rsidRPr="00033120" w:rsidRDefault="00DD795A">
    <w:pPr>
      <w:pStyle w:val="Footer"/>
    </w:pPr>
    <w:r w:rsidRPr="00033120">
      <w:tab/>
    </w:r>
    <w:r w:rsidRPr="00033120">
      <w:tab/>
    </w:r>
    <w:fldSimple w:instr=" PAGE ">
      <w:r w:rsidR="00A431C0">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5A" w:rsidRDefault="00DD795A">
    <w:pPr>
      <w:pStyle w:val="Footer"/>
      <w:rPr>
        <w:szCs w:val="24"/>
      </w:rPr>
    </w:pPr>
    <w:r>
      <w:rPr>
        <w:szCs w:val="24"/>
      </w:rPr>
      <w:tab/>
    </w: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A1A" w:rsidRDefault="00440A1A">
      <w:r>
        <w:separator/>
      </w:r>
    </w:p>
  </w:footnote>
  <w:footnote w:type="continuationSeparator" w:id="1">
    <w:p w:rsidR="00440A1A" w:rsidRDefault="00440A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5A" w:rsidRPr="00BC10C9" w:rsidRDefault="00DD795A" w:rsidP="00D741CB">
    <w:pPr>
      <w:pStyle w:val="Header"/>
      <w:jc w:val="right"/>
      <w:rPr>
        <w:i/>
      </w:rPr>
    </w:pPr>
    <w:r w:rsidRPr="00BC10C9">
      <w:t>GWD-R (-00)</w:t>
    </w:r>
    <w:r w:rsidRPr="00BC10C9">
      <w:tab/>
    </w:r>
    <w:r w:rsidRPr="00BC10C9">
      <w:tab/>
    </w:r>
    <w:fldSimple w:instr=" DATE ">
      <w:r>
        <w:rPr>
          <w:noProof/>
        </w:rPr>
        <w:t>12/10/2013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95A" w:rsidRPr="00033120" w:rsidRDefault="00DD795A" w:rsidP="00D741CB">
    <w:pPr>
      <w:pStyle w:val="Header"/>
      <w:spacing w:before="0" w:after="0"/>
    </w:pPr>
    <w:r w:rsidRPr="00033120">
      <w:t>GWD-R(-</w:t>
    </w:r>
    <w:r>
      <w:t>00</w:t>
    </w:r>
    <w:r w:rsidRPr="00033120">
      <w:t>)</w:t>
    </w:r>
    <w:r w:rsidRPr="00033120">
      <w:tab/>
    </w:r>
    <w:r w:rsidRPr="00033120">
      <w:tab/>
    </w:r>
    <w:r w:rsidRPr="00033120">
      <w:rPr>
        <w:b/>
      </w:rPr>
      <w:t>Authors:</w:t>
    </w:r>
  </w:p>
  <w:p w:rsidR="00DD795A" w:rsidRDefault="00DD795A" w:rsidP="00890EEE">
    <w:pPr>
      <w:pStyle w:val="Header"/>
      <w:tabs>
        <w:tab w:val="clear" w:pos="4320"/>
      </w:tabs>
      <w:spacing w:before="0" w:after="0"/>
      <w:jc w:val="right"/>
    </w:pPr>
    <w:r w:rsidRPr="00033120">
      <w:tab/>
    </w:r>
  </w:p>
  <w:p w:rsidR="00DD795A" w:rsidRDefault="00DD795A" w:rsidP="00D741CB">
    <w:pPr>
      <w:pStyle w:val="Header"/>
      <w:tabs>
        <w:tab w:val="clear" w:pos="4320"/>
      </w:tabs>
      <w:spacing w:before="0" w:after="0"/>
      <w:jc w:val="right"/>
    </w:pPr>
    <w:r>
      <w:t>Daniel Dougherty, UVA</w:t>
    </w:r>
  </w:p>
  <w:p w:rsidR="00DD795A" w:rsidRDefault="00DD795A" w:rsidP="00D741CB">
    <w:pPr>
      <w:pStyle w:val="Header"/>
      <w:tabs>
        <w:tab w:val="clear" w:pos="4320"/>
      </w:tabs>
      <w:spacing w:before="0" w:after="0"/>
      <w:jc w:val="right"/>
    </w:pPr>
    <w:r>
      <w:t>Andrew Grimshaw</w:t>
    </w:r>
    <w:r w:rsidRPr="00033120">
      <w:t>, UVA</w:t>
    </w:r>
    <w:r>
      <w:t xml:space="preserve"> (</w:t>
    </w:r>
    <w:r w:rsidRPr="00A9291A">
      <w:t>Editor)</w:t>
    </w:r>
  </w:p>
  <w:p w:rsidR="00DD795A" w:rsidRPr="00033120" w:rsidRDefault="00DD795A" w:rsidP="00D741CB">
    <w:pPr>
      <w:pStyle w:val="Header"/>
      <w:tabs>
        <w:tab w:val="clear" w:pos="4320"/>
      </w:tabs>
      <w:spacing w:before="0" w:after="0"/>
      <w:jc w:val="right"/>
    </w:pPr>
    <w:r>
      <w:t>Shahbaz Memon, FZJ</w:t>
    </w:r>
  </w:p>
  <w:p w:rsidR="00DD795A" w:rsidRPr="0042076F" w:rsidRDefault="00DD795A" w:rsidP="00D741CB">
    <w:pPr>
      <w:pStyle w:val="Header"/>
      <w:spacing w:before="0" w:after="0"/>
      <w:jc w:val="right"/>
      <w:rPr>
        <w:lang w:val="fr-FR"/>
      </w:rPr>
    </w:pPr>
    <w:r w:rsidRPr="00060A43">
      <w:rPr>
        <w:lang w:val="pt-BR"/>
      </w:rPr>
      <w:t>http://forge.gridforum.org/</w:t>
    </w:r>
    <w:r>
      <w:rPr>
        <w:lang w:val="pt-BR"/>
      </w:rPr>
      <w:t>projects/ogsa-wg</w:t>
    </w:r>
    <w:r>
      <w:rPr>
        <w:lang w:val="pt-BR"/>
      </w:rPr>
      <w:tab/>
    </w:r>
    <w:r>
      <w:rPr>
        <w:lang w:val="pt-BR"/>
      </w:rPr>
      <w:tab/>
    </w:r>
    <w:r>
      <w:rPr>
        <w:lang w:val="fr-FR"/>
      </w:rPr>
      <w:t>Bernd Schuller, FZJ</w:t>
    </w:r>
  </w:p>
  <w:p w:rsidR="00DD795A" w:rsidRPr="0042076F" w:rsidRDefault="00DD795A" w:rsidP="00D741CB">
    <w:pPr>
      <w:pStyle w:val="Header"/>
      <w:spacing w:before="0" w:after="0"/>
      <w:rPr>
        <w:lang w:val="fr-FR"/>
      </w:rPr>
    </w:pPr>
    <w:r w:rsidRPr="0042076F">
      <w:rPr>
        <w:lang w:val="fr-FR"/>
      </w:rPr>
      <w:tab/>
    </w:r>
    <w:r w:rsidRPr="0042076F">
      <w:rPr>
        <w:lang w:val="fr-FR"/>
      </w:rPr>
      <w:tab/>
    </w:r>
  </w:p>
  <w:p w:rsidR="00DD795A" w:rsidRPr="00033120" w:rsidRDefault="00DD795A" w:rsidP="00D741CB">
    <w:pPr>
      <w:pStyle w:val="Header"/>
      <w:spacing w:before="0" w:after="0"/>
    </w:pPr>
    <w:r w:rsidRPr="0042076F">
      <w:rPr>
        <w:lang w:val="fr-FR"/>
      </w:rPr>
      <w:tab/>
    </w:r>
    <w:r w:rsidRPr="0042076F">
      <w:rPr>
        <w:lang w:val="fr-FR"/>
      </w:rPr>
      <w:tab/>
    </w:r>
    <w:fldSimple w:instr=" DATE ">
      <w:r>
        <w:rPr>
          <w:noProof/>
        </w:rPr>
        <w:t>12/10/2013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C44717C"/>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ListBullet2"/>
      <w:lvlText w:val="•"/>
      <w:lvlJc w:val="left"/>
      <w:pPr>
        <w:tabs>
          <w:tab w:val="num" w:pos="1440"/>
        </w:tabs>
        <w:ind w:left="1224" w:hanging="144"/>
      </w:pPr>
      <w:rPr>
        <w:rFonts w:hint="default"/>
        <w:sz w:val="14"/>
      </w:rPr>
    </w:lvl>
    <w:lvl w:ilvl="2" w:tplc="34A87A9C">
      <w:start w:val="1"/>
      <w:numFmt w:val="bullet"/>
      <w:lvlText w:val=""/>
      <w:lvlJc w:val="left"/>
      <w:pPr>
        <w:tabs>
          <w:tab w:val="num" w:pos="2160"/>
        </w:tabs>
        <w:ind w:left="2160" w:hanging="360"/>
      </w:pPr>
      <w:rPr>
        <w:rFonts w:ascii="Wingdings" w:hAnsi="Wingdings" w:hint="default"/>
      </w:rPr>
    </w:lvl>
    <w:lvl w:ilvl="3" w:tplc="0DE43C0C">
      <w:start w:val="1"/>
      <w:numFmt w:val="bullet"/>
      <w:lvlText w:val=""/>
      <w:lvlJc w:val="left"/>
      <w:pPr>
        <w:tabs>
          <w:tab w:val="num" w:pos="2880"/>
        </w:tabs>
        <w:ind w:left="2880" w:hanging="360"/>
      </w:pPr>
      <w:rPr>
        <w:rFonts w:ascii="Symbol" w:hAnsi="Symbol" w:hint="default"/>
      </w:rPr>
    </w:lvl>
    <w:lvl w:ilvl="4" w:tplc="F61643D0">
      <w:start w:val="1"/>
      <w:numFmt w:val="bullet"/>
      <w:lvlText w:val="o"/>
      <w:lvlJc w:val="left"/>
      <w:pPr>
        <w:tabs>
          <w:tab w:val="num" w:pos="3600"/>
        </w:tabs>
        <w:ind w:left="3600" w:hanging="360"/>
      </w:pPr>
      <w:rPr>
        <w:rFonts w:ascii="Courier New" w:hAnsi="Courier New" w:hint="default"/>
      </w:rPr>
    </w:lvl>
    <w:lvl w:ilvl="5" w:tplc="F1EA44F4">
      <w:start w:val="1"/>
      <w:numFmt w:val="bullet"/>
      <w:lvlText w:val=""/>
      <w:lvlJc w:val="left"/>
      <w:pPr>
        <w:tabs>
          <w:tab w:val="num" w:pos="4320"/>
        </w:tabs>
        <w:ind w:left="4320" w:hanging="360"/>
      </w:pPr>
      <w:rPr>
        <w:rFonts w:ascii="Wingdings" w:hAnsi="Wingdings" w:hint="default"/>
      </w:rPr>
    </w:lvl>
    <w:lvl w:ilvl="6" w:tplc="D926105A">
      <w:start w:val="1"/>
      <w:numFmt w:val="bullet"/>
      <w:lvlText w:val=""/>
      <w:lvlJc w:val="left"/>
      <w:pPr>
        <w:tabs>
          <w:tab w:val="num" w:pos="5040"/>
        </w:tabs>
        <w:ind w:left="5040" w:hanging="360"/>
      </w:pPr>
      <w:rPr>
        <w:rFonts w:ascii="Symbol" w:hAnsi="Symbol" w:hint="default"/>
      </w:rPr>
    </w:lvl>
    <w:lvl w:ilvl="7" w:tplc="C0CCFA56">
      <w:start w:val="1"/>
      <w:numFmt w:val="bullet"/>
      <w:lvlText w:val="o"/>
      <w:lvlJc w:val="left"/>
      <w:pPr>
        <w:tabs>
          <w:tab w:val="num" w:pos="5760"/>
        </w:tabs>
        <w:ind w:left="5760" w:hanging="360"/>
      </w:pPr>
      <w:rPr>
        <w:rFonts w:ascii="Courier New" w:hAnsi="Courier New" w:hint="default"/>
      </w:rPr>
    </w:lvl>
    <w:lvl w:ilvl="8" w:tplc="3BA46616">
      <w:start w:val="1"/>
      <w:numFmt w:val="bullet"/>
      <w:lvlText w:val=""/>
      <w:lvlJc w:val="left"/>
      <w:pPr>
        <w:tabs>
          <w:tab w:val="num" w:pos="6480"/>
        </w:tabs>
        <w:ind w:left="6480" w:hanging="360"/>
      </w:pPr>
      <w:rPr>
        <w:rFonts w:ascii="Wingdings" w:hAnsi="Wingdings" w:hint="default"/>
      </w:rPr>
    </w:lvl>
  </w:abstractNum>
  <w:abstractNum w:abstractNumId="2">
    <w:nsid w:val="1BFF4D5C"/>
    <w:multiLevelType w:val="hybridMultilevel"/>
    <w:tmpl w:val="4766AC0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Vrinda" w:hint="default"/>
      </w:rPr>
    </w:lvl>
    <w:lvl w:ilvl="2" w:tplc="04090001">
      <w:start w:val="1"/>
      <w:numFmt w:val="bullet"/>
      <w:lvlText w:val=""/>
      <w:lvlJc w:val="left"/>
      <w:pPr>
        <w:tabs>
          <w:tab w:val="num" w:pos="1800"/>
        </w:tabs>
        <w:ind w:left="1800" w:hanging="360"/>
      </w:pPr>
      <w:rPr>
        <w:rFonts w:ascii="Symbol"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rind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rind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392759A7"/>
    <w:multiLevelType w:val="hybridMultilevel"/>
    <w:tmpl w:val="274A9BB4"/>
    <w:lvl w:ilvl="0" w:tplc="DDCA44CA">
      <w:start w:val="1"/>
      <w:numFmt w:val="bullet"/>
      <w:pStyle w:val="ListBullet"/>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start w:val="1"/>
      <w:numFmt w:val="bullet"/>
      <w:lvlText w:val=""/>
      <w:lvlJc w:val="left"/>
      <w:pPr>
        <w:tabs>
          <w:tab w:val="num" w:pos="2880"/>
        </w:tabs>
        <w:ind w:left="2880" w:hanging="360"/>
      </w:pPr>
      <w:rPr>
        <w:rFonts w:ascii="Symbol" w:hAnsi="Symbol" w:hint="default"/>
      </w:rPr>
    </w:lvl>
    <w:lvl w:ilvl="4" w:tplc="2254515E">
      <w:start w:val="1"/>
      <w:numFmt w:val="bullet"/>
      <w:lvlText w:val="o"/>
      <w:lvlJc w:val="left"/>
      <w:pPr>
        <w:tabs>
          <w:tab w:val="num" w:pos="3600"/>
        </w:tabs>
        <w:ind w:left="3600" w:hanging="360"/>
      </w:pPr>
      <w:rPr>
        <w:rFonts w:ascii="Courier New" w:hAnsi="Courier New" w:hint="default"/>
      </w:rPr>
    </w:lvl>
    <w:lvl w:ilvl="5" w:tplc="DA5A5F4A">
      <w:start w:val="1"/>
      <w:numFmt w:val="bullet"/>
      <w:lvlText w:val=""/>
      <w:lvlJc w:val="left"/>
      <w:pPr>
        <w:tabs>
          <w:tab w:val="num" w:pos="4320"/>
        </w:tabs>
        <w:ind w:left="4320" w:hanging="360"/>
      </w:pPr>
      <w:rPr>
        <w:rFonts w:ascii="Wingdings" w:hAnsi="Wingdings" w:hint="default"/>
      </w:rPr>
    </w:lvl>
    <w:lvl w:ilvl="6" w:tplc="34E0D89A">
      <w:start w:val="1"/>
      <w:numFmt w:val="bullet"/>
      <w:lvlText w:val=""/>
      <w:lvlJc w:val="left"/>
      <w:pPr>
        <w:tabs>
          <w:tab w:val="num" w:pos="5040"/>
        </w:tabs>
        <w:ind w:left="5040" w:hanging="360"/>
      </w:pPr>
      <w:rPr>
        <w:rFonts w:ascii="Symbol" w:hAnsi="Symbol" w:hint="default"/>
      </w:rPr>
    </w:lvl>
    <w:lvl w:ilvl="7" w:tplc="15FCE768">
      <w:start w:val="1"/>
      <w:numFmt w:val="bullet"/>
      <w:lvlText w:val="o"/>
      <w:lvlJc w:val="left"/>
      <w:pPr>
        <w:tabs>
          <w:tab w:val="num" w:pos="5760"/>
        </w:tabs>
        <w:ind w:left="5760" w:hanging="360"/>
      </w:pPr>
      <w:rPr>
        <w:rFonts w:ascii="Courier New" w:hAnsi="Courier New" w:hint="default"/>
      </w:rPr>
    </w:lvl>
    <w:lvl w:ilvl="8" w:tplc="2D3CA3A4">
      <w:start w:val="1"/>
      <w:numFmt w:val="bullet"/>
      <w:lvlText w:val=""/>
      <w:lvlJc w:val="left"/>
      <w:pPr>
        <w:tabs>
          <w:tab w:val="num" w:pos="6480"/>
        </w:tabs>
        <w:ind w:left="6480" w:hanging="360"/>
      </w:pPr>
      <w:rPr>
        <w:rFonts w:ascii="Wingdings" w:hAnsi="Wingdings" w:hint="default"/>
      </w:rPr>
    </w:lvl>
  </w:abstractNum>
  <w:abstractNum w:abstractNumId="4">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5">
    <w:nsid w:val="54185382"/>
    <w:multiLevelType w:val="multilevel"/>
    <w:tmpl w:val="04090025"/>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3456"/>
        </w:tabs>
        <w:ind w:left="345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Number"/>
      <w:lvlText w:val="%2."/>
      <w:lvlJc w:val="left"/>
      <w:pPr>
        <w:tabs>
          <w:tab w:val="num" w:pos="1512"/>
        </w:tabs>
        <w:ind w:left="1512" w:hanging="432"/>
      </w:pPr>
      <w:rPr>
        <w:rFonts w:cs="Times New Roman" w:hint="default"/>
      </w:rPr>
    </w:lvl>
    <w:lvl w:ilvl="2" w:tplc="98347276">
      <w:start w:val="1"/>
      <w:numFmt w:val="bullet"/>
      <w:lvlText w:val=""/>
      <w:lvlJc w:val="left"/>
      <w:pPr>
        <w:tabs>
          <w:tab w:val="num" w:pos="2160"/>
        </w:tabs>
        <w:ind w:left="2160" w:hanging="360"/>
      </w:pPr>
      <w:rPr>
        <w:rFonts w:ascii="Wingdings" w:hAnsi="Wingdings" w:hint="default"/>
      </w:rPr>
    </w:lvl>
    <w:lvl w:ilvl="3" w:tplc="8D50BBDA">
      <w:start w:val="1"/>
      <w:numFmt w:val="bullet"/>
      <w:lvlText w:val=""/>
      <w:lvlJc w:val="left"/>
      <w:pPr>
        <w:tabs>
          <w:tab w:val="num" w:pos="2880"/>
        </w:tabs>
        <w:ind w:left="2880" w:hanging="360"/>
      </w:pPr>
      <w:rPr>
        <w:rFonts w:ascii="Symbol" w:hAnsi="Symbol" w:hint="default"/>
      </w:rPr>
    </w:lvl>
    <w:lvl w:ilvl="4" w:tplc="3064B95C">
      <w:start w:val="1"/>
      <w:numFmt w:val="bullet"/>
      <w:lvlText w:val="o"/>
      <w:lvlJc w:val="left"/>
      <w:pPr>
        <w:tabs>
          <w:tab w:val="num" w:pos="3600"/>
        </w:tabs>
        <w:ind w:left="3600" w:hanging="360"/>
      </w:pPr>
      <w:rPr>
        <w:rFonts w:ascii="Courier New" w:hAnsi="Courier New" w:hint="default"/>
      </w:rPr>
    </w:lvl>
    <w:lvl w:ilvl="5" w:tplc="7FAC62CA">
      <w:start w:val="1"/>
      <w:numFmt w:val="bullet"/>
      <w:lvlText w:val=""/>
      <w:lvlJc w:val="left"/>
      <w:pPr>
        <w:tabs>
          <w:tab w:val="num" w:pos="4320"/>
        </w:tabs>
        <w:ind w:left="4320" w:hanging="360"/>
      </w:pPr>
      <w:rPr>
        <w:rFonts w:ascii="Wingdings" w:hAnsi="Wingdings" w:hint="default"/>
      </w:rPr>
    </w:lvl>
    <w:lvl w:ilvl="6" w:tplc="6BF2B1B4">
      <w:start w:val="1"/>
      <w:numFmt w:val="bullet"/>
      <w:lvlText w:val=""/>
      <w:lvlJc w:val="left"/>
      <w:pPr>
        <w:tabs>
          <w:tab w:val="num" w:pos="5040"/>
        </w:tabs>
        <w:ind w:left="5040" w:hanging="360"/>
      </w:pPr>
      <w:rPr>
        <w:rFonts w:ascii="Symbol" w:hAnsi="Symbol" w:hint="default"/>
      </w:rPr>
    </w:lvl>
    <w:lvl w:ilvl="7" w:tplc="D4E867DE">
      <w:start w:val="1"/>
      <w:numFmt w:val="bullet"/>
      <w:lvlText w:val="o"/>
      <w:lvlJc w:val="left"/>
      <w:pPr>
        <w:tabs>
          <w:tab w:val="num" w:pos="5760"/>
        </w:tabs>
        <w:ind w:left="5760" w:hanging="360"/>
      </w:pPr>
      <w:rPr>
        <w:rFonts w:ascii="Courier New" w:hAnsi="Courier New" w:hint="default"/>
      </w:rPr>
    </w:lvl>
    <w:lvl w:ilvl="8" w:tplc="34749F0A">
      <w:start w:val="1"/>
      <w:numFmt w:val="bullet"/>
      <w:lvlText w:val=""/>
      <w:lvlJc w:val="left"/>
      <w:pPr>
        <w:tabs>
          <w:tab w:val="num" w:pos="6480"/>
        </w:tabs>
        <w:ind w:left="6480" w:hanging="360"/>
      </w:pPr>
      <w:rPr>
        <w:rFonts w:ascii="Wingdings" w:hAnsi="Wingdings" w:hint="default"/>
      </w:rPr>
    </w:lvl>
  </w:abstractNum>
  <w:abstractNum w:abstractNumId="7">
    <w:nsid w:val="65467F50"/>
    <w:multiLevelType w:val="hybridMultilevel"/>
    <w:tmpl w:val="BC4C3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start w:val="1"/>
      <w:numFmt w:val="bullet"/>
      <w:lvlText w:val="o"/>
      <w:lvlJc w:val="left"/>
      <w:pPr>
        <w:tabs>
          <w:tab w:val="num" w:pos="1440"/>
        </w:tabs>
        <w:ind w:left="1440" w:hanging="360"/>
      </w:pPr>
      <w:rPr>
        <w:rFonts w:ascii="Courier New" w:hAnsi="Courier New" w:hint="default"/>
      </w:rPr>
    </w:lvl>
    <w:lvl w:ilvl="2" w:tplc="21EEFB90">
      <w:start w:val="1"/>
      <w:numFmt w:val="bullet"/>
      <w:lvlText w:val=""/>
      <w:lvlJc w:val="left"/>
      <w:pPr>
        <w:tabs>
          <w:tab w:val="num" w:pos="2160"/>
        </w:tabs>
        <w:ind w:left="2160" w:hanging="360"/>
      </w:pPr>
      <w:rPr>
        <w:rFonts w:ascii="Wingdings" w:hAnsi="Wingdings" w:hint="default"/>
      </w:rPr>
    </w:lvl>
    <w:lvl w:ilvl="3" w:tplc="73CE21F2">
      <w:start w:val="1"/>
      <w:numFmt w:val="bullet"/>
      <w:lvlText w:val=""/>
      <w:lvlJc w:val="left"/>
      <w:pPr>
        <w:tabs>
          <w:tab w:val="num" w:pos="2880"/>
        </w:tabs>
        <w:ind w:left="2880" w:hanging="360"/>
      </w:pPr>
      <w:rPr>
        <w:rFonts w:ascii="Symbol" w:hAnsi="Symbol" w:hint="default"/>
      </w:rPr>
    </w:lvl>
    <w:lvl w:ilvl="4" w:tplc="A4B4320A">
      <w:start w:val="1"/>
      <w:numFmt w:val="bullet"/>
      <w:lvlText w:val="o"/>
      <w:lvlJc w:val="left"/>
      <w:pPr>
        <w:tabs>
          <w:tab w:val="num" w:pos="3600"/>
        </w:tabs>
        <w:ind w:left="3600" w:hanging="360"/>
      </w:pPr>
      <w:rPr>
        <w:rFonts w:ascii="Courier New" w:hAnsi="Courier New" w:hint="default"/>
      </w:rPr>
    </w:lvl>
    <w:lvl w:ilvl="5" w:tplc="1018E706">
      <w:start w:val="1"/>
      <w:numFmt w:val="bullet"/>
      <w:lvlText w:val=""/>
      <w:lvlJc w:val="left"/>
      <w:pPr>
        <w:tabs>
          <w:tab w:val="num" w:pos="4320"/>
        </w:tabs>
        <w:ind w:left="4320" w:hanging="360"/>
      </w:pPr>
      <w:rPr>
        <w:rFonts w:ascii="Wingdings" w:hAnsi="Wingdings" w:hint="default"/>
      </w:rPr>
    </w:lvl>
    <w:lvl w:ilvl="6" w:tplc="505C2816">
      <w:start w:val="1"/>
      <w:numFmt w:val="bullet"/>
      <w:lvlText w:val=""/>
      <w:lvlJc w:val="left"/>
      <w:pPr>
        <w:tabs>
          <w:tab w:val="num" w:pos="5040"/>
        </w:tabs>
        <w:ind w:left="5040" w:hanging="360"/>
      </w:pPr>
      <w:rPr>
        <w:rFonts w:ascii="Symbol" w:hAnsi="Symbol" w:hint="default"/>
      </w:rPr>
    </w:lvl>
    <w:lvl w:ilvl="7" w:tplc="41C44BB6">
      <w:start w:val="1"/>
      <w:numFmt w:val="bullet"/>
      <w:lvlText w:val="o"/>
      <w:lvlJc w:val="left"/>
      <w:pPr>
        <w:tabs>
          <w:tab w:val="num" w:pos="5760"/>
        </w:tabs>
        <w:ind w:left="5760" w:hanging="360"/>
      </w:pPr>
      <w:rPr>
        <w:rFonts w:ascii="Courier New" w:hAnsi="Courier New" w:hint="default"/>
      </w:rPr>
    </w:lvl>
    <w:lvl w:ilvl="8" w:tplc="F2BA805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8"/>
  </w:num>
  <w:num w:numId="7">
    <w:abstractNumId w:val="4"/>
  </w:num>
  <w:num w:numId="8">
    <w:abstractNumId w:val="2"/>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720"/>
  <w:autoHyphenation/>
  <w:hyphenationZone w:val="357"/>
  <w:doNotHyphenateCaps/>
  <w:noPunctuationKerning/>
  <w:characterSpacingControl w:val="doNotCompress"/>
  <w:doNotValidateAgainstSchema/>
  <w:doNotDemarcateInvalidXml/>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foster_bibliography.enl&lt;/item&gt;&lt;/Libraries&gt;&lt;/ENLibraries&gt;"/>
  </w:docVars>
  <w:rsids>
    <w:rsidRoot w:val="003753AB"/>
    <w:rsid w:val="000104B0"/>
    <w:rsid w:val="000110F8"/>
    <w:rsid w:val="00033120"/>
    <w:rsid w:val="0003552F"/>
    <w:rsid w:val="00053458"/>
    <w:rsid w:val="00060A43"/>
    <w:rsid w:val="000675EC"/>
    <w:rsid w:val="0007097B"/>
    <w:rsid w:val="00076B69"/>
    <w:rsid w:val="00076E84"/>
    <w:rsid w:val="00081B3D"/>
    <w:rsid w:val="00086531"/>
    <w:rsid w:val="0009029D"/>
    <w:rsid w:val="000A1683"/>
    <w:rsid w:val="000A4257"/>
    <w:rsid w:val="000D10C4"/>
    <w:rsid w:val="000D5189"/>
    <w:rsid w:val="000E11B0"/>
    <w:rsid w:val="000E67EE"/>
    <w:rsid w:val="000E7EB1"/>
    <w:rsid w:val="000F4B05"/>
    <w:rsid w:val="00113D42"/>
    <w:rsid w:val="00114139"/>
    <w:rsid w:val="00137908"/>
    <w:rsid w:val="00162405"/>
    <w:rsid w:val="0017593E"/>
    <w:rsid w:val="00177126"/>
    <w:rsid w:val="00187680"/>
    <w:rsid w:val="001A0617"/>
    <w:rsid w:val="001A0B90"/>
    <w:rsid w:val="001A4783"/>
    <w:rsid w:val="001B6E95"/>
    <w:rsid w:val="001C4DBC"/>
    <w:rsid w:val="001C5CE0"/>
    <w:rsid w:val="001D30A2"/>
    <w:rsid w:val="001D68F0"/>
    <w:rsid w:val="001E7861"/>
    <w:rsid w:val="00224D11"/>
    <w:rsid w:val="0023127C"/>
    <w:rsid w:val="0023153A"/>
    <w:rsid w:val="002442D0"/>
    <w:rsid w:val="002529B9"/>
    <w:rsid w:val="00253FE4"/>
    <w:rsid w:val="0027623B"/>
    <w:rsid w:val="002E56DD"/>
    <w:rsid w:val="002F3DC0"/>
    <w:rsid w:val="00300222"/>
    <w:rsid w:val="003016DF"/>
    <w:rsid w:val="003035CF"/>
    <w:rsid w:val="00311321"/>
    <w:rsid w:val="00314915"/>
    <w:rsid w:val="0034491F"/>
    <w:rsid w:val="00346A9E"/>
    <w:rsid w:val="003506BF"/>
    <w:rsid w:val="003606E3"/>
    <w:rsid w:val="00360C35"/>
    <w:rsid w:val="0036540F"/>
    <w:rsid w:val="00365761"/>
    <w:rsid w:val="003721E4"/>
    <w:rsid w:val="003753AB"/>
    <w:rsid w:val="003929B8"/>
    <w:rsid w:val="00393DC0"/>
    <w:rsid w:val="003A127E"/>
    <w:rsid w:val="003A5F3B"/>
    <w:rsid w:val="003B11BB"/>
    <w:rsid w:val="003B240F"/>
    <w:rsid w:val="003B44FF"/>
    <w:rsid w:val="003B4AEB"/>
    <w:rsid w:val="003C48BE"/>
    <w:rsid w:val="003D2A06"/>
    <w:rsid w:val="003E490C"/>
    <w:rsid w:val="003E5746"/>
    <w:rsid w:val="00400DEF"/>
    <w:rsid w:val="0042076F"/>
    <w:rsid w:val="0042422D"/>
    <w:rsid w:val="00440A1A"/>
    <w:rsid w:val="00464CAF"/>
    <w:rsid w:val="004652AF"/>
    <w:rsid w:val="00467DDD"/>
    <w:rsid w:val="00475D39"/>
    <w:rsid w:val="00481893"/>
    <w:rsid w:val="00485851"/>
    <w:rsid w:val="00492DAA"/>
    <w:rsid w:val="004A0290"/>
    <w:rsid w:val="004A0CB0"/>
    <w:rsid w:val="004C08C3"/>
    <w:rsid w:val="004C692D"/>
    <w:rsid w:val="005263FA"/>
    <w:rsid w:val="00527AB1"/>
    <w:rsid w:val="005332C5"/>
    <w:rsid w:val="00533B18"/>
    <w:rsid w:val="005432A7"/>
    <w:rsid w:val="005539FF"/>
    <w:rsid w:val="00570D9C"/>
    <w:rsid w:val="0057628D"/>
    <w:rsid w:val="005834CB"/>
    <w:rsid w:val="00585FE7"/>
    <w:rsid w:val="0059610B"/>
    <w:rsid w:val="00597646"/>
    <w:rsid w:val="005B2B2E"/>
    <w:rsid w:val="005B791D"/>
    <w:rsid w:val="005C2F2D"/>
    <w:rsid w:val="005C7386"/>
    <w:rsid w:val="005D6292"/>
    <w:rsid w:val="005D7B87"/>
    <w:rsid w:val="005F143C"/>
    <w:rsid w:val="00615229"/>
    <w:rsid w:val="00620A8F"/>
    <w:rsid w:val="00633B7A"/>
    <w:rsid w:val="006404E8"/>
    <w:rsid w:val="006463F1"/>
    <w:rsid w:val="0065268A"/>
    <w:rsid w:val="006529C0"/>
    <w:rsid w:val="006546EC"/>
    <w:rsid w:val="0065723C"/>
    <w:rsid w:val="006668D4"/>
    <w:rsid w:val="0066784A"/>
    <w:rsid w:val="00677F31"/>
    <w:rsid w:val="00684BF9"/>
    <w:rsid w:val="00687DF5"/>
    <w:rsid w:val="006D0D8C"/>
    <w:rsid w:val="006D1738"/>
    <w:rsid w:val="006D63A3"/>
    <w:rsid w:val="006E5521"/>
    <w:rsid w:val="006F4916"/>
    <w:rsid w:val="006F55FC"/>
    <w:rsid w:val="007036EC"/>
    <w:rsid w:val="00705713"/>
    <w:rsid w:val="007058B6"/>
    <w:rsid w:val="00720CB7"/>
    <w:rsid w:val="007460CB"/>
    <w:rsid w:val="00760465"/>
    <w:rsid w:val="00760DBA"/>
    <w:rsid w:val="007728C3"/>
    <w:rsid w:val="00794DC0"/>
    <w:rsid w:val="007A23A3"/>
    <w:rsid w:val="007A2710"/>
    <w:rsid w:val="007A68AB"/>
    <w:rsid w:val="007D59AF"/>
    <w:rsid w:val="007D6F47"/>
    <w:rsid w:val="007D7CED"/>
    <w:rsid w:val="007E55FA"/>
    <w:rsid w:val="007F0BB8"/>
    <w:rsid w:val="00801D4E"/>
    <w:rsid w:val="00807AF2"/>
    <w:rsid w:val="00813C08"/>
    <w:rsid w:val="00820601"/>
    <w:rsid w:val="00820B06"/>
    <w:rsid w:val="0083325D"/>
    <w:rsid w:val="00833B38"/>
    <w:rsid w:val="00837C7A"/>
    <w:rsid w:val="0084363A"/>
    <w:rsid w:val="008437A0"/>
    <w:rsid w:val="00846FAE"/>
    <w:rsid w:val="008472B0"/>
    <w:rsid w:val="00851E2F"/>
    <w:rsid w:val="00852C5A"/>
    <w:rsid w:val="00853F84"/>
    <w:rsid w:val="00862D86"/>
    <w:rsid w:val="008640E4"/>
    <w:rsid w:val="0086607F"/>
    <w:rsid w:val="0087457A"/>
    <w:rsid w:val="00881CA2"/>
    <w:rsid w:val="00883822"/>
    <w:rsid w:val="00885809"/>
    <w:rsid w:val="0088768D"/>
    <w:rsid w:val="00890EEE"/>
    <w:rsid w:val="008910D7"/>
    <w:rsid w:val="008A7A94"/>
    <w:rsid w:val="008A7B37"/>
    <w:rsid w:val="008B345B"/>
    <w:rsid w:val="008C6862"/>
    <w:rsid w:val="008D1CB6"/>
    <w:rsid w:val="00913293"/>
    <w:rsid w:val="00916A1A"/>
    <w:rsid w:val="009279A3"/>
    <w:rsid w:val="00931275"/>
    <w:rsid w:val="009317F6"/>
    <w:rsid w:val="00946156"/>
    <w:rsid w:val="00951102"/>
    <w:rsid w:val="0095524B"/>
    <w:rsid w:val="00955746"/>
    <w:rsid w:val="00966671"/>
    <w:rsid w:val="009751B5"/>
    <w:rsid w:val="0099102C"/>
    <w:rsid w:val="00991571"/>
    <w:rsid w:val="009A550E"/>
    <w:rsid w:val="009B1788"/>
    <w:rsid w:val="009C21ED"/>
    <w:rsid w:val="009E4B59"/>
    <w:rsid w:val="009F09AE"/>
    <w:rsid w:val="009F1DEB"/>
    <w:rsid w:val="009F2E91"/>
    <w:rsid w:val="00A03147"/>
    <w:rsid w:val="00A03C2D"/>
    <w:rsid w:val="00A2208B"/>
    <w:rsid w:val="00A30191"/>
    <w:rsid w:val="00A34E69"/>
    <w:rsid w:val="00A35C8B"/>
    <w:rsid w:val="00A40845"/>
    <w:rsid w:val="00A431C0"/>
    <w:rsid w:val="00A47DDD"/>
    <w:rsid w:val="00A54D0D"/>
    <w:rsid w:val="00A9291A"/>
    <w:rsid w:val="00A9605B"/>
    <w:rsid w:val="00AA7569"/>
    <w:rsid w:val="00AB3B19"/>
    <w:rsid w:val="00AC18F0"/>
    <w:rsid w:val="00AC2499"/>
    <w:rsid w:val="00AD5980"/>
    <w:rsid w:val="00AD639C"/>
    <w:rsid w:val="00AF1933"/>
    <w:rsid w:val="00AF2224"/>
    <w:rsid w:val="00AF4310"/>
    <w:rsid w:val="00AF613F"/>
    <w:rsid w:val="00B02405"/>
    <w:rsid w:val="00B04123"/>
    <w:rsid w:val="00B14B92"/>
    <w:rsid w:val="00B17098"/>
    <w:rsid w:val="00B313BF"/>
    <w:rsid w:val="00B31DFE"/>
    <w:rsid w:val="00B32C19"/>
    <w:rsid w:val="00B403DD"/>
    <w:rsid w:val="00B50AAF"/>
    <w:rsid w:val="00B524F2"/>
    <w:rsid w:val="00B660A5"/>
    <w:rsid w:val="00BA4E9C"/>
    <w:rsid w:val="00BB167F"/>
    <w:rsid w:val="00BB696C"/>
    <w:rsid w:val="00BC10C9"/>
    <w:rsid w:val="00BC73D8"/>
    <w:rsid w:val="00BC7861"/>
    <w:rsid w:val="00BD0C5A"/>
    <w:rsid w:val="00BD5000"/>
    <w:rsid w:val="00BD7440"/>
    <w:rsid w:val="00BD75DA"/>
    <w:rsid w:val="00C159F1"/>
    <w:rsid w:val="00C171BA"/>
    <w:rsid w:val="00C214A9"/>
    <w:rsid w:val="00C21A1A"/>
    <w:rsid w:val="00C422CB"/>
    <w:rsid w:val="00C5072C"/>
    <w:rsid w:val="00C532AA"/>
    <w:rsid w:val="00C62114"/>
    <w:rsid w:val="00C678E6"/>
    <w:rsid w:val="00C85B50"/>
    <w:rsid w:val="00C925B5"/>
    <w:rsid w:val="00C978C3"/>
    <w:rsid w:val="00CA02C7"/>
    <w:rsid w:val="00CA3B53"/>
    <w:rsid w:val="00CD1D38"/>
    <w:rsid w:val="00CE3543"/>
    <w:rsid w:val="00CE6168"/>
    <w:rsid w:val="00D02F54"/>
    <w:rsid w:val="00D03CA2"/>
    <w:rsid w:val="00D25976"/>
    <w:rsid w:val="00D30308"/>
    <w:rsid w:val="00D3579D"/>
    <w:rsid w:val="00D5440F"/>
    <w:rsid w:val="00D6093B"/>
    <w:rsid w:val="00D70A59"/>
    <w:rsid w:val="00D72076"/>
    <w:rsid w:val="00D741CB"/>
    <w:rsid w:val="00D74DB3"/>
    <w:rsid w:val="00D8353D"/>
    <w:rsid w:val="00D879B4"/>
    <w:rsid w:val="00D91EAB"/>
    <w:rsid w:val="00D96144"/>
    <w:rsid w:val="00DA302C"/>
    <w:rsid w:val="00DC3A20"/>
    <w:rsid w:val="00DC6956"/>
    <w:rsid w:val="00DC6FA1"/>
    <w:rsid w:val="00DD3016"/>
    <w:rsid w:val="00DD7585"/>
    <w:rsid w:val="00DD795A"/>
    <w:rsid w:val="00DE195D"/>
    <w:rsid w:val="00DE6173"/>
    <w:rsid w:val="00E21501"/>
    <w:rsid w:val="00E27644"/>
    <w:rsid w:val="00E377A1"/>
    <w:rsid w:val="00E4129F"/>
    <w:rsid w:val="00E433BC"/>
    <w:rsid w:val="00E44DE9"/>
    <w:rsid w:val="00E46F4E"/>
    <w:rsid w:val="00E576F8"/>
    <w:rsid w:val="00E712A5"/>
    <w:rsid w:val="00E74616"/>
    <w:rsid w:val="00E76724"/>
    <w:rsid w:val="00E850B7"/>
    <w:rsid w:val="00E95683"/>
    <w:rsid w:val="00EA65C7"/>
    <w:rsid w:val="00EB5F86"/>
    <w:rsid w:val="00EB790A"/>
    <w:rsid w:val="00EC0FC6"/>
    <w:rsid w:val="00EC2FE8"/>
    <w:rsid w:val="00EC4CAB"/>
    <w:rsid w:val="00ED1F93"/>
    <w:rsid w:val="00ED59D4"/>
    <w:rsid w:val="00ED6B41"/>
    <w:rsid w:val="00EE477D"/>
    <w:rsid w:val="00EF6628"/>
    <w:rsid w:val="00F02985"/>
    <w:rsid w:val="00F0784A"/>
    <w:rsid w:val="00F16422"/>
    <w:rsid w:val="00F2441C"/>
    <w:rsid w:val="00F302E4"/>
    <w:rsid w:val="00F64DF8"/>
    <w:rsid w:val="00F75389"/>
    <w:rsid w:val="00F76BEF"/>
    <w:rsid w:val="00F82676"/>
    <w:rsid w:val="00F828D3"/>
    <w:rsid w:val="00F92890"/>
    <w:rsid w:val="00FA6637"/>
    <w:rsid w:val="00FA7B21"/>
    <w:rsid w:val="00FC5BDB"/>
    <w:rsid w:val="00FD4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8194"/>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7A94"/>
    <w:pPr>
      <w:spacing w:before="120" w:after="120"/>
    </w:pPr>
    <w:rPr>
      <w:rFonts w:ascii="Arial" w:hAnsi="Arial"/>
    </w:rPr>
  </w:style>
  <w:style w:type="paragraph" w:styleId="Heading1">
    <w:name w:val="heading 1"/>
    <w:basedOn w:val="Normal"/>
    <w:next w:val="Normal"/>
    <w:link w:val="Heading1Char"/>
    <w:uiPriority w:val="99"/>
    <w:qFormat/>
    <w:rsid w:val="008A7A94"/>
    <w:pPr>
      <w:keepNext/>
      <w:numPr>
        <w:numId w:val="2"/>
      </w:numPr>
      <w:spacing w:before="240"/>
      <w:outlineLvl w:val="0"/>
    </w:pPr>
    <w:rPr>
      <w:b/>
      <w:kern w:val="32"/>
      <w:sz w:val="28"/>
    </w:rPr>
  </w:style>
  <w:style w:type="paragraph" w:styleId="Heading2">
    <w:name w:val="heading 2"/>
    <w:basedOn w:val="Normal"/>
    <w:next w:val="Normal"/>
    <w:link w:val="Heading2Char"/>
    <w:uiPriority w:val="99"/>
    <w:qFormat/>
    <w:rsid w:val="00EB790A"/>
    <w:pPr>
      <w:keepNext/>
      <w:numPr>
        <w:ilvl w:val="1"/>
        <w:numId w:val="2"/>
      </w:numPr>
      <w:spacing w:before="240"/>
      <w:ind w:left="576"/>
      <w:outlineLvl w:val="1"/>
    </w:pPr>
    <w:rPr>
      <w:b/>
      <w:i/>
      <w:sz w:val="24"/>
    </w:rPr>
  </w:style>
  <w:style w:type="paragraph" w:styleId="Heading3">
    <w:name w:val="heading 3"/>
    <w:basedOn w:val="Normal"/>
    <w:next w:val="Normal"/>
    <w:link w:val="Heading3Char"/>
    <w:uiPriority w:val="99"/>
    <w:qFormat/>
    <w:rsid w:val="00D5440F"/>
    <w:pPr>
      <w:keepNext/>
      <w:numPr>
        <w:ilvl w:val="2"/>
        <w:numId w:val="2"/>
      </w:numPr>
      <w:spacing w:before="240"/>
      <w:outlineLvl w:val="2"/>
    </w:pPr>
    <w:rPr>
      <w:b/>
      <w:sz w:val="22"/>
    </w:rPr>
  </w:style>
  <w:style w:type="paragraph" w:styleId="Heading4">
    <w:name w:val="heading 4"/>
    <w:basedOn w:val="Normal"/>
    <w:next w:val="Normal"/>
    <w:link w:val="Heading4Char"/>
    <w:uiPriority w:val="99"/>
    <w:qFormat/>
    <w:rsid w:val="008A7A94"/>
    <w:pPr>
      <w:keepNext/>
      <w:numPr>
        <w:ilvl w:val="3"/>
        <w:numId w:val="2"/>
      </w:numPr>
      <w:outlineLvl w:val="3"/>
    </w:pPr>
    <w:rPr>
      <w:b/>
      <w:i/>
      <w:szCs w:val="22"/>
    </w:rPr>
  </w:style>
  <w:style w:type="paragraph" w:styleId="Heading5">
    <w:name w:val="heading 5"/>
    <w:basedOn w:val="Normal"/>
    <w:next w:val="Normal"/>
    <w:link w:val="Heading5Char"/>
    <w:uiPriority w:val="99"/>
    <w:qFormat/>
    <w:rsid w:val="008A7A94"/>
    <w:pPr>
      <w:numPr>
        <w:ilvl w:val="4"/>
        <w:numId w:val="2"/>
      </w:numPr>
      <w:spacing w:before="240" w:after="60"/>
      <w:outlineLvl w:val="4"/>
    </w:pPr>
    <w:rPr>
      <w:sz w:val="22"/>
    </w:rPr>
  </w:style>
  <w:style w:type="paragraph" w:styleId="Heading6">
    <w:name w:val="heading 6"/>
    <w:basedOn w:val="Normal"/>
    <w:next w:val="Normal"/>
    <w:link w:val="Heading6Char"/>
    <w:uiPriority w:val="99"/>
    <w:qFormat/>
    <w:rsid w:val="00D5440F"/>
    <w:pPr>
      <w:numPr>
        <w:ilvl w:val="5"/>
        <w:numId w:val="2"/>
      </w:numPr>
      <w:spacing w:before="240" w:after="60"/>
      <w:outlineLvl w:val="5"/>
    </w:pPr>
    <w:rPr>
      <w:b/>
      <w:sz w:val="22"/>
    </w:rPr>
  </w:style>
  <w:style w:type="paragraph" w:styleId="Heading7">
    <w:name w:val="heading 7"/>
    <w:basedOn w:val="Normal"/>
    <w:next w:val="Normal"/>
    <w:link w:val="Heading7Char"/>
    <w:uiPriority w:val="99"/>
    <w:qFormat/>
    <w:rsid w:val="00D5440F"/>
    <w:pPr>
      <w:numPr>
        <w:ilvl w:val="6"/>
        <w:numId w:val="2"/>
      </w:numPr>
      <w:spacing w:before="240" w:after="60"/>
      <w:outlineLvl w:val="6"/>
    </w:pPr>
  </w:style>
  <w:style w:type="paragraph" w:styleId="Heading8">
    <w:name w:val="heading 8"/>
    <w:basedOn w:val="Normal"/>
    <w:next w:val="Normal"/>
    <w:link w:val="Heading8Char"/>
    <w:uiPriority w:val="99"/>
    <w:qFormat/>
    <w:rsid w:val="00D5440F"/>
    <w:pPr>
      <w:numPr>
        <w:ilvl w:val="7"/>
        <w:numId w:val="2"/>
      </w:numPr>
      <w:spacing w:before="240" w:after="60"/>
      <w:outlineLvl w:val="7"/>
    </w:pPr>
    <w:rPr>
      <w:i/>
    </w:rPr>
  </w:style>
  <w:style w:type="paragraph" w:styleId="Heading9">
    <w:name w:val="heading 9"/>
    <w:basedOn w:val="Normal"/>
    <w:next w:val="Normal"/>
    <w:link w:val="Heading9Char"/>
    <w:uiPriority w:val="99"/>
    <w:qFormat/>
    <w:rsid w:val="00D5440F"/>
    <w:pPr>
      <w:numPr>
        <w:ilvl w:val="8"/>
        <w:numId w:val="2"/>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457A"/>
    <w:rPr>
      <w:rFonts w:ascii="Arial" w:hAnsi="Arial"/>
      <w:b/>
      <w:kern w:val="32"/>
      <w:sz w:val="28"/>
    </w:rPr>
  </w:style>
  <w:style w:type="character" w:customStyle="1" w:styleId="Heading2Char">
    <w:name w:val="Heading 2 Char"/>
    <w:basedOn w:val="DefaultParagraphFont"/>
    <w:link w:val="Heading2"/>
    <w:uiPriority w:val="99"/>
    <w:locked/>
    <w:rsid w:val="00EB790A"/>
    <w:rPr>
      <w:rFonts w:ascii="Arial" w:hAnsi="Arial"/>
      <w:b/>
      <w:i/>
      <w:sz w:val="24"/>
    </w:rPr>
  </w:style>
  <w:style w:type="character" w:customStyle="1" w:styleId="Heading3Char">
    <w:name w:val="Heading 3 Char"/>
    <w:basedOn w:val="DefaultParagraphFont"/>
    <w:link w:val="Heading3"/>
    <w:uiPriority w:val="99"/>
    <w:locked/>
    <w:rsid w:val="0087457A"/>
    <w:rPr>
      <w:rFonts w:ascii="Arial" w:hAnsi="Arial"/>
      <w:b/>
      <w:sz w:val="22"/>
    </w:rPr>
  </w:style>
  <w:style w:type="character" w:customStyle="1" w:styleId="Heading4Char">
    <w:name w:val="Heading 4 Char"/>
    <w:basedOn w:val="DefaultParagraphFont"/>
    <w:link w:val="Heading4"/>
    <w:uiPriority w:val="99"/>
    <w:locked/>
    <w:rsid w:val="0087457A"/>
    <w:rPr>
      <w:rFonts w:ascii="Arial" w:hAnsi="Arial"/>
      <w:b/>
      <w:i/>
      <w:szCs w:val="22"/>
    </w:rPr>
  </w:style>
  <w:style w:type="character" w:customStyle="1" w:styleId="Heading5Char">
    <w:name w:val="Heading 5 Char"/>
    <w:basedOn w:val="DefaultParagraphFont"/>
    <w:link w:val="Heading5"/>
    <w:uiPriority w:val="99"/>
    <w:locked/>
    <w:rsid w:val="0087457A"/>
    <w:rPr>
      <w:rFonts w:ascii="Arial" w:hAnsi="Arial"/>
      <w:sz w:val="22"/>
    </w:rPr>
  </w:style>
  <w:style w:type="character" w:customStyle="1" w:styleId="Heading6Char">
    <w:name w:val="Heading 6 Char"/>
    <w:basedOn w:val="DefaultParagraphFont"/>
    <w:link w:val="Heading6"/>
    <w:uiPriority w:val="99"/>
    <w:locked/>
    <w:rsid w:val="0087457A"/>
    <w:rPr>
      <w:rFonts w:ascii="Arial" w:hAnsi="Arial"/>
      <w:b/>
      <w:sz w:val="22"/>
    </w:rPr>
  </w:style>
  <w:style w:type="character" w:customStyle="1" w:styleId="Heading7Char">
    <w:name w:val="Heading 7 Char"/>
    <w:basedOn w:val="DefaultParagraphFont"/>
    <w:link w:val="Heading7"/>
    <w:uiPriority w:val="99"/>
    <w:locked/>
    <w:rsid w:val="0087457A"/>
    <w:rPr>
      <w:rFonts w:ascii="Arial" w:hAnsi="Arial"/>
    </w:rPr>
  </w:style>
  <w:style w:type="character" w:customStyle="1" w:styleId="Heading8Char">
    <w:name w:val="Heading 8 Char"/>
    <w:basedOn w:val="DefaultParagraphFont"/>
    <w:link w:val="Heading8"/>
    <w:uiPriority w:val="99"/>
    <w:locked/>
    <w:rsid w:val="0087457A"/>
    <w:rPr>
      <w:rFonts w:ascii="Arial" w:hAnsi="Arial"/>
      <w:i/>
    </w:rPr>
  </w:style>
  <w:style w:type="character" w:customStyle="1" w:styleId="Heading9Char">
    <w:name w:val="Heading 9 Char"/>
    <w:basedOn w:val="DefaultParagraphFont"/>
    <w:link w:val="Heading9"/>
    <w:uiPriority w:val="99"/>
    <w:locked/>
    <w:rsid w:val="0087457A"/>
    <w:rPr>
      <w:rFonts w:ascii="Arial" w:hAnsi="Arial"/>
      <w:sz w:val="22"/>
    </w:rPr>
  </w:style>
  <w:style w:type="paragraph" w:styleId="PlainText">
    <w:name w:val="Plain Text"/>
    <w:basedOn w:val="Normal"/>
    <w:link w:val="PlainTextChar"/>
    <w:autoRedefine/>
    <w:uiPriority w:val="99"/>
    <w:rsid w:val="00D5440F"/>
    <w:rPr>
      <w:iCs/>
      <w:sz w:val="22"/>
      <w:szCs w:val="22"/>
    </w:rPr>
  </w:style>
  <w:style w:type="character" w:customStyle="1" w:styleId="PlainTextChar">
    <w:name w:val="Plain Text Char"/>
    <w:basedOn w:val="DefaultParagraphFont"/>
    <w:link w:val="PlainText"/>
    <w:uiPriority w:val="99"/>
    <w:semiHidden/>
    <w:locked/>
    <w:rsid w:val="0087457A"/>
    <w:rPr>
      <w:rFonts w:ascii="Courier New" w:hAnsi="Courier New" w:cs="Courier New"/>
      <w:sz w:val="20"/>
      <w:szCs w:val="20"/>
    </w:rPr>
  </w:style>
  <w:style w:type="paragraph" w:styleId="Title">
    <w:name w:val="Title"/>
    <w:basedOn w:val="Normal"/>
    <w:link w:val="TitleChar"/>
    <w:uiPriority w:val="99"/>
    <w:qFormat/>
    <w:rsid w:val="00D5440F"/>
    <w:pPr>
      <w:spacing w:before="240" w:after="60"/>
      <w:jc w:val="center"/>
      <w:outlineLvl w:val="0"/>
    </w:pPr>
    <w:rPr>
      <w:b/>
      <w:kern w:val="28"/>
      <w:sz w:val="32"/>
    </w:rPr>
  </w:style>
  <w:style w:type="character" w:customStyle="1" w:styleId="TitleChar">
    <w:name w:val="Title Char"/>
    <w:basedOn w:val="DefaultParagraphFont"/>
    <w:link w:val="Title"/>
    <w:uiPriority w:val="99"/>
    <w:locked/>
    <w:rsid w:val="0087457A"/>
    <w:rPr>
      <w:rFonts w:ascii="Cambria" w:hAnsi="Cambria" w:cs="Times New Roman"/>
      <w:b/>
      <w:bCs/>
      <w:kern w:val="28"/>
      <w:sz w:val="32"/>
      <w:szCs w:val="32"/>
    </w:rPr>
  </w:style>
  <w:style w:type="paragraph" w:styleId="ListBullet">
    <w:name w:val="List Bullet"/>
    <w:basedOn w:val="Normal"/>
    <w:uiPriority w:val="99"/>
    <w:rsid w:val="00D5440F"/>
    <w:pPr>
      <w:numPr>
        <w:numId w:val="4"/>
      </w:numPr>
      <w:ind w:left="720"/>
    </w:pPr>
    <w:rPr>
      <w:sz w:val="22"/>
    </w:rPr>
  </w:style>
  <w:style w:type="paragraph" w:customStyle="1" w:styleId="HTMLBody">
    <w:name w:val="HTML Body"/>
    <w:uiPriority w:val="99"/>
    <w:rsid w:val="00D5440F"/>
    <w:pPr>
      <w:autoSpaceDE w:val="0"/>
      <w:autoSpaceDN w:val="0"/>
      <w:adjustRightInd w:val="0"/>
    </w:pPr>
    <w:rPr>
      <w:sz w:val="28"/>
    </w:rPr>
  </w:style>
  <w:style w:type="paragraph" w:styleId="List">
    <w:name w:val="List"/>
    <w:basedOn w:val="Normal"/>
    <w:uiPriority w:val="99"/>
    <w:rsid w:val="008A7A94"/>
    <w:pPr>
      <w:ind w:left="360" w:hanging="360"/>
    </w:pPr>
    <w:rPr>
      <w:sz w:val="22"/>
    </w:rPr>
  </w:style>
  <w:style w:type="paragraph" w:styleId="TOC1">
    <w:name w:val="toc 1"/>
    <w:basedOn w:val="Normal"/>
    <w:next w:val="Normal"/>
    <w:autoRedefine/>
    <w:uiPriority w:val="39"/>
    <w:rsid w:val="008A7A94"/>
    <w:pPr>
      <w:spacing w:before="180" w:after="60"/>
    </w:pPr>
  </w:style>
  <w:style w:type="paragraph" w:styleId="TOC2">
    <w:name w:val="toc 2"/>
    <w:basedOn w:val="Normal"/>
    <w:next w:val="Normal"/>
    <w:autoRedefine/>
    <w:uiPriority w:val="39"/>
    <w:rsid w:val="008A7A94"/>
    <w:pPr>
      <w:tabs>
        <w:tab w:val="left" w:pos="960"/>
        <w:tab w:val="right" w:leader="dot" w:pos="8630"/>
      </w:tabs>
      <w:spacing w:after="0"/>
      <w:ind w:left="245"/>
    </w:pPr>
  </w:style>
  <w:style w:type="paragraph" w:styleId="TOC3">
    <w:name w:val="toc 3"/>
    <w:basedOn w:val="Normal"/>
    <w:next w:val="Normal"/>
    <w:autoRedefine/>
    <w:uiPriority w:val="39"/>
    <w:rsid w:val="008A7A94"/>
    <w:pPr>
      <w:spacing w:before="0" w:after="0"/>
      <w:ind w:left="475"/>
    </w:pPr>
  </w:style>
  <w:style w:type="paragraph" w:styleId="TOC4">
    <w:name w:val="toc 4"/>
    <w:basedOn w:val="Normal"/>
    <w:next w:val="Normal"/>
    <w:autoRedefine/>
    <w:uiPriority w:val="99"/>
    <w:semiHidden/>
    <w:rsid w:val="00D5440F"/>
    <w:pPr>
      <w:ind w:left="720"/>
    </w:pPr>
  </w:style>
  <w:style w:type="paragraph" w:styleId="TOC5">
    <w:name w:val="toc 5"/>
    <w:basedOn w:val="Normal"/>
    <w:next w:val="Normal"/>
    <w:autoRedefine/>
    <w:uiPriority w:val="99"/>
    <w:semiHidden/>
    <w:rsid w:val="00D5440F"/>
    <w:pPr>
      <w:ind w:left="960"/>
    </w:pPr>
  </w:style>
  <w:style w:type="paragraph" w:styleId="TOC6">
    <w:name w:val="toc 6"/>
    <w:basedOn w:val="Normal"/>
    <w:next w:val="Normal"/>
    <w:autoRedefine/>
    <w:uiPriority w:val="99"/>
    <w:semiHidden/>
    <w:rsid w:val="00D5440F"/>
    <w:pPr>
      <w:ind w:left="1200"/>
    </w:pPr>
  </w:style>
  <w:style w:type="paragraph" w:styleId="TOC7">
    <w:name w:val="toc 7"/>
    <w:basedOn w:val="Normal"/>
    <w:next w:val="Normal"/>
    <w:autoRedefine/>
    <w:uiPriority w:val="99"/>
    <w:semiHidden/>
    <w:rsid w:val="00D5440F"/>
    <w:pPr>
      <w:ind w:left="1440"/>
    </w:pPr>
  </w:style>
  <w:style w:type="paragraph" w:styleId="TOC8">
    <w:name w:val="toc 8"/>
    <w:basedOn w:val="Normal"/>
    <w:next w:val="Normal"/>
    <w:autoRedefine/>
    <w:uiPriority w:val="99"/>
    <w:semiHidden/>
    <w:rsid w:val="00D5440F"/>
    <w:pPr>
      <w:ind w:left="1680"/>
    </w:pPr>
  </w:style>
  <w:style w:type="paragraph" w:styleId="TOC9">
    <w:name w:val="toc 9"/>
    <w:basedOn w:val="Normal"/>
    <w:next w:val="Normal"/>
    <w:autoRedefine/>
    <w:uiPriority w:val="99"/>
    <w:semiHidden/>
    <w:rsid w:val="00D5440F"/>
    <w:pPr>
      <w:ind w:left="1920"/>
    </w:pPr>
  </w:style>
  <w:style w:type="paragraph" w:customStyle="1" w:styleId="Code">
    <w:name w:val="Code"/>
    <w:basedOn w:val="PlainText"/>
    <w:uiPriority w:val="99"/>
    <w:rsid w:val="00D5440F"/>
    <w:rPr>
      <w:rFonts w:ascii="Courier New" w:hAnsi="Courier New"/>
      <w:sz w:val="20"/>
    </w:rPr>
  </w:style>
  <w:style w:type="character" w:styleId="Hyperlink">
    <w:name w:val="Hyperlink"/>
    <w:basedOn w:val="DefaultParagraphFont"/>
    <w:uiPriority w:val="99"/>
    <w:rsid w:val="00D5440F"/>
    <w:rPr>
      <w:rFonts w:cs="Times New Roman"/>
      <w:color w:val="0000FF"/>
      <w:u w:val="single"/>
    </w:rPr>
  </w:style>
  <w:style w:type="character" w:customStyle="1" w:styleId="eudoraheader">
    <w:name w:val="eudoraheader"/>
    <w:basedOn w:val="DefaultParagraphFont"/>
    <w:uiPriority w:val="99"/>
    <w:rsid w:val="00D5440F"/>
    <w:rPr>
      <w:rFonts w:cs="Times New Roman"/>
    </w:rPr>
  </w:style>
  <w:style w:type="paragraph" w:styleId="ListBullet2">
    <w:name w:val="List Bullet 2"/>
    <w:basedOn w:val="ListBullet"/>
    <w:uiPriority w:val="99"/>
    <w:rsid w:val="00D5440F"/>
    <w:pPr>
      <w:numPr>
        <w:ilvl w:val="1"/>
        <w:numId w:val="3"/>
      </w:numPr>
      <w:tabs>
        <w:tab w:val="left" w:pos="1008"/>
      </w:tabs>
      <w:ind w:left="1008"/>
    </w:pPr>
  </w:style>
  <w:style w:type="paragraph" w:styleId="Header">
    <w:name w:val="header"/>
    <w:basedOn w:val="Normal"/>
    <w:link w:val="HeaderChar"/>
    <w:uiPriority w:val="99"/>
    <w:rsid w:val="00D5440F"/>
    <w:pPr>
      <w:tabs>
        <w:tab w:val="center" w:pos="4320"/>
        <w:tab w:val="right" w:pos="8640"/>
      </w:tabs>
    </w:pPr>
  </w:style>
  <w:style w:type="character" w:customStyle="1" w:styleId="HeaderChar">
    <w:name w:val="Header Char"/>
    <w:basedOn w:val="DefaultParagraphFont"/>
    <w:link w:val="Header"/>
    <w:uiPriority w:val="99"/>
    <w:semiHidden/>
    <w:locked/>
    <w:rsid w:val="0087457A"/>
    <w:rPr>
      <w:rFonts w:ascii="Arial" w:hAnsi="Arial" w:cs="Times New Roman"/>
      <w:sz w:val="20"/>
      <w:szCs w:val="20"/>
    </w:rPr>
  </w:style>
  <w:style w:type="paragraph" w:styleId="Footer">
    <w:name w:val="footer"/>
    <w:basedOn w:val="Normal"/>
    <w:link w:val="FooterChar"/>
    <w:uiPriority w:val="99"/>
    <w:rsid w:val="00D5440F"/>
    <w:pPr>
      <w:tabs>
        <w:tab w:val="center" w:pos="4320"/>
        <w:tab w:val="right" w:pos="8640"/>
      </w:tabs>
    </w:pPr>
  </w:style>
  <w:style w:type="character" w:customStyle="1" w:styleId="FooterChar">
    <w:name w:val="Footer Char"/>
    <w:basedOn w:val="DefaultParagraphFont"/>
    <w:link w:val="Footer"/>
    <w:uiPriority w:val="99"/>
    <w:semiHidden/>
    <w:locked/>
    <w:rsid w:val="0087457A"/>
    <w:rPr>
      <w:rFonts w:ascii="Arial" w:hAnsi="Arial" w:cs="Times New Roman"/>
      <w:sz w:val="20"/>
      <w:szCs w:val="20"/>
    </w:rPr>
  </w:style>
  <w:style w:type="character" w:styleId="FollowedHyperlink">
    <w:name w:val="FollowedHyperlink"/>
    <w:basedOn w:val="DefaultParagraphFont"/>
    <w:uiPriority w:val="99"/>
    <w:rsid w:val="00D5440F"/>
    <w:rPr>
      <w:rFonts w:cs="Times New Roman"/>
      <w:color w:val="800080"/>
      <w:u w:val="single"/>
    </w:rPr>
  </w:style>
  <w:style w:type="character" w:styleId="CommentReference">
    <w:name w:val="annotation reference"/>
    <w:basedOn w:val="DefaultParagraphFont"/>
    <w:semiHidden/>
    <w:rsid w:val="00D5440F"/>
    <w:rPr>
      <w:rFonts w:cs="Times New Roman"/>
      <w:sz w:val="16"/>
    </w:rPr>
  </w:style>
  <w:style w:type="paragraph" w:styleId="ListNumber2">
    <w:name w:val="List Number 2"/>
    <w:basedOn w:val="PlainText"/>
    <w:uiPriority w:val="99"/>
    <w:rsid w:val="00D5440F"/>
    <w:pPr>
      <w:numPr>
        <w:numId w:val="1"/>
      </w:numPr>
      <w:tabs>
        <w:tab w:val="clear" w:pos="360"/>
        <w:tab w:val="num" w:pos="1296"/>
      </w:tabs>
      <w:ind w:left="1296" w:hanging="432"/>
    </w:pPr>
  </w:style>
  <w:style w:type="paragraph" w:styleId="ListNumber">
    <w:name w:val="List Number"/>
    <w:basedOn w:val="PlainText"/>
    <w:uiPriority w:val="99"/>
    <w:rsid w:val="00D5440F"/>
    <w:pPr>
      <w:numPr>
        <w:ilvl w:val="1"/>
        <w:numId w:val="5"/>
      </w:numPr>
    </w:pPr>
  </w:style>
  <w:style w:type="paragraph" w:styleId="CommentText">
    <w:name w:val="annotation text"/>
    <w:basedOn w:val="Normal"/>
    <w:link w:val="CommentTextChar"/>
    <w:semiHidden/>
    <w:rsid w:val="00D5440F"/>
  </w:style>
  <w:style w:type="character" w:customStyle="1" w:styleId="CommentTextChar">
    <w:name w:val="Comment Text Char"/>
    <w:basedOn w:val="DefaultParagraphFont"/>
    <w:link w:val="CommentText"/>
    <w:uiPriority w:val="99"/>
    <w:semiHidden/>
    <w:locked/>
    <w:rsid w:val="0087457A"/>
    <w:rPr>
      <w:rFonts w:ascii="Arial" w:hAnsi="Arial" w:cs="Times New Roman"/>
      <w:sz w:val="20"/>
      <w:szCs w:val="20"/>
    </w:rPr>
  </w:style>
  <w:style w:type="paragraph" w:customStyle="1" w:styleId="DefaultText">
    <w:name w:val="Default Text"/>
    <w:basedOn w:val="Normal"/>
    <w:uiPriority w:val="99"/>
    <w:rsid w:val="00D5440F"/>
    <w:pPr>
      <w:widowControl w:val="0"/>
    </w:pPr>
  </w:style>
  <w:style w:type="paragraph" w:customStyle="1" w:styleId="XMLSnippet">
    <w:name w:val="XML Snippet"/>
    <w:basedOn w:val="Normal"/>
    <w:link w:val="XMLSnippetChar1"/>
    <w:autoRedefine/>
    <w:uiPriority w:val="99"/>
    <w:rsid w:val="008A7A94"/>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DefaultParagraphFont"/>
    <w:link w:val="XMLSnippet"/>
    <w:uiPriority w:val="99"/>
    <w:locked/>
    <w:rsid w:val="008A7A94"/>
    <w:rPr>
      <w:rFonts w:ascii="Courier New" w:eastAsia="MS Mincho" w:hAnsi="Courier New" w:cs="Times New Roman"/>
      <w:snapToGrid w:val="0"/>
      <w:lang w:val="en-US" w:eastAsia="en-US" w:bidi="ar-SA"/>
    </w:rPr>
  </w:style>
  <w:style w:type="paragraph" w:styleId="ListBullet3">
    <w:name w:val="List Bullet 3"/>
    <w:basedOn w:val="Normal"/>
    <w:autoRedefine/>
    <w:uiPriority w:val="99"/>
    <w:rsid w:val="00D5440F"/>
    <w:pPr>
      <w:tabs>
        <w:tab w:val="num" w:pos="1080"/>
      </w:tabs>
      <w:ind w:left="1080" w:hanging="360"/>
    </w:pPr>
  </w:style>
  <w:style w:type="paragraph" w:styleId="ListBullet4">
    <w:name w:val="List Bullet 4"/>
    <w:basedOn w:val="Normal"/>
    <w:autoRedefine/>
    <w:uiPriority w:val="99"/>
    <w:rsid w:val="00D5440F"/>
    <w:pPr>
      <w:tabs>
        <w:tab w:val="num" w:pos="1440"/>
      </w:tabs>
      <w:ind w:left="1440" w:hanging="360"/>
    </w:pPr>
  </w:style>
  <w:style w:type="paragraph" w:styleId="ListBullet5">
    <w:name w:val="List Bullet 5"/>
    <w:basedOn w:val="Normal"/>
    <w:autoRedefine/>
    <w:uiPriority w:val="99"/>
    <w:rsid w:val="00D5440F"/>
    <w:pPr>
      <w:tabs>
        <w:tab w:val="num" w:pos="1800"/>
      </w:tabs>
      <w:ind w:left="1800" w:hanging="360"/>
    </w:pPr>
  </w:style>
  <w:style w:type="paragraph" w:styleId="ListNumber3">
    <w:name w:val="List Number 3"/>
    <w:basedOn w:val="Normal"/>
    <w:uiPriority w:val="99"/>
    <w:rsid w:val="00D5440F"/>
    <w:pPr>
      <w:tabs>
        <w:tab w:val="num" w:pos="1080"/>
      </w:tabs>
      <w:ind w:left="1080" w:hanging="360"/>
    </w:pPr>
  </w:style>
  <w:style w:type="paragraph" w:styleId="ListNumber4">
    <w:name w:val="List Number 4"/>
    <w:basedOn w:val="Normal"/>
    <w:uiPriority w:val="99"/>
    <w:rsid w:val="00D5440F"/>
    <w:pPr>
      <w:tabs>
        <w:tab w:val="num" w:pos="1440"/>
      </w:tabs>
      <w:ind w:left="1440" w:hanging="360"/>
    </w:pPr>
  </w:style>
  <w:style w:type="paragraph" w:styleId="ListNumber5">
    <w:name w:val="List Number 5"/>
    <w:basedOn w:val="Normal"/>
    <w:uiPriority w:val="99"/>
    <w:rsid w:val="00D5440F"/>
    <w:pPr>
      <w:tabs>
        <w:tab w:val="num" w:pos="1800"/>
      </w:tabs>
      <w:ind w:left="1800" w:hanging="360"/>
    </w:pPr>
  </w:style>
  <w:style w:type="paragraph" w:customStyle="1" w:styleId="Citation">
    <w:name w:val="Citation"/>
    <w:basedOn w:val="Normal"/>
    <w:autoRedefine/>
    <w:uiPriority w:val="99"/>
    <w:rsid w:val="008A7A94"/>
    <w:pPr>
      <w:tabs>
        <w:tab w:val="num" w:pos="1440"/>
      </w:tabs>
      <w:spacing w:after="0"/>
      <w:ind w:left="720" w:hanging="720"/>
    </w:pPr>
    <w:rPr>
      <w:color w:val="FF0000"/>
      <w:sz w:val="24"/>
    </w:rPr>
  </w:style>
  <w:style w:type="paragraph" w:styleId="Caption">
    <w:name w:val="caption"/>
    <w:basedOn w:val="Normal"/>
    <w:next w:val="Normal"/>
    <w:uiPriority w:val="99"/>
    <w:qFormat/>
    <w:rsid w:val="00D5440F"/>
    <w:rPr>
      <w:b/>
    </w:rPr>
  </w:style>
  <w:style w:type="paragraph" w:customStyle="1" w:styleId="plan">
    <w:name w:val="plan"/>
    <w:basedOn w:val="Normal"/>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Normal"/>
    <w:uiPriority w:val="99"/>
    <w:rsid w:val="00D5440F"/>
    <w:pPr>
      <w:ind w:left="1440" w:right="1440"/>
    </w:pPr>
  </w:style>
  <w:style w:type="paragraph" w:styleId="BodyText3">
    <w:name w:val="Body Text 3"/>
    <w:basedOn w:val="Normal"/>
    <w:link w:val="BodyText3Char"/>
    <w:uiPriority w:val="99"/>
    <w:rsid w:val="00D5440F"/>
    <w:rPr>
      <w:sz w:val="16"/>
    </w:rPr>
  </w:style>
  <w:style w:type="character" w:customStyle="1" w:styleId="BodyText3Char">
    <w:name w:val="Body Text 3 Char"/>
    <w:basedOn w:val="DefaultParagraphFont"/>
    <w:link w:val="BodyText3"/>
    <w:uiPriority w:val="99"/>
    <w:semiHidden/>
    <w:locked/>
    <w:rsid w:val="0087457A"/>
    <w:rPr>
      <w:rFonts w:ascii="Arial" w:hAnsi="Arial" w:cs="Times New Roman"/>
      <w:sz w:val="16"/>
      <w:szCs w:val="16"/>
    </w:rPr>
  </w:style>
  <w:style w:type="paragraph" w:styleId="BodyTextIndent">
    <w:name w:val="Body Text Indent"/>
    <w:basedOn w:val="Normal"/>
    <w:link w:val="BodyTextIndentChar"/>
    <w:uiPriority w:val="99"/>
    <w:rsid w:val="00D5440F"/>
    <w:pPr>
      <w:ind w:left="360"/>
    </w:pPr>
  </w:style>
  <w:style w:type="character" w:customStyle="1" w:styleId="BodyTextIndentChar">
    <w:name w:val="Body Text Indent Char"/>
    <w:basedOn w:val="DefaultParagraphFont"/>
    <w:link w:val="BodyTextIndent"/>
    <w:uiPriority w:val="99"/>
    <w:semiHidden/>
    <w:locked/>
    <w:rsid w:val="0087457A"/>
    <w:rPr>
      <w:rFonts w:ascii="Arial" w:hAnsi="Arial" w:cs="Times New Roman"/>
      <w:sz w:val="20"/>
      <w:szCs w:val="20"/>
    </w:rPr>
  </w:style>
  <w:style w:type="paragraph" w:styleId="BodyTextFirstIndent2">
    <w:name w:val="Body Text First Indent 2"/>
    <w:basedOn w:val="BodyTextIndent"/>
    <w:link w:val="BodyTextFirstIndent2Char"/>
    <w:uiPriority w:val="99"/>
    <w:rsid w:val="00D5440F"/>
    <w:pPr>
      <w:ind w:firstLine="210"/>
    </w:pPr>
  </w:style>
  <w:style w:type="character" w:customStyle="1" w:styleId="BodyTextFirstIndent2Char">
    <w:name w:val="Body Text First Indent 2 Char"/>
    <w:basedOn w:val="BodyTextIndentChar"/>
    <w:link w:val="BodyTextFirstIndent2"/>
    <w:uiPriority w:val="99"/>
    <w:semiHidden/>
    <w:locked/>
    <w:rsid w:val="0087457A"/>
  </w:style>
  <w:style w:type="paragraph" w:styleId="BodyTextIndent2">
    <w:name w:val="Body Text Indent 2"/>
    <w:basedOn w:val="Normal"/>
    <w:link w:val="BodyTextIndent2Char"/>
    <w:uiPriority w:val="99"/>
    <w:rsid w:val="00D5440F"/>
    <w:pPr>
      <w:spacing w:line="480" w:lineRule="auto"/>
      <w:ind w:left="360"/>
    </w:pPr>
  </w:style>
  <w:style w:type="character" w:customStyle="1" w:styleId="BodyTextIndent2Char">
    <w:name w:val="Body Text Indent 2 Char"/>
    <w:basedOn w:val="DefaultParagraphFont"/>
    <w:link w:val="BodyTextIndent2"/>
    <w:uiPriority w:val="99"/>
    <w:semiHidden/>
    <w:locked/>
    <w:rsid w:val="0087457A"/>
    <w:rPr>
      <w:rFonts w:ascii="Arial" w:hAnsi="Arial" w:cs="Times New Roman"/>
      <w:sz w:val="20"/>
      <w:szCs w:val="20"/>
    </w:rPr>
  </w:style>
  <w:style w:type="paragraph" w:styleId="BodyTextIndent3">
    <w:name w:val="Body Text Indent 3"/>
    <w:basedOn w:val="Normal"/>
    <w:link w:val="BodyTextIndent3Char"/>
    <w:uiPriority w:val="99"/>
    <w:rsid w:val="00D5440F"/>
    <w:pPr>
      <w:ind w:left="360"/>
    </w:pPr>
    <w:rPr>
      <w:sz w:val="16"/>
    </w:rPr>
  </w:style>
  <w:style w:type="character" w:customStyle="1" w:styleId="BodyTextIndent3Char">
    <w:name w:val="Body Text Indent 3 Char"/>
    <w:basedOn w:val="DefaultParagraphFont"/>
    <w:link w:val="BodyTextIndent3"/>
    <w:uiPriority w:val="99"/>
    <w:semiHidden/>
    <w:locked/>
    <w:rsid w:val="0087457A"/>
    <w:rPr>
      <w:rFonts w:ascii="Arial" w:hAnsi="Arial" w:cs="Times New Roman"/>
      <w:sz w:val="16"/>
      <w:szCs w:val="16"/>
    </w:rPr>
  </w:style>
  <w:style w:type="paragraph" w:styleId="Closing">
    <w:name w:val="Closing"/>
    <w:basedOn w:val="Normal"/>
    <w:link w:val="ClosingChar"/>
    <w:uiPriority w:val="99"/>
    <w:rsid w:val="00D5440F"/>
    <w:pPr>
      <w:ind w:left="4320"/>
    </w:pPr>
  </w:style>
  <w:style w:type="character" w:customStyle="1" w:styleId="ClosingChar">
    <w:name w:val="Closing Char"/>
    <w:basedOn w:val="DefaultParagraphFont"/>
    <w:link w:val="Closing"/>
    <w:uiPriority w:val="99"/>
    <w:semiHidden/>
    <w:locked/>
    <w:rsid w:val="0087457A"/>
    <w:rPr>
      <w:rFonts w:ascii="Arial" w:hAnsi="Arial" w:cs="Times New Roman"/>
      <w:sz w:val="20"/>
      <w:szCs w:val="20"/>
    </w:rPr>
  </w:style>
  <w:style w:type="paragraph" w:styleId="Date">
    <w:name w:val="Date"/>
    <w:basedOn w:val="Normal"/>
    <w:next w:val="Normal"/>
    <w:link w:val="DateChar"/>
    <w:uiPriority w:val="99"/>
    <w:rsid w:val="00D5440F"/>
  </w:style>
  <w:style w:type="character" w:customStyle="1" w:styleId="DateChar">
    <w:name w:val="Date Char"/>
    <w:basedOn w:val="DefaultParagraphFont"/>
    <w:link w:val="Date"/>
    <w:uiPriority w:val="99"/>
    <w:semiHidden/>
    <w:locked/>
    <w:rsid w:val="0087457A"/>
    <w:rPr>
      <w:rFonts w:ascii="Arial" w:hAnsi="Arial" w:cs="Times New Roman"/>
      <w:sz w:val="20"/>
      <w:szCs w:val="20"/>
    </w:rPr>
  </w:style>
  <w:style w:type="paragraph" w:styleId="DocumentMap">
    <w:name w:val="Document Map"/>
    <w:basedOn w:val="Normal"/>
    <w:link w:val="DocumentMapChar"/>
    <w:uiPriority w:val="99"/>
    <w:semiHidden/>
    <w:rsid w:val="00D5440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87457A"/>
    <w:rPr>
      <w:rFonts w:cs="Times New Roman"/>
      <w:sz w:val="2"/>
    </w:rPr>
  </w:style>
  <w:style w:type="paragraph" w:styleId="E-mailSignature">
    <w:name w:val="E-mail Signature"/>
    <w:basedOn w:val="Normal"/>
    <w:link w:val="E-mailSignatureChar"/>
    <w:uiPriority w:val="99"/>
    <w:rsid w:val="00D5440F"/>
  </w:style>
  <w:style w:type="character" w:customStyle="1" w:styleId="E-mailSignatureChar">
    <w:name w:val="E-mail Signature Char"/>
    <w:basedOn w:val="DefaultParagraphFont"/>
    <w:link w:val="E-mailSignature"/>
    <w:uiPriority w:val="99"/>
    <w:semiHidden/>
    <w:locked/>
    <w:rsid w:val="0087457A"/>
    <w:rPr>
      <w:rFonts w:ascii="Arial" w:hAnsi="Arial" w:cs="Times New Roman"/>
      <w:sz w:val="20"/>
      <w:szCs w:val="20"/>
    </w:rPr>
  </w:style>
  <w:style w:type="paragraph" w:styleId="EndnoteText">
    <w:name w:val="endnote text"/>
    <w:basedOn w:val="Normal"/>
    <w:link w:val="EndnoteTextChar"/>
    <w:uiPriority w:val="99"/>
    <w:semiHidden/>
    <w:rsid w:val="00D5440F"/>
  </w:style>
  <w:style w:type="character" w:customStyle="1" w:styleId="EndnoteTextChar">
    <w:name w:val="Endnote Text Char"/>
    <w:basedOn w:val="DefaultParagraphFont"/>
    <w:link w:val="EndnoteText"/>
    <w:uiPriority w:val="99"/>
    <w:semiHidden/>
    <w:locked/>
    <w:rsid w:val="0087457A"/>
    <w:rPr>
      <w:rFonts w:ascii="Arial" w:hAnsi="Arial" w:cs="Times New Roman"/>
      <w:sz w:val="20"/>
      <w:szCs w:val="20"/>
    </w:rPr>
  </w:style>
  <w:style w:type="paragraph" w:styleId="EnvelopeAddress">
    <w:name w:val="envelope address"/>
    <w:basedOn w:val="Normal"/>
    <w:uiPriority w:val="99"/>
    <w:rsid w:val="00D5440F"/>
    <w:pPr>
      <w:framePr w:w="7920" w:h="1980" w:hRule="exact" w:hSpace="180" w:wrap="auto" w:hAnchor="page" w:xAlign="center" w:yAlign="bottom"/>
      <w:ind w:left="2880"/>
    </w:pPr>
  </w:style>
  <w:style w:type="paragraph" w:styleId="EnvelopeReturn">
    <w:name w:val="envelope return"/>
    <w:basedOn w:val="Normal"/>
    <w:uiPriority w:val="99"/>
    <w:rsid w:val="00D5440F"/>
  </w:style>
  <w:style w:type="paragraph" w:styleId="FootnoteText">
    <w:name w:val="footnote text"/>
    <w:basedOn w:val="Normal"/>
    <w:link w:val="FootnoteTextChar"/>
    <w:uiPriority w:val="99"/>
    <w:rsid w:val="00D5440F"/>
  </w:style>
  <w:style w:type="character" w:customStyle="1" w:styleId="FootnoteTextChar">
    <w:name w:val="Footnote Text Char"/>
    <w:basedOn w:val="DefaultParagraphFont"/>
    <w:link w:val="FootnoteText"/>
    <w:uiPriority w:val="99"/>
    <w:locked/>
    <w:rsid w:val="0087457A"/>
    <w:rPr>
      <w:rFonts w:ascii="Arial" w:hAnsi="Arial" w:cs="Times New Roman"/>
      <w:sz w:val="20"/>
      <w:szCs w:val="20"/>
    </w:rPr>
  </w:style>
  <w:style w:type="paragraph" w:styleId="HTMLAddress">
    <w:name w:val="HTML Address"/>
    <w:basedOn w:val="Normal"/>
    <w:link w:val="HTMLAddressChar"/>
    <w:uiPriority w:val="99"/>
    <w:rsid w:val="00D5440F"/>
    <w:rPr>
      <w:i/>
    </w:rPr>
  </w:style>
  <w:style w:type="character" w:customStyle="1" w:styleId="HTMLAddressChar">
    <w:name w:val="HTML Address Char"/>
    <w:basedOn w:val="DefaultParagraphFont"/>
    <w:link w:val="HTMLAddress"/>
    <w:uiPriority w:val="99"/>
    <w:semiHidden/>
    <w:locked/>
    <w:rsid w:val="0087457A"/>
    <w:rPr>
      <w:rFonts w:ascii="Arial" w:hAnsi="Arial" w:cs="Times New Roman"/>
      <w:i/>
      <w:iCs/>
      <w:sz w:val="20"/>
      <w:szCs w:val="20"/>
    </w:rPr>
  </w:style>
  <w:style w:type="paragraph" w:styleId="HTMLPreformatted">
    <w:name w:val="HTML Preformatted"/>
    <w:basedOn w:val="Normal"/>
    <w:link w:val="HTMLPreformattedChar"/>
    <w:uiPriority w:val="99"/>
    <w:rsid w:val="00D5440F"/>
    <w:rPr>
      <w:rFonts w:ascii="Courier New" w:hAnsi="Courier New"/>
    </w:rPr>
  </w:style>
  <w:style w:type="character" w:customStyle="1" w:styleId="HTMLPreformattedChar">
    <w:name w:val="HTML Preformatted Char"/>
    <w:basedOn w:val="DefaultParagraphFont"/>
    <w:link w:val="HTMLPreformatted"/>
    <w:uiPriority w:val="99"/>
    <w:semiHidden/>
    <w:locked/>
    <w:rsid w:val="0087457A"/>
    <w:rPr>
      <w:rFonts w:ascii="Courier New" w:hAnsi="Courier New" w:cs="Courier New"/>
      <w:sz w:val="20"/>
      <w:szCs w:val="20"/>
    </w:rPr>
  </w:style>
  <w:style w:type="paragraph" w:styleId="Index1">
    <w:name w:val="index 1"/>
    <w:basedOn w:val="Normal"/>
    <w:next w:val="Normal"/>
    <w:autoRedefine/>
    <w:uiPriority w:val="99"/>
    <w:semiHidden/>
    <w:rsid w:val="00D5440F"/>
    <w:pPr>
      <w:ind w:left="240" w:hanging="240"/>
    </w:pPr>
  </w:style>
  <w:style w:type="paragraph" w:styleId="Index2">
    <w:name w:val="index 2"/>
    <w:basedOn w:val="Normal"/>
    <w:next w:val="Normal"/>
    <w:autoRedefine/>
    <w:uiPriority w:val="99"/>
    <w:semiHidden/>
    <w:rsid w:val="00D5440F"/>
    <w:pPr>
      <w:ind w:left="480" w:hanging="240"/>
    </w:pPr>
  </w:style>
  <w:style w:type="paragraph" w:styleId="Index3">
    <w:name w:val="index 3"/>
    <w:basedOn w:val="Normal"/>
    <w:next w:val="Normal"/>
    <w:autoRedefine/>
    <w:uiPriority w:val="99"/>
    <w:semiHidden/>
    <w:rsid w:val="00D5440F"/>
    <w:pPr>
      <w:ind w:left="720" w:hanging="240"/>
    </w:pPr>
  </w:style>
  <w:style w:type="paragraph" w:styleId="Index4">
    <w:name w:val="index 4"/>
    <w:basedOn w:val="Normal"/>
    <w:next w:val="Normal"/>
    <w:autoRedefine/>
    <w:uiPriority w:val="99"/>
    <w:semiHidden/>
    <w:rsid w:val="00D5440F"/>
    <w:pPr>
      <w:ind w:left="960" w:hanging="240"/>
    </w:pPr>
  </w:style>
  <w:style w:type="paragraph" w:styleId="Index5">
    <w:name w:val="index 5"/>
    <w:basedOn w:val="Normal"/>
    <w:next w:val="Normal"/>
    <w:autoRedefine/>
    <w:uiPriority w:val="99"/>
    <w:semiHidden/>
    <w:rsid w:val="00D5440F"/>
    <w:pPr>
      <w:ind w:left="1200" w:hanging="240"/>
    </w:pPr>
  </w:style>
  <w:style w:type="paragraph" w:styleId="Index6">
    <w:name w:val="index 6"/>
    <w:basedOn w:val="Normal"/>
    <w:next w:val="Normal"/>
    <w:autoRedefine/>
    <w:uiPriority w:val="99"/>
    <w:semiHidden/>
    <w:rsid w:val="00D5440F"/>
    <w:pPr>
      <w:ind w:left="1440" w:hanging="240"/>
    </w:pPr>
  </w:style>
  <w:style w:type="paragraph" w:styleId="Index7">
    <w:name w:val="index 7"/>
    <w:basedOn w:val="Normal"/>
    <w:next w:val="Normal"/>
    <w:autoRedefine/>
    <w:uiPriority w:val="99"/>
    <w:semiHidden/>
    <w:rsid w:val="00D5440F"/>
    <w:pPr>
      <w:ind w:left="1680" w:hanging="240"/>
    </w:pPr>
  </w:style>
  <w:style w:type="paragraph" w:styleId="Index8">
    <w:name w:val="index 8"/>
    <w:basedOn w:val="Normal"/>
    <w:next w:val="Normal"/>
    <w:autoRedefine/>
    <w:uiPriority w:val="99"/>
    <w:semiHidden/>
    <w:rsid w:val="00D5440F"/>
    <w:pPr>
      <w:ind w:left="1920" w:hanging="240"/>
    </w:pPr>
  </w:style>
  <w:style w:type="paragraph" w:styleId="Index9">
    <w:name w:val="index 9"/>
    <w:basedOn w:val="Normal"/>
    <w:next w:val="Normal"/>
    <w:autoRedefine/>
    <w:uiPriority w:val="99"/>
    <w:semiHidden/>
    <w:rsid w:val="00D5440F"/>
    <w:pPr>
      <w:ind w:left="2160" w:hanging="240"/>
    </w:pPr>
  </w:style>
  <w:style w:type="paragraph" w:styleId="IndexHeading">
    <w:name w:val="index heading"/>
    <w:basedOn w:val="Normal"/>
    <w:next w:val="Index1"/>
    <w:uiPriority w:val="99"/>
    <w:semiHidden/>
    <w:rsid w:val="00D5440F"/>
    <w:rPr>
      <w:b/>
    </w:rPr>
  </w:style>
  <w:style w:type="paragraph" w:styleId="List2">
    <w:name w:val="List 2"/>
    <w:basedOn w:val="Normal"/>
    <w:uiPriority w:val="99"/>
    <w:rsid w:val="008A7A94"/>
    <w:pPr>
      <w:ind w:left="720" w:hanging="360"/>
    </w:pPr>
    <w:rPr>
      <w:sz w:val="22"/>
    </w:rPr>
  </w:style>
  <w:style w:type="paragraph" w:styleId="List3">
    <w:name w:val="List 3"/>
    <w:basedOn w:val="Normal"/>
    <w:uiPriority w:val="99"/>
    <w:rsid w:val="00D5440F"/>
    <w:pPr>
      <w:ind w:left="1080" w:hanging="360"/>
    </w:pPr>
  </w:style>
  <w:style w:type="paragraph" w:styleId="List4">
    <w:name w:val="List 4"/>
    <w:basedOn w:val="Normal"/>
    <w:uiPriority w:val="99"/>
    <w:rsid w:val="00D5440F"/>
    <w:pPr>
      <w:ind w:left="1440" w:hanging="360"/>
    </w:pPr>
  </w:style>
  <w:style w:type="paragraph" w:styleId="List5">
    <w:name w:val="List 5"/>
    <w:basedOn w:val="Normal"/>
    <w:uiPriority w:val="99"/>
    <w:rsid w:val="00D5440F"/>
    <w:pPr>
      <w:ind w:left="1800" w:hanging="360"/>
    </w:pPr>
  </w:style>
  <w:style w:type="paragraph" w:styleId="ListContinue">
    <w:name w:val="List Continue"/>
    <w:basedOn w:val="Normal"/>
    <w:uiPriority w:val="99"/>
    <w:rsid w:val="00D5440F"/>
    <w:pPr>
      <w:ind w:left="360"/>
    </w:pPr>
  </w:style>
  <w:style w:type="paragraph" w:styleId="ListContinue2">
    <w:name w:val="List Continue 2"/>
    <w:basedOn w:val="Normal"/>
    <w:uiPriority w:val="99"/>
    <w:rsid w:val="00D5440F"/>
    <w:pPr>
      <w:ind w:left="720"/>
    </w:pPr>
  </w:style>
  <w:style w:type="paragraph" w:styleId="ListContinue3">
    <w:name w:val="List Continue 3"/>
    <w:basedOn w:val="Normal"/>
    <w:uiPriority w:val="99"/>
    <w:rsid w:val="00D5440F"/>
    <w:pPr>
      <w:ind w:left="1080"/>
    </w:pPr>
  </w:style>
  <w:style w:type="paragraph" w:styleId="ListContinue4">
    <w:name w:val="List Continue 4"/>
    <w:basedOn w:val="Normal"/>
    <w:uiPriority w:val="99"/>
    <w:rsid w:val="00D5440F"/>
    <w:pPr>
      <w:ind w:left="1440"/>
    </w:pPr>
  </w:style>
  <w:style w:type="paragraph" w:styleId="ListContinue5">
    <w:name w:val="List Continue 5"/>
    <w:basedOn w:val="Normal"/>
    <w:uiPriority w:val="99"/>
    <w:rsid w:val="00D5440F"/>
    <w:pPr>
      <w:ind w:left="1800"/>
    </w:pPr>
  </w:style>
  <w:style w:type="paragraph" w:styleId="MacroText">
    <w:name w:val="macro"/>
    <w:link w:val="MacroTextChar"/>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87457A"/>
    <w:rPr>
      <w:rFonts w:ascii="Courier New" w:hAnsi="Courier New"/>
      <w:lang w:val="en-US" w:eastAsia="en-US" w:bidi="ar-SA"/>
    </w:rPr>
  </w:style>
  <w:style w:type="paragraph" w:styleId="MessageHeader">
    <w:name w:val="Message Header"/>
    <w:basedOn w:val="Normal"/>
    <w:link w:val="MessageHeaderChar"/>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locked/>
    <w:rsid w:val="0087457A"/>
    <w:rPr>
      <w:rFonts w:ascii="Cambria" w:hAnsi="Cambria" w:cs="Times New Roman"/>
      <w:sz w:val="24"/>
      <w:szCs w:val="24"/>
      <w:shd w:val="pct20" w:color="auto" w:fill="auto"/>
    </w:rPr>
  </w:style>
  <w:style w:type="paragraph" w:styleId="NormalWeb">
    <w:name w:val="Normal (Web)"/>
    <w:basedOn w:val="Normal"/>
    <w:uiPriority w:val="99"/>
    <w:rsid w:val="00D5440F"/>
  </w:style>
  <w:style w:type="paragraph" w:styleId="NormalIndent">
    <w:name w:val="Normal Indent"/>
    <w:basedOn w:val="Normal"/>
    <w:uiPriority w:val="99"/>
    <w:rsid w:val="00D5440F"/>
    <w:pPr>
      <w:ind w:left="720"/>
    </w:pPr>
  </w:style>
  <w:style w:type="paragraph" w:styleId="NoteHeading">
    <w:name w:val="Note Heading"/>
    <w:basedOn w:val="Normal"/>
    <w:next w:val="Normal"/>
    <w:link w:val="NoteHeadingChar"/>
    <w:uiPriority w:val="99"/>
    <w:rsid w:val="00D5440F"/>
  </w:style>
  <w:style w:type="character" w:customStyle="1" w:styleId="NoteHeadingChar">
    <w:name w:val="Note Heading Char"/>
    <w:basedOn w:val="DefaultParagraphFont"/>
    <w:link w:val="NoteHeading"/>
    <w:uiPriority w:val="99"/>
    <w:semiHidden/>
    <w:locked/>
    <w:rsid w:val="0087457A"/>
    <w:rPr>
      <w:rFonts w:ascii="Arial" w:hAnsi="Arial" w:cs="Times New Roman"/>
      <w:sz w:val="20"/>
      <w:szCs w:val="20"/>
    </w:rPr>
  </w:style>
  <w:style w:type="paragraph" w:styleId="TableofAuthorities">
    <w:name w:val="table of authorities"/>
    <w:basedOn w:val="Normal"/>
    <w:next w:val="Normal"/>
    <w:uiPriority w:val="99"/>
    <w:semiHidden/>
    <w:rsid w:val="00D5440F"/>
    <w:pPr>
      <w:ind w:left="240" w:hanging="240"/>
    </w:pPr>
  </w:style>
  <w:style w:type="paragraph" w:styleId="TableofFigures">
    <w:name w:val="table of figures"/>
    <w:basedOn w:val="Normal"/>
    <w:next w:val="Normal"/>
    <w:uiPriority w:val="99"/>
    <w:semiHidden/>
    <w:rsid w:val="00D5440F"/>
    <w:pPr>
      <w:ind w:left="480" w:hanging="480"/>
    </w:pPr>
  </w:style>
  <w:style w:type="paragraph" w:styleId="TOAHeading">
    <w:name w:val="toa heading"/>
    <w:basedOn w:val="Normal"/>
    <w:next w:val="Normal"/>
    <w:uiPriority w:val="99"/>
    <w:semiHidden/>
    <w:rsid w:val="00D5440F"/>
    <w:rPr>
      <w:b/>
    </w:rPr>
  </w:style>
  <w:style w:type="character" w:styleId="FootnoteReference">
    <w:name w:val="footnote reference"/>
    <w:basedOn w:val="DefaultParagraphFont"/>
    <w:uiPriority w:val="99"/>
    <w:rsid w:val="00D5440F"/>
    <w:rPr>
      <w:rFonts w:cs="Times New Roman"/>
      <w:vertAlign w:val="superscript"/>
    </w:rPr>
  </w:style>
  <w:style w:type="paragraph" w:styleId="BalloonText">
    <w:name w:val="Balloon Text"/>
    <w:basedOn w:val="Normal"/>
    <w:link w:val="BalloonTextChar"/>
    <w:uiPriority w:val="99"/>
    <w:semiHidden/>
    <w:rsid w:val="00D5440F"/>
    <w:rPr>
      <w:rFonts w:ascii="Tahoma" w:hAnsi="Tahoma" w:cs="Verdana"/>
      <w:sz w:val="16"/>
      <w:szCs w:val="16"/>
    </w:rPr>
  </w:style>
  <w:style w:type="character" w:customStyle="1" w:styleId="BalloonTextChar">
    <w:name w:val="Balloon Text Char"/>
    <w:basedOn w:val="DefaultParagraphFont"/>
    <w:link w:val="BalloonText"/>
    <w:uiPriority w:val="99"/>
    <w:semiHidden/>
    <w:locked/>
    <w:rsid w:val="0087457A"/>
    <w:rPr>
      <w:rFonts w:cs="Times New Roman"/>
      <w:sz w:val="2"/>
    </w:rPr>
  </w:style>
  <w:style w:type="paragraph" w:styleId="CommentSubject">
    <w:name w:val="annotation subject"/>
    <w:basedOn w:val="CommentText"/>
    <w:next w:val="CommentText"/>
    <w:link w:val="CommentSubjectChar"/>
    <w:uiPriority w:val="99"/>
    <w:semiHidden/>
    <w:rsid w:val="00D5440F"/>
    <w:rPr>
      <w:b/>
      <w:bCs/>
    </w:rPr>
  </w:style>
  <w:style w:type="character" w:customStyle="1" w:styleId="CommentSubjectChar">
    <w:name w:val="Comment Subject Char"/>
    <w:basedOn w:val="CommentTextChar"/>
    <w:link w:val="CommentSubject"/>
    <w:uiPriority w:val="99"/>
    <w:semiHidden/>
    <w:locked/>
    <w:rsid w:val="0087457A"/>
    <w:rPr>
      <w:b/>
      <w:bCs/>
    </w:rPr>
  </w:style>
  <w:style w:type="character" w:customStyle="1" w:styleId="m1">
    <w:name w:val="m1"/>
    <w:basedOn w:val="DefaultParagraphFont"/>
    <w:uiPriority w:val="99"/>
    <w:rsid w:val="00D5440F"/>
    <w:rPr>
      <w:rFonts w:cs="Times New Roman"/>
      <w:color w:val="0000FF"/>
    </w:rPr>
  </w:style>
  <w:style w:type="paragraph" w:customStyle="1" w:styleId="bullet2">
    <w:name w:val="bullet2"/>
    <w:basedOn w:val="Normal"/>
    <w:uiPriority w:val="99"/>
    <w:rsid w:val="00D5440F"/>
    <w:pPr>
      <w:numPr>
        <w:numId w:val="6"/>
      </w:numPr>
    </w:pPr>
  </w:style>
  <w:style w:type="paragraph" w:customStyle="1" w:styleId="XMLParagraph">
    <w:name w:val="XML Paragraph"/>
    <w:basedOn w:val="Normal"/>
    <w:uiPriority w:val="99"/>
    <w:rsid w:val="00D5440F"/>
    <w:pPr>
      <w:shd w:val="pct5" w:color="auto" w:fill="FFFFFF"/>
    </w:pPr>
    <w:rPr>
      <w:rFonts w:ascii="Courier New" w:hAnsi="Courier New"/>
      <w:sz w:val="18"/>
    </w:rPr>
  </w:style>
  <w:style w:type="character" w:styleId="HTMLTypewriter">
    <w:name w:val="HTML Typewriter"/>
    <w:basedOn w:val="DefaultParagraphFon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DefaultParagraphFont"/>
    <w:uiPriority w:val="99"/>
    <w:rsid w:val="00D5440F"/>
    <w:rPr>
      <w:rFonts w:eastAsia="MS Mincho" w:cs="Times New Roman"/>
      <w:sz w:val="22"/>
      <w:lang w:val="en-US" w:eastAsia="en-US" w:bidi="ar-SA"/>
    </w:rPr>
  </w:style>
  <w:style w:type="paragraph" w:customStyle="1" w:styleId="AbstractHeading">
    <w:name w:val="Abstract Heading"/>
    <w:basedOn w:val="Heading1"/>
    <w:uiPriority w:val="99"/>
    <w:rsid w:val="00D5440F"/>
    <w:pPr>
      <w:numPr>
        <w:numId w:val="0"/>
      </w:numPr>
    </w:pPr>
  </w:style>
  <w:style w:type="paragraph" w:customStyle="1" w:styleId="UnnumberedHeading">
    <w:name w:val="Unnumbered Heading"/>
    <w:basedOn w:val="Normal"/>
    <w:uiPriority w:val="99"/>
    <w:rsid w:val="008A7A94"/>
    <w:rPr>
      <w:sz w:val="28"/>
    </w:rPr>
  </w:style>
  <w:style w:type="paragraph" w:customStyle="1" w:styleId="UnnumberedHeadingtimes">
    <w:name w:val="Unnumbered Heading (times)"/>
    <w:basedOn w:val="Normal"/>
    <w:link w:val="UnnumberedHeadingtimesChar"/>
    <w:uiPriority w:val="99"/>
    <w:rsid w:val="008A7A94"/>
    <w:rPr>
      <w:b/>
      <w:sz w:val="28"/>
      <w:szCs w:val="28"/>
    </w:rPr>
  </w:style>
  <w:style w:type="character" w:styleId="Strong">
    <w:name w:val="Strong"/>
    <w:basedOn w:val="DefaultParagraphFont"/>
    <w:uiPriority w:val="99"/>
    <w:qFormat/>
    <w:rsid w:val="00D5440F"/>
    <w:rPr>
      <w:rFonts w:cs="Times New Roman"/>
      <w:b/>
      <w:bCs/>
    </w:rPr>
  </w:style>
  <w:style w:type="character" w:customStyle="1" w:styleId="t1">
    <w:name w:val="t1"/>
    <w:basedOn w:val="DefaultParagraphFont"/>
    <w:uiPriority w:val="99"/>
    <w:rsid w:val="00D5440F"/>
    <w:rPr>
      <w:rFonts w:cs="Times New Roman"/>
      <w:color w:val="auto"/>
    </w:rPr>
  </w:style>
  <w:style w:type="character" w:customStyle="1" w:styleId="XMLSnippetChar">
    <w:name w:val="XML Snippet Char"/>
    <w:basedOn w:val="DefaultParagraphFont"/>
    <w:uiPriority w:val="99"/>
    <w:rsid w:val="00D5440F"/>
    <w:rPr>
      <w:rFonts w:ascii="Courier New" w:eastAsia="MS Mincho" w:hAnsi="Courier New" w:cs="Times New Roman"/>
      <w:noProof/>
      <w:snapToGrid w:val="0"/>
      <w:lang w:val="en-US" w:eastAsia="en-US" w:bidi="ar-SA"/>
    </w:rPr>
  </w:style>
  <w:style w:type="character" w:styleId="Emphasis">
    <w:name w:val="Emphasis"/>
    <w:basedOn w:val="DefaultParagraphFont"/>
    <w:uiPriority w:val="99"/>
    <w:qFormat/>
    <w:rsid w:val="008A7A94"/>
    <w:rPr>
      <w:rFonts w:cs="Times New Roman"/>
      <w:i/>
      <w:iCs/>
    </w:rPr>
  </w:style>
  <w:style w:type="paragraph" w:customStyle="1" w:styleId="StyleHeading1Left0cmFirstline0cm">
    <w:name w:val="Style Heading 1 + Left:  0 cm First line:  0 cm"/>
    <w:basedOn w:val="Heading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7"/>
      </w:numPr>
      <w:tabs>
        <w:tab w:val="num" w:pos="720"/>
        <w:tab w:val="num" w:pos="1800"/>
      </w:tabs>
      <w:ind w:left="720" w:hanging="360"/>
    </w:pPr>
  </w:style>
  <w:style w:type="paragraph" w:styleId="ListParagraph">
    <w:name w:val="List Paragraph"/>
    <w:basedOn w:val="Normal"/>
    <w:uiPriority w:val="99"/>
    <w:qFormat/>
    <w:rsid w:val="00A03147"/>
    <w:pPr>
      <w:ind w:left="720"/>
    </w:pPr>
  </w:style>
  <w:style w:type="paragraph" w:styleId="Revision">
    <w:name w:val="Revision"/>
    <w:hidden/>
    <w:uiPriority w:val="99"/>
    <w:semiHidden/>
    <w:rsid w:val="00AF613F"/>
    <w:rPr>
      <w:rFonts w:ascii="Arial" w:hAnsi="Arial"/>
    </w:rPr>
  </w:style>
  <w:style w:type="character" w:customStyle="1" w:styleId="UnnumberedHeadingtimesChar">
    <w:name w:val="Unnumbered Heading (times) Char"/>
    <w:basedOn w:val="DefaultParagraphFont"/>
    <w:link w:val="UnnumberedHeadingtimes"/>
    <w:uiPriority w:val="99"/>
    <w:locked/>
    <w:rsid w:val="00D6093B"/>
    <w:rPr>
      <w:rFonts w:ascii="Arial" w:eastAsia="MS Mincho" w:hAnsi="Arial" w:cs="Times New Roman"/>
      <w:b/>
      <w:sz w:val="28"/>
      <w:szCs w:val="28"/>
      <w:lang w:val="en-US" w:eastAsia="en-US" w:bidi="ar-SA"/>
    </w:rPr>
  </w:style>
  <w:style w:type="paragraph" w:customStyle="1" w:styleId="Default">
    <w:name w:val="Default"/>
    <w:uiPriority w:val="99"/>
    <w:rsid w:val="00F64DF8"/>
    <w:pPr>
      <w:autoSpaceDE w:val="0"/>
      <w:autoSpaceDN w:val="0"/>
      <w:adjustRightInd w:val="0"/>
    </w:pPr>
    <w:rPr>
      <w:rFonts w:ascii="Arial" w:hAnsi="Arial" w:cs="Arial"/>
      <w:color w:val="000000"/>
      <w:sz w:val="24"/>
      <w:szCs w:val="24"/>
    </w:rPr>
  </w:style>
  <w:style w:type="paragraph" w:customStyle="1" w:styleId="StyleMessageHeader10pt">
    <w:name w:val="Style Message Header + 10 pt"/>
    <w:basedOn w:val="MessageHeader"/>
    <w:rsid w:val="00346A9E"/>
    <w:pPr>
      <w:spacing w:before="0" w:after="0"/>
    </w:pPr>
    <w:rPr>
      <w:rFonts w:cs="Arial"/>
      <w:szCs w:val="24"/>
    </w:rPr>
  </w:style>
  <w:style w:type="table" w:customStyle="1" w:styleId="MediumShading1-Accent11">
    <w:name w:val="Medium Shading 1 - Accent 11"/>
    <w:basedOn w:val="TableNormal"/>
    <w:uiPriority w:val="63"/>
    <w:rsid w:val="003506BF"/>
    <w:rPr>
      <w:rFonts w:asciiTheme="minorHAnsi" w:eastAsiaTheme="minorEastAsia" w:hAnsiTheme="minorHAnsi" w:cstheme="minorBidi"/>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6D0D8C"/>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12808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package" Target="embeddings/Microsoft_Office_PowerPoint_Slide2.sl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Office_PowerPoint_Slide1.sldx"/><Relationship Id="rId20" Type="http://schemas.openxmlformats.org/officeDocument/2006/relationships/hyperlink" Target="http://www.ggf.org/documents/GFD.13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schemas.ogf.org/bdp/2012/03/bd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ACA5F-B277-4E06-BB4A-0EC146B0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13</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HPC Profile Activity Credential Extension</vt:lpstr>
    </vt:vector>
  </TitlesOfParts>
  <Company>Platform Computing</Company>
  <LinksUpToDate>false</LinksUpToDate>
  <CharactersWithSpaces>20927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cp:lastModifiedBy>ag8t</cp:lastModifiedBy>
  <cp:revision>8</cp:revision>
  <cp:lastPrinted>2012-05-25T15:04:00Z</cp:lastPrinted>
  <dcterms:created xsi:type="dcterms:W3CDTF">2013-12-08T15:32:00Z</dcterms:created>
  <dcterms:modified xsi:type="dcterms:W3CDTF">2013-12-10T14:42:00Z</dcterms:modified>
</cp:coreProperties>
</file>