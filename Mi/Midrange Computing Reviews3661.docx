
<file path=[Content_Types].xml><?xml version="1.0" encoding="utf-8"?>
<Types xmlns="http://schemas.openxmlformats.org/package/2006/content-types">
  <Override PartName="/docProps/core.xml" ContentType="application/vnd.openxmlformats-package.core-properties+xml"/>
  <Override PartName="/word/settings.xml" ContentType="application/vnd.openxmlformats-officedocument.wordprocessingml.settings+xml"/>
  <Default Extension="xml" ContentType="application/xml"/>
  <Override PartName="/word/footer1.xml" ContentType="application/vnd.openxmlformats-officedocument.wordprocessingml.footer+xml"/>
  <Override PartName="/word/document.xml" ContentType="application/vnd.openxmlformats-officedocument.wordprocessingml.document.main+xml"/>
  <Override PartName="/docProps/app.xml" ContentType="application/vnd.openxmlformats-officedocument.extended-properties+xml"/>
  <Override PartName="/word/fontTable.xml" ContentType="application/vnd.openxmlformats-officedocument.wordprocessingml.fontTable+xml"/>
  <Default Extension="rels" ContentType="application/vnd.openxmlformats-package.relationships+xml"/>
  <Override PartName="/word/footnotes.xml" ContentType="application/vnd.openxmlformats-officedocument.wordprocessingml.footnotes+xml"/>
  <Override PartName="/word/styles.xml" ContentType="application/vnd.openxmlformats-officedocument.wordprocessingml.styles+xml"/>
  <Override PartName="/word/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theme/theme1.xml" ContentType="application/vnd.openxmlformats-officedocument.theme+xml"/>
  <Override PartName="/word/footer2.xml" ContentType="application/vnd.openxmlformats-officedocument.wordprocessingml.footer+xml"/>
  <Override PartName="/word/comments.xml" ContentType="application/vnd.openxmlformats-officedocument.wordprocessingml.comments+xml"/>
  <Override PartName="/word/endnotes.xml" ContentType="application/vnd.openxmlformats-officedocument.wordprocessingml.endnotes+xml"/>
</Types>
</file>

<file path=_rels/.rels><?xml version="1.0" encoding="UTF-8" standalone="yes"?>
<Relationships xmlns="http://schemas.openxmlformats.org/package/2006/relationships"><Relationship Id="rId2" Type="http://schemas.openxmlformats.org/package/2006/relationships/metadata/core-properties" Target="docProps/core.xml"/><Relationship Id="rId3" Type="http://schemas.openxmlformats.org/officeDocument/2006/relationships/extended-properties" Target="docProps/app.xml"/><Relationship Id="rId1" Type="http://schemas.openxmlformats.org/officeDocument/2006/relationships/officeDocument" Target="word/document.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F47E9" w:rsidRDefault="000C563B" w:rsidP="008F47E9">
      <w:pPr>
        <w:pStyle w:val="Heading1"/>
        <w:numPr>
          <w:numberingChange w:id="0" w:author="Mark Morgan" w:date="2010-09-03T13:29:00Z" w:original="%1:1:0:"/>
        </w:numPr>
        <w:rPr>
          <w:lang w:eastAsia="ja-JP"/>
        </w:rPr>
      </w:pPr>
      <w:commentRangeStart w:id="1"/>
      <w:del w:id="2" w:author="Mark Morgan" w:date="2010-09-03T13:29:00Z">
        <w:r w:rsidRPr="00BD761A" w:rsidDel="002E7C83">
          <w:delText>Traditional HPC User</w:delText>
        </w:r>
        <w:commentRangeEnd w:id="1"/>
        <w:r w:rsidR="00156E70" w:rsidDel="002E7C83">
          <w:rPr>
            <w:rStyle w:val="CommentReference"/>
            <w:rFonts w:ascii="Times New Roman" w:hAnsi="Times New Roman"/>
            <w:b w:val="0"/>
            <w:kern w:val="0"/>
          </w:rPr>
          <w:commentReference w:id="1"/>
        </w:r>
        <w:r w:rsidRPr="00BD761A" w:rsidDel="002E7C83">
          <w:delText xml:space="preserve">: </w:delText>
        </w:r>
      </w:del>
      <w:r w:rsidRPr="00BD761A">
        <w:t>Mid-range Computing</w:t>
      </w:r>
    </w:p>
    <w:p w:rsidR="0068694D" w:rsidRDefault="0068694D" w:rsidP="008F47E9">
      <w:pPr>
        <w:pStyle w:val="Heading2"/>
        <w:numPr>
          <w:numberingChange w:id="3" w:author="Mark Morgan" w:date="2010-09-03T13:29:00Z" w:original="%1:1:0:.%2:1:0:"/>
        </w:numPr>
        <w:rPr>
          <w:lang w:eastAsia="ja-JP"/>
        </w:rPr>
      </w:pPr>
      <w:bookmarkStart w:id="4" w:name="_Toc33879770"/>
      <w:r>
        <w:rPr>
          <w:rFonts w:hint="eastAsia"/>
          <w:lang w:eastAsia="ja-JP"/>
        </w:rPr>
        <w:t>Summary</w:t>
      </w:r>
    </w:p>
    <w:p w:rsidR="000C563B" w:rsidRDefault="000C563B" w:rsidP="000C563B">
      <w:pPr>
        <w:pStyle w:val="BodyText"/>
      </w:pPr>
      <w:r>
        <w:t xml:space="preserve">Mid-range HPC computation is that which utilizes parallelism to solve larger problems than those which can be handled with desktop systems or campus-level clusters, but which do not utilize the large proportion (&gt;25%) of capability HPC systems as described in the capability use case. This class of user is often in the early stages of scaling up their code from campus-level systems, or may be performing a data analysis task for which a large memory space and high-performance storage system is more important than an enormous number of processes. In addition, these jobs are often components of larger workflows, where the input to the job is the output of another task, or vice versa – this leads to an increased importance for data locality. The recent improvements in parallel and remote visualization techniques have led to the introduction of visualization users to this category as well. </w:t>
      </w:r>
    </w:p>
    <w:p w:rsidR="0068694D" w:rsidRPr="0068694D" w:rsidRDefault="000C563B" w:rsidP="000C563B">
      <w:pPr>
        <w:pStyle w:val="BodyText"/>
        <w:rPr>
          <w:lang w:eastAsia="ja-JP"/>
        </w:rPr>
      </w:pPr>
      <w:r>
        <w:t xml:space="preserve">Since these jobs tend to fit on a larger proportion of the systems in national </w:t>
      </w:r>
      <w:proofErr w:type="spellStart"/>
      <w:r>
        <w:t>cyberinfrastructure</w:t>
      </w:r>
      <w:r w:rsidR="00663599">
        <w:t>s</w:t>
      </w:r>
      <w:proofErr w:type="spellEnd"/>
      <w:r>
        <w:t xml:space="preserve">, and are more likely to be part of a workflow, </w:t>
      </w:r>
      <w:proofErr w:type="spellStart"/>
      <w:r>
        <w:t>metascheduling</w:t>
      </w:r>
      <w:proofErr w:type="spellEnd"/>
      <w:r>
        <w:t xml:space="preserve"> and co-scheduling are more likely to be of value to these users. In addition, the vast increase in available cores at the national scale has led to the introduction of “parameter sweeps” for mid-sized parallel jobs, where a whole set of problems with varying parameters may have computational demands which are high enough to require parallel and distributed processing. For this reason, there may be a need to launch many mid-sized jobs on one or more resources simultaneously or sequentially.</w:t>
      </w:r>
    </w:p>
    <w:p w:rsidR="008F47E9" w:rsidRDefault="008F47E9" w:rsidP="008F47E9">
      <w:pPr>
        <w:pStyle w:val="Heading2"/>
        <w:numPr>
          <w:numberingChange w:id="5" w:author="Mark Morgan" w:date="2010-09-03T13:29:00Z" w:original="%1:1:0:.%2:2:0:"/>
        </w:numPr>
        <w:rPr>
          <w:lang w:eastAsia="ja-JP"/>
        </w:rPr>
      </w:pPr>
      <w:r w:rsidRPr="008F47E9">
        <w:rPr>
          <w:lang w:eastAsia="ja-JP"/>
        </w:rPr>
        <w:t>Customer</w:t>
      </w:r>
      <w:bookmarkEnd w:id="4"/>
      <w:r w:rsidR="00C47254">
        <w:rPr>
          <w:rFonts w:hint="eastAsia"/>
          <w:lang w:eastAsia="ja-JP"/>
        </w:rPr>
        <w:t>s</w:t>
      </w:r>
    </w:p>
    <w:p w:rsidR="008F47E9" w:rsidRDefault="000C563B" w:rsidP="0068694D">
      <w:pPr>
        <w:pStyle w:val="BodyText"/>
        <w:rPr>
          <w:lang w:eastAsia="ja-JP"/>
        </w:rPr>
      </w:pPr>
      <w:r>
        <w:t xml:space="preserve">As with other HPC and HTC use cases, this class of jobs has a wide range of users from many disciplines. The fact that this class of user is often relatively new to national-scale </w:t>
      </w:r>
      <w:proofErr w:type="spellStart"/>
      <w:r>
        <w:t>cyberinfrastructure</w:t>
      </w:r>
      <w:proofErr w:type="spellEnd"/>
      <w:r>
        <w:t xml:space="preserve"> also means that newer disciplines which have not historically utilized HPC resources are disproportionately represented in the mid-range HPC category. User HPC sophistication can range from low to high, and users may be comfortable with interfaces from </w:t>
      </w:r>
      <w:proofErr w:type="gramStart"/>
      <w:r>
        <w:t>web</w:t>
      </w:r>
      <w:proofErr w:type="gramEnd"/>
      <w:r>
        <w:t xml:space="preserve"> portals and gateways to shells and text-b</w:t>
      </w:r>
      <w:r w:rsidR="00663599">
        <w:t>ased batch job construction.</w:t>
      </w:r>
    </w:p>
    <w:p w:rsidR="00AA3944" w:rsidRDefault="00AA3944" w:rsidP="00043DC7">
      <w:pPr>
        <w:pStyle w:val="Heading2"/>
        <w:numPr>
          <w:numberingChange w:id="6" w:author="Mark Morgan" w:date="2010-09-03T13:29:00Z" w:original="%1:1:0:.%2:3:0:"/>
        </w:numPr>
        <w:rPr>
          <w:lang w:eastAsia="ja-JP"/>
        </w:rPr>
      </w:pPr>
      <w:bookmarkStart w:id="7" w:name="_Toc33879771"/>
      <w:r>
        <w:rPr>
          <w:rFonts w:hint="eastAsia"/>
          <w:lang w:eastAsia="ja-JP"/>
        </w:rPr>
        <w:t>Scenarios</w:t>
      </w:r>
      <w:r w:rsidR="00DA70D1">
        <w:rPr>
          <w:lang w:eastAsia="ja-JP"/>
        </w:rPr>
        <w:t xml:space="preserve"> and applications</w:t>
      </w:r>
    </w:p>
    <w:p w:rsidR="00AA3944" w:rsidRPr="00AA3944" w:rsidRDefault="000C563B" w:rsidP="00AA3944">
      <w:pPr>
        <w:pStyle w:val="BodyText"/>
        <w:rPr>
          <w:lang w:eastAsia="ja-JP"/>
        </w:rPr>
      </w:pPr>
      <w:r w:rsidRPr="00145A8C">
        <w:rPr>
          <w:szCs w:val="22"/>
        </w:rPr>
        <w:t xml:space="preserve">The Network for Earthquake Engineering Simulation (NEES) project is an NSF </w:t>
      </w:r>
      <w:commentRangeStart w:id="8"/>
      <w:r w:rsidRPr="00145A8C">
        <w:rPr>
          <w:szCs w:val="22"/>
        </w:rPr>
        <w:t>MRE</w:t>
      </w:r>
      <w:ins w:id="9" w:author="Mark Morgan" w:date="2010-09-03T13:31:00Z">
        <w:r w:rsidR="002E7C83">
          <w:rPr>
            <w:szCs w:val="22"/>
          </w:rPr>
          <w:t xml:space="preserve"> (Microbiological Research Establishment)</w:t>
        </w:r>
      </w:ins>
      <w:r w:rsidRPr="00145A8C">
        <w:rPr>
          <w:szCs w:val="22"/>
        </w:rPr>
        <w:t xml:space="preserve"> project </w:t>
      </w:r>
      <w:commentRangeEnd w:id="8"/>
      <w:r w:rsidR="00156E70">
        <w:rPr>
          <w:rStyle w:val="CommentReference"/>
        </w:rPr>
        <w:commentReference w:id="8"/>
      </w:r>
      <w:r w:rsidRPr="00145A8C">
        <w:rPr>
          <w:szCs w:val="22"/>
        </w:rPr>
        <w:t>that</w:t>
      </w:r>
      <w:r>
        <w:rPr>
          <w:szCs w:val="22"/>
        </w:rPr>
        <w:t xml:space="preserve"> </w:t>
      </w:r>
      <w:r w:rsidRPr="00145A8C">
        <w:rPr>
          <w:szCs w:val="22"/>
        </w:rPr>
        <w:t>seeks to lessen the impact of earthquake and tsunami-related disasters by providing revolutionary</w:t>
      </w:r>
      <w:r>
        <w:rPr>
          <w:szCs w:val="22"/>
        </w:rPr>
        <w:t xml:space="preserve"> </w:t>
      </w:r>
      <w:r w:rsidRPr="00145A8C">
        <w:rPr>
          <w:szCs w:val="22"/>
        </w:rPr>
        <w:t xml:space="preserve">capabilities for earthquake engineering research. </w:t>
      </w:r>
      <w:proofErr w:type="gramStart"/>
      <w:r w:rsidRPr="00145A8C">
        <w:rPr>
          <w:szCs w:val="22"/>
        </w:rPr>
        <w:t>A state-of-the-art network links world-class</w:t>
      </w:r>
      <w:r>
        <w:rPr>
          <w:szCs w:val="22"/>
        </w:rPr>
        <w:t xml:space="preserve"> </w:t>
      </w:r>
      <w:r w:rsidRPr="00145A8C">
        <w:rPr>
          <w:szCs w:val="22"/>
        </w:rPr>
        <w:t>experimental facilities</w:t>
      </w:r>
      <w:proofErr w:type="gramEnd"/>
      <w:r w:rsidRPr="00145A8C">
        <w:rPr>
          <w:szCs w:val="22"/>
        </w:rPr>
        <w:t xml:space="preserve"> around the country, enabling researchers to collaborate on experiments,</w:t>
      </w:r>
      <w:r>
        <w:rPr>
          <w:szCs w:val="22"/>
        </w:rPr>
        <w:t xml:space="preserve"> </w:t>
      </w:r>
      <w:r w:rsidRPr="00145A8C">
        <w:rPr>
          <w:szCs w:val="22"/>
        </w:rPr>
        <w:t>computational modeling, data analysis, and education. NEES currently has ~75 users across</w:t>
      </w:r>
      <w:r>
        <w:rPr>
          <w:szCs w:val="22"/>
        </w:rPr>
        <w:t xml:space="preserve"> </w:t>
      </w:r>
      <w:r w:rsidRPr="00145A8C">
        <w:rPr>
          <w:szCs w:val="22"/>
        </w:rPr>
        <w:t xml:space="preserve">approximately 15 universities. These users use </w:t>
      </w:r>
      <w:proofErr w:type="spellStart"/>
      <w:r w:rsidRPr="00145A8C">
        <w:rPr>
          <w:szCs w:val="22"/>
        </w:rPr>
        <w:t>TeraGrid</w:t>
      </w:r>
      <w:proofErr w:type="spellEnd"/>
      <w:r w:rsidRPr="00145A8C">
        <w:rPr>
          <w:szCs w:val="22"/>
        </w:rPr>
        <w:t xml:space="preserve"> HPC and data resources for various</w:t>
      </w:r>
      <w:r>
        <w:rPr>
          <w:szCs w:val="22"/>
        </w:rPr>
        <w:t xml:space="preserve"> </w:t>
      </w:r>
      <w:r w:rsidRPr="00145A8C">
        <w:rPr>
          <w:szCs w:val="22"/>
        </w:rPr>
        <w:t>structural engineering simulations using both commercial codes and research codes based on</w:t>
      </w:r>
      <w:r>
        <w:rPr>
          <w:szCs w:val="22"/>
        </w:rPr>
        <w:t xml:space="preserve"> </w:t>
      </w:r>
      <w:r w:rsidRPr="00145A8C">
        <w:rPr>
          <w:szCs w:val="22"/>
        </w:rPr>
        <w:t>algorithms developed by academic researchers. Some of these simulations, especially those using</w:t>
      </w:r>
      <w:r>
        <w:rPr>
          <w:szCs w:val="22"/>
        </w:rPr>
        <w:t xml:space="preserve"> </w:t>
      </w:r>
      <w:r w:rsidRPr="00145A8C">
        <w:rPr>
          <w:szCs w:val="22"/>
        </w:rPr>
        <w:t xml:space="preserve">commercial FEM codes such as </w:t>
      </w:r>
      <w:proofErr w:type="spellStart"/>
      <w:r w:rsidRPr="00145A8C">
        <w:rPr>
          <w:szCs w:val="22"/>
        </w:rPr>
        <w:t>Abaqus</w:t>
      </w:r>
      <w:proofErr w:type="spellEnd"/>
      <w:r w:rsidRPr="00145A8C">
        <w:rPr>
          <w:szCs w:val="22"/>
        </w:rPr>
        <w:t xml:space="preserve">, </w:t>
      </w:r>
      <w:proofErr w:type="spellStart"/>
      <w:r w:rsidRPr="00145A8C">
        <w:rPr>
          <w:szCs w:val="22"/>
        </w:rPr>
        <w:t>Ansys</w:t>
      </w:r>
      <w:proofErr w:type="spellEnd"/>
      <w:r w:rsidRPr="00145A8C">
        <w:rPr>
          <w:szCs w:val="22"/>
        </w:rPr>
        <w:t>, Fluent, and LS-</w:t>
      </w:r>
      <w:proofErr w:type="spellStart"/>
      <w:r w:rsidRPr="00145A8C">
        <w:rPr>
          <w:szCs w:val="22"/>
        </w:rPr>
        <w:t>Dyna</w:t>
      </w:r>
      <w:proofErr w:type="spellEnd"/>
      <w:r w:rsidRPr="00145A8C">
        <w:rPr>
          <w:szCs w:val="22"/>
        </w:rPr>
        <w:t>, require moderately large</w:t>
      </w:r>
      <w:r>
        <w:rPr>
          <w:szCs w:val="22"/>
        </w:rPr>
        <w:t xml:space="preserve"> </w:t>
      </w:r>
      <w:r w:rsidRPr="00145A8C">
        <w:rPr>
          <w:szCs w:val="22"/>
        </w:rPr>
        <w:t>shared memory nodes, such as the large memory nodes of Abe</w:t>
      </w:r>
      <w:r w:rsidR="00663599">
        <w:rPr>
          <w:szCs w:val="22"/>
        </w:rPr>
        <w:t xml:space="preserve"> at the Pittsburg Supercomputing Center</w:t>
      </w:r>
      <w:r w:rsidRPr="00145A8C">
        <w:rPr>
          <w:szCs w:val="22"/>
        </w:rPr>
        <w:t>, but scale to only a few tens of</w:t>
      </w:r>
      <w:r>
        <w:rPr>
          <w:szCs w:val="22"/>
        </w:rPr>
        <w:t xml:space="preserve"> </w:t>
      </w:r>
      <w:r w:rsidRPr="00145A8C">
        <w:rPr>
          <w:szCs w:val="22"/>
        </w:rPr>
        <w:t>processors using MPI. Large memory is needed because the whole mesh structure is required on</w:t>
      </w:r>
      <w:r>
        <w:rPr>
          <w:szCs w:val="22"/>
        </w:rPr>
        <w:t xml:space="preserve"> </w:t>
      </w:r>
      <w:r w:rsidRPr="00145A8C">
        <w:rPr>
          <w:szCs w:val="22"/>
        </w:rPr>
        <w:t xml:space="preserve">each node due to the basic FEM algorithm used. Many of these codes have </w:t>
      </w:r>
      <w:proofErr w:type="spellStart"/>
      <w:r w:rsidRPr="00145A8C">
        <w:rPr>
          <w:szCs w:val="22"/>
        </w:rPr>
        <w:t>OpenMP</w:t>
      </w:r>
      <w:proofErr w:type="spellEnd"/>
      <w:r w:rsidRPr="00145A8C">
        <w:rPr>
          <w:szCs w:val="22"/>
        </w:rPr>
        <w:t xml:space="preserve"> parallelization,</w:t>
      </w:r>
      <w:r>
        <w:rPr>
          <w:szCs w:val="22"/>
        </w:rPr>
        <w:t xml:space="preserve"> </w:t>
      </w:r>
      <w:r w:rsidRPr="00145A8C">
        <w:rPr>
          <w:szCs w:val="22"/>
        </w:rPr>
        <w:t xml:space="preserve">in addition to using MPI, and users mainly utilize shared memory nodes using </w:t>
      </w:r>
      <w:proofErr w:type="spellStart"/>
      <w:r w:rsidRPr="00145A8C">
        <w:rPr>
          <w:szCs w:val="22"/>
        </w:rPr>
        <w:t>OpenMP</w:t>
      </w:r>
      <w:proofErr w:type="spellEnd"/>
      <w:r w:rsidRPr="00145A8C">
        <w:rPr>
          <w:szCs w:val="22"/>
        </w:rPr>
        <w:t xml:space="preserve"> for pre/post</w:t>
      </w:r>
      <w:r>
        <w:rPr>
          <w:szCs w:val="22"/>
        </w:rPr>
        <w:t xml:space="preserve"> </w:t>
      </w:r>
      <w:r w:rsidRPr="00145A8C">
        <w:rPr>
          <w:szCs w:val="22"/>
        </w:rPr>
        <w:t xml:space="preserve">processing. On the other hand, some academic codes, such as </w:t>
      </w:r>
      <w:proofErr w:type="spellStart"/>
      <w:proofErr w:type="gramStart"/>
      <w:r w:rsidRPr="00145A8C">
        <w:rPr>
          <w:szCs w:val="22"/>
        </w:rPr>
        <w:t>OpenSees</w:t>
      </w:r>
      <w:proofErr w:type="spellEnd"/>
      <w:r w:rsidRPr="00145A8C">
        <w:rPr>
          <w:szCs w:val="22"/>
        </w:rPr>
        <w:t xml:space="preserve"> which</w:t>
      </w:r>
      <w:proofErr w:type="gramEnd"/>
      <w:r w:rsidRPr="00145A8C">
        <w:rPr>
          <w:szCs w:val="22"/>
        </w:rPr>
        <w:t xml:space="preserve"> is tuned for</w:t>
      </w:r>
      <w:r>
        <w:rPr>
          <w:szCs w:val="22"/>
        </w:rPr>
        <w:t xml:space="preserve"> </w:t>
      </w:r>
      <w:r w:rsidRPr="00145A8C">
        <w:rPr>
          <w:szCs w:val="22"/>
        </w:rPr>
        <w:t>specific material behavior, can scale well on many thousands of processors, including on Kraken</w:t>
      </w:r>
      <w:r w:rsidR="00663599">
        <w:rPr>
          <w:szCs w:val="22"/>
        </w:rPr>
        <w:t xml:space="preserve"> at NICS</w:t>
      </w:r>
      <w:r w:rsidRPr="00145A8C">
        <w:rPr>
          <w:szCs w:val="22"/>
        </w:rPr>
        <w:t>,</w:t>
      </w:r>
      <w:r>
        <w:rPr>
          <w:szCs w:val="22"/>
        </w:rPr>
        <w:t xml:space="preserve"> </w:t>
      </w:r>
      <w:r w:rsidRPr="00145A8C">
        <w:rPr>
          <w:szCs w:val="22"/>
        </w:rPr>
        <w:t>and Ranger</w:t>
      </w:r>
      <w:r w:rsidR="00663599">
        <w:rPr>
          <w:szCs w:val="22"/>
        </w:rPr>
        <w:t xml:space="preserve"> at TACC</w:t>
      </w:r>
      <w:r w:rsidRPr="00145A8C">
        <w:rPr>
          <w:szCs w:val="22"/>
        </w:rPr>
        <w:t>. Due to the geographically distributed location of NEES researchers and experimental</w:t>
      </w:r>
      <w:r>
        <w:rPr>
          <w:szCs w:val="22"/>
        </w:rPr>
        <w:t xml:space="preserve"> </w:t>
      </w:r>
      <w:r w:rsidRPr="00145A8C">
        <w:rPr>
          <w:szCs w:val="22"/>
        </w:rPr>
        <w:t>facilities, high bandwidth data transfer and data access are vital.</w:t>
      </w:r>
    </w:p>
    <w:p w:rsidR="0068694D" w:rsidRDefault="00C47254" w:rsidP="00043DC7">
      <w:pPr>
        <w:pStyle w:val="Heading2"/>
        <w:numPr>
          <w:numberingChange w:id="10" w:author="Mark Morgan" w:date="2010-09-03T13:29:00Z" w:original="%1:1:0:.%2:4:0:"/>
        </w:numPr>
        <w:rPr>
          <w:lang w:eastAsia="ja-JP"/>
        </w:rPr>
      </w:pPr>
      <w:r>
        <w:rPr>
          <w:rFonts w:hint="eastAsia"/>
          <w:lang w:eastAsia="ja-JP"/>
        </w:rPr>
        <w:t>I</w:t>
      </w:r>
      <w:r>
        <w:rPr>
          <w:lang w:eastAsia="ja-JP"/>
        </w:rPr>
        <w:t>nvolved</w:t>
      </w:r>
      <w:r>
        <w:rPr>
          <w:rFonts w:hint="eastAsia"/>
          <w:lang w:eastAsia="ja-JP"/>
        </w:rPr>
        <w:t xml:space="preserve"> r</w:t>
      </w:r>
      <w:r w:rsidR="00043DC7">
        <w:rPr>
          <w:lang w:eastAsia="ja-JP"/>
        </w:rPr>
        <w:t>esources</w:t>
      </w:r>
      <w:r w:rsidR="00B0459F">
        <w:rPr>
          <w:lang w:eastAsia="ja-JP"/>
        </w:rPr>
        <w:t xml:space="preserve"> and production Grid infrastructure</w:t>
      </w:r>
    </w:p>
    <w:bookmarkEnd w:id="7"/>
    <w:p w:rsidR="00663599" w:rsidRDefault="000C563B" w:rsidP="000C563B">
      <w:r>
        <w:t xml:space="preserve">This use case has a very broad set of potentially involved resources, including medium-sized clusters and smaller percentages of the largest capability systems, visualization clusters and other data-centric systems, high-performance parallel file systems and archives at one or more sites. In addition, users in this category may need to access a shared community data </w:t>
      </w:r>
      <w:r w:rsidR="00663599">
        <w:t>collection</w:t>
      </w:r>
      <w:r>
        <w:t xml:space="preserve">, </w:t>
      </w:r>
      <w:proofErr w:type="gramStart"/>
      <w:r>
        <w:t>both to retrieve input data sets before a job begins or</w:t>
      </w:r>
      <w:proofErr w:type="gramEnd"/>
      <w:r>
        <w:t xml:space="preserve"> to store their output with appropriate metadata and other provenance information once a job has completed. Some jobs may be able to run on any one of several X86-based Linux clusters in particular, while other jobs may have other specialized requirements such as the need for </w:t>
      </w:r>
      <w:proofErr w:type="spellStart"/>
      <w:r>
        <w:t>GPUs</w:t>
      </w:r>
      <w:proofErr w:type="spellEnd"/>
      <w:r>
        <w:t xml:space="preserve">, shared-memory architectures, or specific data sets local to a computational resource. </w:t>
      </w:r>
    </w:p>
    <w:p w:rsidR="000C563B" w:rsidRDefault="000C563B" w:rsidP="000C563B"/>
    <w:p w:rsidR="000C563B" w:rsidRDefault="000C563B" w:rsidP="000C563B">
      <w:pPr>
        <w:pStyle w:val="BodyText"/>
      </w:pPr>
      <w:r>
        <w:t xml:space="preserve">The size of data associated with this use case may vary from very small, such as a set of parameters to be passed to the executable, or as large as some multiple of the in-memory size of the total task, for jobs that perform </w:t>
      </w:r>
      <w:proofErr w:type="spellStart"/>
      <w:r>
        <w:t>checkpointing</w:t>
      </w:r>
      <w:proofErr w:type="spellEnd"/>
      <w:r>
        <w:t>.</w:t>
      </w:r>
    </w:p>
    <w:p w:rsidR="000C563B" w:rsidRDefault="000C563B" w:rsidP="000C563B">
      <w:pPr>
        <w:pStyle w:val="BodyText"/>
      </w:pPr>
      <w:r>
        <w:t>This use case contains the following function</w:t>
      </w:r>
      <w:r w:rsidR="00663599">
        <w:t>al</w:t>
      </w:r>
      <w:r>
        <w:t xml:space="preserve"> requirements.</w:t>
      </w:r>
    </w:p>
    <w:p w:rsidR="00663599" w:rsidRDefault="000C563B" w:rsidP="000C563B">
      <w:r>
        <w:rPr>
          <w:b/>
          <w:bCs/>
        </w:rPr>
        <w:t>Resource access</w:t>
      </w:r>
      <w:r>
        <w:t>: Users of mid-range computing applications typically submit jobs directly, may make use of workflow tools or may use gateways to submit jobs.</w:t>
      </w:r>
    </w:p>
    <w:p w:rsidR="000C563B" w:rsidRDefault="000C563B" w:rsidP="000C563B"/>
    <w:p w:rsidR="00663599" w:rsidRDefault="000C563B" w:rsidP="000C563B">
      <w:commentRangeStart w:id="11"/>
      <w:r>
        <w:rPr>
          <w:b/>
          <w:bCs/>
        </w:rPr>
        <w:t>Authentication, authorization, and accounting (AAA)</w:t>
      </w:r>
      <w:r>
        <w:t xml:space="preserve">: These users require standard Unix and batch AAA as implemented at </w:t>
      </w:r>
      <w:r w:rsidR="00663599">
        <w:t>individual resource provider sites and following the policies those sites adhere to</w:t>
      </w:r>
      <w:r>
        <w:t xml:space="preserve">. </w:t>
      </w:r>
      <w:commentRangeEnd w:id="11"/>
      <w:r w:rsidR="00156E70">
        <w:rPr>
          <w:rStyle w:val="CommentReference"/>
        </w:rPr>
        <w:commentReference w:id="11"/>
      </w:r>
    </w:p>
    <w:p w:rsidR="000C563B" w:rsidRDefault="000C563B" w:rsidP="000C563B"/>
    <w:p w:rsidR="004B67AA" w:rsidRDefault="000C563B" w:rsidP="000C563B">
      <w:r>
        <w:rPr>
          <w:b/>
          <w:bCs/>
        </w:rPr>
        <w:t>Fault tolerance</w:t>
      </w:r>
      <w:r>
        <w:t xml:space="preserve">: Some mid-range computing applications have built-in periodic </w:t>
      </w:r>
      <w:proofErr w:type="spellStart"/>
      <w:r>
        <w:t>checkpointing</w:t>
      </w:r>
      <w:proofErr w:type="spellEnd"/>
      <w:r>
        <w:t xml:space="preserve"> features to guard against loss of work in the event of a system crash.  Some mid-range jobs may employ workflow restart capabilities for fault tolerance</w:t>
      </w:r>
      <w:r w:rsidR="004B67AA">
        <w:t>.</w:t>
      </w:r>
    </w:p>
    <w:p w:rsidR="004B67AA" w:rsidRDefault="004B67AA" w:rsidP="000C563B"/>
    <w:p w:rsidR="00663599" w:rsidRDefault="004B67AA" w:rsidP="000C563B">
      <w:r w:rsidRPr="004B67AA">
        <w:rPr>
          <w:b/>
          <w:lang w:eastAsia="ja-JP"/>
        </w:rPr>
        <w:t>Scheduling</w:t>
      </w:r>
      <w:r>
        <w:rPr>
          <w:lang w:eastAsia="ja-JP"/>
        </w:rPr>
        <w:t>: Scheduling the job consists of at least three logical phases: determining where the job can run based on resource and account requirements, selecting a resource on which to execute the job, and preparing the execution environment for executing the job (e.g., staging data, getting the binaries in place, etc.) Determining where the job may run may require an information system that describes execution environments, their capabilities, software installed, etc. The ability to start both single and “vector” batches of jobs should be supported.</w:t>
      </w:r>
    </w:p>
    <w:p w:rsidR="000C563B" w:rsidRDefault="000C563B" w:rsidP="000C563B"/>
    <w:p w:rsidR="00663599" w:rsidRDefault="000C563B" w:rsidP="000C563B">
      <w:r>
        <w:rPr>
          <w:b/>
          <w:bCs/>
        </w:rPr>
        <w:t>Advance scheduling</w:t>
      </w:r>
      <w:r>
        <w:t>: Some mid-range computing applications may require special scheduling capabilities including pre-stage and post-stage data job scheduling or sequential job dependencies.</w:t>
      </w:r>
    </w:p>
    <w:p w:rsidR="000C563B" w:rsidRDefault="000C563B" w:rsidP="000C563B"/>
    <w:p w:rsidR="00663599" w:rsidRDefault="000C563B" w:rsidP="000C563B">
      <w:r w:rsidRPr="006C1DF4">
        <w:rPr>
          <w:b/>
          <w:bCs/>
        </w:rPr>
        <w:t>Workflow</w:t>
      </w:r>
      <w:r w:rsidRPr="006C1DF4">
        <w:t>:</w:t>
      </w:r>
      <w:r>
        <w:t xml:space="preserve"> </w:t>
      </w:r>
      <w:r w:rsidRPr="006C1DF4">
        <w:t xml:space="preserve">Some </w:t>
      </w:r>
      <w:r>
        <w:t xml:space="preserve">mid-range </w:t>
      </w:r>
      <w:r w:rsidRPr="006C1DF4">
        <w:t>computing applications have workflow components.</w:t>
      </w:r>
      <w:r>
        <w:t xml:space="preserve"> </w:t>
      </w:r>
      <w:proofErr w:type="gramStart"/>
      <w:r>
        <w:t>M</w:t>
      </w:r>
      <w:r w:rsidRPr="006C1DF4">
        <w:t>ost of these workflows are managed by the users using homegrown tools</w:t>
      </w:r>
      <w:r>
        <w:t xml:space="preserve"> or special workflow tools</w:t>
      </w:r>
      <w:proofErr w:type="gramEnd"/>
      <w:r w:rsidRPr="006C1DF4">
        <w:t>.</w:t>
      </w:r>
    </w:p>
    <w:p w:rsidR="000C563B" w:rsidRPr="006C1DF4" w:rsidRDefault="000C563B" w:rsidP="000C563B"/>
    <w:p w:rsidR="00B0459F" w:rsidRDefault="000C563B" w:rsidP="000C563B">
      <w:pPr>
        <w:pStyle w:val="BodyText"/>
        <w:rPr>
          <w:lang w:eastAsia="ja-JP"/>
        </w:rPr>
      </w:pPr>
      <w:r w:rsidRPr="006C1DF4">
        <w:rPr>
          <w:b/>
          <w:bCs/>
        </w:rPr>
        <w:t>Data storage</w:t>
      </w:r>
      <w:r w:rsidRPr="006C1DF4">
        <w:t>:</w:t>
      </w:r>
      <w:r>
        <w:t xml:space="preserve"> T</w:t>
      </w:r>
      <w:r w:rsidRPr="00596197">
        <w:t xml:space="preserve">he data sets produced by </w:t>
      </w:r>
      <w:r>
        <w:t>mid-range</w:t>
      </w:r>
      <w:r w:rsidRPr="00596197">
        <w:t xml:space="preserve"> computing applications </w:t>
      </w:r>
      <w:r>
        <w:t xml:space="preserve">can range from small to </w:t>
      </w:r>
      <w:r w:rsidRPr="00596197">
        <w:t>quite large.</w:t>
      </w:r>
      <w:r>
        <w:t xml:space="preserve"> </w:t>
      </w:r>
      <w:r w:rsidRPr="00596197">
        <w:t>The storage and archival resources available must be both sufficiently large to store such data sets as well as sufficiently fast to handle them in a timely manner</w:t>
      </w:r>
      <w:r w:rsidR="00AA3944">
        <w:rPr>
          <w:rFonts w:hint="eastAsia"/>
          <w:lang w:eastAsia="ja-JP"/>
        </w:rPr>
        <w:t xml:space="preserve"> </w:t>
      </w:r>
    </w:p>
    <w:p w:rsidR="00043DC7" w:rsidRDefault="00043DC7" w:rsidP="00043DC7">
      <w:pPr>
        <w:pStyle w:val="Heading2"/>
        <w:numPr>
          <w:numberingChange w:id="12" w:author="Mark Morgan" w:date="2010-09-03T13:29:00Z" w:original="%1:1:0:.%2:5:0:"/>
        </w:numPr>
        <w:rPr>
          <w:lang w:eastAsia="ja-JP"/>
        </w:rPr>
      </w:pPr>
      <w:bookmarkStart w:id="13" w:name="_Toc33879772"/>
      <w:r>
        <w:rPr>
          <w:lang w:eastAsia="ja-JP"/>
        </w:rPr>
        <w:t>Security considerations</w:t>
      </w:r>
      <w:bookmarkEnd w:id="13"/>
    </w:p>
    <w:p w:rsidR="002E7C83" w:rsidRDefault="002E7C83" w:rsidP="002E7C83">
      <w:pPr>
        <w:pStyle w:val="BodyText"/>
        <w:numPr>
          <w:ins w:id="14" w:author="Mark Morgan" w:date="2010-09-03T13:32:00Z"/>
        </w:numPr>
        <w:rPr>
          <w:ins w:id="15" w:author="Mark Morgan" w:date="2010-09-03T13:32:00Z"/>
          <w:lang w:eastAsia="ja-JP"/>
        </w:rPr>
      </w:pPr>
      <w:ins w:id="16" w:author="Mark Morgan" w:date="2010-09-03T13:32:00Z">
        <w:r>
          <w:rPr>
            <w:lang w:eastAsia="ja-JP"/>
          </w:rPr>
          <w:t xml:space="preserve">Authentication to execution is usually necessary. Similarly, if the execution service is to access data elsewhere via another service, that service may require authentication as well. This in turn may require some form of delegation from the client initiating the set of jobs to execution services that will move data in and out of the execution location. </w:t>
        </w:r>
      </w:ins>
    </w:p>
    <w:p w:rsidR="002E7C83" w:rsidRDefault="002E7C83" w:rsidP="002E7C83">
      <w:pPr>
        <w:pStyle w:val="BodyText"/>
        <w:numPr>
          <w:ins w:id="17" w:author="Mark Morgan" w:date="2010-09-03T13:32:00Z"/>
        </w:numPr>
        <w:rPr>
          <w:ins w:id="18" w:author="Mark Morgan" w:date="2010-09-03T13:32:00Z"/>
          <w:lang w:eastAsia="ja-JP"/>
        </w:rPr>
      </w:pPr>
      <w:ins w:id="19" w:author="Mark Morgan" w:date="2010-09-03T13:32:00Z">
        <w:r>
          <w:rPr>
            <w:lang w:eastAsia="ja-JP"/>
          </w:rPr>
          <w:t xml:space="preserve">Besides the authentication, access control, and delegation issues, some users have data integrity concerns with their data. This affects both </w:t>
        </w:r>
        <w:proofErr w:type="gramStart"/>
        <w:r>
          <w:rPr>
            <w:lang w:eastAsia="ja-JP"/>
          </w:rPr>
          <w:t>on-the-wire</w:t>
        </w:r>
        <w:proofErr w:type="gramEnd"/>
        <w:r>
          <w:rPr>
            <w:lang w:eastAsia="ja-JP"/>
          </w:rPr>
          <w:t xml:space="preserve"> and (more importantly) on-disk storage of input data and results. </w:t>
        </w:r>
      </w:ins>
    </w:p>
    <w:p w:rsidR="002E7C83" w:rsidRDefault="002E7C83" w:rsidP="002E7C83">
      <w:pPr>
        <w:pStyle w:val="BodyText"/>
        <w:numPr>
          <w:ins w:id="20" w:author="Mark Morgan" w:date="2010-09-03T13:32:00Z"/>
        </w:numPr>
        <w:rPr>
          <w:ins w:id="21" w:author="Mark Morgan" w:date="2010-09-03T13:32:00Z"/>
          <w:rFonts w:hint="eastAsia"/>
          <w:lang w:eastAsia="ja-JP"/>
        </w:rPr>
      </w:pPr>
      <w:ins w:id="22" w:author="Mark Morgan" w:date="2010-09-03T13:32:00Z">
        <w:r>
          <w:rPr>
            <w:lang w:eastAsia="ja-JP"/>
          </w:rPr>
          <w:t>In regard to groups and virtual organizations, access to compute resources and data resources may require one or more of the following: individual authentication, authentication as a member of a group or virtual organization, or the assertion of some property or role. Similarly, jobs may need to be managed post-initiation by either the identity that started the job or members of a group or role, or both.</w:t>
        </w:r>
      </w:ins>
    </w:p>
    <w:p w:rsidR="00043DC7" w:rsidRDefault="000C563B" w:rsidP="00043DC7">
      <w:pPr>
        <w:pStyle w:val="BodyText"/>
        <w:rPr>
          <w:lang w:eastAsia="ja-JP"/>
        </w:rPr>
      </w:pPr>
      <w:commentRangeStart w:id="23"/>
      <w:del w:id="24" w:author="Mark Morgan" w:date="2010-09-03T13:32:00Z">
        <w:r w:rsidDel="002E7C83">
          <w:delText xml:space="preserve">Security needs may generally be considered to be the same as those for the HPC and HTC use cases, </w:delText>
        </w:r>
        <w:commentRangeEnd w:id="23"/>
        <w:r w:rsidR="00156E70" w:rsidDel="002E7C83">
          <w:rPr>
            <w:rStyle w:val="CommentReference"/>
          </w:rPr>
          <w:commentReference w:id="23"/>
        </w:r>
        <w:r w:rsidDel="002E7C83">
          <w:delText xml:space="preserve">including both individual and group/VO-based authentication needs, and the need to authenticate to diverse resources as part of a single workflow. </w:delText>
        </w:r>
      </w:del>
      <w:r>
        <w:t xml:space="preserve">This use case may have a somewhat greater need for the ability to support campus-level authentication, as it is likely the primary use case representing beginning </w:t>
      </w:r>
      <w:r w:rsidR="00663599">
        <w:t>users</w:t>
      </w:r>
      <w:r>
        <w:t>.</w:t>
      </w:r>
    </w:p>
    <w:p w:rsidR="00043DC7" w:rsidRDefault="00043DC7" w:rsidP="00043DC7">
      <w:pPr>
        <w:pStyle w:val="Heading2"/>
        <w:numPr>
          <w:numberingChange w:id="25" w:author="Mark Morgan" w:date="2010-09-03T13:29:00Z" w:original="%1:1:0:.%2:6:0:"/>
        </w:numPr>
        <w:rPr>
          <w:lang w:eastAsia="ja-JP"/>
        </w:rPr>
      </w:pPr>
      <w:bookmarkStart w:id="26" w:name="_Toc33879773"/>
      <w:r>
        <w:rPr>
          <w:lang w:eastAsia="ja-JP"/>
        </w:rPr>
        <w:t>Performance considerations</w:t>
      </w:r>
      <w:bookmarkEnd w:id="26"/>
    </w:p>
    <w:p w:rsidR="00043DC7" w:rsidRDefault="000C563B" w:rsidP="00043DC7">
      <w:pPr>
        <w:pStyle w:val="BodyText"/>
        <w:rPr>
          <w:lang w:eastAsia="ja-JP"/>
        </w:rPr>
      </w:pPr>
      <w:r>
        <w:t>Performance c</w:t>
      </w:r>
      <w:r w:rsidRPr="003B1EFE">
        <w:t xml:space="preserve">onsiderations generally are similar to those of the capability computing use case – i.e. parallel job execution time and I/O performance are likely to be the most important components of overall job performance. As this use case may include situations where tasks are interdependent, and is less likely to depend on special </w:t>
      </w:r>
      <w:proofErr w:type="spellStart"/>
      <w:r w:rsidRPr="003B1EFE">
        <w:t>queueing</w:t>
      </w:r>
      <w:proofErr w:type="spellEnd"/>
      <w:r w:rsidRPr="003B1EFE">
        <w:t xml:space="preserve"> arrangements such as those used to favor the largest jobs in a queue, the reliable performance of scheduling systems and/or </w:t>
      </w:r>
      <w:proofErr w:type="spellStart"/>
      <w:r w:rsidRPr="003B1EFE">
        <w:t>metascheduling</w:t>
      </w:r>
      <w:proofErr w:type="spellEnd"/>
      <w:r w:rsidRPr="003B1EFE">
        <w:t xml:space="preserve"> systems may be somewhat more important than in the capability use case.</w:t>
      </w:r>
    </w:p>
    <w:p w:rsidR="00043DC7" w:rsidRDefault="0068694D" w:rsidP="00043DC7">
      <w:pPr>
        <w:pStyle w:val="Heading2"/>
        <w:numPr>
          <w:numberingChange w:id="27" w:author="Mark Morgan" w:date="2010-09-03T13:29:00Z" w:original="%1:1:0:.%2:7:0:"/>
        </w:numPr>
        <w:rPr>
          <w:lang w:eastAsia="ja-JP"/>
        </w:rPr>
      </w:pPr>
      <w:bookmarkStart w:id="28" w:name="_Toc33879775"/>
      <w:proofErr w:type="spellStart"/>
      <w:r>
        <w:rPr>
          <w:rFonts w:hint="eastAsia"/>
          <w:lang w:eastAsia="ja-JP"/>
        </w:rPr>
        <w:t>Usecase</w:t>
      </w:r>
      <w:proofErr w:type="spellEnd"/>
      <w:r>
        <w:rPr>
          <w:rFonts w:hint="eastAsia"/>
          <w:lang w:eastAsia="ja-JP"/>
        </w:rPr>
        <w:t xml:space="preserve"> s</w:t>
      </w:r>
      <w:r w:rsidR="00043DC7">
        <w:rPr>
          <w:lang w:eastAsia="ja-JP"/>
        </w:rPr>
        <w:t>ituation analysis</w:t>
      </w:r>
      <w:bookmarkEnd w:id="28"/>
      <w:r w:rsidR="00725C9D">
        <w:rPr>
          <w:lang w:eastAsia="ja-JP"/>
        </w:rPr>
        <w:t xml:space="preserve"> and PGI expectations</w:t>
      </w:r>
    </w:p>
    <w:p w:rsidR="00663599" w:rsidRDefault="00663599" w:rsidP="001F4B51">
      <w:pPr>
        <w:pStyle w:val="BodyText"/>
        <w:rPr>
          <w:lang w:eastAsia="ja-JP"/>
        </w:rPr>
      </w:pPr>
      <w:r>
        <w:rPr>
          <w:lang w:eastAsia="ja-JP"/>
        </w:rPr>
        <w:t>This use case relies on the ability to create and manage jobs on remote resources.  In this case, there seems to be very few functions that aren’t handled by existing BES, JSDL, and JSDL related specifications.  Some amount of profiling may be desirable to achieve/encourage interoperability such as specifying mandatory supported data staging protocols and/or data staging protocol discovery for BES implementations.</w:t>
      </w:r>
    </w:p>
    <w:p w:rsidR="00DA6AC0" w:rsidRPr="001F4B51" w:rsidRDefault="00663599" w:rsidP="001F4B51">
      <w:pPr>
        <w:pStyle w:val="BodyText"/>
        <w:rPr>
          <w:lang w:eastAsia="ja-JP"/>
        </w:rPr>
      </w:pPr>
      <w:r>
        <w:rPr>
          <w:lang w:eastAsia="ja-JP"/>
        </w:rPr>
        <w:t>From a security perspective, existing OGSA security profiles and specifications cover most of the use case.</w:t>
      </w:r>
    </w:p>
    <w:p w:rsidR="0068694D" w:rsidRPr="0068694D" w:rsidRDefault="0068694D" w:rsidP="0068694D">
      <w:pPr>
        <w:pStyle w:val="Heading2"/>
        <w:numPr>
          <w:numberingChange w:id="29" w:author="Mark Morgan" w:date="2010-09-03T13:29:00Z" w:original="%1:1:0:.%2:8:0:"/>
        </w:numPr>
        <w:rPr>
          <w:lang w:eastAsia="ja-JP"/>
        </w:rPr>
      </w:pPr>
      <w:r>
        <w:rPr>
          <w:rFonts w:hint="eastAsia"/>
          <w:lang w:eastAsia="ja-JP"/>
        </w:rPr>
        <w:t>References</w:t>
      </w:r>
    </w:p>
    <w:p w:rsidR="00B0459F" w:rsidRPr="0068694D" w:rsidRDefault="00B0459F" w:rsidP="00B0459F">
      <w:pPr>
        <w:pStyle w:val="Heading2"/>
        <w:numPr>
          <w:numberingChange w:id="30" w:author="Mark Morgan" w:date="2010-09-03T13:29:00Z" w:original="%1:1:0:.%2:9:0:"/>
        </w:numPr>
        <w:rPr>
          <w:lang w:eastAsia="ja-JP"/>
        </w:rPr>
      </w:pPr>
      <w:r>
        <w:rPr>
          <w:lang w:eastAsia="ja-JP"/>
        </w:rPr>
        <w:t>Author information</w:t>
      </w:r>
    </w:p>
    <w:p w:rsidR="0068694D" w:rsidRPr="0068694D" w:rsidRDefault="000C563B" w:rsidP="0093623B">
      <w:pPr>
        <w:pStyle w:val="BodyText"/>
        <w:rPr>
          <w:lang w:eastAsia="ja-JP"/>
        </w:rPr>
      </w:pPr>
      <w:r>
        <w:rPr>
          <w:lang w:eastAsia="ja-JP"/>
        </w:rPr>
        <w:t xml:space="preserve">Andrew </w:t>
      </w:r>
      <w:proofErr w:type="spellStart"/>
      <w:r>
        <w:rPr>
          <w:lang w:eastAsia="ja-JP"/>
        </w:rPr>
        <w:t>Grimshaw</w:t>
      </w:r>
      <w:proofErr w:type="spellEnd"/>
      <w:r>
        <w:rPr>
          <w:lang w:eastAsia="ja-JP"/>
        </w:rPr>
        <w:t xml:space="preserve"> (</w:t>
      </w:r>
      <w:proofErr w:type="spellStart"/>
      <w:r>
        <w:rPr>
          <w:lang w:eastAsia="ja-JP"/>
        </w:rPr>
        <w:t>grimshaw</w:t>
      </w:r>
      <w:proofErr w:type="spellEnd"/>
      <w:r>
        <w:rPr>
          <w:lang w:eastAsia="ja-JP"/>
        </w:rPr>
        <w:t xml:space="preserve"> at virginia.edu), Genesis II Project, University of Virginia</w:t>
      </w:r>
    </w:p>
    <w:sectPr w:rsidR="0068694D" w:rsidRPr="0068694D" w:rsidSect="00C11F4B">
      <w:headerReference w:type="default" r:id="rId8"/>
      <w:footerReference w:type="default" r:id="rId9"/>
      <w:headerReference w:type="first" r:id="rId10"/>
      <w:footerReference w:type="first" r:id="rId11"/>
      <w:endnotePr>
        <w:numFmt w:val="decimal"/>
      </w:endnotePr>
      <w:pgSz w:w="12240" w:h="15840"/>
      <w:pgMar w:top="1440" w:right="1800" w:bottom="1440" w:left="1800" w:gutter="0"/>
      <w:titlePg/>
      <w:docGrid w:linePitch="360"/>
    </w:sectPr>
  </w:body>
</w:document>
</file>

<file path=word/comments.xml><?xml version="1.0" encoding="utf-8"?>
<w:comment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1" w:author="mri" w:date="2010-08-19T15:05:00Z" w:initials="MRi">
    <w:p w:rsidR="00156E70" w:rsidRDefault="00156E70">
      <w:pPr>
        <w:pStyle w:val="CommentText"/>
      </w:pPr>
      <w:r>
        <w:rPr>
          <w:rStyle w:val="CommentReference"/>
        </w:rPr>
        <w:annotationRef/>
      </w:r>
      <w:r>
        <w:t>Again, this might lead to confusion…</w:t>
      </w:r>
    </w:p>
  </w:comment>
  <w:comment w:id="8" w:author="mri" w:date="2010-08-19T15:08:00Z" w:initials="MRi">
    <w:p w:rsidR="00156E70" w:rsidRDefault="00156E70">
      <w:pPr>
        <w:pStyle w:val="CommentText"/>
      </w:pPr>
      <w:r>
        <w:rPr>
          <w:rStyle w:val="CommentReference"/>
        </w:rPr>
        <w:annotationRef/>
      </w:r>
      <w:r>
        <w:t>Please provide the long name as well</w:t>
      </w:r>
    </w:p>
  </w:comment>
  <w:comment w:id="11" w:author="mri" w:date="2010-08-19T15:10:00Z" w:initials="MRi">
    <w:p w:rsidR="00156E70" w:rsidRDefault="00156E70">
      <w:pPr>
        <w:pStyle w:val="CommentText"/>
      </w:pPr>
      <w:r>
        <w:rPr>
          <w:rStyle w:val="CommentReference"/>
        </w:rPr>
        <w:annotationRef/>
      </w:r>
      <w:r>
        <w:t>Security area, see below</w:t>
      </w:r>
    </w:p>
  </w:comment>
  <w:comment w:id="23" w:author="mri" w:date="2010-08-19T15:12:00Z" w:initials="MRi">
    <w:p w:rsidR="00156E70" w:rsidRDefault="00156E70">
      <w:pPr>
        <w:pStyle w:val="CommentText"/>
      </w:pPr>
      <w:r>
        <w:rPr>
          <w:rStyle w:val="CommentReference"/>
        </w:rPr>
        <w:annotationRef/>
      </w:r>
      <w:r>
        <w:t xml:space="preserve">To keep the use cases independent… I believe each one should point out there requirements – however minor </w:t>
      </w:r>
      <w:proofErr w:type="spellStart"/>
      <w:r>
        <w:t>prio</w:t>
      </w:r>
      <w:proofErr w:type="spellEnd"/>
      <w:r>
        <w:t xml:space="preserve"> since we will create one document later anyway.</w:t>
      </w:r>
    </w:p>
  </w:comment>
</w:comments>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64126" w:rsidRDefault="00C64126">
      <w:r>
        <w:separator/>
      </w:r>
    </w:p>
  </w:endnote>
  <w:endnote w:type="continuationSeparator" w:id="0">
    <w:p w:rsidR="00C64126" w:rsidRDefault="00C64126">
      <w:r>
        <w:continuationSeparator/>
      </w:r>
    </w:p>
  </w:endnote>
</w:endnotes>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MS Mincho">
    <w:altName w:val="ＭＳ 明朝"/>
    <w:charset w:val="80"/>
    <w:family w:val="modern"/>
    <w:pitch w:val="fixed"/>
    <w:sig w:usb0="E00002FF" w:usb1="6AC7FDFB" w:usb2="00000012" w:usb3="00000000" w:csb0="0002009F" w:csb1="00000000"/>
  </w:font>
  <w:font w:name="Arial">
    <w:panose1 w:val="020B060402020202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Times">
    <w:panose1 w:val="02000500000000000000"/>
    <w:charset w:val="4D"/>
    <w:family w:val="roman"/>
    <w:notTrueType/>
    <w:pitch w:val="variable"/>
    <w:sig w:usb0="00000003" w:usb1="00000000" w:usb2="00000000" w:usb3="00000000" w:csb0="00000001" w:csb1="00000000"/>
  </w:font>
  <w:font w:name="Verdana">
    <w:panose1 w:val="020B0604030504040204"/>
    <w:charset w:val="4D"/>
    <w:family w:val="roman"/>
    <w:notTrueType/>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623B" w:rsidRPr="0093623B" w:rsidRDefault="0093623B" w:rsidP="0093623B">
    <w:pPr>
      <w:pStyle w:val="Footer"/>
      <w:rPr>
        <w:lang w:val="de-DE"/>
      </w:rPr>
    </w:pPr>
    <w:r>
      <w:rPr>
        <w:lang w:val="de-DE"/>
      </w:rPr>
      <w:t>pgi-wg@ogf.org</w:t>
    </w:r>
  </w:p>
  <w:p w:rsidR="00BF6C53" w:rsidRDefault="00BF6C53">
    <w:pPr>
      <w:pStyle w:val="Footer"/>
    </w:pPr>
    <w:r>
      <w:tab/>
    </w:r>
    <w:r>
      <w:tab/>
    </w:r>
    <w:r w:rsidR="00613000">
      <w:rPr>
        <w:rStyle w:val="PageNumber"/>
      </w:rPr>
      <w:fldChar w:fldCharType="begin"/>
    </w:r>
    <w:r>
      <w:rPr>
        <w:rStyle w:val="PageNumber"/>
      </w:rPr>
      <w:instrText xml:space="preserve"> PAGE </w:instrText>
    </w:r>
    <w:r w:rsidR="00613000">
      <w:rPr>
        <w:rStyle w:val="PageNumber"/>
      </w:rPr>
      <w:fldChar w:fldCharType="separate"/>
    </w:r>
    <w:r w:rsidR="002E7C83">
      <w:rPr>
        <w:rStyle w:val="PageNumber"/>
        <w:noProof/>
      </w:rPr>
      <w:t>2</w:t>
    </w:r>
    <w:r w:rsidR="00613000">
      <w:rPr>
        <w:rStyle w:val="PageNumber"/>
      </w:rPr>
      <w:fldChar w:fldCharType="end"/>
    </w:r>
  </w:p>
</w:ftr>
</file>

<file path=word/footer2.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F6C53" w:rsidRPr="0093623B" w:rsidRDefault="0093623B">
    <w:pPr>
      <w:pStyle w:val="Footer"/>
      <w:rPr>
        <w:lang w:val="de-DE"/>
      </w:rPr>
    </w:pPr>
    <w:r>
      <w:rPr>
        <w:lang w:val="de-DE"/>
      </w:rPr>
      <w:t>pgi-wg@ogf.org</w:t>
    </w:r>
  </w:p>
  <w:p w:rsidR="0093623B" w:rsidRDefault="0093623B"/>
</w:ftr>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64126" w:rsidRDefault="00C64126">
      <w:r>
        <w:separator/>
      </w:r>
    </w:p>
  </w:footnote>
  <w:footnote w:type="continuationSeparator" w:id="0">
    <w:p w:rsidR="00C64126" w:rsidRDefault="00C64126">
      <w:r>
        <w:continuationSeparator/>
      </w:r>
    </w:p>
  </w:footnote>
</w:footnote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0459F" w:rsidRDefault="00B0459F" w:rsidP="00B0459F">
    <w:pPr>
      <w:pStyle w:val="Header"/>
      <w:rPr>
        <w:lang w:eastAsia="ja-JP"/>
      </w:rPr>
    </w:pPr>
    <w:r>
      <w:rPr>
        <w:lang w:eastAsia="ja-JP"/>
      </w:rPr>
      <w:t>Production Grid Infrastructure (PGI)</w:t>
    </w:r>
    <w:r>
      <w:rPr>
        <w:rFonts w:hint="eastAsia"/>
        <w:lang w:eastAsia="ja-JP"/>
      </w:rPr>
      <w:t xml:space="preserve"> use case template</w:t>
    </w:r>
  </w:p>
  <w:p w:rsidR="00BF6C53" w:rsidRDefault="00BF6C53">
    <w:pPr>
      <w:pStyle w:val="Header"/>
      <w:rPr>
        <w:rFonts w:ascii="Arial" w:hAnsi="Arial"/>
        <w:sz w:val="22"/>
      </w:rPr>
    </w:pPr>
    <w:r>
      <w:rPr>
        <w:rFonts w:ascii="Arial" w:hAnsi="Arial"/>
        <w:sz w:val="22"/>
      </w:rPr>
      <w:tab/>
    </w:r>
    <w:r>
      <w:rPr>
        <w:rFonts w:ascii="Arial" w:hAnsi="Arial"/>
        <w:sz w:val="22"/>
      </w:rPr>
      <w:tab/>
    </w:r>
  </w:p>
</w:hdr>
</file>

<file path=word/header2.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F6C53" w:rsidRDefault="00B0459F">
    <w:pPr>
      <w:pStyle w:val="Header"/>
      <w:rPr>
        <w:lang w:eastAsia="ja-JP"/>
      </w:rPr>
    </w:pPr>
    <w:r>
      <w:rPr>
        <w:lang w:eastAsia="ja-JP"/>
      </w:rPr>
      <w:t>Production Grid Infrastructure (PGI)</w:t>
    </w:r>
    <w:r>
      <w:rPr>
        <w:rFonts w:hint="eastAsia"/>
        <w:lang w:eastAsia="ja-JP"/>
      </w:rPr>
      <w:t xml:space="preserve"> use case template</w:t>
    </w:r>
  </w:p>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B31E2B5C"/>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B88C45BE"/>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14BCDF9E"/>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18200A2C"/>
    <w:lvl w:ilvl="0">
      <w:start w:val="1"/>
      <w:numFmt w:val="decimal"/>
      <w:pStyle w:val="ListNumber2"/>
      <w:lvlText w:val="%1."/>
      <w:lvlJc w:val="left"/>
      <w:pPr>
        <w:tabs>
          <w:tab w:val="num" w:pos="720"/>
        </w:tabs>
        <w:ind w:left="720" w:hanging="360"/>
      </w:pPr>
    </w:lvl>
  </w:abstractNum>
  <w:abstractNum w:abstractNumId="4">
    <w:nsid w:val="FFFFFF80"/>
    <w:multiLevelType w:val="singleLevel"/>
    <w:tmpl w:val="3458803C"/>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2E6421CE"/>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CDD0461A"/>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D0F0FF48"/>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5324EE14"/>
    <w:lvl w:ilvl="0">
      <w:start w:val="1"/>
      <w:numFmt w:val="decimal"/>
      <w:pStyle w:val="ListNumber"/>
      <w:lvlText w:val="%1."/>
      <w:lvlJc w:val="left"/>
      <w:pPr>
        <w:tabs>
          <w:tab w:val="num" w:pos="360"/>
        </w:tabs>
        <w:ind w:left="360" w:hanging="360"/>
      </w:pPr>
    </w:lvl>
  </w:abstractNum>
  <w:abstractNum w:abstractNumId="9">
    <w:nsid w:val="FFFFFF89"/>
    <w:multiLevelType w:val="singleLevel"/>
    <w:tmpl w:val="53DCA970"/>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577E34A1"/>
    <w:multiLevelType w:val="multilevel"/>
    <w:tmpl w:val="E4BA5782"/>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1">
    <w:nsid w:val="5CCA744B"/>
    <w:multiLevelType w:val="hybridMultilevel"/>
    <w:tmpl w:val="8BA6F3B2"/>
    <w:lvl w:ilvl="0" w:tplc="278C70D4">
      <w:start w:val="1"/>
      <w:numFmt w:val="decimal"/>
      <w:pStyle w:val="Citation"/>
      <w:lvlText w:val="[%1]"/>
      <w:lvlJc w:val="left"/>
      <w:pPr>
        <w:tabs>
          <w:tab w:val="num" w:pos="1440"/>
        </w:tabs>
        <w:ind w:left="1080" w:hanging="360"/>
      </w:pPr>
      <w:rPr>
        <w:rFonts w:hint="default"/>
      </w:rPr>
    </w:lvl>
    <w:lvl w:ilvl="1" w:tplc="F6188FFC" w:tentative="1">
      <w:start w:val="1"/>
      <w:numFmt w:val="lowerLetter"/>
      <w:lvlText w:val="%2."/>
      <w:lvlJc w:val="left"/>
      <w:pPr>
        <w:tabs>
          <w:tab w:val="num" w:pos="2160"/>
        </w:tabs>
        <w:ind w:left="2160" w:hanging="360"/>
      </w:pPr>
    </w:lvl>
    <w:lvl w:ilvl="2" w:tplc="4356B1E4" w:tentative="1">
      <w:start w:val="1"/>
      <w:numFmt w:val="lowerRoman"/>
      <w:lvlText w:val="%3."/>
      <w:lvlJc w:val="right"/>
      <w:pPr>
        <w:tabs>
          <w:tab w:val="num" w:pos="2880"/>
        </w:tabs>
        <w:ind w:left="2880" w:hanging="180"/>
      </w:pPr>
    </w:lvl>
    <w:lvl w:ilvl="3" w:tplc="0D62D774" w:tentative="1">
      <w:start w:val="1"/>
      <w:numFmt w:val="decimal"/>
      <w:lvlText w:val="%4."/>
      <w:lvlJc w:val="left"/>
      <w:pPr>
        <w:tabs>
          <w:tab w:val="num" w:pos="3600"/>
        </w:tabs>
        <w:ind w:left="3600" w:hanging="360"/>
      </w:pPr>
    </w:lvl>
    <w:lvl w:ilvl="4" w:tplc="2FF05784" w:tentative="1">
      <w:start w:val="1"/>
      <w:numFmt w:val="lowerLetter"/>
      <w:lvlText w:val="%5."/>
      <w:lvlJc w:val="left"/>
      <w:pPr>
        <w:tabs>
          <w:tab w:val="num" w:pos="4320"/>
        </w:tabs>
        <w:ind w:left="4320" w:hanging="360"/>
      </w:pPr>
    </w:lvl>
    <w:lvl w:ilvl="5" w:tplc="D100A710" w:tentative="1">
      <w:start w:val="1"/>
      <w:numFmt w:val="lowerRoman"/>
      <w:lvlText w:val="%6."/>
      <w:lvlJc w:val="right"/>
      <w:pPr>
        <w:tabs>
          <w:tab w:val="num" w:pos="5040"/>
        </w:tabs>
        <w:ind w:left="5040" w:hanging="180"/>
      </w:pPr>
    </w:lvl>
    <w:lvl w:ilvl="6" w:tplc="A06CEA02" w:tentative="1">
      <w:start w:val="1"/>
      <w:numFmt w:val="decimal"/>
      <w:lvlText w:val="%7."/>
      <w:lvlJc w:val="left"/>
      <w:pPr>
        <w:tabs>
          <w:tab w:val="num" w:pos="5760"/>
        </w:tabs>
        <w:ind w:left="5760" w:hanging="360"/>
      </w:pPr>
    </w:lvl>
    <w:lvl w:ilvl="7" w:tplc="0AAE1F2E" w:tentative="1">
      <w:start w:val="1"/>
      <w:numFmt w:val="lowerLetter"/>
      <w:lvlText w:val="%8."/>
      <w:lvlJc w:val="left"/>
      <w:pPr>
        <w:tabs>
          <w:tab w:val="num" w:pos="6480"/>
        </w:tabs>
        <w:ind w:left="6480" w:hanging="360"/>
      </w:pPr>
    </w:lvl>
    <w:lvl w:ilvl="8" w:tplc="9E802C64" w:tentative="1">
      <w:start w:val="1"/>
      <w:numFmt w:val="lowerRoman"/>
      <w:lvlText w:val="%9."/>
      <w:lvlJc w:val="right"/>
      <w:pPr>
        <w:tabs>
          <w:tab w:val="num" w:pos="7200"/>
        </w:tabs>
        <w:ind w:left="7200" w:hanging="180"/>
      </w:pPr>
    </w:lvl>
  </w:abstractNum>
  <w:abstractNum w:abstractNumId="12">
    <w:nsid w:val="63561D90"/>
    <w:multiLevelType w:val="hybridMultilevel"/>
    <w:tmpl w:val="6AF24048"/>
    <w:lvl w:ilvl="0" w:tplc="E72AD682">
      <w:start w:val="1"/>
      <w:numFmt w:val="bullet"/>
      <w:pStyle w:val="Bulleted"/>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9"/>
  </w:num>
  <w:num w:numId="2">
    <w:abstractNumId w:val="7"/>
  </w:num>
  <w:num w:numId="3">
    <w:abstractNumId w:val="10"/>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1"/>
  </w:num>
  <w:num w:numId="13">
    <w:abstractNumId w:val="12"/>
  </w:num>
  <w:numIdMacAtCleanup w:val="1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00"/>
  <w:embedSystemFonts/>
  <w:proofState w:spelling="clean" w:grammar="clean"/>
  <w:trackRevisions/>
  <w:doNotTrackMoves/>
  <w:defaultTabStop w:val="720"/>
  <w:hyphenationZone w:val="425"/>
  <w:drawingGridHorizontalSpacing w:val="187"/>
  <w:drawingGridVerticalSpacing w:val="187"/>
  <w:noPunctuationKerning/>
  <w:characterSpacingControl w:val="doNotCompress"/>
  <w:hdrShapeDefaults>
    <o:shapedefaults v:ext="edit" spidmax="2050">
      <v:textbox inset="5.85pt,.7pt,5.85pt,.7pt"/>
    </o:shapedefaults>
  </w:hdrShapeDefaults>
  <w:footnotePr>
    <w:footnote w:id="-1"/>
    <w:footnote w:id="0"/>
  </w:footnotePr>
  <w:endnotePr>
    <w:numFmt w:val="decimal"/>
    <w:endnote w:id="-1"/>
    <w:endnote w:id="0"/>
  </w:endnotePr>
  <w:compat>
    <w:useFELayout/>
  </w:compat>
  <w:docVars>
    <w:docVar w:name="EN_Doc_Font_List_Name" w:val="Times New Roman"/>
    <w:docVar w:name="EN_Lib_Name_List_Name" w:val="23foster_bibliography.enl"/>
    <w:docVar w:name="EN_Main_Body_Style_Name" w:val="Communications ACM"/>
    <w:docVar w:name="EN.InstantFormat" w:val="&lt;ENInstantFormat&gt;&lt;Enabled&gt;1&lt;/Enabled&gt;&lt;ScanUnformatted&gt;1&lt;/ScanUnformatted&gt;&lt;ScanChanges&gt;1&lt;/ScanChanges&gt;&lt;/ENInstantFormat&gt;"/>
    <w:docVar w:name="EN.Layout" w:val="&lt;ENLayout&gt;&lt;Style&gt;Communications ACM&lt;/Style&gt;&lt;LeftDelim&gt;{&lt;/LeftDelim&gt;&lt;RightDelim&gt;}&lt;/RightDelim&gt;&lt;FontName&gt;Times New Roman&lt;/FontName&gt;&lt;FontSize&gt;11&lt;/FontSize&gt;&lt;ReflistTitle&gt;&lt;/ReflistTitle&gt;&lt;StartingRefnum&gt;1&lt;/StartingRefnum&gt;&lt;FirstLineIndent&gt;0&lt;/FirstLineIndent&gt;&lt;HangingIndent&gt;720&lt;/HangingIndent&gt;&lt;LineSpacing&gt;0&lt;/LineSpacing&gt;&lt;SpaceAfter&gt;0&lt;/SpaceAfter&gt;&lt;/ENLayout&gt;"/>
    <w:docVar w:name="EN.Libraries" w:val="&lt;ENLibraries&gt;&lt;Libraries&gt;&lt;item&gt;foster_bibliography.enl&lt;/item&gt;&lt;/Libraries&gt;&lt;/ENLibraries&gt;"/>
  </w:docVars>
  <w:rsids>
    <w:rsidRoot w:val="006532DB"/>
    <w:rsid w:val="0001145D"/>
    <w:rsid w:val="00043DC7"/>
    <w:rsid w:val="000623C9"/>
    <w:rsid w:val="00070091"/>
    <w:rsid w:val="000C563B"/>
    <w:rsid w:val="000F27B2"/>
    <w:rsid w:val="00150411"/>
    <w:rsid w:val="00156E70"/>
    <w:rsid w:val="001937DD"/>
    <w:rsid w:val="001A4E0F"/>
    <w:rsid w:val="001B0BE1"/>
    <w:rsid w:val="001B3BE9"/>
    <w:rsid w:val="001B436F"/>
    <w:rsid w:val="001D5F67"/>
    <w:rsid w:val="001F4B51"/>
    <w:rsid w:val="002220E8"/>
    <w:rsid w:val="002628CA"/>
    <w:rsid w:val="00263C9E"/>
    <w:rsid w:val="002A26CB"/>
    <w:rsid w:val="002A7302"/>
    <w:rsid w:val="002C145B"/>
    <w:rsid w:val="002E7C83"/>
    <w:rsid w:val="003078EA"/>
    <w:rsid w:val="00334871"/>
    <w:rsid w:val="00381EF4"/>
    <w:rsid w:val="003B3678"/>
    <w:rsid w:val="003D3104"/>
    <w:rsid w:val="00401D01"/>
    <w:rsid w:val="00470274"/>
    <w:rsid w:val="0049142E"/>
    <w:rsid w:val="004B67AA"/>
    <w:rsid w:val="004C5215"/>
    <w:rsid w:val="004E2B63"/>
    <w:rsid w:val="004E3E4F"/>
    <w:rsid w:val="00502332"/>
    <w:rsid w:val="00502B86"/>
    <w:rsid w:val="00504518"/>
    <w:rsid w:val="00511202"/>
    <w:rsid w:val="0056362C"/>
    <w:rsid w:val="005C3957"/>
    <w:rsid w:val="005D06EA"/>
    <w:rsid w:val="005F2B2E"/>
    <w:rsid w:val="00613000"/>
    <w:rsid w:val="006331C2"/>
    <w:rsid w:val="006532DB"/>
    <w:rsid w:val="00663599"/>
    <w:rsid w:val="0068694D"/>
    <w:rsid w:val="006D7DCB"/>
    <w:rsid w:val="00725C9D"/>
    <w:rsid w:val="00785110"/>
    <w:rsid w:val="007D22E2"/>
    <w:rsid w:val="00851121"/>
    <w:rsid w:val="00866C5B"/>
    <w:rsid w:val="008761C2"/>
    <w:rsid w:val="008766FE"/>
    <w:rsid w:val="008C615E"/>
    <w:rsid w:val="008E384E"/>
    <w:rsid w:val="008F1C92"/>
    <w:rsid w:val="008F47E9"/>
    <w:rsid w:val="008F7EED"/>
    <w:rsid w:val="0093623B"/>
    <w:rsid w:val="009B75E3"/>
    <w:rsid w:val="009D44F3"/>
    <w:rsid w:val="00A579F7"/>
    <w:rsid w:val="00AA3944"/>
    <w:rsid w:val="00AE27BF"/>
    <w:rsid w:val="00B0459F"/>
    <w:rsid w:val="00B85D99"/>
    <w:rsid w:val="00BF6C53"/>
    <w:rsid w:val="00C050EB"/>
    <w:rsid w:val="00C11F4B"/>
    <w:rsid w:val="00C22142"/>
    <w:rsid w:val="00C36F90"/>
    <w:rsid w:val="00C47254"/>
    <w:rsid w:val="00C61ABB"/>
    <w:rsid w:val="00C64126"/>
    <w:rsid w:val="00CF513D"/>
    <w:rsid w:val="00D101D3"/>
    <w:rsid w:val="00D21BE2"/>
    <w:rsid w:val="00D360D6"/>
    <w:rsid w:val="00D53EA3"/>
    <w:rsid w:val="00D610E0"/>
    <w:rsid w:val="00DA6AC0"/>
    <w:rsid w:val="00DA70D1"/>
    <w:rsid w:val="00DC0B17"/>
    <w:rsid w:val="00DD2D76"/>
    <w:rsid w:val="00E57A44"/>
    <w:rsid w:val="00EB2EB3"/>
    <w:rsid w:val="00EB50F6"/>
    <w:rsid w:val="00F62354"/>
    <w:rsid w:val="00F73084"/>
    <w:rsid w:val="00F94B47"/>
    <w:rsid w:val="00FC2AD9"/>
    <w:rsid w:val="00FF1620"/>
  </w:rsids>
  <m:mathPr>
    <m:mathFont m:val="Arial Black"/>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MS Mincho"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1F4B"/>
    <w:rPr>
      <w:sz w:val="24"/>
    </w:rPr>
  </w:style>
  <w:style w:type="paragraph" w:styleId="Heading1">
    <w:name w:val="heading 1"/>
    <w:basedOn w:val="Normal"/>
    <w:next w:val="Normal"/>
    <w:qFormat/>
    <w:rsid w:val="00C11F4B"/>
    <w:pPr>
      <w:keepNext/>
      <w:numPr>
        <w:numId w:val="3"/>
      </w:numPr>
      <w:spacing w:before="240" w:after="60"/>
      <w:outlineLvl w:val="0"/>
    </w:pPr>
    <w:rPr>
      <w:rFonts w:ascii="Arial" w:hAnsi="Arial"/>
      <w:b/>
      <w:kern w:val="32"/>
      <w:sz w:val="28"/>
    </w:rPr>
  </w:style>
  <w:style w:type="paragraph" w:styleId="Heading2">
    <w:name w:val="heading 2"/>
    <w:basedOn w:val="Normal"/>
    <w:next w:val="Normal"/>
    <w:qFormat/>
    <w:rsid w:val="00C11F4B"/>
    <w:pPr>
      <w:keepNext/>
      <w:numPr>
        <w:ilvl w:val="1"/>
        <w:numId w:val="3"/>
      </w:numPr>
      <w:spacing w:before="120" w:after="60"/>
      <w:outlineLvl w:val="1"/>
    </w:pPr>
    <w:rPr>
      <w:rFonts w:ascii="Arial" w:hAnsi="Arial"/>
      <w:b/>
      <w:i/>
    </w:rPr>
  </w:style>
  <w:style w:type="paragraph" w:styleId="Heading3">
    <w:name w:val="heading 3"/>
    <w:basedOn w:val="Normal"/>
    <w:next w:val="Normal"/>
    <w:qFormat/>
    <w:rsid w:val="00C11F4B"/>
    <w:pPr>
      <w:keepNext/>
      <w:numPr>
        <w:ilvl w:val="2"/>
        <w:numId w:val="3"/>
      </w:numPr>
      <w:spacing w:before="120" w:after="60"/>
      <w:outlineLvl w:val="2"/>
    </w:pPr>
    <w:rPr>
      <w:rFonts w:ascii="Arial" w:hAnsi="Arial"/>
      <w:b/>
      <w:sz w:val="22"/>
    </w:rPr>
  </w:style>
  <w:style w:type="paragraph" w:styleId="Heading4">
    <w:name w:val="heading 4"/>
    <w:basedOn w:val="Normal"/>
    <w:next w:val="Normal"/>
    <w:qFormat/>
    <w:rsid w:val="00C11F4B"/>
    <w:pPr>
      <w:keepNext/>
      <w:numPr>
        <w:ilvl w:val="3"/>
        <w:numId w:val="3"/>
      </w:numPr>
      <w:spacing w:before="120" w:after="60"/>
      <w:outlineLvl w:val="3"/>
    </w:pPr>
    <w:rPr>
      <w:b/>
      <w:i/>
      <w:sz w:val="22"/>
    </w:rPr>
  </w:style>
  <w:style w:type="paragraph" w:styleId="Heading5">
    <w:name w:val="heading 5"/>
    <w:basedOn w:val="Normal"/>
    <w:next w:val="Normal"/>
    <w:qFormat/>
    <w:rsid w:val="00C11F4B"/>
    <w:pPr>
      <w:numPr>
        <w:ilvl w:val="4"/>
        <w:numId w:val="3"/>
      </w:numPr>
      <w:spacing w:before="240" w:after="60"/>
      <w:outlineLvl w:val="4"/>
    </w:pPr>
    <w:rPr>
      <w:b/>
      <w:i/>
      <w:sz w:val="26"/>
    </w:rPr>
  </w:style>
  <w:style w:type="paragraph" w:styleId="Heading6">
    <w:name w:val="heading 6"/>
    <w:basedOn w:val="Normal"/>
    <w:next w:val="Normal"/>
    <w:qFormat/>
    <w:rsid w:val="00C11F4B"/>
    <w:pPr>
      <w:numPr>
        <w:ilvl w:val="5"/>
        <w:numId w:val="3"/>
      </w:numPr>
      <w:spacing w:before="240" w:after="60"/>
      <w:outlineLvl w:val="5"/>
    </w:pPr>
    <w:rPr>
      <w:b/>
      <w:sz w:val="22"/>
    </w:rPr>
  </w:style>
  <w:style w:type="paragraph" w:styleId="Heading7">
    <w:name w:val="heading 7"/>
    <w:basedOn w:val="Normal"/>
    <w:next w:val="Normal"/>
    <w:qFormat/>
    <w:rsid w:val="00C11F4B"/>
    <w:pPr>
      <w:numPr>
        <w:ilvl w:val="6"/>
        <w:numId w:val="3"/>
      </w:numPr>
      <w:spacing w:before="240" w:after="60"/>
      <w:outlineLvl w:val="6"/>
    </w:pPr>
  </w:style>
  <w:style w:type="paragraph" w:styleId="Heading8">
    <w:name w:val="heading 8"/>
    <w:basedOn w:val="Normal"/>
    <w:next w:val="Normal"/>
    <w:qFormat/>
    <w:rsid w:val="00C11F4B"/>
    <w:pPr>
      <w:numPr>
        <w:ilvl w:val="7"/>
        <w:numId w:val="3"/>
      </w:numPr>
      <w:spacing w:before="240" w:after="60"/>
      <w:outlineLvl w:val="7"/>
    </w:pPr>
    <w:rPr>
      <w:i/>
    </w:rPr>
  </w:style>
  <w:style w:type="paragraph" w:styleId="Heading9">
    <w:name w:val="heading 9"/>
    <w:basedOn w:val="Normal"/>
    <w:next w:val="Normal"/>
    <w:qFormat/>
    <w:rsid w:val="00C11F4B"/>
    <w:pPr>
      <w:numPr>
        <w:ilvl w:val="8"/>
        <w:numId w:val="3"/>
      </w:numPr>
      <w:spacing w:before="240" w:after="60"/>
      <w:outlineLvl w:val="8"/>
    </w:pPr>
    <w:rPr>
      <w:rFonts w:ascii="Arial" w:hAnsi="Arial"/>
      <w:sz w:val="22"/>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List">
    <w:name w:val="List"/>
    <w:basedOn w:val="Normal"/>
    <w:rsid w:val="00C11F4B"/>
    <w:pPr>
      <w:ind w:left="360" w:hanging="360"/>
    </w:pPr>
  </w:style>
  <w:style w:type="paragraph" w:styleId="List2">
    <w:name w:val="List 2"/>
    <w:basedOn w:val="Normal"/>
    <w:rsid w:val="00C11F4B"/>
    <w:pPr>
      <w:ind w:left="720" w:hanging="360"/>
    </w:pPr>
  </w:style>
  <w:style w:type="paragraph" w:styleId="ListBullet">
    <w:name w:val="List Bullet"/>
    <w:basedOn w:val="Normal"/>
    <w:autoRedefine/>
    <w:rsid w:val="00C11F4B"/>
    <w:pPr>
      <w:numPr>
        <w:numId w:val="1"/>
      </w:numPr>
    </w:pPr>
  </w:style>
  <w:style w:type="paragraph" w:styleId="ListBullet2">
    <w:name w:val="List Bullet 2"/>
    <w:basedOn w:val="Normal"/>
    <w:autoRedefine/>
    <w:rsid w:val="00C11F4B"/>
    <w:pPr>
      <w:numPr>
        <w:numId w:val="2"/>
      </w:numPr>
    </w:pPr>
  </w:style>
  <w:style w:type="paragraph" w:styleId="BodyText">
    <w:name w:val="Body Text"/>
    <w:basedOn w:val="Normal"/>
    <w:rsid w:val="00C11F4B"/>
    <w:pPr>
      <w:spacing w:after="120"/>
    </w:pPr>
    <w:rPr>
      <w:sz w:val="22"/>
    </w:rPr>
  </w:style>
  <w:style w:type="paragraph" w:styleId="BodyTextIndent">
    <w:name w:val="Body Text Indent"/>
    <w:basedOn w:val="Normal"/>
    <w:rsid w:val="00C11F4B"/>
    <w:pPr>
      <w:spacing w:after="120"/>
      <w:ind w:left="360"/>
    </w:pPr>
  </w:style>
  <w:style w:type="character" w:styleId="Strong">
    <w:name w:val="Strong"/>
    <w:basedOn w:val="DefaultParagraphFont"/>
    <w:qFormat/>
    <w:rsid w:val="00C11F4B"/>
    <w:rPr>
      <w:b/>
    </w:rPr>
  </w:style>
  <w:style w:type="paragraph" w:styleId="TOC1">
    <w:name w:val="toc 1"/>
    <w:basedOn w:val="Normal"/>
    <w:next w:val="Normal"/>
    <w:autoRedefine/>
    <w:semiHidden/>
    <w:rsid w:val="00C11F4B"/>
  </w:style>
  <w:style w:type="paragraph" w:styleId="TOC2">
    <w:name w:val="toc 2"/>
    <w:basedOn w:val="Normal"/>
    <w:next w:val="Normal"/>
    <w:autoRedefine/>
    <w:semiHidden/>
    <w:rsid w:val="00C11F4B"/>
    <w:pPr>
      <w:ind w:left="240"/>
    </w:pPr>
  </w:style>
  <w:style w:type="paragraph" w:styleId="TOC3">
    <w:name w:val="toc 3"/>
    <w:basedOn w:val="Normal"/>
    <w:next w:val="Normal"/>
    <w:autoRedefine/>
    <w:semiHidden/>
    <w:rsid w:val="00C11F4B"/>
    <w:pPr>
      <w:ind w:left="480"/>
    </w:pPr>
  </w:style>
  <w:style w:type="paragraph" w:styleId="TOC4">
    <w:name w:val="toc 4"/>
    <w:basedOn w:val="Normal"/>
    <w:next w:val="Normal"/>
    <w:autoRedefine/>
    <w:semiHidden/>
    <w:rsid w:val="00C11F4B"/>
    <w:pPr>
      <w:ind w:left="720"/>
    </w:pPr>
  </w:style>
  <w:style w:type="paragraph" w:styleId="TOC5">
    <w:name w:val="toc 5"/>
    <w:basedOn w:val="Normal"/>
    <w:next w:val="Normal"/>
    <w:autoRedefine/>
    <w:semiHidden/>
    <w:rsid w:val="00C11F4B"/>
    <w:pPr>
      <w:ind w:left="960"/>
    </w:pPr>
  </w:style>
  <w:style w:type="paragraph" w:styleId="TOC6">
    <w:name w:val="toc 6"/>
    <w:basedOn w:val="Normal"/>
    <w:next w:val="Normal"/>
    <w:autoRedefine/>
    <w:semiHidden/>
    <w:rsid w:val="00C11F4B"/>
    <w:pPr>
      <w:ind w:left="1200"/>
    </w:pPr>
  </w:style>
  <w:style w:type="paragraph" w:styleId="TOC7">
    <w:name w:val="toc 7"/>
    <w:basedOn w:val="Normal"/>
    <w:next w:val="Normal"/>
    <w:autoRedefine/>
    <w:semiHidden/>
    <w:rsid w:val="00C11F4B"/>
    <w:pPr>
      <w:ind w:left="1440"/>
    </w:pPr>
  </w:style>
  <w:style w:type="paragraph" w:styleId="TOC8">
    <w:name w:val="toc 8"/>
    <w:basedOn w:val="Normal"/>
    <w:next w:val="Normal"/>
    <w:autoRedefine/>
    <w:semiHidden/>
    <w:rsid w:val="00C11F4B"/>
    <w:pPr>
      <w:ind w:left="1680"/>
    </w:pPr>
  </w:style>
  <w:style w:type="paragraph" w:styleId="TOC9">
    <w:name w:val="toc 9"/>
    <w:basedOn w:val="Normal"/>
    <w:next w:val="Normal"/>
    <w:autoRedefine/>
    <w:semiHidden/>
    <w:rsid w:val="00C11F4B"/>
    <w:pPr>
      <w:ind w:left="1920"/>
    </w:pPr>
  </w:style>
  <w:style w:type="character" w:styleId="Hyperlink">
    <w:name w:val="Hyperlink"/>
    <w:basedOn w:val="DefaultParagraphFont"/>
    <w:rsid w:val="00C11F4B"/>
    <w:rPr>
      <w:color w:val="0000FF"/>
      <w:u w:val="single"/>
    </w:rPr>
  </w:style>
  <w:style w:type="paragraph" w:styleId="EndnoteText">
    <w:name w:val="endnote text"/>
    <w:basedOn w:val="Normal"/>
    <w:semiHidden/>
    <w:rsid w:val="00C11F4B"/>
    <w:rPr>
      <w:sz w:val="20"/>
    </w:rPr>
  </w:style>
  <w:style w:type="character" w:styleId="EndnoteReference">
    <w:name w:val="endnote reference"/>
    <w:basedOn w:val="DefaultParagraphFont"/>
    <w:semiHidden/>
    <w:rsid w:val="00C11F4B"/>
    <w:rPr>
      <w:vertAlign w:val="superscript"/>
    </w:rPr>
  </w:style>
  <w:style w:type="character" w:styleId="FollowedHyperlink">
    <w:name w:val="FollowedHyperlink"/>
    <w:basedOn w:val="DefaultParagraphFont"/>
    <w:rsid w:val="00C11F4B"/>
    <w:rPr>
      <w:color w:val="800080"/>
      <w:u w:val="single"/>
    </w:rPr>
  </w:style>
  <w:style w:type="character" w:styleId="CommentReference">
    <w:name w:val="annotation reference"/>
    <w:basedOn w:val="DefaultParagraphFont"/>
    <w:semiHidden/>
    <w:rsid w:val="00C11F4B"/>
    <w:rPr>
      <w:sz w:val="16"/>
    </w:rPr>
  </w:style>
  <w:style w:type="paragraph" w:styleId="CommentText">
    <w:name w:val="annotation text"/>
    <w:basedOn w:val="Normal"/>
    <w:semiHidden/>
    <w:rsid w:val="00C11F4B"/>
    <w:rPr>
      <w:sz w:val="20"/>
    </w:rPr>
  </w:style>
  <w:style w:type="paragraph" w:styleId="Caption">
    <w:name w:val="caption"/>
    <w:basedOn w:val="Normal"/>
    <w:next w:val="Normal"/>
    <w:qFormat/>
    <w:rsid w:val="00C11F4B"/>
    <w:pPr>
      <w:spacing w:before="120" w:after="120"/>
    </w:pPr>
    <w:rPr>
      <w:b/>
      <w:sz w:val="20"/>
    </w:rPr>
  </w:style>
  <w:style w:type="paragraph" w:styleId="BodyText2">
    <w:name w:val="Body Text 2"/>
    <w:basedOn w:val="Normal"/>
    <w:rsid w:val="00C11F4B"/>
    <w:rPr>
      <w:color w:val="000000"/>
    </w:rPr>
  </w:style>
  <w:style w:type="paragraph" w:styleId="FootnoteText">
    <w:name w:val="footnote text"/>
    <w:basedOn w:val="Normal"/>
    <w:semiHidden/>
    <w:rsid w:val="00C11F4B"/>
    <w:rPr>
      <w:sz w:val="20"/>
    </w:rPr>
  </w:style>
  <w:style w:type="character" w:styleId="FootnoteReference">
    <w:name w:val="footnote reference"/>
    <w:basedOn w:val="DefaultParagraphFont"/>
    <w:semiHidden/>
    <w:rsid w:val="00C11F4B"/>
    <w:rPr>
      <w:vertAlign w:val="superscript"/>
    </w:rPr>
  </w:style>
  <w:style w:type="paragraph" w:styleId="DocumentMap">
    <w:name w:val="Document Map"/>
    <w:basedOn w:val="Normal"/>
    <w:semiHidden/>
    <w:rsid w:val="00C11F4B"/>
    <w:pPr>
      <w:shd w:val="clear" w:color="auto" w:fill="000080"/>
    </w:pPr>
    <w:rPr>
      <w:rFonts w:ascii="Tahoma" w:hAnsi="Tahoma"/>
    </w:rPr>
  </w:style>
  <w:style w:type="paragraph" w:styleId="BodyText3">
    <w:name w:val="Body Text 3"/>
    <w:basedOn w:val="Normal"/>
    <w:rsid w:val="00C11F4B"/>
    <w:pPr>
      <w:autoSpaceDE w:val="0"/>
      <w:autoSpaceDN w:val="0"/>
      <w:adjustRightInd w:val="0"/>
    </w:pPr>
    <w:rPr>
      <w:rFonts w:ascii="Arial" w:hAnsi="Arial"/>
      <w:color w:val="000000"/>
      <w:sz w:val="14"/>
    </w:rPr>
  </w:style>
  <w:style w:type="paragraph" w:styleId="BlockText">
    <w:name w:val="Block Text"/>
    <w:basedOn w:val="Normal"/>
    <w:rsid w:val="00C11F4B"/>
    <w:pPr>
      <w:spacing w:after="120"/>
      <w:ind w:left="1440" w:right="1440"/>
    </w:pPr>
  </w:style>
  <w:style w:type="paragraph" w:styleId="BodyTextFirstIndent">
    <w:name w:val="Body Text First Indent"/>
    <w:basedOn w:val="BodyText"/>
    <w:rsid w:val="00C11F4B"/>
    <w:pPr>
      <w:ind w:firstLine="210"/>
    </w:pPr>
    <w:rPr>
      <w:sz w:val="24"/>
    </w:rPr>
  </w:style>
  <w:style w:type="paragraph" w:styleId="BodyTextFirstIndent2">
    <w:name w:val="Body Text First Indent 2"/>
    <w:basedOn w:val="BodyTextIndent"/>
    <w:rsid w:val="00C11F4B"/>
    <w:pPr>
      <w:ind w:firstLine="210"/>
    </w:pPr>
  </w:style>
  <w:style w:type="paragraph" w:styleId="BodyTextIndent2">
    <w:name w:val="Body Text Indent 2"/>
    <w:basedOn w:val="Normal"/>
    <w:rsid w:val="00C11F4B"/>
    <w:pPr>
      <w:spacing w:after="120" w:line="480" w:lineRule="auto"/>
      <w:ind w:left="360"/>
    </w:pPr>
  </w:style>
  <w:style w:type="paragraph" w:styleId="BodyTextIndent3">
    <w:name w:val="Body Text Indent 3"/>
    <w:basedOn w:val="Normal"/>
    <w:rsid w:val="00C11F4B"/>
    <w:pPr>
      <w:spacing w:after="120"/>
      <w:ind w:left="360"/>
    </w:pPr>
    <w:rPr>
      <w:sz w:val="16"/>
    </w:rPr>
  </w:style>
  <w:style w:type="paragraph" w:styleId="Closing">
    <w:name w:val="Closing"/>
    <w:basedOn w:val="Normal"/>
    <w:rsid w:val="00C11F4B"/>
    <w:pPr>
      <w:ind w:left="4320"/>
    </w:pPr>
  </w:style>
  <w:style w:type="paragraph" w:styleId="Date">
    <w:name w:val="Date"/>
    <w:basedOn w:val="Normal"/>
    <w:next w:val="Normal"/>
    <w:rsid w:val="00C11F4B"/>
  </w:style>
  <w:style w:type="paragraph" w:styleId="E-mailSignature">
    <w:name w:val="E-mail Signature"/>
    <w:basedOn w:val="Normal"/>
    <w:rsid w:val="00C11F4B"/>
  </w:style>
  <w:style w:type="paragraph" w:styleId="EnvelopeAddress">
    <w:name w:val="envelope address"/>
    <w:basedOn w:val="Normal"/>
    <w:rsid w:val="00C11F4B"/>
    <w:pPr>
      <w:framePr w:w="7920" w:h="1980" w:hRule="exact" w:hSpace="180" w:wrap="auto" w:hAnchor="page" w:xAlign="center" w:yAlign="bottom"/>
      <w:ind w:left="2880"/>
    </w:pPr>
    <w:rPr>
      <w:rFonts w:ascii="Arial" w:hAnsi="Arial"/>
    </w:rPr>
  </w:style>
  <w:style w:type="paragraph" w:styleId="EnvelopeReturn">
    <w:name w:val="envelope return"/>
    <w:basedOn w:val="Normal"/>
    <w:rsid w:val="00C11F4B"/>
    <w:rPr>
      <w:rFonts w:ascii="Arial" w:hAnsi="Arial"/>
      <w:sz w:val="20"/>
    </w:rPr>
  </w:style>
  <w:style w:type="paragraph" w:styleId="Footer">
    <w:name w:val="footer"/>
    <w:basedOn w:val="Normal"/>
    <w:rsid w:val="00C11F4B"/>
    <w:pPr>
      <w:tabs>
        <w:tab w:val="center" w:pos="4320"/>
        <w:tab w:val="right" w:pos="8640"/>
      </w:tabs>
    </w:pPr>
  </w:style>
  <w:style w:type="paragraph" w:styleId="Header">
    <w:name w:val="header"/>
    <w:basedOn w:val="Normal"/>
    <w:rsid w:val="00C11F4B"/>
    <w:pPr>
      <w:tabs>
        <w:tab w:val="center" w:pos="4320"/>
        <w:tab w:val="right" w:pos="8640"/>
      </w:tabs>
    </w:pPr>
  </w:style>
  <w:style w:type="paragraph" w:styleId="HTMLAddress">
    <w:name w:val="HTML Address"/>
    <w:basedOn w:val="Normal"/>
    <w:rsid w:val="00C11F4B"/>
    <w:rPr>
      <w:i/>
    </w:rPr>
  </w:style>
  <w:style w:type="paragraph" w:styleId="HTMLPreformatted">
    <w:name w:val="HTML Preformatted"/>
    <w:basedOn w:val="Normal"/>
    <w:rsid w:val="00C11F4B"/>
    <w:rPr>
      <w:rFonts w:ascii="Courier New" w:hAnsi="Courier New"/>
      <w:sz w:val="20"/>
    </w:rPr>
  </w:style>
  <w:style w:type="paragraph" w:styleId="Index1">
    <w:name w:val="index 1"/>
    <w:basedOn w:val="Normal"/>
    <w:next w:val="Normal"/>
    <w:autoRedefine/>
    <w:semiHidden/>
    <w:rsid w:val="00C11F4B"/>
    <w:pPr>
      <w:ind w:left="240" w:hanging="240"/>
    </w:pPr>
  </w:style>
  <w:style w:type="paragraph" w:styleId="Index2">
    <w:name w:val="index 2"/>
    <w:basedOn w:val="Normal"/>
    <w:next w:val="Normal"/>
    <w:autoRedefine/>
    <w:semiHidden/>
    <w:rsid w:val="00C11F4B"/>
    <w:pPr>
      <w:ind w:left="480" w:hanging="240"/>
    </w:pPr>
  </w:style>
  <w:style w:type="paragraph" w:styleId="Index3">
    <w:name w:val="index 3"/>
    <w:basedOn w:val="Normal"/>
    <w:next w:val="Normal"/>
    <w:autoRedefine/>
    <w:semiHidden/>
    <w:rsid w:val="00C11F4B"/>
    <w:pPr>
      <w:ind w:left="720" w:hanging="240"/>
    </w:pPr>
  </w:style>
  <w:style w:type="paragraph" w:styleId="Index4">
    <w:name w:val="index 4"/>
    <w:basedOn w:val="Normal"/>
    <w:next w:val="Normal"/>
    <w:autoRedefine/>
    <w:semiHidden/>
    <w:rsid w:val="00C11F4B"/>
    <w:pPr>
      <w:ind w:left="960" w:hanging="240"/>
    </w:pPr>
  </w:style>
  <w:style w:type="paragraph" w:styleId="Index5">
    <w:name w:val="index 5"/>
    <w:basedOn w:val="Normal"/>
    <w:next w:val="Normal"/>
    <w:autoRedefine/>
    <w:semiHidden/>
    <w:rsid w:val="00C11F4B"/>
    <w:pPr>
      <w:ind w:left="1200" w:hanging="240"/>
    </w:pPr>
  </w:style>
  <w:style w:type="paragraph" w:styleId="Index6">
    <w:name w:val="index 6"/>
    <w:basedOn w:val="Normal"/>
    <w:next w:val="Normal"/>
    <w:autoRedefine/>
    <w:semiHidden/>
    <w:rsid w:val="00C11F4B"/>
    <w:pPr>
      <w:ind w:left="1440" w:hanging="240"/>
    </w:pPr>
  </w:style>
  <w:style w:type="paragraph" w:styleId="Index7">
    <w:name w:val="index 7"/>
    <w:basedOn w:val="Normal"/>
    <w:next w:val="Normal"/>
    <w:autoRedefine/>
    <w:semiHidden/>
    <w:rsid w:val="00C11F4B"/>
    <w:pPr>
      <w:ind w:left="1680" w:hanging="240"/>
    </w:pPr>
  </w:style>
  <w:style w:type="paragraph" w:styleId="Index8">
    <w:name w:val="index 8"/>
    <w:basedOn w:val="Normal"/>
    <w:next w:val="Normal"/>
    <w:autoRedefine/>
    <w:semiHidden/>
    <w:rsid w:val="00C11F4B"/>
    <w:pPr>
      <w:ind w:left="1920" w:hanging="240"/>
    </w:pPr>
  </w:style>
  <w:style w:type="paragraph" w:styleId="Index9">
    <w:name w:val="index 9"/>
    <w:basedOn w:val="Normal"/>
    <w:next w:val="Normal"/>
    <w:autoRedefine/>
    <w:semiHidden/>
    <w:rsid w:val="00C11F4B"/>
    <w:pPr>
      <w:ind w:left="2160" w:hanging="240"/>
    </w:pPr>
  </w:style>
  <w:style w:type="paragraph" w:styleId="IndexHeading">
    <w:name w:val="index heading"/>
    <w:basedOn w:val="Normal"/>
    <w:next w:val="Index1"/>
    <w:semiHidden/>
    <w:rsid w:val="00C11F4B"/>
    <w:rPr>
      <w:rFonts w:ascii="Arial" w:hAnsi="Arial"/>
      <w:b/>
    </w:rPr>
  </w:style>
  <w:style w:type="paragraph" w:styleId="List3">
    <w:name w:val="List 3"/>
    <w:basedOn w:val="Normal"/>
    <w:rsid w:val="00C11F4B"/>
    <w:pPr>
      <w:ind w:left="1080" w:hanging="360"/>
    </w:pPr>
  </w:style>
  <w:style w:type="paragraph" w:styleId="List4">
    <w:name w:val="List 4"/>
    <w:basedOn w:val="Normal"/>
    <w:rsid w:val="00C11F4B"/>
    <w:pPr>
      <w:ind w:left="1440" w:hanging="360"/>
    </w:pPr>
  </w:style>
  <w:style w:type="paragraph" w:styleId="List5">
    <w:name w:val="List 5"/>
    <w:basedOn w:val="Normal"/>
    <w:rsid w:val="00C11F4B"/>
    <w:pPr>
      <w:ind w:left="1800" w:hanging="360"/>
    </w:pPr>
  </w:style>
  <w:style w:type="paragraph" w:styleId="ListBullet3">
    <w:name w:val="List Bullet 3"/>
    <w:basedOn w:val="Normal"/>
    <w:autoRedefine/>
    <w:rsid w:val="00C11F4B"/>
    <w:pPr>
      <w:numPr>
        <w:numId w:val="4"/>
      </w:numPr>
    </w:pPr>
  </w:style>
  <w:style w:type="paragraph" w:styleId="ListBullet4">
    <w:name w:val="List Bullet 4"/>
    <w:basedOn w:val="Normal"/>
    <w:autoRedefine/>
    <w:rsid w:val="00C11F4B"/>
    <w:pPr>
      <w:numPr>
        <w:numId w:val="5"/>
      </w:numPr>
    </w:pPr>
  </w:style>
  <w:style w:type="paragraph" w:styleId="ListBullet5">
    <w:name w:val="List Bullet 5"/>
    <w:basedOn w:val="Normal"/>
    <w:autoRedefine/>
    <w:rsid w:val="00C11F4B"/>
    <w:pPr>
      <w:numPr>
        <w:numId w:val="6"/>
      </w:numPr>
    </w:pPr>
  </w:style>
  <w:style w:type="paragraph" w:styleId="ListContinue">
    <w:name w:val="List Continue"/>
    <w:basedOn w:val="Normal"/>
    <w:rsid w:val="00C11F4B"/>
    <w:pPr>
      <w:spacing w:after="120"/>
      <w:ind w:left="360"/>
    </w:pPr>
  </w:style>
  <w:style w:type="paragraph" w:styleId="ListContinue2">
    <w:name w:val="List Continue 2"/>
    <w:basedOn w:val="Normal"/>
    <w:rsid w:val="00C11F4B"/>
    <w:pPr>
      <w:spacing w:after="120"/>
      <w:ind w:left="720"/>
    </w:pPr>
  </w:style>
  <w:style w:type="paragraph" w:styleId="ListContinue3">
    <w:name w:val="List Continue 3"/>
    <w:basedOn w:val="Normal"/>
    <w:rsid w:val="00C11F4B"/>
    <w:pPr>
      <w:spacing w:after="120"/>
      <w:ind w:left="1080"/>
    </w:pPr>
  </w:style>
  <w:style w:type="paragraph" w:styleId="ListContinue4">
    <w:name w:val="List Continue 4"/>
    <w:basedOn w:val="Normal"/>
    <w:rsid w:val="00C11F4B"/>
    <w:pPr>
      <w:spacing w:after="120"/>
      <w:ind w:left="1440"/>
    </w:pPr>
  </w:style>
  <w:style w:type="paragraph" w:styleId="ListContinue5">
    <w:name w:val="List Continue 5"/>
    <w:basedOn w:val="Normal"/>
    <w:rsid w:val="00C11F4B"/>
    <w:pPr>
      <w:spacing w:after="120"/>
      <w:ind w:left="1800"/>
    </w:pPr>
  </w:style>
  <w:style w:type="paragraph" w:styleId="ListNumber">
    <w:name w:val="List Number"/>
    <w:basedOn w:val="Normal"/>
    <w:rsid w:val="00C11F4B"/>
    <w:pPr>
      <w:numPr>
        <w:numId w:val="7"/>
      </w:numPr>
    </w:pPr>
  </w:style>
  <w:style w:type="paragraph" w:styleId="ListNumber2">
    <w:name w:val="List Number 2"/>
    <w:basedOn w:val="BodyText"/>
    <w:rsid w:val="00C11F4B"/>
    <w:pPr>
      <w:numPr>
        <w:numId w:val="8"/>
      </w:numPr>
    </w:pPr>
  </w:style>
  <w:style w:type="paragraph" w:styleId="ListNumber3">
    <w:name w:val="List Number 3"/>
    <w:basedOn w:val="Normal"/>
    <w:rsid w:val="00C11F4B"/>
    <w:pPr>
      <w:numPr>
        <w:numId w:val="9"/>
      </w:numPr>
    </w:pPr>
  </w:style>
  <w:style w:type="paragraph" w:styleId="ListNumber4">
    <w:name w:val="List Number 4"/>
    <w:basedOn w:val="Normal"/>
    <w:rsid w:val="00C11F4B"/>
    <w:pPr>
      <w:numPr>
        <w:numId w:val="10"/>
      </w:numPr>
    </w:pPr>
  </w:style>
  <w:style w:type="paragraph" w:styleId="ListNumber5">
    <w:name w:val="List Number 5"/>
    <w:basedOn w:val="Normal"/>
    <w:rsid w:val="00C11F4B"/>
    <w:pPr>
      <w:numPr>
        <w:numId w:val="11"/>
      </w:numPr>
    </w:pPr>
  </w:style>
  <w:style w:type="paragraph" w:styleId="MacroText">
    <w:name w:val="macro"/>
    <w:semiHidden/>
    <w:rsid w:val="00C11F4B"/>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paragraph" w:styleId="MessageHeader">
    <w:name w:val="Message Header"/>
    <w:basedOn w:val="Normal"/>
    <w:rsid w:val="00C11F4B"/>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rPr>
  </w:style>
  <w:style w:type="paragraph" w:styleId="NormalWeb">
    <w:name w:val="Normal (Web)"/>
    <w:basedOn w:val="Normal"/>
    <w:rsid w:val="00C11F4B"/>
  </w:style>
  <w:style w:type="paragraph" w:styleId="NormalIndent">
    <w:name w:val="Normal Indent"/>
    <w:basedOn w:val="Normal"/>
    <w:rsid w:val="00C11F4B"/>
    <w:pPr>
      <w:ind w:left="720"/>
    </w:pPr>
  </w:style>
  <w:style w:type="paragraph" w:styleId="NoteHeading">
    <w:name w:val="Note Heading"/>
    <w:basedOn w:val="Normal"/>
    <w:next w:val="Normal"/>
    <w:rsid w:val="00C11F4B"/>
  </w:style>
  <w:style w:type="paragraph" w:styleId="PlainText">
    <w:name w:val="Plain Text"/>
    <w:basedOn w:val="Normal"/>
    <w:rsid w:val="00C11F4B"/>
    <w:rPr>
      <w:rFonts w:ascii="Courier New" w:hAnsi="Courier New"/>
      <w:sz w:val="20"/>
    </w:rPr>
  </w:style>
  <w:style w:type="paragraph" w:styleId="Salutation">
    <w:name w:val="Salutation"/>
    <w:basedOn w:val="Normal"/>
    <w:next w:val="Normal"/>
    <w:rsid w:val="00C11F4B"/>
  </w:style>
  <w:style w:type="paragraph" w:styleId="Signature">
    <w:name w:val="Signature"/>
    <w:basedOn w:val="Normal"/>
    <w:rsid w:val="00C11F4B"/>
    <w:pPr>
      <w:ind w:left="4320"/>
    </w:pPr>
  </w:style>
  <w:style w:type="paragraph" w:styleId="Subtitle">
    <w:name w:val="Subtitle"/>
    <w:basedOn w:val="Normal"/>
    <w:qFormat/>
    <w:rsid w:val="00C11F4B"/>
    <w:pPr>
      <w:spacing w:after="60"/>
      <w:jc w:val="center"/>
      <w:outlineLvl w:val="1"/>
    </w:pPr>
    <w:rPr>
      <w:rFonts w:ascii="Arial" w:hAnsi="Arial"/>
    </w:rPr>
  </w:style>
  <w:style w:type="paragraph" w:styleId="TableofAuthorities">
    <w:name w:val="table of authorities"/>
    <w:basedOn w:val="Normal"/>
    <w:next w:val="Normal"/>
    <w:semiHidden/>
    <w:rsid w:val="00C11F4B"/>
    <w:pPr>
      <w:ind w:left="240" w:hanging="240"/>
    </w:pPr>
  </w:style>
  <w:style w:type="paragraph" w:styleId="TableofFigures">
    <w:name w:val="table of figures"/>
    <w:basedOn w:val="Normal"/>
    <w:next w:val="Normal"/>
    <w:semiHidden/>
    <w:rsid w:val="00C11F4B"/>
    <w:pPr>
      <w:ind w:left="480" w:hanging="480"/>
    </w:pPr>
  </w:style>
  <w:style w:type="paragraph" w:styleId="Title">
    <w:name w:val="Title"/>
    <w:basedOn w:val="Normal"/>
    <w:qFormat/>
    <w:rsid w:val="00C11F4B"/>
    <w:pPr>
      <w:spacing w:before="240" w:after="60"/>
      <w:jc w:val="center"/>
      <w:outlineLvl w:val="0"/>
    </w:pPr>
    <w:rPr>
      <w:rFonts w:ascii="Arial" w:hAnsi="Arial"/>
      <w:b/>
      <w:kern w:val="28"/>
      <w:sz w:val="32"/>
    </w:rPr>
  </w:style>
  <w:style w:type="paragraph" w:styleId="TOAHeading">
    <w:name w:val="toa heading"/>
    <w:basedOn w:val="Normal"/>
    <w:next w:val="Normal"/>
    <w:semiHidden/>
    <w:rsid w:val="00C11F4B"/>
    <w:pPr>
      <w:spacing w:before="120"/>
    </w:pPr>
    <w:rPr>
      <w:rFonts w:ascii="Arial" w:hAnsi="Arial"/>
      <w:b/>
    </w:rPr>
  </w:style>
  <w:style w:type="character" w:styleId="PageNumber">
    <w:name w:val="page number"/>
    <w:basedOn w:val="DefaultParagraphFont"/>
    <w:rsid w:val="00C11F4B"/>
  </w:style>
  <w:style w:type="paragraph" w:customStyle="1" w:styleId="Citation">
    <w:name w:val="Citation"/>
    <w:basedOn w:val="BodyText"/>
    <w:autoRedefine/>
    <w:rsid w:val="00C11F4B"/>
    <w:pPr>
      <w:numPr>
        <w:numId w:val="12"/>
      </w:numPr>
      <w:spacing w:before="120" w:after="0"/>
      <w:ind w:left="720" w:hanging="720"/>
    </w:pPr>
    <w:rPr>
      <w:rFonts w:eastAsia="Times"/>
      <w:color w:val="FF0000"/>
      <w:sz w:val="24"/>
    </w:rPr>
  </w:style>
  <w:style w:type="paragraph" w:customStyle="1" w:styleId="CommentSubject1">
    <w:name w:val="Comment Subject1"/>
    <w:basedOn w:val="CommentText"/>
    <w:next w:val="CommentText"/>
    <w:semiHidden/>
    <w:rsid w:val="00C11F4B"/>
    <w:rPr>
      <w:b/>
    </w:rPr>
  </w:style>
  <w:style w:type="paragraph" w:customStyle="1" w:styleId="BalloonText1">
    <w:name w:val="Balloon Text1"/>
    <w:basedOn w:val="Normal"/>
    <w:semiHidden/>
    <w:rsid w:val="00C11F4B"/>
    <w:rPr>
      <w:rFonts w:ascii="Tahoma" w:hAnsi="Tahoma"/>
      <w:sz w:val="16"/>
    </w:rPr>
  </w:style>
  <w:style w:type="paragraph" w:customStyle="1" w:styleId="Code">
    <w:name w:val="Code"/>
    <w:basedOn w:val="PlainText"/>
    <w:rsid w:val="00C11F4B"/>
    <w:pPr>
      <w:spacing w:after="120"/>
    </w:pPr>
  </w:style>
  <w:style w:type="paragraph" w:customStyle="1" w:styleId="HTMLBody">
    <w:name w:val="HTML Body"/>
    <w:rsid w:val="00C11F4B"/>
    <w:pPr>
      <w:autoSpaceDE w:val="0"/>
      <w:autoSpaceDN w:val="0"/>
      <w:adjustRightInd w:val="0"/>
    </w:pPr>
    <w:rPr>
      <w:sz w:val="28"/>
    </w:rPr>
  </w:style>
  <w:style w:type="character" w:styleId="Emphasis">
    <w:name w:val="Emphasis"/>
    <w:basedOn w:val="DefaultParagraphFont"/>
    <w:qFormat/>
    <w:rsid w:val="00C11F4B"/>
    <w:rPr>
      <w:i/>
    </w:rPr>
  </w:style>
  <w:style w:type="character" w:customStyle="1" w:styleId="eudoraheader">
    <w:name w:val="eudoraheader"/>
    <w:basedOn w:val="DefaultParagraphFont"/>
    <w:rsid w:val="00C11F4B"/>
  </w:style>
  <w:style w:type="paragraph" w:customStyle="1" w:styleId="DefaultText">
    <w:name w:val="Default Text"/>
    <w:basedOn w:val="Normal"/>
    <w:rsid w:val="00C11F4B"/>
    <w:pPr>
      <w:autoSpaceDE w:val="0"/>
      <w:autoSpaceDN w:val="0"/>
      <w:adjustRightInd w:val="0"/>
    </w:pPr>
  </w:style>
  <w:style w:type="paragraph" w:customStyle="1" w:styleId="Text">
    <w:name w:val="Text"/>
    <w:aliases w:val="t,t Char Char Char Char Char Char"/>
    <w:rsid w:val="00C11F4B"/>
    <w:pPr>
      <w:spacing w:after="120" w:line="260" w:lineRule="exact"/>
    </w:pPr>
    <w:rPr>
      <w:rFonts w:ascii="Verdana" w:hAnsi="Verdana"/>
      <w:color w:val="000000"/>
    </w:rPr>
  </w:style>
  <w:style w:type="character" w:customStyle="1" w:styleId="Italic">
    <w:name w:val="Italic"/>
    <w:aliases w:val="i"/>
    <w:basedOn w:val="DefaultParagraphFont"/>
    <w:rsid w:val="00C11F4B"/>
    <w:rPr>
      <w:i/>
    </w:rPr>
  </w:style>
  <w:style w:type="paragraph" w:customStyle="1" w:styleId="nobreak">
    <w:name w:val="nobreak"/>
    <w:basedOn w:val="Normal"/>
    <w:next w:val="Normal"/>
    <w:rsid w:val="00C11F4B"/>
    <w:pPr>
      <w:keepNext/>
    </w:pPr>
    <w:rPr>
      <w:rFonts w:ascii="Arial" w:hAnsi="Arial"/>
      <w:sz w:val="20"/>
      <w:szCs w:val="24"/>
    </w:rPr>
  </w:style>
  <w:style w:type="paragraph" w:customStyle="1" w:styleId="Bulleted">
    <w:name w:val="Bulleted"/>
    <w:basedOn w:val="Normal"/>
    <w:rsid w:val="008F47E9"/>
    <w:pPr>
      <w:numPr>
        <w:numId w:val="13"/>
      </w:numPr>
    </w:pPr>
    <w:rPr>
      <w:szCs w:val="24"/>
    </w:rPr>
  </w:style>
  <w:style w:type="table" w:styleId="TableGrid">
    <w:name w:val="Table Grid"/>
    <w:basedOn w:val="TableNormal"/>
    <w:rsid w:val="008761C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ommentSubject">
    <w:name w:val="annotation subject"/>
    <w:basedOn w:val="CommentText"/>
    <w:next w:val="CommentText"/>
    <w:semiHidden/>
    <w:rsid w:val="008E384E"/>
    <w:rPr>
      <w:b/>
      <w:bCs/>
    </w:rPr>
  </w:style>
  <w:style w:type="paragraph" w:styleId="BalloonText">
    <w:name w:val="Balloon Text"/>
    <w:basedOn w:val="Normal"/>
    <w:semiHidden/>
    <w:rsid w:val="008E384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relyOnVML/>
  <w:allowPNG/>
  <w:doNotSaveAsSingleFile/>
</w:webSettings>
</file>

<file path=word/_rels/document.xml.rels><?xml version="1.0" encoding="UTF-8" standalone="yes"?>
<Relationships xmlns="http://schemas.openxmlformats.org/package/2006/relationships"><Relationship Id="rId4" Type="http://schemas.openxmlformats.org/officeDocument/2006/relationships/webSettings" Target="webSettings.xml"/><Relationship Id="rId7" Type="http://schemas.openxmlformats.org/officeDocument/2006/relationships/comments" Target="comments.xml"/><Relationship Id="rId11"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8" Type="http://schemas.openxmlformats.org/officeDocument/2006/relationships/header" Target="header1.xml"/><Relationship Id="rId13" Type="http://schemas.openxmlformats.org/officeDocument/2006/relationships/theme" Target="theme/theme1.xml"/><Relationship Id="rId10" Type="http://schemas.openxmlformats.org/officeDocument/2006/relationships/header" Target="header2.xml"/><Relationship Id="rId5"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styles" Target="styles.xml"/><Relationship Id="rId9" Type="http://schemas.openxmlformats.org/officeDocument/2006/relationships/footer" Target="footer1.xm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1375</Words>
  <Characters>7838</Characters>
  <Application>Microsoft Macintosh Word</Application>
  <DocSecurity>0</DocSecurity>
  <Lines>65</Lines>
  <Paragraphs>15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OGSA use case template r2</vt:lpstr>
      <vt:lpstr>OGSA use case template r2</vt:lpstr>
    </vt:vector>
  </TitlesOfParts>
  <Company>Fujitsu</Company>
  <LinksUpToDate>false</LinksUpToDate>
  <CharactersWithSpaces>9625</CharactersWithSpaces>
  <SharedDoc>false</SharedDoc>
  <HLinks>
    <vt:vector size="6" baseType="variant">
      <vt:variant>
        <vt:i4>7798785</vt:i4>
      </vt:variant>
      <vt:variant>
        <vt:i4>0</vt:i4>
      </vt:variant>
      <vt:variant>
        <vt:i4>0</vt:i4>
      </vt:variant>
      <vt:variant>
        <vt:i4>5</vt:i4>
      </vt:variant>
      <vt:variant>
        <vt:lpwstr>mailto:pgi-wg@ogf.org</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OGSA use case template r2</dc:title>
  <dc:subject/>
  <dc:creator>Hiro Kishimoto</dc:creator>
  <cp:keywords/>
  <dc:description/>
  <cp:lastModifiedBy>Mark Morgan</cp:lastModifiedBy>
  <cp:revision>2</cp:revision>
  <cp:lastPrinted>2004-06-24T21:22:00Z</cp:lastPrinted>
  <dcterms:created xsi:type="dcterms:W3CDTF">2010-09-03T17:32:00Z</dcterms:created>
  <dcterms:modified xsi:type="dcterms:W3CDTF">2010-09-03T17:32:00Z</dcterms:modified>
</cp:coreProperties>
</file>