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DF052" w14:textId="54D998A7" w:rsidR="0028295D" w:rsidRPr="006C7966" w:rsidRDefault="007152C2" w:rsidP="0028295D">
      <w:pPr>
        <w:rPr>
          <w:b/>
          <w:sz w:val="24"/>
        </w:rPr>
      </w:pPr>
      <w:r w:rsidRPr="006C7966">
        <w:rPr>
          <w:b/>
          <w:sz w:val="24"/>
        </w:rPr>
        <w:t>NSI</w:t>
      </w:r>
      <w:r w:rsidR="00A72A3A" w:rsidRPr="006C7966">
        <w:rPr>
          <w:b/>
          <w:sz w:val="24"/>
        </w:rPr>
        <w:t xml:space="preserve"> </w:t>
      </w:r>
      <w:r w:rsidR="00A25750" w:rsidRPr="006C7966">
        <w:rPr>
          <w:b/>
          <w:sz w:val="24"/>
        </w:rPr>
        <w:t>Connection</w:t>
      </w:r>
      <w:r w:rsidR="00A72A3A" w:rsidRPr="006C7966">
        <w:rPr>
          <w:b/>
          <w:sz w:val="24"/>
        </w:rPr>
        <w:t xml:space="preserve"> </w:t>
      </w:r>
      <w:r w:rsidR="00A25750" w:rsidRPr="006C7966">
        <w:rPr>
          <w:b/>
          <w:sz w:val="24"/>
        </w:rPr>
        <w:t>Service</w:t>
      </w:r>
      <w:r w:rsidR="00A72A3A" w:rsidRPr="006C7966">
        <w:rPr>
          <w:b/>
          <w:sz w:val="24"/>
        </w:rPr>
        <w:t xml:space="preserve"> </w:t>
      </w:r>
      <w:r w:rsidR="00542108" w:rsidRPr="006C7966">
        <w:rPr>
          <w:b/>
          <w:sz w:val="24"/>
        </w:rPr>
        <w:t>v2.0</w:t>
      </w:r>
      <w:r w:rsidR="00F03002">
        <w:rPr>
          <w:b/>
          <w:sz w:val="24"/>
        </w:rPr>
        <w:t xml:space="preserve"> </w:t>
      </w:r>
      <w:r w:rsidR="009D6BA9">
        <w:rPr>
          <w:b/>
          <w:sz w:val="24"/>
        </w:rPr>
        <w:t>to v2.1 delta</w:t>
      </w:r>
    </w:p>
    <w:p w14:paraId="742977E4" w14:textId="77777777" w:rsidR="007F7C82" w:rsidRPr="006C7966" w:rsidRDefault="007F7C82" w:rsidP="0028295D"/>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452B0288"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del w:id="0" w:author="Guy Roberts" w:date="2015-12-09T17:06:00Z">
        <w:r w:rsidR="001401FF" w:rsidDel="001A49CA">
          <w:delText>4</w:delText>
        </w:r>
      </w:del>
      <w:ins w:id="1" w:author="Guy Roberts" w:date="2015-12-09T17:06:00Z">
        <w:r w:rsidR="001A49CA">
          <w:t>6</w:t>
        </w:r>
      </w:ins>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Default="00583DBB" w:rsidP="0028295D"/>
    <w:p w14:paraId="5199298B" w14:textId="77777777" w:rsidR="00890B34" w:rsidRDefault="00890B34" w:rsidP="0028295D"/>
    <w:p w14:paraId="306F1FDC" w14:textId="77777777" w:rsidR="00252144" w:rsidRDefault="00252144" w:rsidP="000D61AE">
      <w:pPr>
        <w:pStyle w:val="Heading1"/>
        <w:rPr>
          <w:ins w:id="2" w:author="Guy Roberts" w:date="2015-12-09T16:23:00Z"/>
        </w:rPr>
      </w:pPr>
      <w:ins w:id="3" w:author="Guy Roberts" w:date="2015-12-09T16:23:00Z">
        <w:r>
          <w:t>Schema changes for v2.1</w:t>
        </w:r>
      </w:ins>
    </w:p>
    <w:p w14:paraId="0440C395" w14:textId="0EA58D57" w:rsidR="00252144" w:rsidRDefault="00252144" w:rsidP="000D61AE">
      <w:pPr>
        <w:pStyle w:val="ListParagraph"/>
        <w:numPr>
          <w:ilvl w:val="0"/>
          <w:numId w:val="66"/>
        </w:numPr>
        <w:rPr>
          <w:ins w:id="4" w:author="Guy Roberts" w:date="2015-12-09T16:29:00Z"/>
        </w:rPr>
      </w:pPr>
      <w:ins w:id="5" w:author="Guy Roberts" w:date="2015-12-09T16:23:00Z">
        <w:r>
          <w:t>Backward compatible</w:t>
        </w:r>
      </w:ins>
      <w:ins w:id="6" w:author="Guy Roberts" w:date="2015-12-09T16:34:00Z">
        <w:r w:rsidR="000D61AE">
          <w:t xml:space="preserve"> behavior – no need to change namespace</w:t>
        </w:r>
      </w:ins>
    </w:p>
    <w:p w14:paraId="4F1DE261" w14:textId="5DCB21D5" w:rsidR="00252144" w:rsidRDefault="00252144" w:rsidP="000D61AE">
      <w:pPr>
        <w:pStyle w:val="ListParagraph"/>
        <w:numPr>
          <w:ilvl w:val="0"/>
          <w:numId w:val="66"/>
        </w:numPr>
        <w:rPr>
          <w:ins w:id="7" w:author="Guy Roberts" w:date="2015-12-09T16:26:00Z"/>
        </w:rPr>
      </w:pPr>
      <w:ins w:id="8" w:author="Guy Roberts" w:date="2015-12-09T16:29:00Z">
        <w:r>
          <w:t xml:space="preserve">Old v2.0 core </w:t>
        </w:r>
      </w:ins>
      <w:proofErr w:type="spellStart"/>
      <w:ins w:id="9" w:author="Guy Roberts" w:date="2015-12-09T16:23:00Z">
        <w:r>
          <w:t>core</w:t>
        </w:r>
      </w:ins>
      <w:proofErr w:type="spellEnd"/>
      <w:ins w:id="10" w:author="Guy Roberts" w:date="2015-12-09T16:26:00Z">
        <w:r>
          <w:t xml:space="preserve"> schema is retained.</w:t>
        </w:r>
      </w:ins>
    </w:p>
    <w:p w14:paraId="39D2EB58" w14:textId="77777777" w:rsidR="00252144" w:rsidRDefault="00252144" w:rsidP="000D61AE">
      <w:pPr>
        <w:pStyle w:val="ListParagraph"/>
        <w:numPr>
          <w:ilvl w:val="0"/>
          <w:numId w:val="66"/>
        </w:numPr>
        <w:rPr>
          <w:ins w:id="11" w:author="Guy Roberts" w:date="2015-12-09T16:27:00Z"/>
        </w:rPr>
      </w:pPr>
      <w:ins w:id="12" w:author="Guy Roberts" w:date="2015-12-09T16:23:00Z">
        <w:r>
          <w:t>New</w:t>
        </w:r>
      </w:ins>
      <w:ins w:id="13" w:author="Guy Roberts" w:date="2015-12-09T16:27:00Z">
        <w:r>
          <w:t xml:space="preserve"> set of optional</w:t>
        </w:r>
      </w:ins>
      <w:ins w:id="14" w:author="Guy Roberts" w:date="2015-12-09T16:23:00Z">
        <w:r>
          <w:t xml:space="preserve"> schema</w:t>
        </w:r>
      </w:ins>
      <w:ins w:id="15" w:author="Guy Roberts" w:date="2015-12-09T16:27:00Z">
        <w:r>
          <w:t>s</w:t>
        </w:r>
      </w:ins>
      <w:ins w:id="16" w:author="Guy Roberts" w:date="2015-12-09T16:23:00Z">
        <w:r>
          <w:t xml:space="preserve"> for</w:t>
        </w:r>
      </w:ins>
      <w:ins w:id="17" w:author="Guy Roberts" w:date="2015-12-09T16:27:00Z">
        <w:r>
          <w:t>:</w:t>
        </w:r>
      </w:ins>
    </w:p>
    <w:p w14:paraId="54473ACE" w14:textId="198988F8" w:rsidR="00252144" w:rsidRPr="000D61AE" w:rsidRDefault="00252144" w:rsidP="00252144">
      <w:pPr>
        <w:pStyle w:val="ListParagraph"/>
        <w:numPr>
          <w:ilvl w:val="1"/>
          <w:numId w:val="66"/>
        </w:numPr>
        <w:rPr>
          <w:ins w:id="18" w:author="Guy Roberts" w:date="2015-12-09T16:27:00Z"/>
        </w:rPr>
      </w:pPr>
      <w:proofErr w:type="spellStart"/>
      <w:ins w:id="19" w:author="Guy Roberts" w:date="2015-12-09T16:27:00Z">
        <w:r w:rsidRPr="00A01D2D">
          <w:rPr>
            <w:i/>
          </w:rPr>
          <w:t>resvFailed</w:t>
        </w:r>
        <w:proofErr w:type="spellEnd"/>
      </w:ins>
    </w:p>
    <w:p w14:paraId="39004B1B" w14:textId="24B7BB26" w:rsidR="00252144" w:rsidRDefault="00252144" w:rsidP="00252144">
      <w:pPr>
        <w:pStyle w:val="ListParagraph"/>
        <w:numPr>
          <w:ilvl w:val="1"/>
          <w:numId w:val="66"/>
        </w:numPr>
        <w:rPr>
          <w:ins w:id="20" w:author="Guy Roberts" w:date="2015-12-09T16:23:00Z"/>
        </w:rPr>
      </w:pPr>
      <w:proofErr w:type="spellStart"/>
      <w:ins w:id="21" w:author="Guy Roberts" w:date="2015-12-09T16:23:00Z">
        <w:r w:rsidRPr="006E569B">
          <w:rPr>
            <w:i/>
          </w:rPr>
          <w:t>pathTrace</w:t>
        </w:r>
        <w:proofErr w:type="spellEnd"/>
      </w:ins>
    </w:p>
    <w:p w14:paraId="3793563B" w14:textId="3A99A290" w:rsidR="00252144" w:rsidRDefault="00252144" w:rsidP="00252144">
      <w:pPr>
        <w:pStyle w:val="ListParagraph"/>
        <w:numPr>
          <w:ilvl w:val="1"/>
          <w:numId w:val="66"/>
        </w:numPr>
        <w:rPr>
          <w:ins w:id="22" w:author="Guy Roberts" w:date="2015-12-09T17:05:00Z"/>
          <w:i/>
        </w:rPr>
      </w:pPr>
      <w:proofErr w:type="spellStart"/>
      <w:ins w:id="23" w:author="Guy Roberts" w:date="2015-12-09T16:29:00Z">
        <w:r w:rsidRPr="00754C09">
          <w:rPr>
            <w:i/>
          </w:rPr>
          <w:t>ifModifiedSince</w:t>
        </w:r>
      </w:ins>
      <w:proofErr w:type="spellEnd"/>
    </w:p>
    <w:p w14:paraId="7F7E262E" w14:textId="258BB2EA" w:rsidR="001A49CA" w:rsidRPr="00754C09" w:rsidRDefault="001A49CA" w:rsidP="00252144">
      <w:pPr>
        <w:pStyle w:val="ListParagraph"/>
        <w:numPr>
          <w:ilvl w:val="1"/>
          <w:numId w:val="66"/>
        </w:numPr>
        <w:rPr>
          <w:ins w:id="24" w:author="Guy Roberts" w:date="2015-12-09T16:23:00Z"/>
          <w:i/>
        </w:rPr>
      </w:pPr>
      <w:proofErr w:type="spellStart"/>
      <w:ins w:id="25" w:author="Guy Roberts" w:date="2015-12-09T17:05:00Z">
        <w:r>
          <w:rPr>
            <w:i/>
          </w:rPr>
          <w:t>lastModified</w:t>
        </w:r>
      </w:ins>
      <w:proofErr w:type="spellEnd"/>
    </w:p>
    <w:p w14:paraId="20456855" w14:textId="1782E6F0" w:rsidR="000D61AE" w:rsidRDefault="00252144" w:rsidP="00754C09">
      <w:pPr>
        <w:pStyle w:val="ListParagraph"/>
        <w:numPr>
          <w:ilvl w:val="1"/>
          <w:numId w:val="66"/>
        </w:numPr>
        <w:rPr>
          <w:ins w:id="26" w:author="Guy Roberts" w:date="2015-12-09T16:23:00Z"/>
        </w:rPr>
      </w:pPr>
      <w:ins w:id="27" w:author="Guy Roberts" w:date="2015-12-09T16:23:00Z">
        <w:r>
          <w:t xml:space="preserve">ERO </w:t>
        </w:r>
        <w:r w:rsidR="000D61AE">
          <w:t>exclusions</w:t>
        </w:r>
      </w:ins>
    </w:p>
    <w:p w14:paraId="5B353867" w14:textId="7671DFEF" w:rsidR="000D61AE" w:rsidRPr="001A49CA" w:rsidDel="005B3AD5" w:rsidRDefault="000D61AE" w:rsidP="000D61AE">
      <w:pPr>
        <w:pStyle w:val="ListParagraph"/>
        <w:numPr>
          <w:ilvl w:val="1"/>
          <w:numId w:val="66"/>
        </w:numPr>
        <w:rPr>
          <w:del w:id="28" w:author="Guy Roberts" w:date="2015-12-09T17:06:00Z"/>
        </w:rPr>
      </w:pPr>
      <w:del w:id="29" w:author="Guy Roberts" w:date="2015-12-09T17:06:00Z">
        <w:r w:rsidRPr="00754C09" w:rsidDel="005B3AD5">
          <w:delText>Resource availability feedback</w:delText>
        </w:r>
      </w:del>
    </w:p>
    <w:p w14:paraId="6D19E1F6" w14:textId="6951D449" w:rsidR="000D61AE" w:rsidDel="000D61AE" w:rsidRDefault="000D61AE" w:rsidP="000D61AE">
      <w:pPr>
        <w:pStyle w:val="ListParagraph"/>
        <w:numPr>
          <w:ilvl w:val="0"/>
          <w:numId w:val="64"/>
        </w:numPr>
        <w:rPr>
          <w:del w:id="30" w:author="Guy Roberts" w:date="2015-12-09T16:39:00Z"/>
        </w:rPr>
      </w:pPr>
    </w:p>
    <w:p w14:paraId="7B2769F9" w14:textId="0349E272" w:rsidR="000D61AE" w:rsidDel="000D61AE" w:rsidRDefault="000D61AE" w:rsidP="000D61AE">
      <w:pPr>
        <w:rPr>
          <w:del w:id="31" w:author="Guy Roberts" w:date="2015-12-09T16:39:00Z"/>
        </w:rPr>
      </w:pPr>
    </w:p>
    <w:p w14:paraId="7BDB88C4" w14:textId="77777777" w:rsidR="00890B34" w:rsidRDefault="00890B34" w:rsidP="0028295D"/>
    <w:p w14:paraId="736EFF8F" w14:textId="77F5FA64" w:rsidR="00890B34" w:rsidRDefault="00890B34" w:rsidP="00890B34">
      <w:pPr>
        <w:pStyle w:val="Heading1"/>
      </w:pPr>
      <w:del w:id="32" w:author="Guy Roberts" w:date="2015-12-09T17:07:00Z">
        <w:r w:rsidDel="005B3AD5">
          <w:delText xml:space="preserve">New </w:delText>
        </w:r>
      </w:del>
      <w:ins w:id="33" w:author="Guy Roberts" w:date="2015-12-09T17:07:00Z">
        <w:r w:rsidR="005B3AD5">
          <w:t xml:space="preserve">Overview of new </w:t>
        </w:r>
      </w:ins>
      <w:r>
        <w:t xml:space="preserve">features </w:t>
      </w:r>
      <w:del w:id="34" w:author="Guy Roberts" w:date="2015-12-09T17:07:00Z">
        <w:r w:rsidDel="005B3AD5">
          <w:delText>for</w:delText>
        </w:r>
      </w:del>
      <w:ins w:id="35" w:author="Guy Roberts" w:date="2015-12-09T17:07:00Z">
        <w:r w:rsidR="005B3AD5">
          <w:t>in</w:t>
        </w:r>
      </w:ins>
      <w:r>
        <w:t xml:space="preserve"> v2.1</w:t>
      </w:r>
    </w:p>
    <w:p w14:paraId="044EFCC6" w14:textId="77777777" w:rsidR="00890B34" w:rsidRDefault="00890B34" w:rsidP="00890B34">
      <w:pPr>
        <w:pStyle w:val="ListParagraph"/>
        <w:numPr>
          <w:ilvl w:val="0"/>
          <w:numId w:val="66"/>
        </w:numPr>
      </w:pPr>
      <w:r>
        <w:t>Resource availability feedback</w:t>
      </w:r>
    </w:p>
    <w:p w14:paraId="6543FA17" w14:textId="6431491D" w:rsidR="00890B34" w:rsidRDefault="00890B34" w:rsidP="00890B34">
      <w:pPr>
        <w:pStyle w:val="ListParagraph"/>
        <w:numPr>
          <w:ilvl w:val="1"/>
          <w:numId w:val="66"/>
        </w:numPr>
        <w:rPr>
          <w:ins w:id="36" w:author="Guy Roberts" w:date="2015-12-09T17:08:00Z"/>
        </w:rPr>
      </w:pPr>
      <w:r>
        <w:t xml:space="preserve">Return resource availability in </w:t>
      </w:r>
      <w:proofErr w:type="spellStart"/>
      <w:r w:rsidRPr="00A01D2D">
        <w:rPr>
          <w:i/>
        </w:rPr>
        <w:t>resvFailed</w:t>
      </w:r>
      <w:proofErr w:type="spellEnd"/>
      <w:r>
        <w:t xml:space="preserve"> message</w:t>
      </w:r>
    </w:p>
    <w:p w14:paraId="0425F9A4" w14:textId="77777777" w:rsidR="005B3AD5" w:rsidRDefault="005B3AD5" w:rsidP="005B3AD5">
      <w:pPr>
        <w:pStyle w:val="ListParagraph"/>
        <w:numPr>
          <w:ilvl w:val="1"/>
          <w:numId w:val="66"/>
        </w:numPr>
        <w:rPr>
          <w:ins w:id="37" w:author="Guy Roberts" w:date="2015-12-09T17:08:00Z"/>
        </w:rPr>
      </w:pPr>
      <w:ins w:id="38" w:author="Guy Roberts" w:date="2015-12-09T17:08:00Z">
        <w:r>
          <w:t xml:space="preserve">Create </w:t>
        </w:r>
        <w:proofErr w:type="spellStart"/>
        <w:r w:rsidRPr="00847AD9">
          <w:rPr>
            <w:i/>
          </w:rPr>
          <w:t>serviceException</w:t>
        </w:r>
        <w:proofErr w:type="spellEnd"/>
        <w:r w:rsidRPr="00847AD9">
          <w:rPr>
            <w:i/>
          </w:rPr>
          <w:t xml:space="preserve"> variables </w:t>
        </w:r>
        <w:r w:rsidRPr="00847AD9">
          <w:rPr>
            <w:b/>
            <w:i/>
          </w:rPr>
          <w:t>feedback</w:t>
        </w:r>
        <w:r>
          <w:t xml:space="preserve"> (optional) element</w:t>
        </w:r>
      </w:ins>
    </w:p>
    <w:p w14:paraId="3FE6C126" w14:textId="77777777" w:rsidR="005B3AD5" w:rsidRDefault="005B3AD5" w:rsidP="005B3AD5">
      <w:pPr>
        <w:pStyle w:val="ListParagraph"/>
        <w:numPr>
          <w:ilvl w:val="1"/>
          <w:numId w:val="66"/>
        </w:numPr>
        <w:rPr>
          <w:ins w:id="39" w:author="Guy Roberts" w:date="2015-12-09T17:08:00Z"/>
        </w:rPr>
      </w:pPr>
      <w:ins w:id="40" w:author="Guy Roberts" w:date="2015-12-09T17:08:00Z">
        <w:r>
          <w:t>String based, more verbose and rigid</w:t>
        </w:r>
      </w:ins>
    </w:p>
    <w:p w14:paraId="0858E2E5" w14:textId="77777777" w:rsidR="005B3AD5" w:rsidRPr="005B3AD5" w:rsidRDefault="005B3AD5" w:rsidP="005B3AD5">
      <w:pPr>
        <w:pStyle w:val="ListParagraph"/>
        <w:numPr>
          <w:ilvl w:val="0"/>
          <w:numId w:val="66"/>
        </w:numPr>
        <w:rPr>
          <w:ins w:id="41" w:author="Guy Roberts" w:date="2015-12-09T17:08:00Z"/>
          <w:rPrChange w:id="42" w:author="Guy Roberts" w:date="2015-12-09T17:08:00Z">
            <w:rPr>
              <w:ins w:id="43" w:author="Guy Roberts" w:date="2015-12-09T17:08:00Z"/>
              <w:i/>
            </w:rPr>
          </w:rPrChange>
        </w:rPr>
      </w:pPr>
      <w:moveToRangeStart w:id="44" w:author="Guy Roberts" w:date="2015-12-09T17:08:00Z" w:name="move437444264"/>
      <w:proofErr w:type="spellStart"/>
      <w:moveTo w:id="45" w:author="Guy Roberts" w:date="2015-12-09T17:08:00Z">
        <w:r w:rsidRPr="000D61AE">
          <w:rPr>
            <w:i/>
          </w:rPr>
          <w:t>pathTrace</w:t>
        </w:r>
      </w:moveTo>
      <w:proofErr w:type="spellEnd"/>
    </w:p>
    <w:p w14:paraId="65FF3B9C" w14:textId="27461E63" w:rsidR="005B3AD5" w:rsidRPr="005B3AD5" w:rsidRDefault="005B3AD5">
      <w:pPr>
        <w:pStyle w:val="ListParagraph"/>
        <w:numPr>
          <w:ilvl w:val="1"/>
          <w:numId w:val="66"/>
        </w:numPr>
        <w:rPr>
          <w:ins w:id="46" w:author="Guy Roberts" w:date="2015-12-09T17:09:00Z"/>
          <w:rPrChange w:id="47" w:author="Guy Roberts" w:date="2015-12-09T17:09:00Z">
            <w:rPr>
              <w:ins w:id="48" w:author="Guy Roberts" w:date="2015-12-09T17:09:00Z"/>
              <w:i/>
            </w:rPr>
          </w:rPrChange>
        </w:rPr>
        <w:pPrChange w:id="49" w:author="Guy Roberts" w:date="2015-12-09T17:09:00Z">
          <w:pPr>
            <w:pStyle w:val="ListParagraph"/>
            <w:numPr>
              <w:numId w:val="66"/>
            </w:numPr>
            <w:ind w:hanging="360"/>
          </w:pPr>
        </w:pPrChange>
      </w:pPr>
      <w:ins w:id="50" w:author="Guy Roberts" w:date="2015-12-09T17:09:00Z">
        <w:r>
          <w:t>trace of Networks that have been transited</w:t>
        </w:r>
      </w:ins>
    </w:p>
    <w:p w14:paraId="550525A2" w14:textId="3427629F" w:rsidR="005B3AD5" w:rsidRDefault="005B3AD5">
      <w:pPr>
        <w:pStyle w:val="ListParagraph"/>
        <w:numPr>
          <w:ilvl w:val="1"/>
          <w:numId w:val="66"/>
        </w:numPr>
        <w:rPr>
          <w:moveTo w:id="51" w:author="Guy Roberts" w:date="2015-12-09T17:08:00Z"/>
        </w:rPr>
        <w:pPrChange w:id="52" w:author="Guy Roberts" w:date="2015-12-09T17:09:00Z">
          <w:pPr>
            <w:pStyle w:val="ListParagraph"/>
            <w:numPr>
              <w:numId w:val="66"/>
            </w:numPr>
            <w:ind w:hanging="360"/>
          </w:pPr>
        </w:pPrChange>
      </w:pPr>
      <w:ins w:id="53" w:author="Guy Roberts" w:date="2015-12-09T17:09:00Z">
        <w:r>
          <w:rPr>
            <w:i/>
          </w:rPr>
          <w:t>Used to allow policy to be applied</w:t>
        </w:r>
      </w:ins>
    </w:p>
    <w:moveToRangeEnd w:id="44"/>
    <w:p w14:paraId="2BCA1F78" w14:textId="128CADF7" w:rsidR="005B3AD5" w:rsidDel="005B3AD5" w:rsidRDefault="005B3AD5" w:rsidP="00890B34">
      <w:pPr>
        <w:pStyle w:val="ListParagraph"/>
        <w:numPr>
          <w:ilvl w:val="1"/>
          <w:numId w:val="66"/>
        </w:numPr>
        <w:rPr>
          <w:del w:id="54" w:author="Guy Roberts" w:date="2015-12-09T17:08:00Z"/>
        </w:rPr>
      </w:pPr>
    </w:p>
    <w:p w14:paraId="7BDE2D1A" w14:textId="77777777" w:rsidR="00890B34" w:rsidRDefault="00890B34" w:rsidP="00890B34">
      <w:pPr>
        <w:pStyle w:val="ListParagraph"/>
        <w:numPr>
          <w:ilvl w:val="0"/>
          <w:numId w:val="66"/>
        </w:numPr>
      </w:pPr>
      <w:r>
        <w:t>Last modified for queries</w:t>
      </w:r>
    </w:p>
    <w:p w14:paraId="15753C1A" w14:textId="77777777" w:rsidR="00890B34" w:rsidRDefault="00890B34" w:rsidP="00890B34">
      <w:pPr>
        <w:pStyle w:val="ListParagraph"/>
        <w:numPr>
          <w:ilvl w:val="1"/>
          <w:numId w:val="66"/>
        </w:numPr>
      </w:pPr>
      <w:r>
        <w:t>Timestamp on incident (i.e. state change on reservation)</w:t>
      </w:r>
    </w:p>
    <w:p w14:paraId="1E0DB690" w14:textId="1FE8101B" w:rsidR="004132CF" w:rsidDel="00463FC2" w:rsidRDefault="00890B34" w:rsidP="00754C09">
      <w:pPr>
        <w:pStyle w:val="ListParagraph"/>
        <w:numPr>
          <w:ilvl w:val="1"/>
          <w:numId w:val="66"/>
        </w:numPr>
        <w:rPr>
          <w:del w:id="55" w:author="Guy Roberts" w:date="2015-12-09T15:12:00Z"/>
        </w:rPr>
      </w:pPr>
      <w:r>
        <w:t xml:space="preserve">Enable query to ask for events </w:t>
      </w:r>
      <w:proofErr w:type="spellStart"/>
      <w:r w:rsidRPr="00B40187">
        <w:rPr>
          <w:b/>
          <w:i/>
        </w:rPr>
        <w:t>ifModifiedSince</w:t>
      </w:r>
      <w:proofErr w:type="spellEnd"/>
      <w:r>
        <w:t xml:space="preserve"> based on incident timestamps</w:t>
      </w:r>
      <w:ins w:id="56" w:author="Guy Roberts" w:date="2015-12-09T15:08:00Z">
        <w:r w:rsidR="00252144">
          <w:t>.</w:t>
        </w:r>
      </w:ins>
    </w:p>
    <w:p w14:paraId="02D97D53" w14:textId="77777777" w:rsidR="00463FC2" w:rsidRDefault="00463FC2" w:rsidP="00252144">
      <w:pPr>
        <w:pStyle w:val="ListParagraph"/>
        <w:numPr>
          <w:ilvl w:val="1"/>
          <w:numId w:val="66"/>
        </w:numPr>
        <w:rPr>
          <w:ins w:id="57" w:author="Guy Roberts" w:date="2015-12-10T10:59:00Z"/>
        </w:rPr>
      </w:pPr>
    </w:p>
    <w:p w14:paraId="0333518F" w14:textId="77777777" w:rsidR="00754C09" w:rsidRDefault="00754C09" w:rsidP="00754C09">
      <w:pPr>
        <w:pStyle w:val="ListParagraph"/>
        <w:numPr>
          <w:ilvl w:val="1"/>
          <w:numId w:val="66"/>
        </w:numPr>
      </w:pPr>
      <w:r>
        <w:t xml:space="preserve">Add </w:t>
      </w:r>
      <w:proofErr w:type="spellStart"/>
      <w:r w:rsidRPr="00B40187">
        <w:rPr>
          <w:b/>
          <w:i/>
        </w:rPr>
        <w:t>ifModifiedSince</w:t>
      </w:r>
      <w:proofErr w:type="spellEnd"/>
      <w:r>
        <w:t xml:space="preserve"> element to </w:t>
      </w:r>
      <w:proofErr w:type="spellStart"/>
      <w:r w:rsidRPr="00B40187">
        <w:rPr>
          <w:i/>
        </w:rPr>
        <w:t>QueryType</w:t>
      </w:r>
      <w:proofErr w:type="spellEnd"/>
    </w:p>
    <w:p w14:paraId="62CC8A4D" w14:textId="77777777" w:rsidR="00754C09" w:rsidRDefault="00754C09" w:rsidP="00754C09">
      <w:pPr>
        <w:pStyle w:val="ListParagraph"/>
        <w:numPr>
          <w:ilvl w:val="1"/>
          <w:numId w:val="66"/>
        </w:numPr>
      </w:pPr>
      <w:r>
        <w:t xml:space="preserve">Add </w:t>
      </w:r>
      <w:proofErr w:type="spellStart"/>
      <w:r w:rsidRPr="00B40187">
        <w:rPr>
          <w:b/>
          <w:i/>
        </w:rPr>
        <w:t>lastModified</w:t>
      </w:r>
      <w:proofErr w:type="spellEnd"/>
      <w:r>
        <w:t xml:space="preserve"> element to </w:t>
      </w:r>
      <w:proofErr w:type="spellStart"/>
      <w:r w:rsidRPr="00B40187">
        <w:rPr>
          <w:i/>
        </w:rPr>
        <w:t>QuerySummaryConfirmedType</w:t>
      </w:r>
      <w:proofErr w:type="spellEnd"/>
      <w:r>
        <w:t xml:space="preserve">, </w:t>
      </w:r>
      <w:proofErr w:type="spellStart"/>
      <w:r w:rsidRPr="00B40187">
        <w:rPr>
          <w:i/>
        </w:rPr>
        <w:t>QueryRecursiveConfirmedType</w:t>
      </w:r>
      <w:proofErr w:type="spellEnd"/>
    </w:p>
    <w:p w14:paraId="14A61ACD" w14:textId="40127818" w:rsidR="00890B34" w:rsidRDefault="00890B34" w:rsidP="00890B34">
      <w:pPr>
        <w:pStyle w:val="ListParagraph"/>
        <w:numPr>
          <w:ilvl w:val="0"/>
          <w:numId w:val="66"/>
        </w:numPr>
      </w:pPr>
      <w:r>
        <w:t>Error code</w:t>
      </w:r>
      <w:ins w:id="58" w:author="Guy Roberts" w:date="2015-12-09T16:30:00Z">
        <w:r w:rsidR="00252144">
          <w:t>s</w:t>
        </w:r>
      </w:ins>
      <w:r>
        <w:t xml:space="preserve"> updat</w:t>
      </w:r>
      <w:ins w:id="59" w:author="Guy Roberts" w:date="2015-12-09T16:30:00Z">
        <w:r w:rsidR="00252144">
          <w:t>ed and moved to separate document.</w:t>
        </w:r>
      </w:ins>
      <w:del w:id="60" w:author="Guy Roberts" w:date="2015-12-09T16:30:00Z">
        <w:r w:rsidDel="00252144">
          <w:delText>es</w:delText>
        </w:r>
      </w:del>
    </w:p>
    <w:p w14:paraId="435EE7D7" w14:textId="0EFBF3AC" w:rsidR="00890B34" w:rsidDel="005B3AD5" w:rsidRDefault="00890B34" w:rsidP="00890B34">
      <w:pPr>
        <w:pStyle w:val="ListParagraph"/>
        <w:numPr>
          <w:ilvl w:val="0"/>
          <w:numId w:val="66"/>
        </w:numPr>
        <w:rPr>
          <w:del w:id="61" w:author="Guy Roberts" w:date="2015-12-09T17:07:00Z"/>
        </w:rPr>
      </w:pPr>
      <w:del w:id="62" w:author="Guy Roberts" w:date="2015-12-09T16:31:00Z">
        <w:r w:rsidDel="00252144">
          <w:delText>E</w:delText>
        </w:r>
      </w:del>
      <w:del w:id="63" w:author="Guy Roberts" w:date="2015-12-09T17:07:00Z">
        <w:r w:rsidDel="005B3AD5">
          <w:delText>rrata updates</w:delText>
        </w:r>
      </w:del>
    </w:p>
    <w:p w14:paraId="2AF0F3E1" w14:textId="6C91FBB3" w:rsidR="00890B34" w:rsidDel="005B3AD5" w:rsidRDefault="00890B34" w:rsidP="00890B34">
      <w:pPr>
        <w:pStyle w:val="ListParagraph"/>
        <w:numPr>
          <w:ilvl w:val="1"/>
          <w:numId w:val="66"/>
        </w:numPr>
        <w:rPr>
          <w:del w:id="64" w:author="Guy Roberts" w:date="2015-12-09T17:07:00Z"/>
        </w:rPr>
      </w:pPr>
      <w:del w:id="65" w:author="Guy Roberts" w:date="2015-12-09T17:07:00Z">
        <w:r w:rsidDel="005B3AD5">
          <w:delText>No schema changes</w:delText>
        </w:r>
      </w:del>
    </w:p>
    <w:p w14:paraId="78C8D13B" w14:textId="44097021" w:rsidR="00890B34" w:rsidDel="001A49CA" w:rsidRDefault="00890B34" w:rsidP="00890B34">
      <w:pPr>
        <w:pStyle w:val="ListParagraph"/>
        <w:numPr>
          <w:ilvl w:val="1"/>
          <w:numId w:val="66"/>
        </w:numPr>
        <w:rPr>
          <w:del w:id="66" w:author="Guy Roberts" w:date="2015-12-09T17:06:00Z"/>
        </w:rPr>
      </w:pPr>
      <w:del w:id="67" w:author="Guy Roberts" w:date="2015-12-09T17:07:00Z">
        <w:r w:rsidDel="005B3AD5">
          <w:delText>Clarifications</w:delText>
        </w:r>
      </w:del>
    </w:p>
    <w:p w14:paraId="4B0FC41C" w14:textId="09AFF0BE" w:rsidR="00890B34" w:rsidDel="005B3AD5" w:rsidRDefault="00890B34" w:rsidP="001A49CA">
      <w:pPr>
        <w:pStyle w:val="ListParagraph"/>
        <w:numPr>
          <w:ilvl w:val="1"/>
          <w:numId w:val="66"/>
        </w:numPr>
        <w:rPr>
          <w:del w:id="68" w:author="Guy Roberts" w:date="2015-12-09T17:07:00Z"/>
        </w:rPr>
      </w:pPr>
      <w:del w:id="69" w:author="Guy Roberts" w:date="2015-12-09T17:07:00Z">
        <w:r w:rsidDel="005B3AD5">
          <w:delText>Minor behavioral changes</w:delText>
        </w:r>
      </w:del>
    </w:p>
    <w:p w14:paraId="36E353CB" w14:textId="61043920" w:rsidR="00890B34" w:rsidDel="00252144" w:rsidRDefault="00890B34" w:rsidP="00890B34">
      <w:pPr>
        <w:pStyle w:val="ListParagraph"/>
        <w:numPr>
          <w:ilvl w:val="0"/>
          <w:numId w:val="66"/>
        </w:numPr>
        <w:rPr>
          <w:del w:id="70" w:author="Guy Roberts" w:date="2015-12-09T16:31:00Z"/>
        </w:rPr>
      </w:pPr>
      <w:del w:id="71" w:author="Guy Roberts" w:date="2015-12-09T16:31:00Z">
        <w:r w:rsidDel="00252144">
          <w:delText>New discussions</w:delText>
        </w:r>
      </w:del>
    </w:p>
    <w:p w14:paraId="4A12629F" w14:textId="3DBEF6F9" w:rsidR="00890B34" w:rsidRDefault="00890B34" w:rsidP="000D61AE">
      <w:pPr>
        <w:pStyle w:val="ListParagraph"/>
        <w:numPr>
          <w:ilvl w:val="0"/>
          <w:numId w:val="66"/>
        </w:numPr>
        <w:rPr>
          <w:ins w:id="72" w:author="Guy Roberts" w:date="2015-12-09T15:12:00Z"/>
        </w:rPr>
      </w:pPr>
      <w:r>
        <w:t>ERO exclusions</w:t>
      </w:r>
    </w:p>
    <w:p w14:paraId="57F67D5A" w14:textId="77777777" w:rsidR="000D61AE" w:rsidRDefault="000D61AE" w:rsidP="00754C09">
      <w:pPr>
        <w:pStyle w:val="ListParagraph"/>
        <w:numPr>
          <w:ilvl w:val="1"/>
          <w:numId w:val="66"/>
        </w:numPr>
        <w:rPr>
          <w:ins w:id="73" w:author="Guy Roberts" w:date="2015-12-09T16:37:00Z"/>
        </w:rPr>
      </w:pPr>
      <w:ins w:id="74" w:author="Guy Roberts" w:date="2015-12-09T16:37:00Z">
        <w:r>
          <w:t>Allows the user to exclude resources from a path</w:t>
        </w:r>
      </w:ins>
    </w:p>
    <w:p w14:paraId="481DF48F" w14:textId="2633D198" w:rsidR="000D61AE" w:rsidRDefault="000D61AE" w:rsidP="000D61AE">
      <w:pPr>
        <w:pStyle w:val="ListParagraph"/>
        <w:numPr>
          <w:ilvl w:val="1"/>
          <w:numId w:val="66"/>
        </w:numPr>
      </w:pPr>
      <w:ins w:id="75" w:author="Guy Roberts" w:date="2015-12-09T16:37:00Z">
        <w:r>
          <w:t>an optional extension to the existing point to point service specific schema</w:t>
        </w:r>
      </w:ins>
    </w:p>
    <w:p w14:paraId="3E5E395D" w14:textId="2819FF03" w:rsidR="00890B34" w:rsidRDefault="00890B34" w:rsidP="000D61AE">
      <w:pPr>
        <w:pStyle w:val="ListParagraph"/>
        <w:numPr>
          <w:ilvl w:val="1"/>
          <w:numId w:val="66"/>
        </w:numPr>
        <w:rPr>
          <w:ins w:id="76" w:author="Guy Roberts" w:date="2015-12-09T16:38:00Z"/>
        </w:rPr>
      </w:pPr>
      <w:moveFromRangeStart w:id="77" w:author="Guy Roberts" w:date="2015-12-09T17:08:00Z" w:name="move437444264"/>
      <w:moveFrom w:id="78" w:author="Guy Roberts" w:date="2015-12-09T17:08:00Z">
        <w:r w:rsidRPr="000D61AE" w:rsidDel="005B3AD5">
          <w:rPr>
            <w:i/>
          </w:rPr>
          <w:t>pathTrace</w:t>
        </w:r>
        <w:r w:rsidRPr="00675BE0" w:rsidDel="004132CF">
          <w:t xml:space="preserve"> </w:t>
        </w:r>
      </w:moveFrom>
      <w:moveFromRangeEnd w:id="77"/>
      <w:del w:id="79" w:author="Guy Roberts" w:date="2015-12-09T15:12:00Z">
        <w:r w:rsidRPr="00675BE0" w:rsidDel="004132CF">
          <w:delText>(?)</w:delText>
        </w:r>
      </w:del>
    </w:p>
    <w:p w14:paraId="3DB34C9D" w14:textId="77777777" w:rsidR="005B3AD5" w:rsidRDefault="005B3AD5" w:rsidP="005B3AD5">
      <w:pPr>
        <w:pStyle w:val="ListParagraph"/>
        <w:numPr>
          <w:ilvl w:val="0"/>
          <w:numId w:val="66"/>
        </w:numPr>
        <w:rPr>
          <w:ins w:id="80" w:author="Guy Roberts" w:date="2015-12-09T17:07:00Z"/>
        </w:rPr>
      </w:pPr>
      <w:ins w:id="81" w:author="Guy Roberts" w:date="2015-12-09T17:07:00Z">
        <w:r>
          <w:t>Various errata updates</w:t>
        </w:r>
      </w:ins>
    </w:p>
    <w:p w14:paraId="228F0797" w14:textId="77777777" w:rsidR="005B3AD5" w:rsidRDefault="005B3AD5" w:rsidP="005B3AD5">
      <w:pPr>
        <w:pStyle w:val="ListParagraph"/>
        <w:numPr>
          <w:ilvl w:val="1"/>
          <w:numId w:val="66"/>
        </w:numPr>
        <w:rPr>
          <w:ins w:id="82" w:author="Guy Roberts" w:date="2015-12-09T17:07:00Z"/>
        </w:rPr>
      </w:pPr>
      <w:ins w:id="83" w:author="Guy Roberts" w:date="2015-12-09T17:07:00Z">
        <w:r>
          <w:t>Clarifications and Minor behavioral changes</w:t>
        </w:r>
      </w:ins>
    </w:p>
    <w:p w14:paraId="19D5D5DC" w14:textId="010FDB54" w:rsidR="000D61AE" w:rsidRDefault="000D61AE">
      <w:pPr>
        <w:pStyle w:val="ListParagraph"/>
        <w:ind w:left="1440"/>
        <w:pPrChange w:id="84" w:author="Guy Roberts" w:date="2015-12-09T17:08:00Z">
          <w:pPr>
            <w:pStyle w:val="ListParagraph"/>
            <w:numPr>
              <w:ilvl w:val="1"/>
              <w:numId w:val="66"/>
            </w:numPr>
            <w:ind w:left="1440" w:hanging="360"/>
          </w:pPr>
        </w:pPrChange>
      </w:pPr>
    </w:p>
    <w:p w14:paraId="0CD56EDF" w14:textId="77777777" w:rsidR="00890B34" w:rsidRDefault="00890B34" w:rsidP="00890B34"/>
    <w:p w14:paraId="301ACE26" w14:textId="77777777" w:rsidR="00890B34" w:rsidRDefault="00890B34" w:rsidP="0028295D"/>
    <w:p w14:paraId="35500B96" w14:textId="77777777" w:rsidR="00890B34" w:rsidRDefault="00890B34">
      <w:pPr>
        <w:rPr>
          <w:b/>
          <w:kern w:val="32"/>
          <w:sz w:val="28"/>
        </w:rPr>
      </w:pPr>
      <w:r>
        <w:br w:type="page"/>
      </w:r>
    </w:p>
    <w:p w14:paraId="59F88099" w14:textId="6A7C1575" w:rsidR="00890B34" w:rsidRDefault="00890B34" w:rsidP="00890B34">
      <w:pPr>
        <w:pStyle w:val="Heading1"/>
      </w:pPr>
      <w:r>
        <w:lastRenderedPageBreak/>
        <w:t>Specific Changes</w:t>
      </w:r>
    </w:p>
    <w:p w14:paraId="0F6366E4" w14:textId="77777777" w:rsidR="00890B34" w:rsidRDefault="00890B34" w:rsidP="0028295D"/>
    <w:p w14:paraId="64CFF16F" w14:textId="77777777" w:rsidR="000A0BEE" w:rsidRDefault="000A0BEE" w:rsidP="00B33AF7">
      <w:pPr>
        <w:rPr>
          <w:ins w:id="85" w:author="Guy Roberts" w:date="2015-12-10T14:44:00Z"/>
          <w:rFonts w:eastAsia="Times New Roman"/>
        </w:rPr>
      </w:pPr>
    </w:p>
    <w:p w14:paraId="186E2809" w14:textId="77777777" w:rsidR="000A0BEE" w:rsidRDefault="000A0BEE" w:rsidP="00B33AF7">
      <w:pPr>
        <w:rPr>
          <w:rFonts w:eastAsia="Times New Roman"/>
        </w:rPr>
      </w:pPr>
    </w:p>
    <w:p w14:paraId="1DA77669" w14:textId="0FD14D3D" w:rsidR="0009479A" w:rsidRDefault="0009479A" w:rsidP="0009479A">
      <w:pPr>
        <w:pStyle w:val="Heading2"/>
      </w:pPr>
      <w:bookmarkStart w:id="86" w:name="_Toc248385765"/>
      <w:bookmarkStart w:id="87" w:name="_Toc299721071"/>
      <w:r>
        <w:t>Section 3.2 Explicit Routing Object</w:t>
      </w:r>
      <w:bookmarkEnd w:id="86"/>
      <w:bookmarkEnd w:id="87"/>
    </w:p>
    <w:p w14:paraId="35AAAF68" w14:textId="77777777" w:rsidR="0009479A" w:rsidRPr="0009479A" w:rsidRDefault="0009479A" w:rsidP="0009479A">
      <w:pPr>
        <w:pStyle w:val="nobreak"/>
      </w:pPr>
    </w:p>
    <w:p w14:paraId="79C7DCB4" w14:textId="128EE183" w:rsidR="0009479A" w:rsidRDefault="0009479A" w:rsidP="00B33AF7">
      <w:r>
        <w:t>The following sentence has been added to the second paragraph of section 3.2</w:t>
      </w:r>
    </w:p>
    <w:p w14:paraId="6C58970B" w14:textId="304247C3" w:rsidR="0009479A" w:rsidRDefault="0009479A" w:rsidP="00B33AF7">
      <w:pPr>
        <w:rPr>
          <w:rFonts w:eastAsia="Times New Roman"/>
        </w:rPr>
      </w:pPr>
      <w:r>
        <w:t>“Also note that STP at either end of an SDP can be used to uniquely identify the SDP to transit.  Both STPs in a single SDP are not required in the ERO, and in fact, only a single one should be specified.”</w:t>
      </w:r>
    </w:p>
    <w:p w14:paraId="474FAB00" w14:textId="77777777" w:rsidR="006B7BB1" w:rsidRDefault="006B7BB1" w:rsidP="00B33AF7">
      <w:pPr>
        <w:rPr>
          <w:rFonts w:eastAsia="Times New Roman"/>
        </w:rPr>
      </w:pPr>
    </w:p>
    <w:p w14:paraId="3C1EF32A" w14:textId="3BD9D3C9" w:rsidR="006B7BB1" w:rsidRPr="00F03002" w:rsidRDefault="006B7BB1" w:rsidP="006B7BB1">
      <w:pPr>
        <w:pStyle w:val="Heading2"/>
      </w:pPr>
      <w:r>
        <w:t>Section 4.3.1 Reservation State Machine</w:t>
      </w:r>
    </w:p>
    <w:p w14:paraId="263594CF" w14:textId="77777777" w:rsidR="00B33AF7" w:rsidRDefault="00B33AF7" w:rsidP="00B33AF7">
      <w:pPr>
        <w:rPr>
          <w:rFonts w:eastAsia="Times New Roman"/>
        </w:rPr>
      </w:pPr>
    </w:p>
    <w:p w14:paraId="5D2C07EC" w14:textId="325E4954" w:rsidR="006B7BB1" w:rsidRDefault="006B7BB1" w:rsidP="00B33AF7">
      <w:pPr>
        <w:rPr>
          <w:ins w:id="88" w:author="Guy Roberts" w:date="2015-12-03T15:58:00Z"/>
          <w:rFonts w:eastAsia="Times New Roman"/>
        </w:rPr>
      </w:pPr>
      <w:r>
        <w:rPr>
          <w:rFonts w:eastAsia="Times New Roman"/>
        </w:rPr>
        <w:t xml:space="preserve">The Reservation State Machine has been modified to allow the </w:t>
      </w:r>
      <w:proofErr w:type="spellStart"/>
      <w:r w:rsidRPr="00754C09">
        <w:rPr>
          <w:rFonts w:eastAsia="Times New Roman"/>
          <w:i/>
          <w:rPrChange w:id="89" w:author="Guy Roberts" w:date="2015-12-09T16:42:00Z">
            <w:rPr>
              <w:rFonts w:eastAsia="Times New Roman"/>
            </w:rPr>
          </w:rPrChange>
        </w:rPr>
        <w:t>rsvTimeout</w:t>
      </w:r>
      <w:proofErr w:type="spellEnd"/>
      <w:r>
        <w:rPr>
          <w:rFonts w:eastAsia="Times New Roman"/>
        </w:rPr>
        <w:t xml:space="preserve"> to be </w:t>
      </w:r>
      <w:proofErr w:type="spellStart"/>
      <w:r>
        <w:rPr>
          <w:rFonts w:eastAsia="Times New Roman"/>
        </w:rPr>
        <w:t>propogated</w:t>
      </w:r>
      <w:proofErr w:type="spellEnd"/>
      <w:r>
        <w:rPr>
          <w:rFonts w:eastAsia="Times New Roman"/>
        </w:rPr>
        <w:t xml:space="preserve"> by an Aggregator.</w:t>
      </w:r>
      <w:r w:rsidR="0009479A">
        <w:rPr>
          <w:rFonts w:eastAsia="Times New Roman"/>
        </w:rPr>
        <w:t xml:space="preserve">  The text has been revised to clarify the operation of the RSM.</w:t>
      </w:r>
    </w:p>
    <w:p w14:paraId="4DE9211B" w14:textId="77777777" w:rsidR="00AA682D" w:rsidRDefault="00AA682D" w:rsidP="00B33AF7">
      <w:pPr>
        <w:rPr>
          <w:ins w:id="90" w:author="Guy Roberts" w:date="2015-12-03T15:57:00Z"/>
          <w:rFonts w:eastAsia="Times New Roman"/>
        </w:rPr>
      </w:pPr>
    </w:p>
    <w:p w14:paraId="79596D49" w14:textId="77777777" w:rsidR="00AA682D" w:rsidRDefault="00AA682D" w:rsidP="00B33AF7">
      <w:pPr>
        <w:rPr>
          <w:ins w:id="91" w:author="Guy Roberts" w:date="2015-12-03T15:57:00Z"/>
          <w:rFonts w:eastAsia="Times New Roman"/>
        </w:rPr>
      </w:pPr>
    </w:p>
    <w:p w14:paraId="1CF714E4" w14:textId="380CD3E1" w:rsidR="00AA682D" w:rsidRPr="00F03002" w:rsidRDefault="00AA682D" w:rsidP="00AA682D">
      <w:pPr>
        <w:pStyle w:val="Heading2"/>
        <w:rPr>
          <w:ins w:id="92" w:author="Guy Roberts" w:date="2015-12-03T15:57:00Z"/>
        </w:rPr>
      </w:pPr>
      <w:ins w:id="93" w:author="Guy Roberts" w:date="2015-12-03T15:57:00Z">
        <w:r>
          <w:t xml:space="preserve">Section 4.3.1 </w:t>
        </w:r>
      </w:ins>
      <w:ins w:id="94" w:author="Guy Roberts" w:date="2015-12-03T15:58:00Z">
        <w:r>
          <w:t>Change to Explanation of RSM</w:t>
        </w:r>
      </w:ins>
    </w:p>
    <w:p w14:paraId="76C2745D" w14:textId="77777777" w:rsidR="00AA682D" w:rsidRDefault="00AA682D" w:rsidP="00B33AF7">
      <w:pPr>
        <w:rPr>
          <w:ins w:id="95" w:author="Guy Roberts" w:date="2015-12-03T15:57:00Z"/>
          <w:rFonts w:eastAsia="Times New Roman"/>
        </w:rPr>
      </w:pPr>
    </w:p>
    <w:p w14:paraId="26E41427" w14:textId="23997F13" w:rsidR="00AA682D" w:rsidRDefault="00AA682D" w:rsidP="00AA682D">
      <w:pPr>
        <w:rPr>
          <w:ins w:id="96" w:author="Guy Roberts" w:date="2015-12-03T15:59:00Z"/>
          <w:rFonts w:eastAsia="Times New Roman"/>
        </w:rPr>
      </w:pPr>
      <w:ins w:id="97" w:author="Guy Roberts" w:date="2015-12-03T15:59:00Z">
        <w:r>
          <w:rPr>
            <w:rFonts w:eastAsia="Times New Roman"/>
          </w:rPr>
          <w:t>The following text has been added to this section:</w:t>
        </w:r>
      </w:ins>
    </w:p>
    <w:p w14:paraId="0CC0D1B3" w14:textId="77777777" w:rsidR="00AA682D" w:rsidRDefault="00AA682D" w:rsidP="00AA682D">
      <w:pPr>
        <w:rPr>
          <w:ins w:id="98" w:author="Guy Roberts" w:date="2015-12-03T15:57:00Z"/>
          <w:rFonts w:eastAsia="Times New Roman"/>
        </w:rPr>
      </w:pPr>
    </w:p>
    <w:p w14:paraId="16E5F410" w14:textId="07A89BBA" w:rsidR="00AA682D" w:rsidRDefault="00AA682D" w:rsidP="00AA682D">
      <w:pPr>
        <w:rPr>
          <w:ins w:id="99" w:author="Guy Roberts" w:date="2015-12-03T15:57:00Z"/>
          <w:rFonts w:eastAsia="Times New Roman"/>
        </w:rPr>
      </w:pPr>
      <w:ins w:id="100" w:author="Guy Roberts" w:date="2015-12-03T15:57:00Z">
        <w:r>
          <w:rPr>
            <w:rFonts w:eastAsia="Times New Roman"/>
          </w:rPr>
          <w:t>While a reservation is being modified the &lt;</w:t>
        </w:r>
        <w:proofErr w:type="spellStart"/>
        <w:r w:rsidRPr="00AA682D">
          <w:rPr>
            <w:rFonts w:eastAsia="Times New Roman"/>
            <w:i/>
            <w:rPrChange w:id="101" w:author="Guy Roberts" w:date="2015-12-03T15:59:00Z">
              <w:rPr>
                <w:rFonts w:eastAsia="Times New Roman"/>
              </w:rPr>
            </w:rPrChange>
          </w:rPr>
          <w:t>reservationState</w:t>
        </w:r>
        <w:proofErr w:type="spellEnd"/>
        <w:r>
          <w:rPr>
            <w:rFonts w:eastAsia="Times New Roman"/>
          </w:rPr>
          <w:t>&gt; reflect</w:t>
        </w:r>
      </w:ins>
      <w:ins w:id="102" w:author="Guy Roberts" w:date="2015-12-03T15:59:00Z">
        <w:r>
          <w:rPr>
            <w:rFonts w:eastAsia="Times New Roman"/>
          </w:rPr>
          <w:t>s</w:t>
        </w:r>
      </w:ins>
      <w:ins w:id="103" w:author="Guy Roberts" w:date="2015-12-03T15:57:00Z">
        <w:r>
          <w:rPr>
            <w:rFonts w:eastAsia="Times New Roman"/>
          </w:rPr>
          <w:t xml:space="preserve"> the current state of the modification even though the &lt;criteria&gt; represents the last committed version</w:t>
        </w:r>
      </w:ins>
      <w:ins w:id="104" w:author="Guy Roberts" w:date="2015-12-03T16:00:00Z">
        <w:r>
          <w:rPr>
            <w:rFonts w:eastAsia="Times New Roman"/>
          </w:rPr>
          <w:t>.</w:t>
        </w:r>
      </w:ins>
      <w:ins w:id="105" w:author="Guy Roberts" w:date="2015-12-03T15:57:00Z">
        <w:r>
          <w:rPr>
            <w:rFonts w:eastAsia="Times New Roman"/>
          </w:rPr>
          <w:t>  </w:t>
        </w:r>
      </w:ins>
    </w:p>
    <w:p w14:paraId="4B19ACDF" w14:textId="52ACB931" w:rsidR="00AA682D" w:rsidDel="00AA682D" w:rsidRDefault="00AA682D" w:rsidP="00B33AF7">
      <w:pPr>
        <w:rPr>
          <w:del w:id="106" w:author="Guy Roberts" w:date="2015-12-03T16:00:00Z"/>
          <w:rFonts w:eastAsia="Times New Roman"/>
        </w:rPr>
      </w:pPr>
    </w:p>
    <w:p w14:paraId="0E6E23C1" w14:textId="77777777" w:rsidR="0009479A" w:rsidRDefault="0009479A" w:rsidP="00B33AF7">
      <w:pPr>
        <w:rPr>
          <w:rFonts w:eastAsia="Times New Roman"/>
        </w:rPr>
      </w:pPr>
    </w:p>
    <w:p w14:paraId="46673C9A" w14:textId="77777777" w:rsidR="008B0537" w:rsidRDefault="008B0537" w:rsidP="00B33AF7">
      <w:pPr>
        <w:rPr>
          <w:rFonts w:eastAsia="Times New Roman"/>
        </w:rPr>
      </w:pPr>
    </w:p>
    <w:p w14:paraId="1072322B" w14:textId="4DC03EA5" w:rsidR="008B0537" w:rsidRPr="006C7966" w:rsidRDefault="008B0537" w:rsidP="008B0537">
      <w:pPr>
        <w:pStyle w:val="Heading2"/>
        <w:keepNext w:val="0"/>
        <w:ind w:left="578" w:hanging="578"/>
      </w:pPr>
      <w:bookmarkStart w:id="107" w:name="_Ref358904482"/>
      <w:bookmarkStart w:id="108" w:name="_Toc299721081"/>
      <w:r>
        <w:t xml:space="preserve">Section 4.5 </w:t>
      </w:r>
      <w:r w:rsidRPr="006C7966">
        <w:t>Provisioning Sequence</w:t>
      </w:r>
      <w:bookmarkEnd w:id="107"/>
      <w:bookmarkEnd w:id="108"/>
    </w:p>
    <w:p w14:paraId="018CC51A" w14:textId="77777777" w:rsidR="008B0537" w:rsidRDefault="008B0537" w:rsidP="00B33AF7">
      <w:pPr>
        <w:rPr>
          <w:rFonts w:eastAsia="Times New Roman"/>
        </w:rPr>
      </w:pPr>
    </w:p>
    <w:p w14:paraId="07EAA5A2" w14:textId="05DD5F7B" w:rsidR="002F11A9" w:rsidRDefault="008B0537" w:rsidP="002F11A9">
      <w:r>
        <w:t>In section 4.5 d</w:t>
      </w:r>
      <w:r w:rsidR="002F11A9">
        <w:t xml:space="preserve">iagrams 7 and 8 </w:t>
      </w:r>
      <w:r w:rsidR="009D6BA9">
        <w:t xml:space="preserve">have been updated to remove the ambiguity </w:t>
      </w:r>
      <w:proofErr w:type="spellStart"/>
      <w:r w:rsidR="009D6BA9">
        <w:t>aruound</w:t>
      </w:r>
      <w:proofErr w:type="spellEnd"/>
      <w:r w:rsidR="009D6BA9">
        <w:t xml:space="preserve"> </w:t>
      </w:r>
      <w:r w:rsidR="002F11A9">
        <w:t xml:space="preserve">the term "In service".  </w:t>
      </w:r>
      <w:r w:rsidR="009D6BA9">
        <w:t>This</w:t>
      </w:r>
      <w:r w:rsidR="002F11A9">
        <w:t xml:space="preserve"> could </w:t>
      </w:r>
      <w:r w:rsidR="009D6BA9">
        <w:t>have been</w:t>
      </w:r>
      <w:r w:rsidR="002F11A9">
        <w:t xml:space="preserve"> assumed to mean the </w:t>
      </w:r>
      <w:proofErr w:type="spellStart"/>
      <w:r w:rsidR="002F11A9">
        <w:t>dataplane</w:t>
      </w:r>
      <w:proofErr w:type="spellEnd"/>
      <w:r w:rsidR="002F11A9">
        <w:t xml:space="preserve"> is activated.  However the intent (with the decoupling of the PSM and </w:t>
      </w:r>
      <w:proofErr w:type="spellStart"/>
      <w:r w:rsidR="002F11A9">
        <w:t>dataplane</w:t>
      </w:r>
      <w:proofErr w:type="spellEnd"/>
      <w:r w:rsidR="002F11A9">
        <w:t xml:space="preserve"> activation) is to indicate that the "In service" is a primer for the </w:t>
      </w:r>
      <w:proofErr w:type="spellStart"/>
      <w:r w:rsidR="002F11A9">
        <w:t>dataplane</w:t>
      </w:r>
      <w:proofErr w:type="spellEnd"/>
      <w:r w:rsidR="002F11A9">
        <w:t xml:space="preserve"> to be activated (if it wasn't already so).  </w:t>
      </w:r>
    </w:p>
    <w:p w14:paraId="7744E3F7" w14:textId="77777777" w:rsidR="006B7BB1" w:rsidRDefault="006B7BB1" w:rsidP="002F11A9"/>
    <w:p w14:paraId="066D72FC" w14:textId="77777777" w:rsidR="006B7BB1" w:rsidRPr="00F03002" w:rsidRDefault="006B7BB1" w:rsidP="006B7BB1">
      <w:pPr>
        <w:pStyle w:val="Heading2"/>
      </w:pPr>
      <w:r>
        <w:t>Section 5.3.2</w:t>
      </w:r>
      <w:r w:rsidRPr="000E7A85">
        <w:t xml:space="preserve"> </w:t>
      </w:r>
      <w:r>
        <w:t>Message checks.</w:t>
      </w:r>
    </w:p>
    <w:p w14:paraId="2FE0D51C" w14:textId="77777777" w:rsidR="006B7BB1" w:rsidRDefault="006B7BB1" w:rsidP="006B7BB1">
      <w:pPr>
        <w:rPr>
          <w:rFonts w:eastAsia="Times New Roman"/>
        </w:rPr>
      </w:pPr>
    </w:p>
    <w:p w14:paraId="5F5C696A" w14:textId="77777777" w:rsidR="006B7BB1" w:rsidRDefault="006B7BB1" w:rsidP="006B7BB1">
      <w:r>
        <w:t>A diagram has been added to section 5.3.2 to show an Example of SOAP fault translation to NSI failed message.</w:t>
      </w:r>
    </w:p>
    <w:p w14:paraId="215A94CA" w14:textId="77777777" w:rsidR="00DD529F" w:rsidRDefault="00DD529F" w:rsidP="002F11A9"/>
    <w:p w14:paraId="0DBD283F" w14:textId="77777777" w:rsidR="000222A4" w:rsidRDefault="000222A4" w:rsidP="008544EB">
      <w:pPr>
        <w:rPr>
          <w:rFonts w:eastAsia="Times New Roman"/>
        </w:rPr>
      </w:pPr>
    </w:p>
    <w:p w14:paraId="048DC752" w14:textId="4E243AB4" w:rsidR="00B46BF5" w:rsidRPr="006C7966" w:rsidRDefault="00B46BF5" w:rsidP="00B46BF5">
      <w:pPr>
        <w:pStyle w:val="Heading2"/>
      </w:pPr>
      <w:bookmarkStart w:id="109" w:name="_Toc299721094"/>
      <w:r>
        <w:t xml:space="preserve">Section 6.1.3: Correlation Ids and </w:t>
      </w:r>
      <w:r w:rsidRPr="006C7966">
        <w:t>Failure Recovery</w:t>
      </w:r>
      <w:bookmarkEnd w:id="109"/>
    </w:p>
    <w:p w14:paraId="5D16C006" w14:textId="77777777" w:rsidR="00CE7230" w:rsidRDefault="00CE7230" w:rsidP="007127CD">
      <w:pPr>
        <w:rPr>
          <w:rFonts w:cs="Arial"/>
          <w:color w:val="000000"/>
          <w:lang w:val="en-GB"/>
        </w:rPr>
      </w:pPr>
    </w:p>
    <w:p w14:paraId="23CA6D67" w14:textId="083E41CB" w:rsidR="00B46BF5" w:rsidRDefault="00B46BF5" w:rsidP="007127CD">
      <w:pPr>
        <w:rPr>
          <w:rFonts w:cs="Arial"/>
          <w:color w:val="000000"/>
          <w:lang w:val="en-GB"/>
        </w:rPr>
      </w:pPr>
      <w:r>
        <w:rPr>
          <w:rFonts w:eastAsia="Times New Roman"/>
        </w:rPr>
        <w:t xml:space="preserve">The aggregator has been amended to include an additional explanation of </w:t>
      </w:r>
      <w:proofErr w:type="spellStart"/>
      <w:r>
        <w:rPr>
          <w:rFonts w:eastAsia="Times New Roman"/>
        </w:rPr>
        <w:t>how</w:t>
      </w:r>
      <w:r w:rsidRPr="00703E82">
        <w:rPr>
          <w:rFonts w:eastAsia="Times New Roman"/>
        </w:rPr>
        <w:t>The</w:t>
      </w:r>
      <w:proofErr w:type="spellEnd"/>
      <w:r>
        <w:rPr>
          <w:rFonts w:eastAsia="Times New Roman"/>
          <w:i/>
        </w:rPr>
        <w:t xml:space="preserve"> </w:t>
      </w:r>
      <w:proofErr w:type="spellStart"/>
      <w:r w:rsidRPr="00703E82">
        <w:rPr>
          <w:rFonts w:eastAsia="Times New Roman"/>
          <w:i/>
        </w:rPr>
        <w:t>reserveFailed</w:t>
      </w:r>
      <w:proofErr w:type="spellEnd"/>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w:t>
      </w:r>
      <w:commentRangeStart w:id="110"/>
      <w:r>
        <w:rPr>
          <w:rFonts w:eastAsia="Times New Roman"/>
        </w:rPr>
        <w:t>now</w:t>
      </w:r>
      <w:commentRangeEnd w:id="110"/>
      <w:r>
        <w:rPr>
          <w:rStyle w:val="CommentReference"/>
        </w:rPr>
        <w:commentReference w:id="110"/>
      </w:r>
      <w:r>
        <w:rPr>
          <w:rFonts w:eastAsia="Times New Roman"/>
        </w:rPr>
        <w:t>.</w:t>
      </w:r>
    </w:p>
    <w:p w14:paraId="27D3D48C" w14:textId="77777777" w:rsidR="00B46BF5" w:rsidRDefault="00B46BF5" w:rsidP="007127CD">
      <w:pPr>
        <w:rPr>
          <w:rFonts w:cs="Arial"/>
          <w:color w:val="000000"/>
          <w:lang w:val="en-GB"/>
        </w:rPr>
      </w:pPr>
    </w:p>
    <w:p w14:paraId="54FE2526" w14:textId="4D77B6F8" w:rsidR="00CE7230" w:rsidRPr="00F03002" w:rsidRDefault="00CE7230" w:rsidP="00CE7230">
      <w:pPr>
        <w:pStyle w:val="Heading2"/>
      </w:pPr>
      <w:r>
        <w:t xml:space="preserve">Section 6.1.5 </w:t>
      </w:r>
      <w:proofErr w:type="gramStart"/>
      <w:r w:rsidR="00B46BF5">
        <w:t>Per</w:t>
      </w:r>
      <w:proofErr w:type="gramEnd"/>
      <w:r w:rsidR="00B46BF5">
        <w:t xml:space="preserve"> r</w:t>
      </w:r>
      <w:r>
        <w:t>eservation information elements.</w:t>
      </w:r>
    </w:p>
    <w:p w14:paraId="34E4185E" w14:textId="77777777" w:rsidR="00CE7230" w:rsidRDefault="00CE7230" w:rsidP="00CE7230">
      <w:pPr>
        <w:rPr>
          <w:rFonts w:eastAsia="Times New Roman"/>
        </w:rPr>
      </w:pPr>
    </w:p>
    <w:p w14:paraId="2D87A7C4" w14:textId="77777777" w:rsidR="00CE7230" w:rsidRDefault="00CE7230" w:rsidP="00CE7230">
      <w:r>
        <w:t xml:space="preserve">The following bullet has been added to this section: If an RA receives a Connection request with a </w:t>
      </w:r>
      <w:proofErr w:type="spellStart"/>
      <w:r w:rsidRPr="00CE7230">
        <w:rPr>
          <w:i/>
        </w:rPr>
        <w:t>startTime</w:t>
      </w:r>
      <w:proofErr w:type="spellEnd"/>
      <w:r>
        <w:t xml:space="preserve"> in the past, this should be treated as ‘now’.  The RA should not change the </w:t>
      </w:r>
      <w:proofErr w:type="spellStart"/>
      <w:r w:rsidRPr="00CE7230">
        <w:rPr>
          <w:i/>
        </w:rPr>
        <w:t>startTime</w:t>
      </w:r>
      <w:proofErr w:type="spellEnd"/>
      <w:r>
        <w:t xml:space="preserve"> and keep it as part of the record of the reservation</w:t>
      </w:r>
    </w:p>
    <w:p w14:paraId="402A4C92" w14:textId="77777777" w:rsidR="00303E77" w:rsidRDefault="00303E77" w:rsidP="007127CD">
      <w:pPr>
        <w:rPr>
          <w:ins w:id="111" w:author="Guy Roberts" w:date="2015-12-10T14:46:00Z"/>
          <w:rFonts w:ascii="Tahoma" w:hAnsi="Tahoma" w:cs="Tahoma"/>
          <w:color w:val="000000"/>
          <w:lang w:val="en-GB"/>
        </w:rPr>
      </w:pPr>
    </w:p>
    <w:p w14:paraId="0CFD8365" w14:textId="49566EB9" w:rsidR="00030FC8" w:rsidRPr="00030FC8" w:rsidDel="00F14082" w:rsidRDefault="00030FC8">
      <w:pPr>
        <w:pStyle w:val="ListParagraph"/>
        <w:numPr>
          <w:ilvl w:val="0"/>
          <w:numId w:val="66"/>
        </w:numPr>
        <w:rPr>
          <w:del w:id="112" w:author="Guy Roberts" w:date="2015-12-10T16:16:00Z"/>
          <w:rFonts w:ascii="Tahoma" w:hAnsi="Tahoma" w:cs="Tahoma"/>
          <w:color w:val="000000"/>
          <w:lang w:val="en-GB"/>
          <w:rPrChange w:id="113" w:author="Guy Roberts" w:date="2015-12-10T14:59:00Z">
            <w:rPr>
              <w:del w:id="114" w:author="Guy Roberts" w:date="2015-12-10T16:16:00Z"/>
              <w:lang w:val="en-GB"/>
            </w:rPr>
          </w:rPrChange>
        </w:rPr>
        <w:pPrChange w:id="115" w:author="Guy Roberts" w:date="2015-12-10T14:59:00Z">
          <w:pPr/>
        </w:pPrChange>
      </w:pPr>
    </w:p>
    <w:p w14:paraId="15B2431B" w14:textId="77777777" w:rsidR="000E7A85" w:rsidRDefault="000E7A85" w:rsidP="000E7A85">
      <w:pPr>
        <w:rPr>
          <w:rFonts w:eastAsia="Times New Roman"/>
        </w:rPr>
      </w:pPr>
    </w:p>
    <w:p w14:paraId="7A6142E3" w14:textId="77777777" w:rsidR="0009479A" w:rsidRPr="00F03002" w:rsidRDefault="0009479A" w:rsidP="0009479A">
      <w:pPr>
        <w:pStyle w:val="Heading2"/>
      </w:pPr>
      <w:r>
        <w:lastRenderedPageBreak/>
        <w:t>Section 8.4.9 text removed</w:t>
      </w:r>
    </w:p>
    <w:p w14:paraId="004FFED2" w14:textId="77777777" w:rsidR="0009479A" w:rsidRDefault="0009479A" w:rsidP="0009479A"/>
    <w:p w14:paraId="17EF779D" w14:textId="77777777" w:rsidR="0009479A" w:rsidRDefault="0009479A" w:rsidP="0009479A">
      <w:pPr>
        <w:rPr>
          <w:rFonts w:eastAsia="Times New Roman"/>
          <w:bCs/>
          <w:iCs/>
        </w:rPr>
      </w:pPr>
      <w:r>
        <w:rPr>
          <w:rFonts w:eastAsia="Times New Roman"/>
        </w:rPr>
        <w:t xml:space="preserve">The following text has been removed from </w:t>
      </w:r>
      <w:r w:rsidRPr="009D6BA9">
        <w:rPr>
          <w:rFonts w:eastAsia="Times New Roman"/>
          <w:bCs/>
          <w:iCs/>
        </w:rPr>
        <w:t>Section 8.4.10 </w:t>
      </w:r>
      <w:proofErr w:type="spellStart"/>
      <w:r w:rsidRPr="009D6BA9">
        <w:rPr>
          <w:rFonts w:eastAsia="Times New Roman"/>
          <w:bCs/>
          <w:iCs/>
        </w:rPr>
        <w:t>dataPlaneStateChange</w:t>
      </w:r>
      <w:proofErr w:type="spellEnd"/>
      <w:r w:rsidRPr="009D6BA9">
        <w:rPr>
          <w:rFonts w:eastAsia="Times New Roman"/>
          <w:bCs/>
          <w:iCs/>
        </w:rPr>
        <w:t> message elements</w:t>
      </w:r>
      <w:r>
        <w:rPr>
          <w:rFonts w:eastAsia="Times New Roman"/>
          <w:bCs/>
          <w:iCs/>
        </w:rPr>
        <w:t>:</w:t>
      </w:r>
    </w:p>
    <w:p w14:paraId="58CC73CA" w14:textId="77777777" w:rsidR="0009479A" w:rsidRDefault="0009479A" w:rsidP="0009479A">
      <w:pPr>
        <w:rPr>
          <w:ins w:id="116" w:author="Guy Roberts" w:date="2015-12-03T15:49:00Z"/>
          <w:rFonts w:eastAsia="Times New Roman"/>
        </w:rPr>
      </w:pPr>
      <w:r>
        <w:rPr>
          <w:rFonts w:eastAsia="Times New Roman"/>
        </w:rPr>
        <w:t>"The originating </w:t>
      </w:r>
      <w:proofErr w:type="spellStart"/>
      <w:r>
        <w:rPr>
          <w:rFonts w:eastAsia="Times New Roman"/>
        </w:rPr>
        <w:t>connectionId</w:t>
      </w:r>
      <w:proofErr w:type="spellEnd"/>
      <w:r>
        <w:rPr>
          <w:rFonts w:eastAsia="Times New Roman"/>
        </w:rPr>
        <w:t xml:space="preserve"> and </w:t>
      </w:r>
      <w:proofErr w:type="spellStart"/>
      <w:r>
        <w:rPr>
          <w:rFonts w:eastAsia="Times New Roman"/>
        </w:rPr>
        <w:t>uPA</w:t>
      </w:r>
      <w:proofErr w:type="spellEnd"/>
      <w:r>
        <w:rPr>
          <w:rFonts w:eastAsia="Times New Roman"/>
        </w:rPr>
        <w:t xml:space="preserve"> are provided in separate elements to maintain the original context generating the data plane state change. The </w:t>
      </w:r>
      <w:proofErr w:type="spellStart"/>
      <w:r>
        <w:rPr>
          <w:rFonts w:eastAsia="Times New Roman"/>
        </w:rPr>
        <w:t>timeStamp</w:t>
      </w:r>
      <w:proofErr w:type="spellEnd"/>
      <w:r>
        <w:rPr>
          <w:rFonts w:eastAsia="Times New Roman"/>
        </w:rPr>
        <w:t> is populated by the originating PA and propagated up the tree untouched by intermediate NSA."</w:t>
      </w:r>
    </w:p>
    <w:p w14:paraId="064C0E75" w14:textId="77777777" w:rsidR="00DF3F13" w:rsidRDefault="00DF3F13" w:rsidP="0009479A">
      <w:pPr>
        <w:rPr>
          <w:ins w:id="117" w:author="Guy Roberts" w:date="2015-12-03T15:49:00Z"/>
          <w:rFonts w:eastAsia="Times New Roman"/>
        </w:rPr>
      </w:pPr>
    </w:p>
    <w:p w14:paraId="54909AD4" w14:textId="42E8A90F" w:rsidR="00DF3F13" w:rsidRDefault="00DF3F13" w:rsidP="00DF3F13">
      <w:pPr>
        <w:rPr>
          <w:ins w:id="118" w:author="Guy Roberts" w:date="2015-12-03T15:49:00Z"/>
          <w:rFonts w:ascii="Times New Roman" w:eastAsia="Times New Roman" w:hAnsi="Times New Roman"/>
        </w:rPr>
      </w:pPr>
      <w:ins w:id="119" w:author="Guy Roberts" w:date="2015-12-03T15:49:00Z">
        <w:r>
          <w:rPr>
            <w:rFonts w:eastAsia="Times New Roman"/>
          </w:rPr>
          <w:t>Explanation:</w:t>
        </w:r>
      </w:ins>
      <w:ins w:id="120" w:author="Guy Roberts" w:date="2015-12-03T15:50:00Z">
        <w:r w:rsidR="002B4EA5">
          <w:rPr>
            <w:rFonts w:eastAsia="Times New Roman"/>
          </w:rPr>
          <w:t xml:space="preserve">  </w:t>
        </w:r>
        <w:r>
          <w:rPr>
            <w:rFonts w:eastAsia="Times New Roman"/>
          </w:rPr>
          <w:t>This text problem was caused by</w:t>
        </w:r>
      </w:ins>
      <w:ins w:id="121" w:author="Guy Roberts" w:date="2015-12-03T15:49:00Z">
        <w:r>
          <w:rPr>
            <w:rFonts w:eastAsia="Times New Roman"/>
          </w:rPr>
          <w:t xml:space="preserve"> the author copying the text from section 8.4.9 (</w:t>
        </w:r>
        <w:proofErr w:type="spellStart"/>
        <w:r>
          <w:rPr>
            <w:rFonts w:eastAsia="Times New Roman"/>
          </w:rPr>
          <w:t>errorEvent</w:t>
        </w:r>
        <w:proofErr w:type="spellEnd"/>
        <w:r>
          <w:rPr>
            <w:rFonts w:eastAsia="Times New Roman"/>
          </w:rPr>
          <w:t xml:space="preserve">) into section 8.4.10 then modifying.  The quoted text </w:t>
        </w:r>
      </w:ins>
      <w:ins w:id="122" w:author="Guy Roberts" w:date="2015-12-03T15:50:00Z">
        <w:r>
          <w:rPr>
            <w:rFonts w:eastAsia="Times New Roman"/>
          </w:rPr>
          <w:t>has been</w:t>
        </w:r>
      </w:ins>
      <w:ins w:id="123" w:author="Guy Roberts" w:date="2015-12-03T15:49:00Z">
        <w:r>
          <w:rPr>
            <w:rFonts w:eastAsia="Times New Roman"/>
          </w:rPr>
          <w:t xml:space="preserve"> removed as it is not applicable to the </w:t>
        </w:r>
        <w:proofErr w:type="spellStart"/>
        <w:r>
          <w:rPr>
            <w:rFonts w:eastAsia="Times New Roman"/>
          </w:rPr>
          <w:t>dataPlaneStateChange</w:t>
        </w:r>
        <w:proofErr w:type="spellEnd"/>
        <w:r>
          <w:rPr>
            <w:rFonts w:eastAsia="Times New Roman"/>
          </w:rPr>
          <w:t>.</w:t>
        </w:r>
      </w:ins>
    </w:p>
    <w:p w14:paraId="7C10FAF2" w14:textId="77777777" w:rsidR="00DF3F13" w:rsidRDefault="00DF3F13" w:rsidP="0009479A">
      <w:pPr>
        <w:rPr>
          <w:rFonts w:eastAsia="Times New Roman"/>
        </w:rPr>
      </w:pPr>
    </w:p>
    <w:p w14:paraId="2F4B49CB" w14:textId="77777777" w:rsidR="001F21B3" w:rsidRDefault="001F21B3" w:rsidP="0009479A">
      <w:pPr>
        <w:rPr>
          <w:ins w:id="124" w:author="Guy Roberts" w:date="2015-12-10T16:16:00Z"/>
          <w:rFonts w:eastAsia="Times New Roman"/>
        </w:rPr>
      </w:pPr>
    </w:p>
    <w:p w14:paraId="77DAFE8F" w14:textId="6F2BD7E0" w:rsidR="00F14082" w:rsidRDefault="00F14082" w:rsidP="00F14082">
      <w:pPr>
        <w:pStyle w:val="Heading2"/>
        <w:rPr>
          <w:ins w:id="125" w:author="Guy Roberts" w:date="2015-12-10T16:16:00Z"/>
        </w:rPr>
      </w:pPr>
      <w:ins w:id="126" w:author="Guy Roberts" w:date="2015-12-10T16:16:00Z">
        <w:r>
          <w:t xml:space="preserve">Section </w:t>
        </w:r>
        <w:r w:rsidRPr="000A0BEE">
          <w:rPr>
            <w:rFonts w:eastAsia="Times New Roman"/>
          </w:rPr>
          <w:t>8.4.12.1</w:t>
        </w:r>
        <w:r>
          <w:t>: Query* operations.</w:t>
        </w:r>
      </w:ins>
    </w:p>
    <w:p w14:paraId="2764A877" w14:textId="77777777" w:rsidR="00F14082" w:rsidRDefault="00F14082" w:rsidP="00F14082">
      <w:pPr>
        <w:rPr>
          <w:ins w:id="127" w:author="Guy Roberts" w:date="2015-12-10T16:16:00Z"/>
          <w:rFonts w:eastAsia="Times New Roman"/>
        </w:rPr>
      </w:pPr>
    </w:p>
    <w:p w14:paraId="5B9FA217" w14:textId="77777777" w:rsidR="00F14082" w:rsidRDefault="00F14082" w:rsidP="00F14082">
      <w:pPr>
        <w:rPr>
          <w:ins w:id="128" w:author="Guy Roberts" w:date="2015-12-10T16:16:00Z"/>
          <w:rFonts w:eastAsia="Times New Roman"/>
        </w:rPr>
      </w:pPr>
    </w:p>
    <w:p w14:paraId="161A236D" w14:textId="77777777" w:rsidR="00F14082" w:rsidRDefault="00F14082" w:rsidP="00F14082">
      <w:pPr>
        <w:rPr>
          <w:ins w:id="129" w:author="Guy Roberts" w:date="2015-12-10T16:16:00Z"/>
          <w:rFonts w:eastAsia="Times New Roman"/>
        </w:rPr>
      </w:pPr>
      <w:ins w:id="130" w:author="Guy Roberts" w:date="2015-12-10T16:16:00Z">
        <w:r>
          <w:rPr>
            <w:rFonts w:eastAsia="Times New Roman"/>
          </w:rPr>
          <w:t>There is a</w:t>
        </w:r>
        <w:r w:rsidRPr="000A0BEE">
          <w:rPr>
            <w:rFonts w:eastAsia="Times New Roman"/>
          </w:rPr>
          <w:t xml:space="preserve"> limitation</w:t>
        </w:r>
        <w:r>
          <w:rPr>
            <w:rFonts w:eastAsia="Times New Roman"/>
          </w:rPr>
          <w:t xml:space="preserve"> in CS v2.0</w:t>
        </w:r>
        <w:r w:rsidRPr="000A0BEE">
          <w:rPr>
            <w:rFonts w:eastAsia="Times New Roman"/>
          </w:rPr>
          <w:t xml:space="preserve"> </w:t>
        </w:r>
        <w:r>
          <w:rPr>
            <w:rFonts w:eastAsia="Times New Roman"/>
          </w:rPr>
          <w:t>in</w:t>
        </w:r>
        <w:r w:rsidRPr="000A0BEE">
          <w:rPr>
            <w:rFonts w:eastAsia="Times New Roman"/>
          </w:rPr>
          <w:t xml:space="preserve"> the definition of </w:t>
        </w:r>
        <w:r>
          <w:rPr>
            <w:rFonts w:eastAsia="Times New Roman"/>
          </w:rPr>
          <w:t>all of the</w:t>
        </w:r>
        <w:r w:rsidRPr="000A0BEE">
          <w:rPr>
            <w:rFonts w:eastAsia="Times New Roman"/>
          </w:rPr>
          <w:t xml:space="preserve"> </w:t>
        </w:r>
        <w:r>
          <w:rPr>
            <w:rFonts w:eastAsia="Times New Roman"/>
            <w:i/>
          </w:rPr>
          <w:t>query</w:t>
        </w:r>
        <w:r>
          <w:rPr>
            <w:rFonts w:eastAsia="Times New Roman"/>
          </w:rPr>
          <w:t xml:space="preserve"> operations</w:t>
        </w:r>
        <w:r w:rsidRPr="000A0BEE">
          <w:rPr>
            <w:rFonts w:eastAsia="Times New Roman"/>
          </w:rPr>
          <w:t xml:space="preserve">.  There is an explicit access control policy in the </w:t>
        </w:r>
        <w:r w:rsidRPr="000362B8">
          <w:rPr>
            <w:rFonts w:eastAsia="Times New Roman"/>
            <w:i/>
          </w:rPr>
          <w:t>query*</w:t>
        </w:r>
        <w:r w:rsidRPr="000A0BEE">
          <w:rPr>
            <w:rFonts w:eastAsia="Times New Roman"/>
          </w:rPr>
          <w:t xml:space="preserve"> operation definition </w:t>
        </w:r>
        <w:r>
          <w:rPr>
            <w:rFonts w:eastAsia="Times New Roman"/>
          </w:rPr>
          <w:t>has been removed in CS v2.1</w:t>
        </w:r>
        <w:r w:rsidRPr="000A0BEE">
          <w:rPr>
            <w:rFonts w:eastAsia="Times New Roman"/>
          </w:rPr>
          <w:t>.  The text reads:</w:t>
        </w:r>
      </w:ins>
    </w:p>
    <w:p w14:paraId="03CDC2A0" w14:textId="77777777" w:rsidR="00F14082" w:rsidRPr="000A0BEE" w:rsidRDefault="00F14082" w:rsidP="00F14082">
      <w:pPr>
        <w:rPr>
          <w:ins w:id="131" w:author="Guy Roberts" w:date="2015-12-10T16:16:00Z"/>
          <w:rFonts w:eastAsia="Times New Roman"/>
        </w:rPr>
      </w:pPr>
    </w:p>
    <w:p w14:paraId="07B0262E" w14:textId="77777777" w:rsidR="00F14082" w:rsidRPr="000A0BEE" w:rsidRDefault="00F14082" w:rsidP="00F14082">
      <w:pPr>
        <w:ind w:left="720"/>
        <w:rPr>
          <w:ins w:id="132" w:author="Guy Roberts" w:date="2015-12-10T16:16:00Z"/>
          <w:rFonts w:eastAsia="Times New Roman"/>
        </w:rPr>
      </w:pPr>
      <w:ins w:id="133" w:author="Guy Roberts" w:date="2015-12-10T16:16:00Z">
        <w:r w:rsidRPr="000A0BEE">
          <w:rPr>
            <w:rFonts w:eastAsia="Times New Roman"/>
          </w:rPr>
          <w:t xml:space="preserve">8.4.12.1 Request: </w:t>
        </w:r>
        <w:proofErr w:type="spellStart"/>
        <w:r w:rsidRPr="00311A33">
          <w:rPr>
            <w:rFonts w:eastAsia="Times New Roman"/>
            <w:i/>
          </w:rPr>
          <w:t>querySummary</w:t>
        </w:r>
        <w:proofErr w:type="spellEnd"/>
      </w:ins>
    </w:p>
    <w:p w14:paraId="0BB57314" w14:textId="77777777" w:rsidR="00F14082" w:rsidRDefault="00F14082" w:rsidP="00F14082">
      <w:pPr>
        <w:ind w:left="720"/>
        <w:rPr>
          <w:ins w:id="134" w:author="Guy Roberts" w:date="2015-12-10T16:16:00Z"/>
          <w:rFonts w:eastAsia="Times New Roman"/>
        </w:rPr>
      </w:pPr>
      <w:ins w:id="135" w:author="Guy Roberts" w:date="2015-12-10T16:16:00Z">
        <w:r w:rsidRPr="000A0BEE">
          <w:rPr>
            <w:rFonts w:eastAsia="Times New Roman"/>
          </w:rPr>
          <w:t xml:space="preserve">The </w:t>
        </w:r>
        <w:proofErr w:type="spellStart"/>
        <w:r w:rsidRPr="000A0BEE">
          <w:rPr>
            <w:rFonts w:eastAsia="Times New Roman"/>
          </w:rPr>
          <w:t>querySummary</w:t>
        </w:r>
        <w:proofErr w:type="spellEnd"/>
        <w:r w:rsidRPr="000A0BEE">
          <w:rPr>
            <w:rFonts w:eastAsia="Times New Roman"/>
          </w:rPr>
          <w:t xml:space="preserve"> message provides a mechanism for an RA to query the PA for a set of connection service reservation instances between the RA-PA pair. This message can be used to monitor the progress of a reservation.</w:t>
        </w:r>
      </w:ins>
    </w:p>
    <w:p w14:paraId="4B0C7ADD" w14:textId="77777777" w:rsidR="00F14082" w:rsidRPr="000A0BEE" w:rsidRDefault="00F14082" w:rsidP="00F14082">
      <w:pPr>
        <w:rPr>
          <w:ins w:id="136" w:author="Guy Roberts" w:date="2015-12-10T16:16:00Z"/>
          <w:rFonts w:eastAsia="Times New Roman"/>
        </w:rPr>
      </w:pPr>
    </w:p>
    <w:p w14:paraId="38D25DC2" w14:textId="77777777" w:rsidR="00F14082" w:rsidRDefault="00F14082" w:rsidP="00F14082">
      <w:pPr>
        <w:rPr>
          <w:ins w:id="137" w:author="Guy Roberts" w:date="2015-12-10T16:16:00Z"/>
          <w:rFonts w:eastAsia="Times New Roman"/>
        </w:rPr>
      </w:pPr>
      <w:ins w:id="138" w:author="Guy Roberts" w:date="2015-12-10T16:16:00Z">
        <w:r w:rsidRPr="000A0BEE">
          <w:rPr>
            <w:rFonts w:eastAsia="Times New Roman"/>
          </w:rPr>
          <w:t xml:space="preserve">The explicit access control rule is "reservation instances between the RA-PA pair" and appears in all query* operation definitions.  </w:t>
        </w:r>
        <w:r>
          <w:rPr>
            <w:rFonts w:eastAsia="Times New Roman"/>
          </w:rPr>
          <w:t xml:space="preserve">This </w:t>
        </w:r>
        <w:r w:rsidRPr="000A0BEE">
          <w:rPr>
            <w:rFonts w:eastAsia="Times New Roman"/>
          </w:rPr>
          <w:t xml:space="preserve">errata </w:t>
        </w:r>
        <w:r>
          <w:rPr>
            <w:rFonts w:eastAsia="Times New Roman"/>
          </w:rPr>
          <w:t>removes</w:t>
        </w:r>
        <w:r w:rsidRPr="000A0BEE">
          <w:rPr>
            <w:rFonts w:eastAsia="Times New Roman"/>
          </w:rPr>
          <w:t xml:space="preserve"> this restriction, allowing an RA to access all reservations within a PA given local policy definitions.  Each PA is then free to enforce access control policies on this operation similar to other operations.  It is important that we do not hinder the ability for a PA to support administration level users whom have access to all reservations.</w:t>
        </w:r>
      </w:ins>
    </w:p>
    <w:p w14:paraId="79639D69" w14:textId="77777777" w:rsidR="00F14082" w:rsidRDefault="00F14082" w:rsidP="00F14082">
      <w:pPr>
        <w:rPr>
          <w:ins w:id="139" w:author="Guy Roberts" w:date="2015-12-10T16:17:00Z"/>
          <w:rFonts w:ascii="Tahoma" w:hAnsi="Tahoma" w:cs="Tahoma"/>
          <w:color w:val="000000"/>
          <w:lang w:val="en-GB"/>
        </w:rPr>
      </w:pPr>
    </w:p>
    <w:p w14:paraId="0005A7F0" w14:textId="6034712A" w:rsidR="00F14082" w:rsidRDefault="00F14082" w:rsidP="00F14082">
      <w:pPr>
        <w:rPr>
          <w:ins w:id="140" w:author="Guy Roberts" w:date="2015-12-10T16:17:00Z"/>
          <w:rFonts w:eastAsia="Times New Roman"/>
        </w:rPr>
      </w:pPr>
      <w:ins w:id="141" w:author="Guy Roberts" w:date="2015-12-10T16:17:00Z">
        <w:r>
          <w:rPr>
            <w:rFonts w:ascii="Tahoma" w:hAnsi="Tahoma" w:cs="Tahoma"/>
            <w:color w:val="000000"/>
            <w:lang w:val="en-GB"/>
          </w:rPr>
          <w:t xml:space="preserve">The text </w:t>
        </w:r>
      </w:ins>
      <w:ins w:id="142" w:author="Guy Roberts" w:date="2015-12-10T16:36:00Z">
        <w:r w:rsidR="00A922B5">
          <w:rPr>
            <w:rFonts w:ascii="Tahoma" w:hAnsi="Tahoma" w:cs="Tahoma"/>
            <w:color w:val="000000"/>
            <w:lang w:val="en-GB"/>
          </w:rPr>
          <w:t>has been updated in these sections:</w:t>
        </w:r>
      </w:ins>
    </w:p>
    <w:p w14:paraId="06832A3E" w14:textId="64C576C5" w:rsidR="00F14082" w:rsidRDefault="00F14082" w:rsidP="00F14082">
      <w:pPr>
        <w:rPr>
          <w:ins w:id="143" w:author="Guy Roberts" w:date="2015-12-10T16:17:00Z"/>
          <w:rFonts w:eastAsia="Times New Roman"/>
        </w:rPr>
      </w:pPr>
      <w:ins w:id="144" w:author="Guy Roberts" w:date="2015-12-10T16:17:00Z">
        <w:r w:rsidRPr="000A0BEE">
          <w:rPr>
            <w:rFonts w:eastAsia="Times New Roman"/>
          </w:rPr>
          <w:t>8.4.12.1</w:t>
        </w:r>
      </w:ins>
    </w:p>
    <w:p w14:paraId="066A516A" w14:textId="7A26F64D" w:rsidR="00F14082" w:rsidRDefault="00F14082" w:rsidP="00F14082">
      <w:pPr>
        <w:rPr>
          <w:ins w:id="145" w:author="Guy Roberts" w:date="2015-12-10T16:17:00Z"/>
          <w:rFonts w:eastAsia="Times New Roman"/>
        </w:rPr>
      </w:pPr>
      <w:ins w:id="146" w:author="Guy Roberts" w:date="2015-12-10T16:17:00Z">
        <w:r>
          <w:rPr>
            <w:rFonts w:eastAsia="Times New Roman"/>
          </w:rPr>
          <w:t>8.4.13</w:t>
        </w:r>
        <w:r w:rsidRPr="000A0BEE">
          <w:rPr>
            <w:rFonts w:eastAsia="Times New Roman"/>
          </w:rPr>
          <w:t>.1</w:t>
        </w:r>
      </w:ins>
    </w:p>
    <w:p w14:paraId="2A9CFC57" w14:textId="4EF3A968" w:rsidR="00F14082" w:rsidRDefault="00F14082" w:rsidP="00F14082">
      <w:pPr>
        <w:rPr>
          <w:ins w:id="147" w:author="Guy Roberts" w:date="2015-12-10T16:18:00Z"/>
          <w:rFonts w:eastAsia="Times New Roman"/>
        </w:rPr>
      </w:pPr>
      <w:ins w:id="148" w:author="Guy Roberts" w:date="2015-12-10T16:17:00Z">
        <w:r>
          <w:rPr>
            <w:rFonts w:eastAsia="Times New Roman"/>
          </w:rPr>
          <w:t>8.4.14</w:t>
        </w:r>
        <w:r w:rsidRPr="000A0BEE">
          <w:rPr>
            <w:rFonts w:eastAsia="Times New Roman"/>
          </w:rPr>
          <w:t>.1</w:t>
        </w:r>
      </w:ins>
    </w:p>
    <w:p w14:paraId="74B6CED9" w14:textId="06CE0736" w:rsidR="00F14082" w:rsidRDefault="00F14082" w:rsidP="00F14082">
      <w:pPr>
        <w:rPr>
          <w:ins w:id="149" w:author="Guy Roberts" w:date="2015-12-10T16:18:00Z"/>
          <w:rFonts w:eastAsia="Times New Roman"/>
        </w:rPr>
      </w:pPr>
      <w:ins w:id="150" w:author="Guy Roberts" w:date="2015-12-10T16:18:00Z">
        <w:r>
          <w:rPr>
            <w:rFonts w:eastAsia="Times New Roman"/>
          </w:rPr>
          <w:t>8.5.1.27</w:t>
        </w:r>
      </w:ins>
    </w:p>
    <w:p w14:paraId="242A5365" w14:textId="77777777" w:rsidR="00F14082" w:rsidRDefault="00F14082" w:rsidP="00F14082">
      <w:pPr>
        <w:rPr>
          <w:ins w:id="151" w:author="Guy Roberts" w:date="2015-12-10T16:16:00Z"/>
          <w:rFonts w:ascii="Tahoma" w:hAnsi="Tahoma" w:cs="Tahoma"/>
          <w:color w:val="000000"/>
          <w:lang w:val="en-GB"/>
        </w:rPr>
      </w:pPr>
    </w:p>
    <w:p w14:paraId="13E29E2E" w14:textId="77777777" w:rsidR="00F14082" w:rsidRDefault="00F14082" w:rsidP="0009479A">
      <w:pPr>
        <w:rPr>
          <w:rFonts w:eastAsia="Times New Roman"/>
        </w:rPr>
      </w:pPr>
    </w:p>
    <w:p w14:paraId="6C2E8D9F" w14:textId="77777777" w:rsidR="00CE7230" w:rsidRDefault="00CE7230" w:rsidP="000E7A85">
      <w:pPr>
        <w:rPr>
          <w:rFonts w:eastAsia="Times New Roman"/>
        </w:rPr>
      </w:pPr>
    </w:p>
    <w:p w14:paraId="32054EE7" w14:textId="77777777" w:rsidR="00B46BF5" w:rsidRPr="00F03002" w:rsidRDefault="00B46BF5" w:rsidP="00B46BF5">
      <w:pPr>
        <w:pStyle w:val="Heading2"/>
      </w:pPr>
      <w:r>
        <w:t xml:space="preserve">Section </w:t>
      </w:r>
      <w:r w:rsidRPr="008544EB">
        <w:rPr>
          <w:rFonts w:eastAsia="Times New Roman"/>
        </w:rPr>
        <w:t xml:space="preserve">8.5.1.16 </w:t>
      </w:r>
      <w:proofErr w:type="spellStart"/>
      <w:r w:rsidRPr="000E7A85">
        <w:t>QueryFailedType</w:t>
      </w:r>
      <w:proofErr w:type="spellEnd"/>
      <w:r>
        <w:rPr>
          <w:i/>
        </w:rPr>
        <w:t xml:space="preserve"> </w:t>
      </w:r>
      <w:r w:rsidRPr="000E7A85">
        <w:t>removed</w:t>
      </w:r>
    </w:p>
    <w:p w14:paraId="10B0C033" w14:textId="77777777" w:rsidR="00B46BF5" w:rsidRDefault="00B46BF5" w:rsidP="00B46BF5"/>
    <w:p w14:paraId="67CA148E" w14:textId="77777777" w:rsidR="00B46BF5" w:rsidRDefault="00B46BF5" w:rsidP="00B46BF5">
      <w:pPr>
        <w:rPr>
          <w:rFonts w:eastAsia="Times New Roman"/>
        </w:rPr>
      </w:pPr>
      <w:r>
        <w:rPr>
          <w:rFonts w:eastAsia="Times New Roman"/>
        </w:rPr>
        <w:t xml:space="preserve">The </w:t>
      </w:r>
      <w:proofErr w:type="spellStart"/>
      <w:r w:rsidRPr="008544EB">
        <w:rPr>
          <w:rFonts w:eastAsia="Times New Roman"/>
          <w:i/>
        </w:rPr>
        <w:t>QueryFailedT</w:t>
      </w:r>
      <w:r>
        <w:rPr>
          <w:rFonts w:eastAsia="Times New Roman"/>
          <w:i/>
        </w:rPr>
        <w:t>y</w:t>
      </w:r>
      <w:r w:rsidRPr="008544EB">
        <w:rPr>
          <w:rFonts w:eastAsia="Times New Roman"/>
          <w:i/>
        </w:rPr>
        <w:t>pe</w:t>
      </w:r>
      <w:proofErr w:type="spellEnd"/>
      <w:r>
        <w:rPr>
          <w:rFonts w:eastAsia="Times New Roman"/>
        </w:rPr>
        <w:t xml:space="preserve"> type is not relevant, this was left in by mistake.  The following section has been removed: </w:t>
      </w:r>
      <w:r w:rsidRPr="008544EB">
        <w:rPr>
          <w:rFonts w:eastAsia="Times New Roman"/>
        </w:rPr>
        <w:t xml:space="preserve">8.5.1.16 </w:t>
      </w:r>
      <w:proofErr w:type="spellStart"/>
      <w:r w:rsidRPr="008544EB">
        <w:rPr>
          <w:rFonts w:eastAsia="Times New Roman"/>
        </w:rPr>
        <w:t>QueryFailedType</w:t>
      </w:r>
      <w:proofErr w:type="spellEnd"/>
    </w:p>
    <w:p w14:paraId="62CE171B" w14:textId="77777777" w:rsidR="001F21B3" w:rsidRDefault="001F21B3" w:rsidP="00B46BF5">
      <w:pPr>
        <w:rPr>
          <w:rFonts w:eastAsia="Times New Roman"/>
        </w:rPr>
      </w:pPr>
    </w:p>
    <w:p w14:paraId="59EEC57D" w14:textId="77777777" w:rsidR="001F21B3" w:rsidRDefault="001F21B3" w:rsidP="001F21B3">
      <w:pPr>
        <w:pStyle w:val="Heading2"/>
      </w:pPr>
      <w:r>
        <w:t>Section 8.5.1.30: updated versioning number to start with 1</w:t>
      </w:r>
    </w:p>
    <w:p w14:paraId="381B2799" w14:textId="77777777" w:rsidR="001F21B3" w:rsidRDefault="001F21B3" w:rsidP="001F21B3">
      <w:pPr>
        <w:rPr>
          <w:rFonts w:eastAsia="Times New Roman"/>
        </w:rPr>
      </w:pPr>
    </w:p>
    <w:p w14:paraId="04CAF499" w14:textId="77777777" w:rsidR="001F21B3" w:rsidRDefault="001F21B3" w:rsidP="001F21B3">
      <w:pPr>
        <w:rPr>
          <w:rFonts w:ascii="Times New Roman" w:eastAsia="Times New Roman" w:hAnsi="Times New Roman"/>
        </w:rPr>
      </w:pPr>
      <w:r>
        <w:rPr>
          <w:rFonts w:eastAsia="Times New Roman"/>
        </w:rPr>
        <w:t>Sections 6.1.6 and 8.5.1.30 are currently in conflict.  I believe I wrote 8.5.1.30 when we were using "0" as a special version number to show the currently uncommitted first reservation criteria.  This decision was later changed to what is described in 6.1.6.  We need to update the text in 8.5.1.30 to better reflect reality.</w:t>
      </w:r>
    </w:p>
    <w:p w14:paraId="79164727" w14:textId="77777777" w:rsidR="001F21B3" w:rsidRDefault="001F21B3" w:rsidP="001F21B3">
      <w:pPr>
        <w:rPr>
          <w:rFonts w:eastAsia="Times New Roman"/>
        </w:rPr>
      </w:pPr>
    </w:p>
    <w:p w14:paraId="66B49E7F" w14:textId="77777777" w:rsidR="001F21B3" w:rsidRDefault="001F21B3" w:rsidP="001F21B3">
      <w:pPr>
        <w:rPr>
          <w:rFonts w:eastAsia="Times New Roman"/>
        </w:rPr>
      </w:pPr>
      <w:r>
        <w:rPr>
          <w:rFonts w:eastAsia="Times New Roman"/>
        </w:rPr>
        <w:t>6.1.6 Reservation Versioning Information (page 26)</w:t>
      </w:r>
    </w:p>
    <w:p w14:paraId="3A316DBE" w14:textId="77777777" w:rsidR="001F21B3" w:rsidRDefault="001F21B3" w:rsidP="001F21B3">
      <w:pPr>
        <w:rPr>
          <w:rFonts w:eastAsia="Times New Roman"/>
        </w:rPr>
      </w:pPr>
    </w:p>
    <w:p w14:paraId="154BD251" w14:textId="77777777" w:rsidR="001F21B3" w:rsidRDefault="001F21B3" w:rsidP="001F21B3">
      <w:pPr>
        <w:rPr>
          <w:rFonts w:eastAsia="Times New Roman"/>
        </w:rPr>
      </w:pPr>
      <w:r>
        <w:rPr>
          <w:rFonts w:eastAsia="Times New Roman"/>
        </w:rPr>
        <w:t>To support the modification of reservations, the notion of versioning has been introduced to identify the instance of a reservation over its lifetime.</w:t>
      </w:r>
    </w:p>
    <w:p w14:paraId="18D01B0F"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lastRenderedPageBreak/>
        <w:t>Versioning MUST be used as follows:</w:t>
      </w:r>
    </w:p>
    <w:p w14:paraId="02AAD9AE"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Version numbers are integer values ≥ 0 (zero)</w:t>
      </w:r>
    </w:p>
    <w:p w14:paraId="6F6DA9C5"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 xml:space="preserve">Version numbers are assigned by the RA when a reservation request (i.e. </w:t>
      </w:r>
      <w:proofErr w:type="spellStart"/>
      <w:r>
        <w:rPr>
          <w:rFonts w:eastAsia="Times New Roman"/>
        </w:rPr>
        <w:t>NSI_rsv.rq</w:t>
      </w:r>
      <w:proofErr w:type="spellEnd"/>
      <w:r>
        <w:rPr>
          <w:rFonts w:eastAsia="Times New Roman"/>
        </w:rPr>
        <w:t>) is made to a PA</w:t>
      </w:r>
    </w:p>
    <w:p w14:paraId="5D16E84C"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 xml:space="preserve">If a version number is not specified in an </w:t>
      </w:r>
      <w:proofErr w:type="spellStart"/>
      <w:r>
        <w:rPr>
          <w:rFonts w:eastAsia="Times New Roman"/>
        </w:rPr>
        <w:t>NSI_rsv.rq</w:t>
      </w:r>
      <w:proofErr w:type="spellEnd"/>
      <w:r>
        <w:rPr>
          <w:rFonts w:eastAsia="Times New Roman"/>
        </w:rPr>
        <w:t xml:space="preserve">, it is assumed to be 0 (zero) regardless of whether the request is </w:t>
      </w:r>
      <w:proofErr w:type="spellStart"/>
      <w:r>
        <w:rPr>
          <w:rFonts w:eastAsia="Times New Roman"/>
        </w:rPr>
        <w:t>theinitial</w:t>
      </w:r>
      <w:proofErr w:type="spellEnd"/>
      <w:r>
        <w:rPr>
          <w:rFonts w:eastAsia="Times New Roman"/>
        </w:rPr>
        <w:t xml:space="preserve"> or a </w:t>
      </w:r>
      <w:proofErr w:type="spellStart"/>
      <w:r>
        <w:rPr>
          <w:rFonts w:eastAsia="Times New Roman"/>
        </w:rPr>
        <w:t>subsequentrequest</w:t>
      </w:r>
      <w:proofErr w:type="spellEnd"/>
      <w:r>
        <w:rPr>
          <w:rFonts w:eastAsia="Times New Roman"/>
        </w:rPr>
        <w:t>.</w:t>
      </w:r>
    </w:p>
    <w:p w14:paraId="52DA9495" w14:textId="77777777" w:rsidR="001F21B3" w:rsidRDefault="001F21B3" w:rsidP="001F21B3">
      <w:pPr>
        <w:numPr>
          <w:ilvl w:val="1"/>
          <w:numId w:val="67"/>
        </w:numPr>
        <w:spacing w:before="100" w:beforeAutospacing="1" w:after="100" w:afterAutospacing="1"/>
        <w:rPr>
          <w:rFonts w:eastAsia="Times New Roman"/>
        </w:rPr>
      </w:pPr>
      <w:r>
        <w:rPr>
          <w:rFonts w:eastAsia="Times New Roman"/>
        </w:rPr>
        <w:t xml:space="preserve">An </w:t>
      </w:r>
      <w:proofErr w:type="spellStart"/>
      <w:r>
        <w:rPr>
          <w:rFonts w:eastAsia="Times New Roman"/>
        </w:rPr>
        <w:t>NSI_rsv.rq</w:t>
      </w:r>
      <w:proofErr w:type="spellEnd"/>
      <w:r>
        <w:rPr>
          <w:rFonts w:eastAsia="Times New Roman"/>
        </w:rPr>
        <w:t xml:space="preserve"> with a version number ≤ the (highest) current committed reservation version number will result in a failed request and an appropriate error</w:t>
      </w:r>
    </w:p>
    <w:p w14:paraId="26830454" w14:textId="77777777" w:rsidR="001F21B3" w:rsidRDefault="001F21B3" w:rsidP="001F21B3">
      <w:pPr>
        <w:rPr>
          <w:rFonts w:eastAsia="Times New Roman"/>
        </w:rPr>
      </w:pPr>
    </w:p>
    <w:p w14:paraId="0B49C916" w14:textId="77777777" w:rsidR="001F21B3" w:rsidRDefault="001F21B3" w:rsidP="001F21B3">
      <w:pPr>
        <w:rPr>
          <w:rFonts w:eastAsia="Times New Roman"/>
        </w:rPr>
      </w:pPr>
      <w:r>
        <w:rPr>
          <w:rFonts w:eastAsia="Times New Roman"/>
        </w:rPr>
        <w:t>8.5.1.30 </w:t>
      </w:r>
      <w:proofErr w:type="spellStart"/>
      <w:r>
        <w:rPr>
          <w:rFonts w:eastAsia="Times New Roman"/>
        </w:rPr>
        <w:t>ReservationRequestCriteriaType</w:t>
      </w:r>
      <w:proofErr w:type="spellEnd"/>
      <w:r>
        <w:rPr>
          <w:rFonts w:eastAsia="Times New Roman"/>
        </w:rPr>
        <w:t xml:space="preserve"> (page 89)</w:t>
      </w:r>
    </w:p>
    <w:p w14:paraId="28B3F7CF" w14:textId="77777777" w:rsidR="001F21B3" w:rsidRDefault="001F21B3" w:rsidP="001F21B3">
      <w:pPr>
        <w:rPr>
          <w:rFonts w:eastAsia="Times New Roman"/>
        </w:rPr>
      </w:pPr>
    </w:p>
    <w:p w14:paraId="1B367720" w14:textId="027FB75E" w:rsidR="001F21B3" w:rsidDel="00C62EF8" w:rsidRDefault="001F21B3" w:rsidP="001F21B3">
      <w:pPr>
        <w:rPr>
          <w:del w:id="152" w:author="Guy Roberts" w:date="2015-12-03T16:11:00Z"/>
          <w:rFonts w:eastAsia="Times New Roman"/>
        </w:rPr>
      </w:pPr>
      <w:del w:id="153" w:author="Guy Roberts" w:date="2015-12-03T16:11:00Z">
        <w:r w:rsidDel="00C62EF8">
          <w:rPr>
            <w:rFonts w:eastAsia="Times New Roman"/>
          </w:rPr>
          <w:delText>Type definition for a reservation and modification request criteria. Only those values requiring change are specified in the modify request. The version value specified in a reservation or modify request MUST be a positive integer larger than the previous version number. A version value of zero is a special number indicating an allocated but not yet reserved reservation and cannot be specified by the RA.</w:delText>
        </w:r>
      </w:del>
    </w:p>
    <w:p w14:paraId="17595A6D" w14:textId="77777777" w:rsidR="001F21B3" w:rsidRDefault="001F21B3" w:rsidP="00B46BF5">
      <w:pPr>
        <w:rPr>
          <w:ins w:id="154" w:author="Guy Roberts" w:date="2015-12-03T16:11:00Z"/>
          <w:rFonts w:eastAsia="Times New Roman"/>
        </w:rPr>
      </w:pPr>
    </w:p>
    <w:p w14:paraId="58CC3EE4" w14:textId="6A63EAC2" w:rsidR="00C62EF8" w:rsidRDefault="00C62EF8" w:rsidP="00B46BF5">
      <w:pPr>
        <w:rPr>
          <w:rFonts w:eastAsia="Times New Roman"/>
        </w:rPr>
      </w:pPr>
      <w:ins w:id="155" w:author="Guy Roberts" w:date="2015-12-03T16:11:00Z">
        <w:r w:rsidRPr="00C62EF8">
          <w:rPr>
            <w:rFonts w:eastAsia="Times New Roman"/>
          </w:rPr>
          <w:t xml:space="preserve">Type definition for a reservation and modification request criteria. Only those values requiring change are specified in the modify request. The version value specified in a reservation or modify request MUST follow versioning rules as defined in </w:t>
        </w:r>
      </w:ins>
      <w:ins w:id="156" w:author="Guy Roberts" w:date="2015-12-03T16:12:00Z">
        <w:r>
          <w:rPr>
            <w:rFonts w:eastAsia="Times New Roman"/>
          </w:rPr>
          <w:t xml:space="preserve">section </w:t>
        </w:r>
      </w:ins>
      <w:ins w:id="157" w:author="Guy Roberts" w:date="2015-12-03T16:11:00Z">
        <w:r w:rsidRPr="00C62EF8">
          <w:rPr>
            <w:rFonts w:eastAsia="Times New Roman"/>
          </w:rPr>
          <w:t>6.1.</w:t>
        </w:r>
        <w:commentRangeStart w:id="158"/>
        <w:r w:rsidRPr="00C62EF8">
          <w:rPr>
            <w:rFonts w:eastAsia="Times New Roman"/>
          </w:rPr>
          <w:t>6</w:t>
        </w:r>
      </w:ins>
      <w:commentRangeEnd w:id="158"/>
      <w:ins w:id="159" w:author="Guy Roberts" w:date="2015-12-03T16:12:00Z">
        <w:r>
          <w:rPr>
            <w:rStyle w:val="CommentReference"/>
          </w:rPr>
          <w:commentReference w:id="158"/>
        </w:r>
      </w:ins>
      <w:ins w:id="160" w:author="Guy Roberts" w:date="2015-12-03T16:11:00Z">
        <w:r w:rsidRPr="00C62EF8">
          <w:rPr>
            <w:rFonts w:eastAsia="Times New Roman"/>
          </w:rPr>
          <w:t>.</w:t>
        </w:r>
      </w:ins>
    </w:p>
    <w:p w14:paraId="0E32B7D2" w14:textId="77777777" w:rsidR="00703E82" w:rsidRDefault="00703E82" w:rsidP="00ED7178">
      <w:pPr>
        <w:rPr>
          <w:rFonts w:eastAsia="Times New Roman"/>
        </w:rPr>
      </w:pPr>
    </w:p>
    <w:p w14:paraId="24521BB1" w14:textId="55E1CBEA" w:rsidR="00B46BF5" w:rsidRDefault="00B46BF5" w:rsidP="00B46BF5">
      <w:pPr>
        <w:pStyle w:val="Heading2"/>
      </w:pPr>
      <w:r>
        <w:t>Appendix B: Error Messages and Best Practices</w:t>
      </w:r>
    </w:p>
    <w:p w14:paraId="28DD891C" w14:textId="286D0456" w:rsidR="00B46BF5" w:rsidRPr="00B46BF5" w:rsidRDefault="00B46BF5" w:rsidP="00B46BF5">
      <w:pPr>
        <w:pStyle w:val="nobreak"/>
      </w:pPr>
      <w:r>
        <w:t>The error message details have been moved and now belong in a separate error codes document.  The reasoning behind this is that we expect the error codes to change based on implementation experience.  Error codes can be updated easily without needing to re-issue the CS document</w:t>
      </w:r>
    </w:p>
    <w:p w14:paraId="281B151A" w14:textId="77777777" w:rsidR="00B46BF5" w:rsidRDefault="00B46BF5" w:rsidP="00ED7178">
      <w:pPr>
        <w:rPr>
          <w:rFonts w:eastAsia="Times New Roman"/>
        </w:rPr>
      </w:pPr>
    </w:p>
    <w:p w14:paraId="40DF3C54" w14:textId="3D6885E3" w:rsidR="00B46BF5" w:rsidRDefault="00B46BF5" w:rsidP="00B46BF5">
      <w:pPr>
        <w:pStyle w:val="Heading2"/>
      </w:pPr>
      <w:r>
        <w:t>Appendix D: Formal Statement of Coordinator</w:t>
      </w:r>
    </w:p>
    <w:p w14:paraId="2ABDA545" w14:textId="77777777" w:rsidR="00703E82" w:rsidRDefault="00703E82" w:rsidP="00ED7178">
      <w:pPr>
        <w:rPr>
          <w:rFonts w:eastAsia="Times New Roman"/>
        </w:rPr>
      </w:pPr>
    </w:p>
    <w:p w14:paraId="33135237" w14:textId="77777777" w:rsidR="00B46BF5" w:rsidRPr="006C7966" w:rsidRDefault="00B46BF5" w:rsidP="00B46BF5">
      <w:pPr>
        <w:rPr>
          <w:rFonts w:ascii="Courier New" w:hAnsi="Courier New"/>
          <w:sz w:val="16"/>
          <w:szCs w:val="16"/>
        </w:rPr>
      </w:pPr>
      <w:commentRangeStart w:id="161"/>
      <w:proofErr w:type="spellStart"/>
      <w:r w:rsidRPr="006C7966">
        <w:rPr>
          <w:rFonts w:ascii="Courier New" w:hAnsi="Courier New"/>
          <w:b/>
          <w:sz w:val="16"/>
          <w:szCs w:val="16"/>
        </w:rPr>
        <w:t>NSI_</w:t>
      </w:r>
      <w:proofErr w:type="gramStart"/>
      <w:r w:rsidRPr="006C7966">
        <w:rPr>
          <w:rFonts w:ascii="Courier New" w:hAnsi="Courier New"/>
          <w:b/>
          <w:sz w:val="16"/>
          <w:szCs w:val="16"/>
        </w:rPr>
        <w:t>rsv.fl</w:t>
      </w:r>
      <w:proofErr w:type="spellEnd"/>
      <w:r w:rsidRPr="006C7966">
        <w:rPr>
          <w:rFonts w:ascii="Courier New" w:hAnsi="Courier New"/>
          <w:b/>
          <w:sz w:val="16"/>
          <w:szCs w:val="16"/>
        </w:rPr>
        <w:t>(</w:t>
      </w:r>
      <w:proofErr w:type="spellStart"/>
      <w:proofErr w:type="gramEnd"/>
      <w:r w:rsidRPr="006C7966">
        <w:rPr>
          <w:rFonts w:ascii="Courier New" w:hAnsi="Courier New"/>
          <w:b/>
          <w:sz w:val="16"/>
          <w:szCs w:val="16"/>
        </w:rPr>
        <w:t>Conn_ID</w:t>
      </w:r>
      <w:proofErr w:type="spellEnd"/>
      <w:r w:rsidRPr="006C7966">
        <w:rPr>
          <w:rFonts w:ascii="Courier New" w:hAnsi="Courier New"/>
          <w:b/>
          <w:sz w:val="16"/>
          <w:szCs w:val="16"/>
        </w:rPr>
        <w:t xml:space="preserve">, </w:t>
      </w:r>
      <w:proofErr w:type="spellStart"/>
      <w:r w:rsidRPr="006C7966">
        <w:rPr>
          <w:rFonts w:ascii="Courier New" w:hAnsi="Courier New"/>
          <w:b/>
          <w:sz w:val="16"/>
          <w:szCs w:val="16"/>
        </w:rPr>
        <w:t>Corr_ID</w:t>
      </w:r>
      <w:proofErr w:type="spellEnd"/>
      <w:r w:rsidRPr="006C7966">
        <w:rPr>
          <w:rFonts w:ascii="Courier New" w:hAnsi="Courier New"/>
          <w:b/>
          <w:sz w:val="16"/>
          <w:szCs w:val="16"/>
        </w:rPr>
        <w:t>)</w:t>
      </w:r>
      <w:r w:rsidRPr="006C7966">
        <w:rPr>
          <w:rFonts w:ascii="Courier New" w:hAnsi="Courier New"/>
          <w:sz w:val="16"/>
          <w:szCs w:val="16"/>
        </w:rPr>
        <w:t xml:space="preserve">  /* </w:t>
      </w:r>
      <w:r w:rsidRPr="006C7966">
        <w:rPr>
          <w:rFonts w:ascii="Courier New" w:hAnsi="Courier New"/>
          <w:b/>
          <w:i/>
          <w:sz w:val="16"/>
          <w:szCs w:val="16"/>
        </w:rPr>
        <w:t>from child NSA</w:t>
      </w:r>
      <w:r w:rsidRPr="006C7966">
        <w:rPr>
          <w:rFonts w:ascii="Courier New" w:hAnsi="Courier New"/>
          <w:sz w:val="16"/>
          <w:szCs w:val="16"/>
        </w:rPr>
        <w:t xml:space="preserve"> */</w:t>
      </w:r>
    </w:p>
    <w:p w14:paraId="0745DC81"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if</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request_list</w:t>
      </w:r>
      <w:proofErr w:type="spellEnd"/>
      <w:r w:rsidRPr="006C7966">
        <w:rPr>
          <w:rFonts w:ascii="Courier New" w:hAnsi="Courier New"/>
          <w:sz w:val="16"/>
          <w:szCs w:val="16"/>
        </w:rPr>
        <w:t>(</w:t>
      </w:r>
      <w:proofErr w:type="spellStart"/>
      <w:r w:rsidRPr="006C7966">
        <w:rPr>
          <w:rFonts w:ascii="Courier New" w:hAnsi="Courier New"/>
          <w:sz w:val="16"/>
          <w:szCs w:val="16"/>
        </w:rPr>
        <w:t>Conn_ID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Corr_ID</w:t>
      </w:r>
      <w:proofErr w:type="spellEnd"/>
      <w:r w:rsidRPr="006C7966">
        <w:rPr>
          <w:rFonts w:ascii="Courier New" w:hAnsi="Courier New"/>
          <w:sz w:val="16"/>
          <w:szCs w:val="16"/>
        </w:rPr>
        <w:t>).Status != fail then</w:t>
      </w:r>
    </w:p>
    <w:p w14:paraId="1E28F025"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
    <w:p w14:paraId="23918686"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set</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request_list</w:t>
      </w:r>
      <w:proofErr w:type="spellEnd"/>
      <w:r w:rsidRPr="006C7966">
        <w:rPr>
          <w:rFonts w:ascii="Courier New" w:hAnsi="Courier New"/>
          <w:sz w:val="16"/>
          <w:szCs w:val="16"/>
        </w:rPr>
        <w:t>(</w:t>
      </w:r>
      <w:proofErr w:type="spellStart"/>
      <w:r w:rsidRPr="006C7966">
        <w:rPr>
          <w:rFonts w:ascii="Courier New" w:hAnsi="Courier New"/>
          <w:sz w:val="16"/>
          <w:szCs w:val="16"/>
        </w:rPr>
        <w:t>Conn_ID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Corr_ID</w:t>
      </w:r>
      <w:proofErr w:type="spellEnd"/>
      <w:r w:rsidRPr="006C7966">
        <w:rPr>
          <w:rFonts w:ascii="Courier New" w:hAnsi="Courier New"/>
          <w:sz w:val="16"/>
          <w:szCs w:val="16"/>
        </w:rPr>
        <w:t>).Status = fail</w:t>
      </w:r>
    </w:p>
    <w:p w14:paraId="20E2764F"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send</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res.fl</w:t>
      </w:r>
      <w:proofErr w:type="spellEnd"/>
      <w:r w:rsidRPr="006C7966">
        <w:rPr>
          <w:rFonts w:ascii="Courier New" w:hAnsi="Courier New"/>
          <w:sz w:val="16"/>
          <w:szCs w:val="16"/>
        </w:rPr>
        <w:t>(</w:t>
      </w:r>
      <w:proofErr w:type="spellStart"/>
      <w:r w:rsidRPr="006C7966">
        <w:rPr>
          <w:rFonts w:ascii="Courier New" w:hAnsi="Courier New"/>
          <w:sz w:val="16"/>
          <w:szCs w:val="16"/>
        </w:rPr>
        <w:t>Corr_ID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Ver</w:t>
      </w:r>
      <w:proofErr w:type="spellEnd"/>
      <w:r w:rsidRPr="006C7966">
        <w:rPr>
          <w:rFonts w:ascii="Courier New" w:hAnsi="Courier New"/>
          <w:sz w:val="16"/>
          <w:szCs w:val="16"/>
        </w:rPr>
        <w:t>) to RSM(</w:t>
      </w:r>
      <w:proofErr w:type="spellStart"/>
      <w:r w:rsidRPr="006C7966">
        <w:rPr>
          <w:rFonts w:ascii="Courier New" w:hAnsi="Courier New"/>
          <w:sz w:val="16"/>
          <w:szCs w:val="16"/>
        </w:rPr>
        <w:t>Conn_ID</w:t>
      </w:r>
      <w:proofErr w:type="spellEnd"/>
      <w:r w:rsidRPr="006C7966">
        <w:rPr>
          <w:rFonts w:ascii="Courier New" w:hAnsi="Courier New"/>
          <w:sz w:val="16"/>
          <w:szCs w:val="16"/>
        </w:rPr>
        <w:t>)</w:t>
      </w:r>
      <w:commentRangeEnd w:id="161"/>
      <w:r>
        <w:rPr>
          <w:rStyle w:val="CommentReference"/>
        </w:rPr>
        <w:commentReference w:id="161"/>
      </w:r>
    </w:p>
    <w:p w14:paraId="79EDF3FB" w14:textId="77777777" w:rsidR="00B46BF5" w:rsidRDefault="00B46BF5" w:rsidP="00ED7178">
      <w:pPr>
        <w:rPr>
          <w:rFonts w:eastAsia="Times New Roman"/>
        </w:rPr>
      </w:pPr>
    </w:p>
    <w:p w14:paraId="38B5D759" w14:textId="77777777" w:rsidR="00B46BF5" w:rsidRDefault="00B46BF5" w:rsidP="00ED7178">
      <w:pPr>
        <w:rPr>
          <w:rFonts w:eastAsia="Times New Roman"/>
        </w:rPr>
      </w:pPr>
    </w:p>
    <w:p w14:paraId="794C138E" w14:textId="2CDEC9BC" w:rsidR="00B46BF5" w:rsidRDefault="00B46BF5" w:rsidP="00ED7178">
      <w:pPr>
        <w:rPr>
          <w:rFonts w:eastAsia="Times New Roman"/>
        </w:rPr>
      </w:pPr>
      <w:r>
        <w:rPr>
          <w:rFonts w:eastAsia="Times New Roman"/>
        </w:rPr>
        <w:t xml:space="preserve">The aggregator description needs an additional explanation of </w:t>
      </w:r>
      <w:proofErr w:type="spellStart"/>
      <w:r>
        <w:rPr>
          <w:rFonts w:eastAsia="Times New Roman"/>
        </w:rPr>
        <w:t>how</w:t>
      </w:r>
      <w:r w:rsidRPr="00703E82">
        <w:rPr>
          <w:rFonts w:eastAsia="Times New Roman"/>
        </w:rPr>
        <w:t>The</w:t>
      </w:r>
      <w:proofErr w:type="spellEnd"/>
      <w:r>
        <w:rPr>
          <w:rFonts w:eastAsia="Times New Roman"/>
          <w:i/>
        </w:rPr>
        <w:t xml:space="preserve"> </w:t>
      </w:r>
      <w:proofErr w:type="spellStart"/>
      <w:r w:rsidRPr="00703E82">
        <w:rPr>
          <w:rFonts w:eastAsia="Times New Roman"/>
          <w:i/>
        </w:rPr>
        <w:t>reserveFailed</w:t>
      </w:r>
      <w:proofErr w:type="spellEnd"/>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now.</w:t>
      </w:r>
    </w:p>
    <w:p w14:paraId="76973741" w14:textId="77777777" w:rsidR="00B46BF5" w:rsidRDefault="00B46BF5" w:rsidP="00ED7178">
      <w:pPr>
        <w:rPr>
          <w:rFonts w:eastAsia="Times New Roman"/>
        </w:rPr>
      </w:pPr>
    </w:p>
    <w:p w14:paraId="1AE29277" w14:textId="45E3558A" w:rsidR="00B46BF5" w:rsidRDefault="00B46BF5" w:rsidP="00B46BF5">
      <w:pPr>
        <w:pStyle w:val="Heading2"/>
      </w:pPr>
      <w:bookmarkStart w:id="162" w:name="_Toc299721164"/>
      <w:r w:rsidRPr="006C7966">
        <w:t xml:space="preserve">Appendix </w:t>
      </w:r>
      <w:r>
        <w:t>E</w:t>
      </w:r>
      <w:r w:rsidRPr="006C7966">
        <w:t xml:space="preserve">: </w:t>
      </w:r>
      <w:r>
        <w:t>Service-Specific Schema</w:t>
      </w:r>
      <w:bookmarkEnd w:id="162"/>
      <w:r w:rsidR="005B659E">
        <w:t xml:space="preserve"> </w:t>
      </w:r>
    </w:p>
    <w:p w14:paraId="3D028C18" w14:textId="44E31D9B" w:rsidR="00B46BF5" w:rsidRDefault="005B659E" w:rsidP="00ED7178">
      <w:pPr>
        <w:rPr>
          <w:ins w:id="163" w:author="Guy Roberts" w:date="2015-12-23T11:38:00Z"/>
        </w:rPr>
      </w:pPr>
      <w:r>
        <w:t>In Section 19.6 Reservation request, the</w:t>
      </w:r>
      <w:r w:rsidRPr="007E0601">
        <w:t xml:space="preserve"> example </w:t>
      </w:r>
      <w:r w:rsidRPr="007E0601">
        <w:rPr>
          <w:i/>
        </w:rPr>
        <w:t>reserve</w:t>
      </w:r>
      <w:r w:rsidRPr="007E0601">
        <w:t xml:space="preserve"> request XML message for a bidirectional service</w:t>
      </w:r>
      <w:r>
        <w:t xml:space="preserve"> has been updated.</w:t>
      </w:r>
    </w:p>
    <w:p w14:paraId="539470FA" w14:textId="77777777" w:rsidR="00052180" w:rsidRDefault="00052180" w:rsidP="00ED7178">
      <w:pPr>
        <w:rPr>
          <w:ins w:id="164" w:author="Guy Roberts" w:date="2015-12-23T11:38:00Z"/>
        </w:rPr>
      </w:pPr>
    </w:p>
    <w:p w14:paraId="0A372243" w14:textId="3DA5AF4F" w:rsidR="00052180" w:rsidRDefault="00052180" w:rsidP="00052180">
      <w:pPr>
        <w:pStyle w:val="Heading2"/>
        <w:rPr>
          <w:ins w:id="165" w:author="Guy Roberts" w:date="2015-12-23T11:38:00Z"/>
        </w:rPr>
      </w:pPr>
      <w:ins w:id="166" w:author="Guy Roberts" w:date="2015-12-23T11:38:00Z">
        <w:r w:rsidRPr="006C7966">
          <w:t xml:space="preserve">Appendix </w:t>
        </w:r>
        <w:r>
          <w:t>F</w:t>
        </w:r>
      </w:ins>
    </w:p>
    <w:p w14:paraId="00BF0875" w14:textId="77B901DF" w:rsidR="00052180" w:rsidRDefault="00052180" w:rsidP="00ED7178">
      <w:pPr>
        <w:rPr>
          <w:ins w:id="167" w:author="Guy Roberts" w:date="2015-12-23T11:39:00Z"/>
          <w:rFonts w:eastAsia="Times New Roman"/>
        </w:rPr>
      </w:pPr>
      <w:ins w:id="168" w:author="Guy Roberts" w:date="2015-12-23T11:38:00Z">
        <w:r>
          <w:rPr>
            <w:rFonts w:eastAsia="Times New Roman"/>
          </w:rPr>
          <w:t xml:space="preserve">Removed this appendix as it is covered </w:t>
        </w:r>
      </w:ins>
      <w:ins w:id="169" w:author="Guy Roberts" w:date="2015-12-23T11:39:00Z">
        <w:r>
          <w:rPr>
            <w:rFonts w:eastAsia="Times New Roman"/>
          </w:rPr>
          <w:t>in more detail</w:t>
        </w:r>
      </w:ins>
      <w:ins w:id="170" w:author="Guy Roberts" w:date="2015-12-23T11:38:00Z">
        <w:r>
          <w:rPr>
            <w:rFonts w:eastAsia="Times New Roman"/>
          </w:rPr>
          <w:t xml:space="preserve"> in the pathfinding and </w:t>
        </w:r>
      </w:ins>
      <w:ins w:id="171" w:author="Guy Roberts" w:date="2015-12-23T11:39:00Z">
        <w:r>
          <w:rPr>
            <w:rFonts w:eastAsia="Times New Roman"/>
          </w:rPr>
          <w:t>signaling</w:t>
        </w:r>
      </w:ins>
      <w:ins w:id="172" w:author="Guy Roberts" w:date="2015-12-23T11:38:00Z">
        <w:r>
          <w:rPr>
            <w:rFonts w:eastAsia="Times New Roman"/>
          </w:rPr>
          <w:t xml:space="preserve"> </w:t>
        </w:r>
      </w:ins>
      <w:ins w:id="173" w:author="Guy Roberts" w:date="2015-12-23T11:39:00Z">
        <w:r>
          <w:rPr>
            <w:rFonts w:eastAsia="Times New Roman"/>
          </w:rPr>
          <w:t>document.</w:t>
        </w:r>
      </w:ins>
    </w:p>
    <w:p w14:paraId="060746E4" w14:textId="43B9668B" w:rsidR="00145F42" w:rsidRDefault="00145F42" w:rsidP="00ED7178">
      <w:pPr>
        <w:rPr>
          <w:rFonts w:eastAsia="Times New Roman"/>
        </w:rPr>
      </w:pPr>
      <w:ins w:id="174" w:author="Guy Roberts" w:date="2015-12-23T11:39:00Z">
        <w:r>
          <w:rPr>
            <w:rFonts w:eastAsia="Times New Roman"/>
          </w:rPr>
          <w:t xml:space="preserve">(note: not done yet </w:t>
        </w:r>
        <w:bookmarkStart w:id="175" w:name="_GoBack"/>
        <w:bookmarkEnd w:id="175"/>
        <w:r>
          <w:rPr>
            <w:rFonts w:eastAsia="Times New Roman"/>
          </w:rPr>
          <w:t>in v6 of CS v2.1)</w:t>
        </w:r>
      </w:ins>
    </w:p>
    <w:p w14:paraId="25C53DDA" w14:textId="77777777" w:rsidR="00B46BF5" w:rsidRDefault="00B46BF5" w:rsidP="00ED7178">
      <w:pPr>
        <w:rPr>
          <w:rFonts w:eastAsia="Times New Roman"/>
        </w:rPr>
      </w:pPr>
    </w:p>
    <w:p w14:paraId="0FB179AE" w14:textId="48BC8481" w:rsidR="007127CD" w:rsidRDefault="0009479A" w:rsidP="007127CD">
      <w:pPr>
        <w:pStyle w:val="Heading2"/>
      </w:pPr>
      <w:r>
        <w:t>Appendix G: ERO</w:t>
      </w:r>
    </w:p>
    <w:p w14:paraId="08DC06BF" w14:textId="77777777" w:rsidR="007127CD" w:rsidRDefault="007127CD" w:rsidP="007127CD">
      <w:pPr>
        <w:pStyle w:val="nobreak"/>
      </w:pPr>
    </w:p>
    <w:p w14:paraId="2376DE46" w14:textId="1250827D" w:rsidR="007127CD" w:rsidRPr="007127CD" w:rsidRDefault="0009479A" w:rsidP="007127CD">
      <w:pPr>
        <w:pStyle w:val="nobreak"/>
      </w:pPr>
      <w:r>
        <w:t xml:space="preserve">Appendix G has been added to bring in relevant text from the old </w:t>
      </w:r>
      <w:r w:rsidR="007127CD">
        <w:t xml:space="preserve">document </w:t>
      </w:r>
      <w:r w:rsidR="007127CD" w:rsidRPr="007127CD">
        <w:t>draft-gwdi-macauley-nsi_ero-v03</w:t>
      </w:r>
      <w:r w:rsidR="007127CD">
        <w:t xml:space="preserve"> </w:t>
      </w:r>
      <w:r>
        <w:t xml:space="preserve">to the CS document.  </w:t>
      </w:r>
      <w:r w:rsidR="007127CD">
        <w:t xml:space="preserve">   </w:t>
      </w:r>
    </w:p>
    <w:p w14:paraId="5FDF2C40" w14:textId="77777777" w:rsidR="007127CD" w:rsidRDefault="007127CD" w:rsidP="00ED7178">
      <w:pPr>
        <w:rPr>
          <w:rFonts w:eastAsia="Times New Roman"/>
        </w:rPr>
      </w:pPr>
    </w:p>
    <w:p w14:paraId="4EF2C185" w14:textId="77777777" w:rsidR="00027301" w:rsidRPr="00ED7178" w:rsidRDefault="00027301" w:rsidP="00ED7178">
      <w:pPr>
        <w:rPr>
          <w:rFonts w:eastAsia="Times New Roman"/>
        </w:rPr>
      </w:pPr>
    </w:p>
    <w:sectPr w:rsidR="00027301" w:rsidRPr="00ED7178" w:rsidSect="008D1D6E">
      <w:headerReference w:type="default" r:id="rId10"/>
      <w:footerReference w:type="default" r:id="rId11"/>
      <w:headerReference w:type="first" r:id="rId12"/>
      <w:pgSz w:w="12240" w:h="15840"/>
      <w:pgMar w:top="1440" w:right="1701" w:bottom="1440" w:left="1701" w:header="709" w:footer="709" w:gutter="0"/>
      <w:cols w:space="708"/>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0" w:author="Guy Roberts" w:date="2015-11-25T17:56:00Z" w:initials="GR">
    <w:p w14:paraId="2707A7F6" w14:textId="52D7BA73" w:rsidR="00B46BF5" w:rsidRDefault="00B46BF5">
      <w:pPr>
        <w:pStyle w:val="CommentText"/>
      </w:pPr>
      <w:r>
        <w:rPr>
          <w:rStyle w:val="CommentReference"/>
        </w:rPr>
        <w:annotationRef/>
      </w:r>
      <w:r>
        <w:t xml:space="preserve">This has not been added yet. </w:t>
      </w:r>
    </w:p>
  </w:comment>
  <w:comment w:id="158" w:author="Guy Roberts" w:date="2015-12-03T16:12:00Z" w:initials="GR">
    <w:p w14:paraId="645CD59D" w14:textId="1631F822" w:rsidR="00C62EF8" w:rsidRDefault="00C62EF8">
      <w:pPr>
        <w:pStyle w:val="CommentText"/>
      </w:pPr>
      <w:r>
        <w:rPr>
          <w:rStyle w:val="CommentReference"/>
        </w:rPr>
        <w:annotationRef/>
      </w:r>
      <w:r>
        <w:t>See email from John dated 3 Dec 15</w:t>
      </w:r>
    </w:p>
  </w:comment>
  <w:comment w:id="161" w:author="Guy Roberts" w:date="2015-07-20T13:50:00Z" w:initials="GR">
    <w:p w14:paraId="2AE16DF2" w14:textId="77777777" w:rsidR="00B46BF5" w:rsidRDefault="00B46BF5" w:rsidP="00B46BF5">
      <w:pPr>
        <w:rPr>
          <w:rFonts w:eastAsia="Times New Roman"/>
        </w:rPr>
      </w:pPr>
      <w:r>
        <w:rPr>
          <w:rStyle w:val="CommentReference"/>
        </w:rPr>
        <w:annotationRef/>
      </w:r>
      <w:r>
        <w:rPr>
          <w:rFonts w:eastAsia="Times New Roman"/>
        </w:rPr>
        <w:t xml:space="preserve">The aggregator description needs an additional explanation of </w:t>
      </w:r>
      <w:proofErr w:type="spellStart"/>
      <w:r>
        <w:rPr>
          <w:rFonts w:eastAsia="Times New Roman"/>
        </w:rPr>
        <w:t>how</w:t>
      </w:r>
      <w:r w:rsidRPr="00703E82">
        <w:rPr>
          <w:rFonts w:eastAsia="Times New Roman"/>
        </w:rPr>
        <w:t>The</w:t>
      </w:r>
      <w:proofErr w:type="spellEnd"/>
      <w:r>
        <w:rPr>
          <w:rFonts w:eastAsia="Times New Roman"/>
          <w:i/>
        </w:rPr>
        <w:t xml:space="preserve"> </w:t>
      </w:r>
      <w:proofErr w:type="spellStart"/>
      <w:r w:rsidRPr="00703E82">
        <w:rPr>
          <w:rFonts w:eastAsia="Times New Roman"/>
          <w:i/>
        </w:rPr>
        <w:t>reserveFailed</w:t>
      </w:r>
      <w:proofErr w:type="spellEnd"/>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now.</w:t>
      </w:r>
    </w:p>
    <w:p w14:paraId="2543AE10" w14:textId="77777777" w:rsidR="00B46BF5" w:rsidRDefault="00B46BF5" w:rsidP="00B46BF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7A7F6" w15:done="0"/>
  <w15:commentEx w15:paraId="645CD59D" w15:done="0"/>
  <w15:commentEx w15:paraId="2543AE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26558" w14:textId="77777777" w:rsidR="0089607E" w:rsidRDefault="0089607E" w:rsidP="0028295D">
      <w:r>
        <w:separator/>
      </w:r>
    </w:p>
  </w:endnote>
  <w:endnote w:type="continuationSeparator" w:id="0">
    <w:p w14:paraId="09075654" w14:textId="77777777" w:rsidR="0089607E" w:rsidRDefault="0089607E"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77777777" w:rsidR="0089607E" w:rsidRDefault="0089607E" w:rsidP="0028295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45F42">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1AA99" w14:textId="77777777" w:rsidR="0089607E" w:rsidRDefault="0089607E" w:rsidP="0028295D">
      <w:r>
        <w:separator/>
      </w:r>
    </w:p>
  </w:footnote>
  <w:footnote w:type="continuationSeparator" w:id="0">
    <w:p w14:paraId="604C9C5A" w14:textId="77777777" w:rsidR="0089607E" w:rsidRDefault="0089607E" w:rsidP="0028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6ECB2AB3" w:rsidR="0089607E" w:rsidRDefault="0089607E" w:rsidP="00881480">
    <w:pPr>
      <w:pStyle w:val="Header"/>
      <w:tabs>
        <w:tab w:val="left" w:pos="7340"/>
      </w:tabs>
    </w:pPr>
    <w:r>
      <w:tab/>
    </w:r>
    <w:r>
      <w:tab/>
    </w:r>
    <w:r>
      <w:tab/>
    </w:r>
  </w:p>
  <w:p w14:paraId="5511901B" w14:textId="1195A819" w:rsidR="0089607E" w:rsidRDefault="0089607E" w:rsidP="00FA7781">
    <w:pPr>
      <w:pStyle w:val="Header"/>
      <w:tabs>
        <w:tab w:val="left" w:pos="6946"/>
      </w:tabs>
    </w:pPr>
    <w:r>
      <w:t>NSI-WG</w:t>
    </w:r>
    <w:r>
      <w:tab/>
    </w:r>
    <w:r>
      <w:tab/>
    </w:r>
    <w:r w:rsidR="00252144">
      <w:t xml:space="preserve">9 Dec </w:t>
    </w:r>
    <w:r>
      <w:t>2014</w:t>
    </w:r>
  </w:p>
  <w:p w14:paraId="1DD24469" w14:textId="77777777" w:rsidR="0089607E" w:rsidRDefault="0089607E"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DA0EA" w14:textId="4CF307DB" w:rsidR="0089607E" w:rsidRDefault="009D6BA9" w:rsidP="007040F7">
    <w:pPr>
      <w:pStyle w:val="Header"/>
      <w:tabs>
        <w:tab w:val="left" w:pos="6946"/>
      </w:tabs>
      <w:jc w:val="right"/>
    </w:pPr>
    <w:r>
      <w:t>CS v2.0 to v2.1 delta</w:t>
    </w:r>
    <w:r w:rsidR="0089607E">
      <w:tab/>
    </w:r>
    <w:r w:rsidR="0089607E">
      <w:tab/>
    </w:r>
    <w:r w:rsidR="0089607E">
      <w:tab/>
      <w:t>Guy Roberts</w:t>
    </w:r>
  </w:p>
  <w:p w14:paraId="26637063" w14:textId="1BAEDB89" w:rsidR="0089607E" w:rsidRDefault="0089607E" w:rsidP="00334CE8">
    <w:pPr>
      <w:pStyle w:val="Header"/>
      <w:jc w:val="right"/>
    </w:pPr>
    <w:r>
      <w:t>NSI-WG</w:t>
    </w:r>
    <w:r>
      <w:tab/>
    </w:r>
    <w:r>
      <w:tab/>
    </w:r>
    <w:r w:rsidR="00252144">
      <w:t xml:space="preserve">9 Dec </w:t>
    </w:r>
    <w:r w:rsidR="008544EB">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216260B1"/>
    <w:multiLevelType w:val="hybridMultilevel"/>
    <w:tmpl w:val="8482E3AE"/>
    <w:lvl w:ilvl="0" w:tplc="1EE6C6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37"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45"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47"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1F7476"/>
    <w:multiLevelType w:val="multilevel"/>
    <w:tmpl w:val="2C0A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0"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52"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5325274"/>
    <w:multiLevelType w:val="hybridMultilevel"/>
    <w:tmpl w:val="63529A3A"/>
    <w:lvl w:ilvl="0" w:tplc="1EE6C6DC">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6"/>
  </w:num>
  <w:num w:numId="14">
    <w:abstractNumId w:val="37"/>
  </w:num>
  <w:num w:numId="15">
    <w:abstractNumId w:val="21"/>
  </w:num>
  <w:num w:numId="16">
    <w:abstractNumId w:val="19"/>
  </w:num>
  <w:num w:numId="17">
    <w:abstractNumId w:val="34"/>
  </w:num>
  <w:num w:numId="18">
    <w:abstractNumId w:val="36"/>
  </w:num>
  <w:num w:numId="19">
    <w:abstractNumId w:val="49"/>
  </w:num>
  <w:num w:numId="20">
    <w:abstractNumId w:val="15"/>
  </w:num>
  <w:num w:numId="21">
    <w:abstractNumId w:val="28"/>
  </w:num>
  <w:num w:numId="22">
    <w:abstractNumId w:val="60"/>
  </w:num>
  <w:num w:numId="23">
    <w:abstractNumId w:val="65"/>
  </w:num>
  <w:num w:numId="24">
    <w:abstractNumId w:val="31"/>
  </w:num>
  <w:num w:numId="25">
    <w:abstractNumId w:val="14"/>
  </w:num>
  <w:num w:numId="26">
    <w:abstractNumId w:val="40"/>
  </w:num>
  <w:num w:numId="27">
    <w:abstractNumId w:val="43"/>
  </w:num>
  <w:num w:numId="28">
    <w:abstractNumId w:val="42"/>
  </w:num>
  <w:num w:numId="29">
    <w:abstractNumId w:val="32"/>
  </w:num>
  <w:num w:numId="30">
    <w:abstractNumId w:val="22"/>
  </w:num>
  <w:num w:numId="31">
    <w:abstractNumId w:val="47"/>
  </w:num>
  <w:num w:numId="32">
    <w:abstractNumId w:val="10"/>
  </w:num>
  <w:num w:numId="33">
    <w:abstractNumId w:val="17"/>
  </w:num>
  <w:num w:numId="34">
    <w:abstractNumId w:val="52"/>
  </w:num>
  <w:num w:numId="35">
    <w:abstractNumId w:val="64"/>
  </w:num>
  <w:num w:numId="36">
    <w:abstractNumId w:val="29"/>
  </w:num>
  <w:num w:numId="37">
    <w:abstractNumId w:val="46"/>
  </w:num>
  <w:num w:numId="38">
    <w:abstractNumId w:val="45"/>
  </w:num>
  <w:num w:numId="39">
    <w:abstractNumId w:val="39"/>
  </w:num>
  <w:num w:numId="40">
    <w:abstractNumId w:val="12"/>
  </w:num>
  <w:num w:numId="41">
    <w:abstractNumId w:val="57"/>
  </w:num>
  <w:num w:numId="42">
    <w:abstractNumId w:val="11"/>
  </w:num>
  <w:num w:numId="43">
    <w:abstractNumId w:val="41"/>
  </w:num>
  <w:num w:numId="44">
    <w:abstractNumId w:val="59"/>
  </w:num>
  <w:num w:numId="45">
    <w:abstractNumId w:val="13"/>
  </w:num>
  <w:num w:numId="46">
    <w:abstractNumId w:val="51"/>
  </w:num>
  <w:num w:numId="47">
    <w:abstractNumId w:val="44"/>
  </w:num>
  <w:num w:numId="48">
    <w:abstractNumId w:val="24"/>
  </w:num>
  <w:num w:numId="49">
    <w:abstractNumId w:val="56"/>
  </w:num>
  <w:num w:numId="50">
    <w:abstractNumId w:val="38"/>
  </w:num>
  <w:num w:numId="51">
    <w:abstractNumId w:val="33"/>
  </w:num>
  <w:num w:numId="52">
    <w:abstractNumId w:val="58"/>
  </w:num>
  <w:num w:numId="53">
    <w:abstractNumId w:val="55"/>
  </w:num>
  <w:num w:numId="54">
    <w:abstractNumId w:val="35"/>
  </w:num>
  <w:num w:numId="55">
    <w:abstractNumId w:val="66"/>
  </w:num>
  <w:num w:numId="56">
    <w:abstractNumId w:val="50"/>
  </w:num>
  <w:num w:numId="57">
    <w:abstractNumId w:val="18"/>
  </w:num>
  <w:num w:numId="58">
    <w:abstractNumId w:val="63"/>
  </w:num>
  <w:num w:numId="59">
    <w:abstractNumId w:val="23"/>
  </w:num>
  <w:num w:numId="60">
    <w:abstractNumId w:val="53"/>
  </w:num>
  <w:num w:numId="61">
    <w:abstractNumId w:val="62"/>
  </w:num>
  <w:num w:numId="62">
    <w:abstractNumId w:val="30"/>
  </w:num>
  <w:num w:numId="63">
    <w:abstractNumId w:val="54"/>
  </w:num>
  <w:num w:numId="64">
    <w:abstractNumId w:val="61"/>
  </w:num>
  <w:num w:numId="65">
    <w:abstractNumId w:val="25"/>
  </w:num>
  <w:num w:numId="66">
    <w:abstractNumId w:val="16"/>
  </w:num>
  <w:num w:numId="67">
    <w:abstractNumId w:val="48"/>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drawingGridHorizontalSpacing w:val="100"/>
  <w:displayHorizontalDrawingGridEvery w:val="2"/>
  <w:characterSpacingControl w:val="doNotCompress"/>
  <w:hdrShapeDefaults>
    <o:shapedefaults v:ext="edit" spidmax="6553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6627"/>
    <w:rsid w:val="000069E5"/>
    <w:rsid w:val="000114EF"/>
    <w:rsid w:val="00011BE9"/>
    <w:rsid w:val="00011F63"/>
    <w:rsid w:val="00012107"/>
    <w:rsid w:val="000139E0"/>
    <w:rsid w:val="00015031"/>
    <w:rsid w:val="000222A4"/>
    <w:rsid w:val="00022559"/>
    <w:rsid w:val="00023DAF"/>
    <w:rsid w:val="000245D9"/>
    <w:rsid w:val="00024C9E"/>
    <w:rsid w:val="00025191"/>
    <w:rsid w:val="00027301"/>
    <w:rsid w:val="00030301"/>
    <w:rsid w:val="00030FC8"/>
    <w:rsid w:val="000314AD"/>
    <w:rsid w:val="000314C5"/>
    <w:rsid w:val="00032647"/>
    <w:rsid w:val="00033440"/>
    <w:rsid w:val="00035764"/>
    <w:rsid w:val="00035B59"/>
    <w:rsid w:val="000371FD"/>
    <w:rsid w:val="00042CEA"/>
    <w:rsid w:val="00043A78"/>
    <w:rsid w:val="00044DFB"/>
    <w:rsid w:val="00046455"/>
    <w:rsid w:val="00047145"/>
    <w:rsid w:val="00050970"/>
    <w:rsid w:val="00050DE6"/>
    <w:rsid w:val="00052180"/>
    <w:rsid w:val="00052A88"/>
    <w:rsid w:val="0005336D"/>
    <w:rsid w:val="00053EAE"/>
    <w:rsid w:val="0005490D"/>
    <w:rsid w:val="00057C7E"/>
    <w:rsid w:val="00060811"/>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479A"/>
    <w:rsid w:val="00095D52"/>
    <w:rsid w:val="00095F48"/>
    <w:rsid w:val="000A0B27"/>
    <w:rsid w:val="000A0BEE"/>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7CD5"/>
    <w:rsid w:val="000C7E16"/>
    <w:rsid w:val="000D0C1C"/>
    <w:rsid w:val="000D0FF7"/>
    <w:rsid w:val="000D143D"/>
    <w:rsid w:val="000D269B"/>
    <w:rsid w:val="000D2E96"/>
    <w:rsid w:val="000D34C3"/>
    <w:rsid w:val="000D39E8"/>
    <w:rsid w:val="000D3AA1"/>
    <w:rsid w:val="000D4A38"/>
    <w:rsid w:val="000D4DD4"/>
    <w:rsid w:val="000D5841"/>
    <w:rsid w:val="000D61AE"/>
    <w:rsid w:val="000D7052"/>
    <w:rsid w:val="000E198A"/>
    <w:rsid w:val="000E6D2F"/>
    <w:rsid w:val="000E7A85"/>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5F42"/>
    <w:rsid w:val="001470B3"/>
    <w:rsid w:val="00147680"/>
    <w:rsid w:val="00150BCB"/>
    <w:rsid w:val="0015131E"/>
    <w:rsid w:val="0015357D"/>
    <w:rsid w:val="001545B8"/>
    <w:rsid w:val="00156067"/>
    <w:rsid w:val="00157D85"/>
    <w:rsid w:val="00160316"/>
    <w:rsid w:val="00160342"/>
    <w:rsid w:val="00163F8E"/>
    <w:rsid w:val="00165BA9"/>
    <w:rsid w:val="001660D2"/>
    <w:rsid w:val="001667C5"/>
    <w:rsid w:val="0017228E"/>
    <w:rsid w:val="001750E5"/>
    <w:rsid w:val="00176109"/>
    <w:rsid w:val="00177B3D"/>
    <w:rsid w:val="0018076A"/>
    <w:rsid w:val="00180BB3"/>
    <w:rsid w:val="00180C69"/>
    <w:rsid w:val="001817E2"/>
    <w:rsid w:val="00181D52"/>
    <w:rsid w:val="00182F2C"/>
    <w:rsid w:val="001840D2"/>
    <w:rsid w:val="00185674"/>
    <w:rsid w:val="0018667A"/>
    <w:rsid w:val="001871BF"/>
    <w:rsid w:val="001878C2"/>
    <w:rsid w:val="00190023"/>
    <w:rsid w:val="00190078"/>
    <w:rsid w:val="00191E86"/>
    <w:rsid w:val="00193BA1"/>
    <w:rsid w:val="001970B4"/>
    <w:rsid w:val="00197317"/>
    <w:rsid w:val="001A066D"/>
    <w:rsid w:val="001A1E9B"/>
    <w:rsid w:val="001A38AE"/>
    <w:rsid w:val="001A49CA"/>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6900"/>
    <w:rsid w:val="001C739A"/>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21B3"/>
    <w:rsid w:val="001F3158"/>
    <w:rsid w:val="001F3541"/>
    <w:rsid w:val="001F3634"/>
    <w:rsid w:val="001F485C"/>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144"/>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B7D"/>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3632"/>
    <w:rsid w:val="002A3CC3"/>
    <w:rsid w:val="002A3D74"/>
    <w:rsid w:val="002A436E"/>
    <w:rsid w:val="002A455C"/>
    <w:rsid w:val="002B03FE"/>
    <w:rsid w:val="002B26EC"/>
    <w:rsid w:val="002B2865"/>
    <w:rsid w:val="002B3439"/>
    <w:rsid w:val="002B4EA5"/>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11A9"/>
    <w:rsid w:val="002F348F"/>
    <w:rsid w:val="002F53C0"/>
    <w:rsid w:val="002F662E"/>
    <w:rsid w:val="003013A3"/>
    <w:rsid w:val="00301C27"/>
    <w:rsid w:val="00303841"/>
    <w:rsid w:val="00303E77"/>
    <w:rsid w:val="0030485B"/>
    <w:rsid w:val="00304E72"/>
    <w:rsid w:val="00305471"/>
    <w:rsid w:val="00307372"/>
    <w:rsid w:val="003076C1"/>
    <w:rsid w:val="00307963"/>
    <w:rsid w:val="00307EF8"/>
    <w:rsid w:val="003117E1"/>
    <w:rsid w:val="00312CEC"/>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491F"/>
    <w:rsid w:val="00334CE8"/>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645E"/>
    <w:rsid w:val="0035796F"/>
    <w:rsid w:val="00357B4C"/>
    <w:rsid w:val="003604FC"/>
    <w:rsid w:val="003605EE"/>
    <w:rsid w:val="00360F2F"/>
    <w:rsid w:val="00360F9D"/>
    <w:rsid w:val="00372AC5"/>
    <w:rsid w:val="00374A6D"/>
    <w:rsid w:val="00374FFA"/>
    <w:rsid w:val="00375CED"/>
    <w:rsid w:val="003767A9"/>
    <w:rsid w:val="003772E2"/>
    <w:rsid w:val="00380A00"/>
    <w:rsid w:val="0038149A"/>
    <w:rsid w:val="00383F78"/>
    <w:rsid w:val="0038570F"/>
    <w:rsid w:val="0038655B"/>
    <w:rsid w:val="00386E6D"/>
    <w:rsid w:val="00387483"/>
    <w:rsid w:val="00390E9B"/>
    <w:rsid w:val="00391E53"/>
    <w:rsid w:val="00396A6A"/>
    <w:rsid w:val="003A0259"/>
    <w:rsid w:val="003A2699"/>
    <w:rsid w:val="003A2FF8"/>
    <w:rsid w:val="003A586F"/>
    <w:rsid w:val="003A6C93"/>
    <w:rsid w:val="003B174E"/>
    <w:rsid w:val="003B1A86"/>
    <w:rsid w:val="003B3CBD"/>
    <w:rsid w:val="003B408C"/>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32CF"/>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72C4"/>
    <w:rsid w:val="00460A3D"/>
    <w:rsid w:val="00461A20"/>
    <w:rsid w:val="00461F44"/>
    <w:rsid w:val="00462F41"/>
    <w:rsid w:val="00463A7F"/>
    <w:rsid w:val="00463FC2"/>
    <w:rsid w:val="00465AF5"/>
    <w:rsid w:val="00467BB6"/>
    <w:rsid w:val="00470E7E"/>
    <w:rsid w:val="00471817"/>
    <w:rsid w:val="00472C00"/>
    <w:rsid w:val="00473CC1"/>
    <w:rsid w:val="00475BEE"/>
    <w:rsid w:val="004778D7"/>
    <w:rsid w:val="00477BBB"/>
    <w:rsid w:val="00482AF0"/>
    <w:rsid w:val="00482F55"/>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930"/>
    <w:rsid w:val="004B5D79"/>
    <w:rsid w:val="004B6DD1"/>
    <w:rsid w:val="004B71F5"/>
    <w:rsid w:val="004B7878"/>
    <w:rsid w:val="004C038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67D"/>
    <w:rsid w:val="00502FDF"/>
    <w:rsid w:val="00505295"/>
    <w:rsid w:val="00505669"/>
    <w:rsid w:val="00511C74"/>
    <w:rsid w:val="00511D95"/>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196A"/>
    <w:rsid w:val="005B215D"/>
    <w:rsid w:val="005B3AD5"/>
    <w:rsid w:val="005B3CFE"/>
    <w:rsid w:val="005B659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4A6C"/>
    <w:rsid w:val="005F5644"/>
    <w:rsid w:val="005F6755"/>
    <w:rsid w:val="005F7BF9"/>
    <w:rsid w:val="006008E7"/>
    <w:rsid w:val="00600E3E"/>
    <w:rsid w:val="00601012"/>
    <w:rsid w:val="006023D3"/>
    <w:rsid w:val="00602C89"/>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B0B"/>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5423"/>
    <w:rsid w:val="00665BCE"/>
    <w:rsid w:val="0067197C"/>
    <w:rsid w:val="00671A8E"/>
    <w:rsid w:val="0067211D"/>
    <w:rsid w:val="00674AB8"/>
    <w:rsid w:val="00674B22"/>
    <w:rsid w:val="00675BE0"/>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B7BB1"/>
    <w:rsid w:val="006C14CF"/>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4A05"/>
    <w:rsid w:val="006F702F"/>
    <w:rsid w:val="007000BA"/>
    <w:rsid w:val="0070103C"/>
    <w:rsid w:val="00701BC1"/>
    <w:rsid w:val="00702107"/>
    <w:rsid w:val="00703E82"/>
    <w:rsid w:val="007040F7"/>
    <w:rsid w:val="00707164"/>
    <w:rsid w:val="00707396"/>
    <w:rsid w:val="0071017E"/>
    <w:rsid w:val="00710F5C"/>
    <w:rsid w:val="00711137"/>
    <w:rsid w:val="007123E6"/>
    <w:rsid w:val="007126DA"/>
    <w:rsid w:val="007127CD"/>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DC3"/>
    <w:rsid w:val="007422FD"/>
    <w:rsid w:val="00743083"/>
    <w:rsid w:val="00743765"/>
    <w:rsid w:val="007437DD"/>
    <w:rsid w:val="00746B9D"/>
    <w:rsid w:val="00747354"/>
    <w:rsid w:val="00747B7A"/>
    <w:rsid w:val="007501A6"/>
    <w:rsid w:val="00750FD3"/>
    <w:rsid w:val="00751088"/>
    <w:rsid w:val="00751C6F"/>
    <w:rsid w:val="00754319"/>
    <w:rsid w:val="00754C0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6683"/>
    <w:rsid w:val="007A02D8"/>
    <w:rsid w:val="007A146A"/>
    <w:rsid w:val="007A295D"/>
    <w:rsid w:val="007A4EBD"/>
    <w:rsid w:val="007A6A9D"/>
    <w:rsid w:val="007A7375"/>
    <w:rsid w:val="007A7439"/>
    <w:rsid w:val="007B0C16"/>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72AA"/>
    <w:rsid w:val="008476E2"/>
    <w:rsid w:val="00851029"/>
    <w:rsid w:val="00851062"/>
    <w:rsid w:val="008529DC"/>
    <w:rsid w:val="008544EB"/>
    <w:rsid w:val="008547BE"/>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ADF"/>
    <w:rsid w:val="00885E9A"/>
    <w:rsid w:val="0088680B"/>
    <w:rsid w:val="00890B34"/>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537"/>
    <w:rsid w:val="008B086E"/>
    <w:rsid w:val="008B18EE"/>
    <w:rsid w:val="008B4351"/>
    <w:rsid w:val="008B43FC"/>
    <w:rsid w:val="008B4FA3"/>
    <w:rsid w:val="008B773F"/>
    <w:rsid w:val="008C0586"/>
    <w:rsid w:val="008C0D8D"/>
    <w:rsid w:val="008C1C7C"/>
    <w:rsid w:val="008C1E90"/>
    <w:rsid w:val="008C50E3"/>
    <w:rsid w:val="008C548C"/>
    <w:rsid w:val="008D1D6E"/>
    <w:rsid w:val="008D2861"/>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70962"/>
    <w:rsid w:val="00971254"/>
    <w:rsid w:val="009714B7"/>
    <w:rsid w:val="00971DF4"/>
    <w:rsid w:val="00971E20"/>
    <w:rsid w:val="009721AE"/>
    <w:rsid w:val="009737C5"/>
    <w:rsid w:val="00974284"/>
    <w:rsid w:val="00975854"/>
    <w:rsid w:val="00975D03"/>
    <w:rsid w:val="00981AC7"/>
    <w:rsid w:val="00982702"/>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5DB1"/>
    <w:rsid w:val="009D5E34"/>
    <w:rsid w:val="009D62FE"/>
    <w:rsid w:val="009D66A2"/>
    <w:rsid w:val="009D6BA9"/>
    <w:rsid w:val="009E0E27"/>
    <w:rsid w:val="009E43C4"/>
    <w:rsid w:val="009E48BE"/>
    <w:rsid w:val="009F3A5E"/>
    <w:rsid w:val="009F4484"/>
    <w:rsid w:val="009F5E94"/>
    <w:rsid w:val="009F63F6"/>
    <w:rsid w:val="009F7B71"/>
    <w:rsid w:val="00A032F8"/>
    <w:rsid w:val="00A04A92"/>
    <w:rsid w:val="00A05B9B"/>
    <w:rsid w:val="00A06B3F"/>
    <w:rsid w:val="00A1026E"/>
    <w:rsid w:val="00A12BB7"/>
    <w:rsid w:val="00A138D1"/>
    <w:rsid w:val="00A1536A"/>
    <w:rsid w:val="00A16D14"/>
    <w:rsid w:val="00A23F43"/>
    <w:rsid w:val="00A2406B"/>
    <w:rsid w:val="00A24A11"/>
    <w:rsid w:val="00A25541"/>
    <w:rsid w:val="00A25750"/>
    <w:rsid w:val="00A26E6D"/>
    <w:rsid w:val="00A316A9"/>
    <w:rsid w:val="00A339D1"/>
    <w:rsid w:val="00A340DE"/>
    <w:rsid w:val="00A44777"/>
    <w:rsid w:val="00A45B39"/>
    <w:rsid w:val="00A45BFF"/>
    <w:rsid w:val="00A468EF"/>
    <w:rsid w:val="00A512BD"/>
    <w:rsid w:val="00A526BD"/>
    <w:rsid w:val="00A52B1A"/>
    <w:rsid w:val="00A53147"/>
    <w:rsid w:val="00A53B6A"/>
    <w:rsid w:val="00A53F2C"/>
    <w:rsid w:val="00A54B0D"/>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2B5"/>
    <w:rsid w:val="00A9293F"/>
    <w:rsid w:val="00A92984"/>
    <w:rsid w:val="00A934F5"/>
    <w:rsid w:val="00A9415E"/>
    <w:rsid w:val="00A946F1"/>
    <w:rsid w:val="00A95011"/>
    <w:rsid w:val="00A95858"/>
    <w:rsid w:val="00AA1FDF"/>
    <w:rsid w:val="00AA2014"/>
    <w:rsid w:val="00AA287B"/>
    <w:rsid w:val="00AA30C5"/>
    <w:rsid w:val="00AA39BA"/>
    <w:rsid w:val="00AA45DF"/>
    <w:rsid w:val="00AA4FB9"/>
    <w:rsid w:val="00AA504E"/>
    <w:rsid w:val="00AA682D"/>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F0663"/>
    <w:rsid w:val="00AF086F"/>
    <w:rsid w:val="00AF24E3"/>
    <w:rsid w:val="00AF299A"/>
    <w:rsid w:val="00AF3A6D"/>
    <w:rsid w:val="00AF3DA5"/>
    <w:rsid w:val="00AF52E4"/>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AF7"/>
    <w:rsid w:val="00B34049"/>
    <w:rsid w:val="00B34A81"/>
    <w:rsid w:val="00B4170F"/>
    <w:rsid w:val="00B420CD"/>
    <w:rsid w:val="00B4287F"/>
    <w:rsid w:val="00B46BF5"/>
    <w:rsid w:val="00B46F47"/>
    <w:rsid w:val="00B506D2"/>
    <w:rsid w:val="00B50D90"/>
    <w:rsid w:val="00B52139"/>
    <w:rsid w:val="00B53368"/>
    <w:rsid w:val="00B534E7"/>
    <w:rsid w:val="00B539D8"/>
    <w:rsid w:val="00B54B14"/>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800FA"/>
    <w:rsid w:val="00B80DC4"/>
    <w:rsid w:val="00B810E5"/>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7248"/>
    <w:rsid w:val="00C6163C"/>
    <w:rsid w:val="00C622CD"/>
    <w:rsid w:val="00C62782"/>
    <w:rsid w:val="00C62C7C"/>
    <w:rsid w:val="00C62EF8"/>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FAD"/>
    <w:rsid w:val="00CA0033"/>
    <w:rsid w:val="00CA031B"/>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230"/>
    <w:rsid w:val="00CE7479"/>
    <w:rsid w:val="00CE75F2"/>
    <w:rsid w:val="00CF103C"/>
    <w:rsid w:val="00CF1365"/>
    <w:rsid w:val="00CF4267"/>
    <w:rsid w:val="00CF5293"/>
    <w:rsid w:val="00CF6B72"/>
    <w:rsid w:val="00CF78A3"/>
    <w:rsid w:val="00D01EDC"/>
    <w:rsid w:val="00D02654"/>
    <w:rsid w:val="00D02C8B"/>
    <w:rsid w:val="00D04951"/>
    <w:rsid w:val="00D061CF"/>
    <w:rsid w:val="00D06327"/>
    <w:rsid w:val="00D06C5B"/>
    <w:rsid w:val="00D10D78"/>
    <w:rsid w:val="00D11FE4"/>
    <w:rsid w:val="00D129AE"/>
    <w:rsid w:val="00D13FE5"/>
    <w:rsid w:val="00D1655D"/>
    <w:rsid w:val="00D178DD"/>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5B0"/>
    <w:rsid w:val="00DD0BCB"/>
    <w:rsid w:val="00DD2D0E"/>
    <w:rsid w:val="00DD35C1"/>
    <w:rsid w:val="00DD3BAA"/>
    <w:rsid w:val="00DD3ED5"/>
    <w:rsid w:val="00DD51BB"/>
    <w:rsid w:val="00DD529F"/>
    <w:rsid w:val="00DD6E94"/>
    <w:rsid w:val="00DE0289"/>
    <w:rsid w:val="00DE2E07"/>
    <w:rsid w:val="00DE3BA7"/>
    <w:rsid w:val="00DE3CBA"/>
    <w:rsid w:val="00DE739C"/>
    <w:rsid w:val="00DF2806"/>
    <w:rsid w:val="00DF3F13"/>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1755"/>
    <w:rsid w:val="00E7277F"/>
    <w:rsid w:val="00E744B1"/>
    <w:rsid w:val="00E8033D"/>
    <w:rsid w:val="00E8143C"/>
    <w:rsid w:val="00E8276B"/>
    <w:rsid w:val="00E8325E"/>
    <w:rsid w:val="00E83FA2"/>
    <w:rsid w:val="00E86D25"/>
    <w:rsid w:val="00E87252"/>
    <w:rsid w:val="00E874E2"/>
    <w:rsid w:val="00E87B9D"/>
    <w:rsid w:val="00E9086D"/>
    <w:rsid w:val="00E916BA"/>
    <w:rsid w:val="00E92159"/>
    <w:rsid w:val="00E92540"/>
    <w:rsid w:val="00E925D3"/>
    <w:rsid w:val="00E95EF4"/>
    <w:rsid w:val="00E960EE"/>
    <w:rsid w:val="00E9610E"/>
    <w:rsid w:val="00E9679A"/>
    <w:rsid w:val="00E96983"/>
    <w:rsid w:val="00E96AC7"/>
    <w:rsid w:val="00E96F4E"/>
    <w:rsid w:val="00E97559"/>
    <w:rsid w:val="00E979E9"/>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47DE"/>
    <w:rsid w:val="00EB5901"/>
    <w:rsid w:val="00EC0EC9"/>
    <w:rsid w:val="00EC26C7"/>
    <w:rsid w:val="00EC2F80"/>
    <w:rsid w:val="00EC3CF7"/>
    <w:rsid w:val="00EC62DF"/>
    <w:rsid w:val="00ED1606"/>
    <w:rsid w:val="00ED1E0C"/>
    <w:rsid w:val="00ED447F"/>
    <w:rsid w:val="00ED5443"/>
    <w:rsid w:val="00ED7178"/>
    <w:rsid w:val="00ED7821"/>
    <w:rsid w:val="00EE1BB3"/>
    <w:rsid w:val="00EE1DFA"/>
    <w:rsid w:val="00EE4134"/>
    <w:rsid w:val="00EE4B5B"/>
    <w:rsid w:val="00EE5C44"/>
    <w:rsid w:val="00EF0634"/>
    <w:rsid w:val="00EF0D3B"/>
    <w:rsid w:val="00EF55BA"/>
    <w:rsid w:val="00EF55BB"/>
    <w:rsid w:val="00EF59B1"/>
    <w:rsid w:val="00EF6814"/>
    <w:rsid w:val="00F0225A"/>
    <w:rsid w:val="00F0236A"/>
    <w:rsid w:val="00F02B85"/>
    <w:rsid w:val="00F03002"/>
    <w:rsid w:val="00F03081"/>
    <w:rsid w:val="00F0333D"/>
    <w:rsid w:val="00F05B9C"/>
    <w:rsid w:val="00F06D47"/>
    <w:rsid w:val="00F10C21"/>
    <w:rsid w:val="00F11403"/>
    <w:rsid w:val="00F12226"/>
    <w:rsid w:val="00F12D2B"/>
    <w:rsid w:val="00F13CF4"/>
    <w:rsid w:val="00F14082"/>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42457"/>
    <w:rsid w:val="00F44238"/>
    <w:rsid w:val="00F44BD4"/>
    <w:rsid w:val="00F4535C"/>
    <w:rsid w:val="00F47F16"/>
    <w:rsid w:val="00F50324"/>
    <w:rsid w:val="00F51354"/>
    <w:rsid w:val="00F5302D"/>
    <w:rsid w:val="00F53315"/>
    <w:rsid w:val="00F5365B"/>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33D8"/>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v:textbox inset="5.85pt,.7pt,5.85pt,.7pt"/>
    </o:shapedefaults>
    <o:shapelayout v:ext="edit">
      <o:idmap v:ext="edit" data="1"/>
    </o:shapelayout>
  </w:shapeDefaults>
  <w:doNotEmbedSmartTags/>
  <w:decimalSymbol w:val="."/>
  <w:listSeparator w:val=","/>
  <w14:docId w14:val="7640204C"/>
  <w15:docId w15:val="{6D641BDB-D49E-4F21-88EF-635A751D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1" w:qFormat="1"/>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68065E"/>
    <w:pPr>
      <w:keepNext/>
      <w:numPr>
        <w:numId w:val="1"/>
      </w:numPr>
      <w:spacing w:before="120" w:after="60"/>
      <w:outlineLvl w:val="0"/>
    </w:pPr>
    <w:rPr>
      <w:b/>
      <w:kern w:val="32"/>
      <w:sz w:val="28"/>
    </w:rPr>
  </w:style>
  <w:style w:type="paragraph" w:styleId="Heading2">
    <w:name w:val="heading 2"/>
    <w:basedOn w:val="Normal"/>
    <w:next w:val="nobreak"/>
    <w:link w:val="Heading2Char"/>
    <w:qFormat/>
    <w:rsid w:val="0068065E"/>
    <w:pPr>
      <w:keepNext/>
      <w:numPr>
        <w:ilvl w:val="1"/>
        <w:numId w:val="1"/>
      </w:numPr>
      <w:outlineLvl w:val="1"/>
    </w:pPr>
    <w:rPr>
      <w:b/>
      <w:sz w:val="24"/>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uiPriority w:val="35"/>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uiPriority w:val="99"/>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uiPriority w:val="99"/>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uiPriority w:val="10"/>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rsid w:val="00EC6A57"/>
    <w:pPr>
      <w:ind w:left="600"/>
    </w:pPr>
  </w:style>
  <w:style w:type="paragraph" w:styleId="TOC5">
    <w:name w:val="toc 5"/>
    <w:basedOn w:val="Normal"/>
    <w:next w:val="Normal"/>
    <w:autoRedefine/>
    <w:uiPriority w:val="39"/>
    <w:rsid w:val="00EC6A57"/>
    <w:pPr>
      <w:ind w:left="800"/>
    </w:pPr>
  </w:style>
  <w:style w:type="paragraph" w:styleId="TOC6">
    <w:name w:val="toc 6"/>
    <w:basedOn w:val="Normal"/>
    <w:next w:val="Normal"/>
    <w:autoRedefine/>
    <w:uiPriority w:val="39"/>
    <w:rsid w:val="00EC6A57"/>
    <w:pPr>
      <w:ind w:left="1000"/>
    </w:pPr>
  </w:style>
  <w:style w:type="paragraph" w:styleId="TOC7">
    <w:name w:val="toc 7"/>
    <w:basedOn w:val="Normal"/>
    <w:next w:val="Normal"/>
    <w:autoRedefine/>
    <w:uiPriority w:val="39"/>
    <w:rsid w:val="00EC6A57"/>
    <w:pPr>
      <w:ind w:left="1200"/>
    </w:pPr>
  </w:style>
  <w:style w:type="paragraph" w:styleId="TOC8">
    <w:name w:val="toc 8"/>
    <w:basedOn w:val="Normal"/>
    <w:next w:val="Normal"/>
    <w:autoRedefine/>
    <w:uiPriority w:val="39"/>
    <w:rsid w:val="00EC6A57"/>
    <w:pPr>
      <w:ind w:left="1400"/>
    </w:pPr>
  </w:style>
  <w:style w:type="paragraph" w:styleId="TOC9">
    <w:name w:val="toc 9"/>
    <w:basedOn w:val="Normal"/>
    <w:next w:val="Normal"/>
    <w:autoRedefine/>
    <w:uiPriority w:val="39"/>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uiPriority w:val="9"/>
    <w:rsid w:val="0068065E"/>
    <w:rPr>
      <w:rFonts w:ascii="Arial" w:hAnsi="Arial"/>
      <w:b/>
      <w:kern w:val="32"/>
      <w:sz w:val="28"/>
    </w:rPr>
  </w:style>
  <w:style w:type="character" w:customStyle="1" w:styleId="Heading2Char">
    <w:name w:val="Heading 2 Char"/>
    <w:basedOn w:val="DefaultParagraphFont"/>
    <w:link w:val="Heading2"/>
    <w:uiPriority w:val="9"/>
    <w:rsid w:val="0068065E"/>
    <w:rPr>
      <w:rFonts w:ascii="Arial" w:hAnsi="Arial"/>
      <w:b/>
      <w:sz w:val="24"/>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uiPriority w:val="32"/>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uiPriority w:val="99"/>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uiPriority w:val="66"/>
    <w:rsid w:val="00D66736"/>
    <w:rPr>
      <w:rFonts w:ascii="Arial" w:hAnsi="Arial"/>
    </w:rPr>
  </w:style>
  <w:style w:type="character" w:styleId="FootnoteReference">
    <w:name w:val="footnote reference"/>
    <w:basedOn w:val="DefaultParagraphFont"/>
    <w:uiPriority w:val="99"/>
    <w:unhideWhenUsed/>
    <w:rsid w:val="009322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3018">
      <w:bodyDiv w:val="1"/>
      <w:marLeft w:val="0"/>
      <w:marRight w:val="0"/>
      <w:marTop w:val="0"/>
      <w:marBottom w:val="0"/>
      <w:divBdr>
        <w:top w:val="none" w:sz="0" w:space="0" w:color="auto"/>
        <w:left w:val="none" w:sz="0" w:space="0" w:color="auto"/>
        <w:bottom w:val="none" w:sz="0" w:space="0" w:color="auto"/>
        <w:right w:val="none" w:sz="0" w:space="0" w:color="auto"/>
      </w:divBdr>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4211550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29095914">
      <w:bodyDiv w:val="1"/>
      <w:marLeft w:val="0"/>
      <w:marRight w:val="0"/>
      <w:marTop w:val="0"/>
      <w:marBottom w:val="0"/>
      <w:divBdr>
        <w:top w:val="none" w:sz="0" w:space="0" w:color="auto"/>
        <w:left w:val="none" w:sz="0" w:space="0" w:color="auto"/>
        <w:bottom w:val="none" w:sz="0" w:space="0" w:color="auto"/>
        <w:right w:val="none" w:sz="0" w:space="0" w:color="auto"/>
      </w:divBdr>
    </w:div>
    <w:div w:id="640967038">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14624074">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199402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11EE8-B5A4-4DD5-99E5-3DE755EE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8444</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10</cp:revision>
  <cp:lastPrinted>2014-01-12T16:25:00Z</cp:lastPrinted>
  <dcterms:created xsi:type="dcterms:W3CDTF">2015-12-09T15:55:00Z</dcterms:created>
  <dcterms:modified xsi:type="dcterms:W3CDTF">2015-12-23T11:39:00Z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