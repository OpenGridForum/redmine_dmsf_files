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A935C" w14:textId="77777777" w:rsidR="007C6746" w:rsidRPr="0030419E" w:rsidRDefault="007C6746">
      <w:pPr>
        <w:rPr>
          <w:lang w:val="en-GB"/>
        </w:rPr>
      </w:pPr>
    </w:p>
    <w:p w14:paraId="653408FC" w14:textId="601EB5BB" w:rsidR="007C6746" w:rsidRPr="0030419E" w:rsidRDefault="00824562" w:rsidP="007C6746">
      <w:pPr>
        <w:pStyle w:val="Title"/>
        <w:jc w:val="center"/>
        <w:rPr>
          <w:lang w:val="en-GB"/>
        </w:rPr>
      </w:pPr>
      <w:r>
        <w:rPr>
          <w:lang w:val="en-GB"/>
        </w:rPr>
        <w:t>Use of Explicit R</w:t>
      </w:r>
      <w:r w:rsidR="00620823">
        <w:rPr>
          <w:lang w:val="en-GB"/>
        </w:rPr>
        <w:t>outing</w:t>
      </w:r>
      <w:r>
        <w:rPr>
          <w:lang w:val="en-GB"/>
        </w:rPr>
        <w:t xml:space="preserve"> Object in NSI</w:t>
      </w:r>
    </w:p>
    <w:p w14:paraId="352F6429" w14:textId="77777777" w:rsidR="00F30028" w:rsidRDefault="00F30028" w:rsidP="00F30028">
      <w:pPr>
        <w:rPr>
          <w:rFonts w:cs="Arial"/>
          <w:u w:val="single"/>
        </w:rPr>
      </w:pPr>
    </w:p>
    <w:p w14:paraId="7622556E" w14:textId="77777777" w:rsidR="00F30028" w:rsidRDefault="00F30028" w:rsidP="00F30028">
      <w:pPr>
        <w:rPr>
          <w:rFonts w:cs="Arial"/>
          <w:u w:val="single"/>
        </w:rPr>
      </w:pPr>
    </w:p>
    <w:p w14:paraId="6D9BE939" w14:textId="77777777" w:rsidR="00F30028" w:rsidRPr="001652AF" w:rsidRDefault="00F30028" w:rsidP="00F30028">
      <w:pPr>
        <w:rPr>
          <w:rFonts w:cs="Arial"/>
          <w:u w:val="single"/>
        </w:rPr>
      </w:pPr>
      <w:r w:rsidRPr="001652AF">
        <w:rPr>
          <w:rFonts w:cs="Arial"/>
          <w:u w:val="single"/>
        </w:rPr>
        <w:t>Status of This Document</w:t>
      </w:r>
    </w:p>
    <w:p w14:paraId="114F2247" w14:textId="77777777" w:rsidR="00F30028" w:rsidRDefault="00F30028" w:rsidP="00F30028">
      <w:pPr>
        <w:rPr>
          <w:rFonts w:cs="Arial"/>
        </w:rPr>
      </w:pPr>
      <w:r w:rsidRPr="001652AF">
        <w:rPr>
          <w:rFonts w:cs="Arial"/>
        </w:rPr>
        <w:t xml:space="preserve">Grid Forum Document (GFD), Recommendation (R). </w:t>
      </w:r>
    </w:p>
    <w:p w14:paraId="364CE35A" w14:textId="77777777" w:rsidR="00921EBD" w:rsidRPr="001652AF" w:rsidRDefault="00921EBD" w:rsidP="00F30028">
      <w:pPr>
        <w:rPr>
          <w:rFonts w:cs="Arial"/>
        </w:rPr>
      </w:pPr>
    </w:p>
    <w:p w14:paraId="23E2A6EE" w14:textId="38F27AB2" w:rsidR="00F30028" w:rsidRPr="001652AF" w:rsidRDefault="00F30028" w:rsidP="00F30028">
      <w:pPr>
        <w:rPr>
          <w:rFonts w:cs="Arial"/>
        </w:rPr>
      </w:pPr>
      <w:r w:rsidRPr="001652AF">
        <w:rPr>
          <w:rFonts w:cs="Arial"/>
        </w:rPr>
        <w:t>This document should be read in conjunction with OGF GFD.212 Network Service Interface Connection Service, v2.0</w:t>
      </w:r>
      <w:r w:rsidR="00181020">
        <w:rPr>
          <w:rFonts w:cs="Arial"/>
        </w:rPr>
        <w:t>.</w:t>
      </w:r>
    </w:p>
    <w:p w14:paraId="492AC796" w14:textId="77777777" w:rsidR="00F30028" w:rsidRPr="001652AF" w:rsidRDefault="00F30028" w:rsidP="00F30028">
      <w:pPr>
        <w:rPr>
          <w:rFonts w:cs="Arial"/>
        </w:rPr>
      </w:pPr>
    </w:p>
    <w:p w14:paraId="09379824" w14:textId="77777777" w:rsidR="00F30028" w:rsidRPr="001652AF" w:rsidRDefault="00F30028" w:rsidP="00F30028">
      <w:pPr>
        <w:rPr>
          <w:rFonts w:cs="Arial"/>
          <w:u w:val="single"/>
        </w:rPr>
      </w:pPr>
      <w:r w:rsidRPr="001652AF">
        <w:rPr>
          <w:rFonts w:cs="Arial"/>
          <w:u w:val="single"/>
        </w:rPr>
        <w:t>Copyright Notice</w:t>
      </w:r>
    </w:p>
    <w:p w14:paraId="34D45DF8" w14:textId="77777777" w:rsidR="00F30028" w:rsidRPr="001652AF" w:rsidRDefault="00F30028" w:rsidP="00F30028">
      <w:pPr>
        <w:rPr>
          <w:rFonts w:cs="Arial"/>
        </w:rPr>
      </w:pPr>
      <w:proofErr w:type="gramStart"/>
      <w:r w:rsidRPr="001652AF">
        <w:rPr>
          <w:rFonts w:cs="Arial"/>
        </w:rPr>
        <w:t>Copyright © Open Grid Forum (2008-2015).</w:t>
      </w:r>
      <w:proofErr w:type="gramEnd"/>
      <w:r w:rsidRPr="001652AF">
        <w:rPr>
          <w:rFonts w:cs="Arial"/>
        </w:rPr>
        <w:t xml:space="preserve"> All Rights Reserved.</w:t>
      </w:r>
    </w:p>
    <w:p w14:paraId="5225B21C" w14:textId="77777777" w:rsidR="00F30028" w:rsidRPr="001652AF" w:rsidRDefault="00F30028" w:rsidP="00F30028">
      <w:pPr>
        <w:rPr>
          <w:rFonts w:cs="Arial"/>
        </w:rPr>
      </w:pPr>
    </w:p>
    <w:p w14:paraId="0B2EACCC" w14:textId="77777777" w:rsidR="00F30028" w:rsidRPr="001652AF" w:rsidRDefault="00F30028" w:rsidP="00F30028">
      <w:pPr>
        <w:rPr>
          <w:rFonts w:cs="Arial"/>
          <w:u w:val="single"/>
        </w:rPr>
      </w:pPr>
      <w:r w:rsidRPr="001652AF">
        <w:rPr>
          <w:rFonts w:cs="Arial"/>
          <w:u w:val="single"/>
        </w:rPr>
        <w:t>Trademark</w:t>
      </w:r>
    </w:p>
    <w:p w14:paraId="18A7D2AC" w14:textId="77777777" w:rsidR="00F30028" w:rsidRPr="001652AF" w:rsidRDefault="00F30028" w:rsidP="00F30028">
      <w:pPr>
        <w:rPr>
          <w:rFonts w:cs="Arial"/>
        </w:rPr>
      </w:pPr>
      <w:r w:rsidRPr="001652AF">
        <w:rPr>
          <w:rFonts w:cs="Arial"/>
        </w:rPr>
        <w:t>OGSA is a registered trademark and service mark of the Open Grid Forum.</w:t>
      </w:r>
    </w:p>
    <w:p w14:paraId="7949CBAD" w14:textId="77777777" w:rsidR="00F30028" w:rsidRPr="001652AF" w:rsidRDefault="00F30028" w:rsidP="00F30028">
      <w:pPr>
        <w:rPr>
          <w:rFonts w:cs="Arial"/>
        </w:rPr>
      </w:pPr>
    </w:p>
    <w:p w14:paraId="1F1798B9" w14:textId="77777777" w:rsidR="00F30028" w:rsidRPr="001652AF" w:rsidRDefault="00F30028" w:rsidP="00F30028">
      <w:pPr>
        <w:rPr>
          <w:rFonts w:cs="Arial"/>
          <w:b/>
          <w:u w:val="single"/>
        </w:rPr>
      </w:pPr>
      <w:bookmarkStart w:id="0" w:name="_Toc5010625"/>
      <w:r w:rsidRPr="001652AF">
        <w:rPr>
          <w:rFonts w:cs="Arial"/>
          <w:u w:val="single"/>
        </w:rPr>
        <w:t>Abstract</w:t>
      </w:r>
      <w:bookmarkEnd w:id="0"/>
    </w:p>
    <w:p w14:paraId="690E7B03" w14:textId="39B7ECC1" w:rsidR="00824562" w:rsidRDefault="00F30028" w:rsidP="00F30028">
      <w:pPr>
        <w:rPr>
          <w:rFonts w:cs="Arial"/>
        </w:rPr>
      </w:pPr>
      <w:r w:rsidRPr="001652AF">
        <w:rPr>
          <w:rFonts w:cs="Arial"/>
        </w:rPr>
        <w:t xml:space="preserve">This document </w:t>
      </w:r>
      <w:r>
        <w:rPr>
          <w:rFonts w:cs="Arial"/>
        </w:rPr>
        <w:t>outlines</w:t>
      </w:r>
      <w:r w:rsidR="00620823">
        <w:rPr>
          <w:rFonts w:cs="Arial"/>
        </w:rPr>
        <w:t xml:space="preserve"> the use of the Explicit Routing</w:t>
      </w:r>
      <w:r w:rsidR="00824562">
        <w:rPr>
          <w:rFonts w:cs="Arial"/>
        </w:rPr>
        <w:t xml:space="preserve"> Object (ERO) parameter in the NSI reservation request for the point-to-point service </w:t>
      </w:r>
      <w:r w:rsidR="00B46273">
        <w:rPr>
          <w:rFonts w:cs="Arial"/>
        </w:rPr>
        <w:t>element</w:t>
      </w:r>
      <w:r w:rsidR="00824562">
        <w:rPr>
          <w:rFonts w:cs="Arial"/>
        </w:rPr>
        <w:t xml:space="preserve">.  The ERO parameter allows the requester to guide the reservation request through specific STP </w:t>
      </w:r>
      <w:r w:rsidR="00B46273">
        <w:rPr>
          <w:rFonts w:cs="Arial"/>
        </w:rPr>
        <w:t xml:space="preserve">or networks </w:t>
      </w:r>
      <w:r w:rsidR="00824562">
        <w:rPr>
          <w:rFonts w:cs="Arial"/>
        </w:rPr>
        <w:t xml:space="preserve">within the global topology.  Both advertised </w:t>
      </w:r>
      <w:r w:rsidR="00B46273">
        <w:rPr>
          <w:rFonts w:cs="Arial"/>
        </w:rPr>
        <w:t>edge</w:t>
      </w:r>
      <w:r w:rsidR="00824562">
        <w:rPr>
          <w:rFonts w:cs="Arial"/>
        </w:rPr>
        <w:t xml:space="preserve"> </w:t>
      </w:r>
      <w:r w:rsidR="00B46273">
        <w:rPr>
          <w:rFonts w:cs="Arial"/>
        </w:rPr>
        <w:t>STP</w:t>
      </w:r>
      <w:r w:rsidR="00824562">
        <w:rPr>
          <w:rFonts w:cs="Arial"/>
        </w:rPr>
        <w:t xml:space="preserve"> and internal hidden </w:t>
      </w:r>
      <w:r w:rsidR="00B46273">
        <w:rPr>
          <w:rFonts w:cs="Arial"/>
        </w:rPr>
        <w:t>STP</w:t>
      </w:r>
      <w:r w:rsidR="00824562">
        <w:rPr>
          <w:rFonts w:cs="Arial"/>
        </w:rPr>
        <w:t xml:space="preserve"> are supported based on these guidelines.</w:t>
      </w:r>
    </w:p>
    <w:p w14:paraId="6B46D5B5" w14:textId="77777777" w:rsidR="007C6746" w:rsidRPr="0030419E" w:rsidRDefault="007C6746" w:rsidP="007C6746">
      <w:pPr>
        <w:pStyle w:val="PreambleHeading1"/>
        <w:rPr>
          <w:lang w:val="en-GB"/>
        </w:rPr>
      </w:pPr>
      <w:bookmarkStart w:id="1" w:name="_Toc295381862"/>
      <w:r w:rsidRPr="0030419E">
        <w:rPr>
          <w:lang w:val="en-GB"/>
        </w:rPr>
        <w:t>Contents</w:t>
      </w:r>
      <w:bookmarkEnd w:id="1"/>
    </w:p>
    <w:p w14:paraId="461B8ADD" w14:textId="77777777" w:rsidR="00B46273" w:rsidRDefault="007C6746">
      <w:pPr>
        <w:pStyle w:val="TOC1"/>
        <w:rPr>
          <w:rFonts w:asciiTheme="minorHAnsi" w:eastAsiaTheme="minorEastAsia" w:hAnsiTheme="minorHAnsi" w:cstheme="minorBidi"/>
          <w:noProof/>
          <w:sz w:val="24"/>
          <w:lang w:val="en-CA" w:eastAsia="ja-JP"/>
        </w:rPr>
      </w:pPr>
      <w:r w:rsidRPr="0030419E">
        <w:rPr>
          <w:lang w:val="en-GB"/>
        </w:rPr>
        <w:fldChar w:fldCharType="begin"/>
      </w:r>
      <w:r w:rsidRPr="0030419E">
        <w:rPr>
          <w:lang w:val="en-GB"/>
        </w:rPr>
        <w:instrText xml:space="preserve"> TOC \o "1-2" \h \z \u </w:instrText>
      </w:r>
      <w:r w:rsidRPr="0030419E">
        <w:rPr>
          <w:lang w:val="en-GB"/>
        </w:rPr>
        <w:fldChar w:fldCharType="separate"/>
      </w:r>
      <w:r w:rsidR="00B46273" w:rsidRPr="00F1127F">
        <w:rPr>
          <w:noProof/>
          <w:lang w:val="en-GB"/>
        </w:rPr>
        <w:t>Contents</w:t>
      </w:r>
      <w:r w:rsidR="00B46273">
        <w:rPr>
          <w:noProof/>
        </w:rPr>
        <w:tab/>
      </w:r>
      <w:r w:rsidR="00B46273">
        <w:rPr>
          <w:noProof/>
        </w:rPr>
        <w:fldChar w:fldCharType="begin"/>
      </w:r>
      <w:r w:rsidR="00B46273">
        <w:rPr>
          <w:noProof/>
        </w:rPr>
        <w:instrText xml:space="preserve"> PAGEREF _Toc295381862 \h </w:instrText>
      </w:r>
      <w:r w:rsidR="00B46273">
        <w:rPr>
          <w:noProof/>
        </w:rPr>
      </w:r>
      <w:r w:rsidR="00B46273">
        <w:rPr>
          <w:noProof/>
        </w:rPr>
        <w:fldChar w:fldCharType="separate"/>
      </w:r>
      <w:r w:rsidR="00107DC8">
        <w:rPr>
          <w:noProof/>
        </w:rPr>
        <w:t>1</w:t>
      </w:r>
      <w:r w:rsidR="00B46273">
        <w:rPr>
          <w:noProof/>
        </w:rPr>
        <w:fldChar w:fldCharType="end"/>
      </w:r>
    </w:p>
    <w:p w14:paraId="29AB2571" w14:textId="77777777" w:rsidR="00B46273" w:rsidRDefault="00B46273">
      <w:pPr>
        <w:pStyle w:val="TOC1"/>
        <w:tabs>
          <w:tab w:val="left" w:pos="351"/>
        </w:tabs>
        <w:rPr>
          <w:rFonts w:asciiTheme="minorHAnsi" w:eastAsiaTheme="minorEastAsia" w:hAnsiTheme="minorHAnsi" w:cstheme="minorBidi"/>
          <w:noProof/>
          <w:sz w:val="24"/>
          <w:lang w:val="en-CA" w:eastAsia="ja-JP"/>
        </w:rPr>
      </w:pPr>
      <w:r w:rsidRPr="00F1127F">
        <w:rPr>
          <w:noProof/>
          <w:lang w:val="en-GB"/>
        </w:rPr>
        <w:t>1</w:t>
      </w:r>
      <w:r>
        <w:rPr>
          <w:rFonts w:asciiTheme="minorHAnsi" w:eastAsiaTheme="minorEastAsia" w:hAnsiTheme="minorHAnsi" w:cstheme="minorBidi"/>
          <w:noProof/>
          <w:sz w:val="24"/>
          <w:lang w:val="en-CA" w:eastAsia="ja-JP"/>
        </w:rPr>
        <w:tab/>
      </w:r>
      <w:r w:rsidRPr="00F1127F">
        <w:rPr>
          <w:noProof/>
          <w:lang w:val="en-GB"/>
        </w:rPr>
        <w:t>Introduction</w:t>
      </w:r>
      <w:r>
        <w:rPr>
          <w:noProof/>
        </w:rPr>
        <w:tab/>
      </w:r>
      <w:r>
        <w:rPr>
          <w:noProof/>
        </w:rPr>
        <w:fldChar w:fldCharType="begin"/>
      </w:r>
      <w:r>
        <w:rPr>
          <w:noProof/>
        </w:rPr>
        <w:instrText xml:space="preserve"> PAGEREF _Toc295381863 \h </w:instrText>
      </w:r>
      <w:r>
        <w:rPr>
          <w:noProof/>
        </w:rPr>
      </w:r>
      <w:r>
        <w:rPr>
          <w:noProof/>
        </w:rPr>
        <w:fldChar w:fldCharType="separate"/>
      </w:r>
      <w:r w:rsidR="00107DC8">
        <w:rPr>
          <w:noProof/>
        </w:rPr>
        <w:t>2</w:t>
      </w:r>
      <w:r>
        <w:rPr>
          <w:noProof/>
        </w:rPr>
        <w:fldChar w:fldCharType="end"/>
      </w:r>
    </w:p>
    <w:p w14:paraId="25C81BC5" w14:textId="552EC176" w:rsidR="00B46273" w:rsidRDefault="00B46273">
      <w:pPr>
        <w:pStyle w:val="TOC1"/>
        <w:tabs>
          <w:tab w:val="left" w:pos="240"/>
        </w:tabs>
        <w:rPr>
          <w:rFonts w:asciiTheme="minorHAnsi" w:eastAsiaTheme="minorEastAsia" w:hAnsiTheme="minorHAnsi" w:cstheme="minorBidi"/>
          <w:noProof/>
          <w:sz w:val="24"/>
          <w:lang w:val="en-CA" w:eastAsia="ja-JP"/>
        </w:rPr>
      </w:pPr>
      <w:r>
        <w:rPr>
          <w:noProof/>
        </w:rPr>
        <w:t>2</w:t>
      </w:r>
      <w:r>
        <w:rPr>
          <w:rFonts w:asciiTheme="minorHAnsi" w:eastAsiaTheme="minorEastAsia" w:hAnsiTheme="minorHAnsi" w:cstheme="minorBidi"/>
          <w:noProof/>
          <w:sz w:val="24"/>
          <w:lang w:val="en-CA" w:eastAsia="ja-JP"/>
        </w:rPr>
        <w:tab/>
        <w:t xml:space="preserve">  </w:t>
      </w:r>
      <w:r w:rsidRPr="00F1127F">
        <w:rPr>
          <w:noProof/>
          <w:lang w:val="en-GB"/>
        </w:rPr>
        <w:t xml:space="preserve">Notational </w:t>
      </w:r>
      <w:r>
        <w:rPr>
          <w:noProof/>
        </w:rPr>
        <w:t>Conventions</w:t>
      </w:r>
      <w:r>
        <w:rPr>
          <w:noProof/>
        </w:rPr>
        <w:tab/>
      </w:r>
      <w:r>
        <w:rPr>
          <w:noProof/>
        </w:rPr>
        <w:fldChar w:fldCharType="begin"/>
      </w:r>
      <w:r>
        <w:rPr>
          <w:noProof/>
        </w:rPr>
        <w:instrText xml:space="preserve"> PAGEREF _Toc295381864 \h </w:instrText>
      </w:r>
      <w:r>
        <w:rPr>
          <w:noProof/>
        </w:rPr>
      </w:r>
      <w:r>
        <w:rPr>
          <w:noProof/>
        </w:rPr>
        <w:fldChar w:fldCharType="separate"/>
      </w:r>
      <w:r w:rsidR="00107DC8">
        <w:rPr>
          <w:noProof/>
        </w:rPr>
        <w:t>2</w:t>
      </w:r>
      <w:r>
        <w:rPr>
          <w:noProof/>
        </w:rPr>
        <w:fldChar w:fldCharType="end"/>
      </w:r>
    </w:p>
    <w:p w14:paraId="4D510CD8" w14:textId="77777777" w:rsidR="00B46273" w:rsidRDefault="00B46273">
      <w:pPr>
        <w:pStyle w:val="TOC1"/>
        <w:tabs>
          <w:tab w:val="left" w:pos="351"/>
        </w:tabs>
        <w:rPr>
          <w:rFonts w:asciiTheme="minorHAnsi" w:eastAsiaTheme="minorEastAsia" w:hAnsiTheme="minorHAnsi" w:cstheme="minorBidi"/>
          <w:noProof/>
          <w:sz w:val="24"/>
          <w:lang w:val="en-CA" w:eastAsia="ja-JP"/>
        </w:rPr>
      </w:pPr>
      <w:r w:rsidRPr="00F1127F">
        <w:rPr>
          <w:noProof/>
          <w:lang w:val="en-GB"/>
        </w:rPr>
        <w:t>3</w:t>
      </w:r>
      <w:r>
        <w:rPr>
          <w:rFonts w:asciiTheme="minorHAnsi" w:eastAsiaTheme="minorEastAsia" w:hAnsiTheme="minorHAnsi" w:cstheme="minorBidi"/>
          <w:noProof/>
          <w:sz w:val="24"/>
          <w:lang w:val="en-CA" w:eastAsia="ja-JP"/>
        </w:rPr>
        <w:tab/>
      </w:r>
      <w:r w:rsidRPr="00F1127F">
        <w:rPr>
          <w:noProof/>
          <w:lang w:val="en-GB"/>
        </w:rPr>
        <w:t>Explicit Routing Object</w:t>
      </w:r>
      <w:r>
        <w:rPr>
          <w:noProof/>
        </w:rPr>
        <w:tab/>
      </w:r>
      <w:r>
        <w:rPr>
          <w:noProof/>
        </w:rPr>
        <w:fldChar w:fldCharType="begin"/>
      </w:r>
      <w:r>
        <w:rPr>
          <w:noProof/>
        </w:rPr>
        <w:instrText xml:space="preserve"> PAGEREF _Toc295381866 \h </w:instrText>
      </w:r>
      <w:r>
        <w:rPr>
          <w:noProof/>
        </w:rPr>
      </w:r>
      <w:r>
        <w:rPr>
          <w:noProof/>
        </w:rPr>
        <w:fldChar w:fldCharType="separate"/>
      </w:r>
      <w:r w:rsidR="00107DC8">
        <w:rPr>
          <w:noProof/>
        </w:rPr>
        <w:t>2</w:t>
      </w:r>
      <w:r>
        <w:rPr>
          <w:noProof/>
        </w:rPr>
        <w:fldChar w:fldCharType="end"/>
      </w:r>
    </w:p>
    <w:p w14:paraId="39668B8B" w14:textId="77777777" w:rsidR="00B46273" w:rsidRDefault="00B46273">
      <w:pPr>
        <w:pStyle w:val="TOC1"/>
        <w:tabs>
          <w:tab w:val="left" w:pos="351"/>
        </w:tabs>
        <w:rPr>
          <w:rFonts w:asciiTheme="minorHAnsi" w:eastAsiaTheme="minorEastAsia" w:hAnsiTheme="minorHAnsi" w:cstheme="minorBidi"/>
          <w:noProof/>
          <w:sz w:val="24"/>
          <w:lang w:val="en-CA" w:eastAsia="ja-JP"/>
        </w:rPr>
      </w:pPr>
      <w:r w:rsidRPr="00F1127F">
        <w:rPr>
          <w:noProof/>
          <w:lang w:val="en-GB"/>
        </w:rPr>
        <w:t>4</w:t>
      </w:r>
      <w:r>
        <w:rPr>
          <w:rFonts w:asciiTheme="minorHAnsi" w:eastAsiaTheme="minorEastAsia" w:hAnsiTheme="minorHAnsi" w:cstheme="minorBidi"/>
          <w:noProof/>
          <w:sz w:val="24"/>
          <w:lang w:val="en-CA" w:eastAsia="ja-JP"/>
        </w:rPr>
        <w:tab/>
      </w:r>
      <w:r w:rsidRPr="00F1127F">
        <w:rPr>
          <w:noProof/>
          <w:lang w:val="en-GB"/>
        </w:rPr>
        <w:t>Explicit Routing Object in practice</w:t>
      </w:r>
      <w:r>
        <w:rPr>
          <w:noProof/>
        </w:rPr>
        <w:tab/>
      </w:r>
      <w:r>
        <w:rPr>
          <w:noProof/>
        </w:rPr>
        <w:fldChar w:fldCharType="begin"/>
      </w:r>
      <w:r>
        <w:rPr>
          <w:noProof/>
        </w:rPr>
        <w:instrText xml:space="preserve"> PAGEREF _Toc295381867 \h </w:instrText>
      </w:r>
      <w:r>
        <w:rPr>
          <w:noProof/>
        </w:rPr>
      </w:r>
      <w:r>
        <w:rPr>
          <w:noProof/>
        </w:rPr>
        <w:fldChar w:fldCharType="separate"/>
      </w:r>
      <w:r w:rsidR="00107DC8">
        <w:rPr>
          <w:noProof/>
        </w:rPr>
        <w:t>3</w:t>
      </w:r>
      <w:r>
        <w:rPr>
          <w:noProof/>
        </w:rPr>
        <w:fldChar w:fldCharType="end"/>
      </w:r>
    </w:p>
    <w:p w14:paraId="2E041B81" w14:textId="77777777" w:rsidR="00B46273" w:rsidRDefault="00B46273">
      <w:pPr>
        <w:pStyle w:val="TOC2"/>
        <w:tabs>
          <w:tab w:val="left" w:pos="802"/>
        </w:tabs>
        <w:rPr>
          <w:rFonts w:asciiTheme="minorHAnsi" w:eastAsiaTheme="minorEastAsia" w:hAnsiTheme="minorHAnsi" w:cstheme="minorBidi"/>
          <w:noProof/>
          <w:sz w:val="24"/>
          <w:lang w:val="en-CA" w:eastAsia="ja-JP"/>
        </w:rPr>
      </w:pPr>
      <w:r>
        <w:rPr>
          <w:noProof/>
        </w:rPr>
        <w:t>4.1</w:t>
      </w:r>
      <w:r>
        <w:rPr>
          <w:rFonts w:asciiTheme="minorHAnsi" w:eastAsiaTheme="minorEastAsia" w:hAnsiTheme="minorHAnsi" w:cstheme="minorBidi"/>
          <w:noProof/>
          <w:sz w:val="24"/>
          <w:lang w:val="en-CA" w:eastAsia="ja-JP"/>
        </w:rPr>
        <w:tab/>
      </w:r>
      <w:r>
        <w:rPr>
          <w:noProof/>
        </w:rPr>
        <w:t>The P2PS element</w:t>
      </w:r>
      <w:r>
        <w:rPr>
          <w:noProof/>
        </w:rPr>
        <w:tab/>
      </w:r>
      <w:r>
        <w:rPr>
          <w:noProof/>
        </w:rPr>
        <w:fldChar w:fldCharType="begin"/>
      </w:r>
      <w:r>
        <w:rPr>
          <w:noProof/>
        </w:rPr>
        <w:instrText xml:space="preserve"> PAGEREF _Toc295381868 \h </w:instrText>
      </w:r>
      <w:r>
        <w:rPr>
          <w:noProof/>
        </w:rPr>
      </w:r>
      <w:r>
        <w:rPr>
          <w:noProof/>
        </w:rPr>
        <w:fldChar w:fldCharType="separate"/>
      </w:r>
      <w:r w:rsidR="00107DC8">
        <w:rPr>
          <w:noProof/>
        </w:rPr>
        <w:t>3</w:t>
      </w:r>
      <w:r>
        <w:rPr>
          <w:noProof/>
        </w:rPr>
        <w:fldChar w:fldCharType="end"/>
      </w:r>
    </w:p>
    <w:p w14:paraId="6E9FECB1" w14:textId="77777777" w:rsidR="00B46273" w:rsidRDefault="00B46273">
      <w:pPr>
        <w:pStyle w:val="TOC2"/>
        <w:tabs>
          <w:tab w:val="left" w:pos="802"/>
        </w:tabs>
        <w:rPr>
          <w:rFonts w:asciiTheme="minorHAnsi" w:eastAsiaTheme="minorEastAsia" w:hAnsiTheme="minorHAnsi" w:cstheme="minorBidi"/>
          <w:noProof/>
          <w:sz w:val="24"/>
          <w:lang w:val="en-CA" w:eastAsia="ja-JP"/>
        </w:rPr>
      </w:pPr>
      <w:r>
        <w:rPr>
          <w:noProof/>
        </w:rPr>
        <w:t>4.2</w:t>
      </w:r>
      <w:r>
        <w:rPr>
          <w:rFonts w:asciiTheme="minorHAnsi" w:eastAsiaTheme="minorEastAsia" w:hAnsiTheme="minorHAnsi" w:cstheme="minorBidi"/>
          <w:noProof/>
          <w:sz w:val="24"/>
          <w:lang w:val="en-CA" w:eastAsia="ja-JP"/>
        </w:rPr>
        <w:tab/>
      </w:r>
      <w:r>
        <w:rPr>
          <w:noProof/>
        </w:rPr>
        <w:t>Ordering of ERO elements</w:t>
      </w:r>
      <w:r>
        <w:rPr>
          <w:noProof/>
        </w:rPr>
        <w:tab/>
      </w:r>
      <w:r>
        <w:rPr>
          <w:noProof/>
        </w:rPr>
        <w:fldChar w:fldCharType="begin"/>
      </w:r>
      <w:r>
        <w:rPr>
          <w:noProof/>
        </w:rPr>
        <w:instrText xml:space="preserve"> PAGEREF _Toc295381869 \h </w:instrText>
      </w:r>
      <w:r>
        <w:rPr>
          <w:noProof/>
        </w:rPr>
      </w:r>
      <w:r>
        <w:rPr>
          <w:noProof/>
        </w:rPr>
        <w:fldChar w:fldCharType="separate"/>
      </w:r>
      <w:r w:rsidR="00107DC8">
        <w:rPr>
          <w:noProof/>
        </w:rPr>
        <w:t>5</w:t>
      </w:r>
      <w:r>
        <w:rPr>
          <w:noProof/>
        </w:rPr>
        <w:fldChar w:fldCharType="end"/>
      </w:r>
    </w:p>
    <w:p w14:paraId="0848316C" w14:textId="77777777" w:rsidR="00B46273" w:rsidRDefault="00B46273">
      <w:pPr>
        <w:pStyle w:val="TOC2"/>
        <w:tabs>
          <w:tab w:val="left" w:pos="802"/>
        </w:tabs>
        <w:rPr>
          <w:rFonts w:asciiTheme="minorHAnsi" w:eastAsiaTheme="minorEastAsia" w:hAnsiTheme="minorHAnsi" w:cstheme="minorBidi"/>
          <w:noProof/>
          <w:sz w:val="24"/>
          <w:lang w:val="en-CA" w:eastAsia="ja-JP"/>
        </w:rPr>
      </w:pPr>
      <w:r>
        <w:rPr>
          <w:noProof/>
        </w:rPr>
        <w:t>4.3</w:t>
      </w:r>
      <w:r>
        <w:rPr>
          <w:rFonts w:asciiTheme="minorHAnsi" w:eastAsiaTheme="minorEastAsia" w:hAnsiTheme="minorHAnsi" w:cstheme="minorBidi"/>
          <w:noProof/>
          <w:sz w:val="24"/>
          <w:lang w:val="en-CA" w:eastAsia="ja-JP"/>
        </w:rPr>
        <w:tab/>
      </w:r>
      <w:r>
        <w:rPr>
          <w:noProof/>
        </w:rPr>
        <w:t>Support of internal STP</w:t>
      </w:r>
      <w:r>
        <w:rPr>
          <w:noProof/>
        </w:rPr>
        <w:tab/>
      </w:r>
      <w:r>
        <w:rPr>
          <w:noProof/>
        </w:rPr>
        <w:fldChar w:fldCharType="begin"/>
      </w:r>
      <w:r>
        <w:rPr>
          <w:noProof/>
        </w:rPr>
        <w:instrText xml:space="preserve"> PAGEREF _Toc295381870 \h </w:instrText>
      </w:r>
      <w:r>
        <w:rPr>
          <w:noProof/>
        </w:rPr>
      </w:r>
      <w:r>
        <w:rPr>
          <w:noProof/>
        </w:rPr>
        <w:fldChar w:fldCharType="separate"/>
      </w:r>
      <w:r w:rsidR="00107DC8">
        <w:rPr>
          <w:noProof/>
        </w:rPr>
        <w:t>6</w:t>
      </w:r>
      <w:r>
        <w:rPr>
          <w:noProof/>
        </w:rPr>
        <w:fldChar w:fldCharType="end"/>
      </w:r>
    </w:p>
    <w:p w14:paraId="549CBE18" w14:textId="77777777" w:rsidR="00B46273" w:rsidRDefault="00B46273">
      <w:pPr>
        <w:pStyle w:val="TOC2"/>
        <w:tabs>
          <w:tab w:val="left" w:pos="802"/>
        </w:tabs>
        <w:rPr>
          <w:rFonts w:asciiTheme="minorHAnsi" w:eastAsiaTheme="minorEastAsia" w:hAnsiTheme="minorHAnsi" w:cstheme="minorBidi"/>
          <w:noProof/>
          <w:sz w:val="24"/>
          <w:lang w:val="en-CA" w:eastAsia="ja-JP"/>
        </w:rPr>
      </w:pPr>
      <w:r>
        <w:rPr>
          <w:noProof/>
        </w:rPr>
        <w:t>4.4</w:t>
      </w:r>
      <w:r>
        <w:rPr>
          <w:rFonts w:asciiTheme="minorHAnsi" w:eastAsiaTheme="minorEastAsia" w:hAnsiTheme="minorHAnsi" w:cstheme="minorBidi"/>
          <w:noProof/>
          <w:sz w:val="24"/>
          <w:lang w:val="en-CA" w:eastAsia="ja-JP"/>
        </w:rPr>
        <w:tab/>
      </w:r>
      <w:r>
        <w:rPr>
          <w:noProof/>
        </w:rPr>
        <w:t>Underspecified STP</w:t>
      </w:r>
      <w:r>
        <w:rPr>
          <w:noProof/>
        </w:rPr>
        <w:tab/>
      </w:r>
      <w:r>
        <w:rPr>
          <w:noProof/>
        </w:rPr>
        <w:fldChar w:fldCharType="begin"/>
      </w:r>
      <w:r>
        <w:rPr>
          <w:noProof/>
        </w:rPr>
        <w:instrText xml:space="preserve"> PAGEREF _Toc295381871 \h </w:instrText>
      </w:r>
      <w:r>
        <w:rPr>
          <w:noProof/>
        </w:rPr>
      </w:r>
      <w:r>
        <w:rPr>
          <w:noProof/>
        </w:rPr>
        <w:fldChar w:fldCharType="separate"/>
      </w:r>
      <w:r w:rsidR="00107DC8">
        <w:rPr>
          <w:noProof/>
        </w:rPr>
        <w:t>7</w:t>
      </w:r>
      <w:r>
        <w:rPr>
          <w:noProof/>
        </w:rPr>
        <w:fldChar w:fldCharType="end"/>
      </w:r>
    </w:p>
    <w:p w14:paraId="1C3591F6" w14:textId="77777777" w:rsidR="00B46273" w:rsidRDefault="00B46273">
      <w:pPr>
        <w:pStyle w:val="TOC2"/>
        <w:tabs>
          <w:tab w:val="left" w:pos="802"/>
        </w:tabs>
        <w:rPr>
          <w:rFonts w:asciiTheme="minorHAnsi" w:eastAsiaTheme="minorEastAsia" w:hAnsiTheme="minorHAnsi" w:cstheme="minorBidi"/>
          <w:noProof/>
          <w:sz w:val="24"/>
          <w:lang w:val="en-CA" w:eastAsia="ja-JP"/>
        </w:rPr>
      </w:pPr>
      <w:r>
        <w:rPr>
          <w:noProof/>
        </w:rPr>
        <w:t>4.5</w:t>
      </w:r>
      <w:r>
        <w:rPr>
          <w:rFonts w:asciiTheme="minorHAnsi" w:eastAsiaTheme="minorEastAsia" w:hAnsiTheme="minorHAnsi" w:cstheme="minorBidi"/>
          <w:noProof/>
          <w:sz w:val="24"/>
          <w:lang w:val="en-CA" w:eastAsia="ja-JP"/>
        </w:rPr>
        <w:tab/>
      </w:r>
      <w:r>
        <w:rPr>
          <w:noProof/>
        </w:rPr>
        <w:t>Avoiding unnecessary loops</w:t>
      </w:r>
      <w:r>
        <w:rPr>
          <w:noProof/>
        </w:rPr>
        <w:tab/>
      </w:r>
      <w:r>
        <w:rPr>
          <w:noProof/>
        </w:rPr>
        <w:fldChar w:fldCharType="begin"/>
      </w:r>
      <w:r>
        <w:rPr>
          <w:noProof/>
        </w:rPr>
        <w:instrText xml:space="preserve"> PAGEREF _Toc295381872 \h </w:instrText>
      </w:r>
      <w:r>
        <w:rPr>
          <w:noProof/>
        </w:rPr>
      </w:r>
      <w:r>
        <w:rPr>
          <w:noProof/>
        </w:rPr>
        <w:fldChar w:fldCharType="separate"/>
      </w:r>
      <w:r w:rsidR="00107DC8">
        <w:rPr>
          <w:noProof/>
        </w:rPr>
        <w:t>8</w:t>
      </w:r>
      <w:r>
        <w:rPr>
          <w:noProof/>
        </w:rPr>
        <w:fldChar w:fldCharType="end"/>
      </w:r>
    </w:p>
    <w:p w14:paraId="4E2D4BC7" w14:textId="77777777" w:rsidR="00B46273" w:rsidRDefault="00B46273">
      <w:pPr>
        <w:pStyle w:val="TOC2"/>
        <w:tabs>
          <w:tab w:val="left" w:pos="802"/>
        </w:tabs>
        <w:rPr>
          <w:rFonts w:asciiTheme="minorHAnsi" w:eastAsiaTheme="minorEastAsia" w:hAnsiTheme="minorHAnsi" w:cstheme="minorBidi"/>
          <w:noProof/>
          <w:sz w:val="24"/>
          <w:lang w:val="en-CA" w:eastAsia="ja-JP"/>
        </w:rPr>
      </w:pPr>
      <w:r>
        <w:rPr>
          <w:noProof/>
        </w:rPr>
        <w:t>4.6</w:t>
      </w:r>
      <w:r>
        <w:rPr>
          <w:rFonts w:asciiTheme="minorHAnsi" w:eastAsiaTheme="minorEastAsia" w:hAnsiTheme="minorHAnsi" w:cstheme="minorBidi"/>
          <w:noProof/>
          <w:sz w:val="24"/>
          <w:lang w:val="en-CA" w:eastAsia="ja-JP"/>
        </w:rPr>
        <w:tab/>
      </w:r>
      <w:r>
        <w:rPr>
          <w:noProof/>
        </w:rPr>
        <w:t>Error Handling</w:t>
      </w:r>
      <w:r>
        <w:rPr>
          <w:noProof/>
        </w:rPr>
        <w:tab/>
      </w:r>
      <w:r>
        <w:rPr>
          <w:noProof/>
        </w:rPr>
        <w:fldChar w:fldCharType="begin"/>
      </w:r>
      <w:r>
        <w:rPr>
          <w:noProof/>
        </w:rPr>
        <w:instrText xml:space="preserve"> PAGEREF _Toc295381873 \h </w:instrText>
      </w:r>
      <w:r>
        <w:rPr>
          <w:noProof/>
        </w:rPr>
      </w:r>
      <w:r>
        <w:rPr>
          <w:noProof/>
        </w:rPr>
        <w:fldChar w:fldCharType="separate"/>
      </w:r>
      <w:r w:rsidR="00107DC8">
        <w:rPr>
          <w:noProof/>
        </w:rPr>
        <w:t>9</w:t>
      </w:r>
      <w:r>
        <w:rPr>
          <w:noProof/>
        </w:rPr>
        <w:fldChar w:fldCharType="end"/>
      </w:r>
    </w:p>
    <w:p w14:paraId="3AC10116" w14:textId="77777777" w:rsidR="00B46273" w:rsidRDefault="00B46273">
      <w:pPr>
        <w:pStyle w:val="TOC1"/>
        <w:tabs>
          <w:tab w:val="left" w:pos="351"/>
        </w:tabs>
        <w:rPr>
          <w:rFonts w:asciiTheme="minorHAnsi" w:eastAsiaTheme="minorEastAsia" w:hAnsiTheme="minorHAnsi" w:cstheme="minorBidi"/>
          <w:noProof/>
          <w:sz w:val="24"/>
          <w:lang w:val="en-CA" w:eastAsia="ja-JP"/>
        </w:rPr>
      </w:pPr>
      <w:r w:rsidRPr="00F1127F">
        <w:rPr>
          <w:noProof/>
          <w:lang w:val="en-GB"/>
        </w:rPr>
        <w:t>5</w:t>
      </w:r>
      <w:r>
        <w:rPr>
          <w:rFonts w:asciiTheme="minorHAnsi" w:eastAsiaTheme="minorEastAsia" w:hAnsiTheme="minorHAnsi" w:cstheme="minorBidi"/>
          <w:noProof/>
          <w:sz w:val="24"/>
          <w:lang w:val="en-CA" w:eastAsia="ja-JP"/>
        </w:rPr>
        <w:tab/>
      </w:r>
      <w:r w:rsidRPr="00F1127F">
        <w:rPr>
          <w:noProof/>
          <w:lang w:val="en-GB"/>
        </w:rPr>
        <w:t>Glossary</w:t>
      </w:r>
      <w:r>
        <w:rPr>
          <w:noProof/>
        </w:rPr>
        <w:tab/>
      </w:r>
      <w:r>
        <w:rPr>
          <w:noProof/>
        </w:rPr>
        <w:fldChar w:fldCharType="begin"/>
      </w:r>
      <w:r>
        <w:rPr>
          <w:noProof/>
        </w:rPr>
        <w:instrText xml:space="preserve"> PAGEREF _Toc295381874 \h </w:instrText>
      </w:r>
      <w:r>
        <w:rPr>
          <w:noProof/>
        </w:rPr>
      </w:r>
      <w:r>
        <w:rPr>
          <w:noProof/>
        </w:rPr>
        <w:fldChar w:fldCharType="separate"/>
      </w:r>
      <w:r w:rsidR="00107DC8">
        <w:rPr>
          <w:noProof/>
        </w:rPr>
        <w:t>10</w:t>
      </w:r>
      <w:r>
        <w:rPr>
          <w:noProof/>
        </w:rPr>
        <w:fldChar w:fldCharType="end"/>
      </w:r>
    </w:p>
    <w:p w14:paraId="19538322" w14:textId="77777777" w:rsidR="00B46273" w:rsidRDefault="00B46273">
      <w:pPr>
        <w:pStyle w:val="TOC1"/>
        <w:tabs>
          <w:tab w:val="left" w:pos="351"/>
        </w:tabs>
        <w:rPr>
          <w:rFonts w:asciiTheme="minorHAnsi" w:eastAsiaTheme="minorEastAsia" w:hAnsiTheme="minorHAnsi" w:cstheme="minorBidi"/>
          <w:noProof/>
          <w:sz w:val="24"/>
          <w:lang w:val="en-CA" w:eastAsia="ja-JP"/>
        </w:rPr>
      </w:pPr>
      <w:r w:rsidRPr="00F1127F">
        <w:rPr>
          <w:noProof/>
          <w:lang w:val="en-GB"/>
        </w:rPr>
        <w:t>6</w:t>
      </w:r>
      <w:r>
        <w:rPr>
          <w:rFonts w:asciiTheme="minorHAnsi" w:eastAsiaTheme="minorEastAsia" w:hAnsiTheme="minorHAnsi" w:cstheme="minorBidi"/>
          <w:noProof/>
          <w:sz w:val="24"/>
          <w:lang w:val="en-CA" w:eastAsia="ja-JP"/>
        </w:rPr>
        <w:tab/>
      </w:r>
      <w:r w:rsidRPr="00F1127F">
        <w:rPr>
          <w:noProof/>
          <w:lang w:val="en-GB"/>
        </w:rPr>
        <w:t>Contributors</w:t>
      </w:r>
      <w:r>
        <w:rPr>
          <w:noProof/>
        </w:rPr>
        <w:tab/>
      </w:r>
      <w:r>
        <w:rPr>
          <w:noProof/>
        </w:rPr>
        <w:fldChar w:fldCharType="begin"/>
      </w:r>
      <w:r>
        <w:rPr>
          <w:noProof/>
        </w:rPr>
        <w:instrText xml:space="preserve"> PAGEREF _Toc295381875 \h </w:instrText>
      </w:r>
      <w:r>
        <w:rPr>
          <w:noProof/>
        </w:rPr>
      </w:r>
      <w:r>
        <w:rPr>
          <w:noProof/>
        </w:rPr>
        <w:fldChar w:fldCharType="separate"/>
      </w:r>
      <w:r w:rsidR="00107DC8">
        <w:rPr>
          <w:noProof/>
        </w:rPr>
        <w:t>11</w:t>
      </w:r>
      <w:r>
        <w:rPr>
          <w:noProof/>
        </w:rPr>
        <w:fldChar w:fldCharType="end"/>
      </w:r>
    </w:p>
    <w:p w14:paraId="33DA7689" w14:textId="77777777" w:rsidR="00B46273" w:rsidRDefault="00B46273">
      <w:pPr>
        <w:pStyle w:val="TOC1"/>
        <w:tabs>
          <w:tab w:val="left" w:pos="351"/>
        </w:tabs>
        <w:rPr>
          <w:rFonts w:asciiTheme="minorHAnsi" w:eastAsiaTheme="minorEastAsia" w:hAnsiTheme="minorHAnsi" w:cstheme="minorBidi"/>
          <w:noProof/>
          <w:sz w:val="24"/>
          <w:lang w:val="en-CA" w:eastAsia="ja-JP"/>
        </w:rPr>
      </w:pPr>
      <w:r w:rsidRPr="00F1127F">
        <w:rPr>
          <w:noProof/>
          <w:lang w:val="en-GB"/>
        </w:rPr>
        <w:t>7</w:t>
      </w:r>
      <w:r>
        <w:rPr>
          <w:rFonts w:asciiTheme="minorHAnsi" w:eastAsiaTheme="minorEastAsia" w:hAnsiTheme="minorHAnsi" w:cstheme="minorBidi"/>
          <w:noProof/>
          <w:sz w:val="24"/>
          <w:lang w:val="en-CA" w:eastAsia="ja-JP"/>
        </w:rPr>
        <w:tab/>
      </w:r>
      <w:r w:rsidRPr="00F1127F">
        <w:rPr>
          <w:noProof/>
          <w:lang w:val="en-GB"/>
        </w:rPr>
        <w:t>Intellectual Property Statement</w:t>
      </w:r>
      <w:r>
        <w:rPr>
          <w:noProof/>
        </w:rPr>
        <w:tab/>
      </w:r>
      <w:r>
        <w:rPr>
          <w:noProof/>
        </w:rPr>
        <w:fldChar w:fldCharType="begin"/>
      </w:r>
      <w:r>
        <w:rPr>
          <w:noProof/>
        </w:rPr>
        <w:instrText xml:space="preserve"> PAGEREF _Toc295381876 \h </w:instrText>
      </w:r>
      <w:r>
        <w:rPr>
          <w:noProof/>
        </w:rPr>
      </w:r>
      <w:r>
        <w:rPr>
          <w:noProof/>
        </w:rPr>
        <w:fldChar w:fldCharType="separate"/>
      </w:r>
      <w:r w:rsidR="00107DC8">
        <w:rPr>
          <w:noProof/>
        </w:rPr>
        <w:t>11</w:t>
      </w:r>
      <w:r>
        <w:rPr>
          <w:noProof/>
        </w:rPr>
        <w:fldChar w:fldCharType="end"/>
      </w:r>
    </w:p>
    <w:p w14:paraId="5F022EAC" w14:textId="77777777" w:rsidR="00B46273" w:rsidRDefault="00B46273">
      <w:pPr>
        <w:pStyle w:val="TOC1"/>
        <w:tabs>
          <w:tab w:val="left" w:pos="351"/>
        </w:tabs>
        <w:rPr>
          <w:rFonts w:asciiTheme="minorHAnsi" w:eastAsiaTheme="minorEastAsia" w:hAnsiTheme="minorHAnsi" w:cstheme="minorBidi"/>
          <w:noProof/>
          <w:sz w:val="24"/>
          <w:lang w:val="en-CA" w:eastAsia="ja-JP"/>
        </w:rPr>
      </w:pPr>
      <w:r w:rsidRPr="00F1127F">
        <w:rPr>
          <w:noProof/>
          <w:lang w:val="en-GB"/>
        </w:rPr>
        <w:t>8</w:t>
      </w:r>
      <w:r>
        <w:rPr>
          <w:rFonts w:asciiTheme="minorHAnsi" w:eastAsiaTheme="minorEastAsia" w:hAnsiTheme="minorHAnsi" w:cstheme="minorBidi"/>
          <w:noProof/>
          <w:sz w:val="24"/>
          <w:lang w:val="en-CA" w:eastAsia="ja-JP"/>
        </w:rPr>
        <w:tab/>
      </w:r>
      <w:r w:rsidRPr="00F1127F">
        <w:rPr>
          <w:noProof/>
          <w:lang w:val="en-GB"/>
        </w:rPr>
        <w:t>Disclaimer</w:t>
      </w:r>
      <w:r>
        <w:rPr>
          <w:noProof/>
        </w:rPr>
        <w:tab/>
      </w:r>
      <w:r>
        <w:rPr>
          <w:noProof/>
        </w:rPr>
        <w:fldChar w:fldCharType="begin"/>
      </w:r>
      <w:r>
        <w:rPr>
          <w:noProof/>
        </w:rPr>
        <w:instrText xml:space="preserve"> PAGEREF _Toc295381877 \h </w:instrText>
      </w:r>
      <w:r>
        <w:rPr>
          <w:noProof/>
        </w:rPr>
      </w:r>
      <w:r>
        <w:rPr>
          <w:noProof/>
        </w:rPr>
        <w:fldChar w:fldCharType="separate"/>
      </w:r>
      <w:r w:rsidR="00107DC8">
        <w:rPr>
          <w:noProof/>
        </w:rPr>
        <w:t>11</w:t>
      </w:r>
      <w:r>
        <w:rPr>
          <w:noProof/>
        </w:rPr>
        <w:fldChar w:fldCharType="end"/>
      </w:r>
    </w:p>
    <w:p w14:paraId="71C57292" w14:textId="77777777" w:rsidR="00B46273" w:rsidRDefault="00B46273">
      <w:pPr>
        <w:pStyle w:val="TOC1"/>
        <w:tabs>
          <w:tab w:val="left" w:pos="351"/>
        </w:tabs>
        <w:rPr>
          <w:rFonts w:asciiTheme="minorHAnsi" w:eastAsiaTheme="minorEastAsia" w:hAnsiTheme="minorHAnsi" w:cstheme="minorBidi"/>
          <w:noProof/>
          <w:sz w:val="24"/>
          <w:lang w:val="en-CA" w:eastAsia="ja-JP"/>
        </w:rPr>
      </w:pPr>
      <w:r w:rsidRPr="00F1127F">
        <w:rPr>
          <w:noProof/>
          <w:lang w:val="en-GB"/>
        </w:rPr>
        <w:t>9</w:t>
      </w:r>
      <w:r>
        <w:rPr>
          <w:rFonts w:asciiTheme="minorHAnsi" w:eastAsiaTheme="minorEastAsia" w:hAnsiTheme="minorHAnsi" w:cstheme="minorBidi"/>
          <w:noProof/>
          <w:sz w:val="24"/>
          <w:lang w:val="en-CA" w:eastAsia="ja-JP"/>
        </w:rPr>
        <w:tab/>
      </w:r>
      <w:r w:rsidRPr="00F1127F">
        <w:rPr>
          <w:noProof/>
          <w:lang w:val="en-GB"/>
        </w:rPr>
        <w:t>Full Copyright Notice</w:t>
      </w:r>
      <w:r>
        <w:rPr>
          <w:noProof/>
        </w:rPr>
        <w:tab/>
      </w:r>
      <w:r>
        <w:rPr>
          <w:noProof/>
        </w:rPr>
        <w:fldChar w:fldCharType="begin"/>
      </w:r>
      <w:r>
        <w:rPr>
          <w:noProof/>
        </w:rPr>
        <w:instrText xml:space="preserve"> PAGEREF _Toc295381878 \h </w:instrText>
      </w:r>
      <w:r>
        <w:rPr>
          <w:noProof/>
        </w:rPr>
      </w:r>
      <w:r>
        <w:rPr>
          <w:noProof/>
        </w:rPr>
        <w:fldChar w:fldCharType="separate"/>
      </w:r>
      <w:r w:rsidR="00107DC8">
        <w:rPr>
          <w:noProof/>
        </w:rPr>
        <w:t>11</w:t>
      </w:r>
      <w:r>
        <w:rPr>
          <w:noProof/>
        </w:rPr>
        <w:fldChar w:fldCharType="end"/>
      </w:r>
    </w:p>
    <w:p w14:paraId="3EC92F12" w14:textId="77777777" w:rsidR="00B46273" w:rsidRDefault="00B46273">
      <w:pPr>
        <w:pStyle w:val="TOC1"/>
        <w:tabs>
          <w:tab w:val="left" w:pos="462"/>
        </w:tabs>
        <w:rPr>
          <w:rFonts w:asciiTheme="minorHAnsi" w:eastAsiaTheme="minorEastAsia" w:hAnsiTheme="minorHAnsi" w:cstheme="minorBidi"/>
          <w:noProof/>
          <w:sz w:val="24"/>
          <w:lang w:val="en-CA" w:eastAsia="ja-JP"/>
        </w:rPr>
      </w:pPr>
      <w:r w:rsidRPr="00F1127F">
        <w:rPr>
          <w:noProof/>
          <w:lang w:val="en-GB"/>
        </w:rPr>
        <w:t>10</w:t>
      </w:r>
      <w:r>
        <w:rPr>
          <w:rFonts w:asciiTheme="minorHAnsi" w:eastAsiaTheme="minorEastAsia" w:hAnsiTheme="minorHAnsi" w:cstheme="minorBidi"/>
          <w:noProof/>
          <w:sz w:val="24"/>
          <w:lang w:val="en-CA" w:eastAsia="ja-JP"/>
        </w:rPr>
        <w:tab/>
      </w:r>
      <w:r w:rsidRPr="00F1127F">
        <w:rPr>
          <w:noProof/>
          <w:lang w:val="en-GB"/>
        </w:rPr>
        <w:t>References</w:t>
      </w:r>
      <w:r>
        <w:rPr>
          <w:noProof/>
        </w:rPr>
        <w:tab/>
      </w:r>
      <w:r>
        <w:rPr>
          <w:noProof/>
        </w:rPr>
        <w:fldChar w:fldCharType="begin"/>
      </w:r>
      <w:r>
        <w:rPr>
          <w:noProof/>
        </w:rPr>
        <w:instrText xml:space="preserve"> PAGEREF _Toc295381879 \h </w:instrText>
      </w:r>
      <w:r>
        <w:rPr>
          <w:noProof/>
        </w:rPr>
      </w:r>
      <w:r>
        <w:rPr>
          <w:noProof/>
        </w:rPr>
        <w:fldChar w:fldCharType="separate"/>
      </w:r>
      <w:r w:rsidR="00107DC8">
        <w:rPr>
          <w:noProof/>
        </w:rPr>
        <w:t>11</w:t>
      </w:r>
      <w:r>
        <w:rPr>
          <w:noProof/>
        </w:rPr>
        <w:fldChar w:fldCharType="end"/>
      </w:r>
    </w:p>
    <w:p w14:paraId="578F5E3A" w14:textId="77777777" w:rsidR="007C6746" w:rsidRPr="0030419E" w:rsidRDefault="007C6746">
      <w:pPr>
        <w:rPr>
          <w:lang w:val="en-GB"/>
        </w:rPr>
        <w:sectPr w:rsidR="007C6746" w:rsidRPr="0030419E" w:rsidSect="00A40042">
          <w:headerReference w:type="default" r:id="rId9"/>
          <w:footerReference w:type="default" r:id="rId10"/>
          <w:headerReference w:type="first" r:id="rId11"/>
          <w:pgSz w:w="12240" w:h="15840"/>
          <w:pgMar w:top="1440" w:right="1800" w:bottom="1440" w:left="1800" w:header="720" w:footer="720" w:gutter="0"/>
          <w:cols w:space="720"/>
          <w:noEndnote/>
          <w:titlePg/>
        </w:sectPr>
      </w:pPr>
      <w:r w:rsidRPr="0030419E">
        <w:rPr>
          <w:lang w:val="en-GB"/>
        </w:rPr>
        <w:fldChar w:fldCharType="end"/>
      </w:r>
    </w:p>
    <w:p w14:paraId="321EB03C" w14:textId="77777777" w:rsidR="007C6746" w:rsidRPr="0030419E" w:rsidRDefault="007C6746" w:rsidP="007C6746">
      <w:pPr>
        <w:pStyle w:val="Heading1"/>
        <w:rPr>
          <w:lang w:val="en-GB"/>
        </w:rPr>
      </w:pPr>
      <w:bookmarkStart w:id="2" w:name="_Ref292378875"/>
      <w:bookmarkStart w:id="3" w:name="_Toc295381863"/>
      <w:r w:rsidRPr="0030419E">
        <w:rPr>
          <w:lang w:val="en-GB"/>
        </w:rPr>
        <w:lastRenderedPageBreak/>
        <w:t>Introduction</w:t>
      </w:r>
      <w:bookmarkEnd w:id="2"/>
      <w:bookmarkEnd w:id="3"/>
    </w:p>
    <w:p w14:paraId="4575D0F5" w14:textId="77777777" w:rsidR="00D63BC2" w:rsidRPr="001652AF" w:rsidRDefault="00D63BC2" w:rsidP="00D63BC2">
      <w:pPr>
        <w:rPr>
          <w:rFonts w:cs="Arial"/>
        </w:rPr>
      </w:pPr>
      <w:r w:rsidRPr="001652AF">
        <w:rPr>
          <w:rFonts w:cs="Arial"/>
        </w:rPr>
        <w:t xml:space="preserve">The Network Services Interface provides an API that allows applications to monitor, control, interrogate, and support network resources that are made available by the provider of the network.  The NSI Connection Service deals specifically with the request and management of network Connections on transport networks.  NSI is inherently agnostic to the technology used in the transport plane.  This technology agnostic approach is built into the NSI topology representation and is supported through the use of Service Definitions. </w:t>
      </w:r>
    </w:p>
    <w:p w14:paraId="53DE1408" w14:textId="77777777" w:rsidR="00D63BC2" w:rsidRPr="001652AF" w:rsidRDefault="00D63BC2" w:rsidP="00D63BC2">
      <w:pPr>
        <w:rPr>
          <w:rFonts w:cs="Arial"/>
        </w:rPr>
      </w:pPr>
    </w:p>
    <w:p w14:paraId="09B34642" w14:textId="594E8D96" w:rsidR="00D63BC2" w:rsidRPr="001652AF" w:rsidRDefault="00D63BC2" w:rsidP="00D63BC2">
      <w:pPr>
        <w:rPr>
          <w:rFonts w:cs="Arial"/>
        </w:rPr>
      </w:pPr>
      <w:r w:rsidRPr="001652AF">
        <w:rPr>
          <w:rFonts w:cs="Arial"/>
        </w:rPr>
        <w:t xml:space="preserve">A Connection Service can be requested by any application that has implemented an NSI CS </w:t>
      </w:r>
      <w:r w:rsidR="00181020">
        <w:rPr>
          <w:rFonts w:cs="Arial"/>
        </w:rPr>
        <w:t>R</w:t>
      </w:r>
      <w:r w:rsidRPr="001652AF">
        <w:rPr>
          <w:rFonts w:cs="Arial"/>
        </w:rPr>
        <w:t xml:space="preserve">equester </w:t>
      </w:r>
      <w:r w:rsidR="00181020">
        <w:rPr>
          <w:rFonts w:cs="Arial"/>
        </w:rPr>
        <w:t>A</w:t>
      </w:r>
      <w:r w:rsidRPr="001652AF">
        <w:rPr>
          <w:rFonts w:cs="Arial"/>
        </w:rPr>
        <w:t>gent</w:t>
      </w:r>
      <w:r w:rsidR="00181020">
        <w:rPr>
          <w:rFonts w:cs="Arial"/>
        </w:rPr>
        <w:t xml:space="preserve"> (RA)</w:t>
      </w:r>
      <w:r w:rsidRPr="001652AF">
        <w:rPr>
          <w:rFonts w:cs="Arial"/>
        </w:rPr>
        <w:t xml:space="preserve">. Similarly, any network provider who has implemented an NSI </w:t>
      </w:r>
      <w:r w:rsidR="00181020">
        <w:rPr>
          <w:rFonts w:cs="Arial"/>
        </w:rPr>
        <w:t>P</w:t>
      </w:r>
      <w:r w:rsidRPr="001652AF">
        <w:rPr>
          <w:rFonts w:cs="Arial"/>
        </w:rPr>
        <w:t xml:space="preserve">rovider </w:t>
      </w:r>
      <w:r w:rsidR="00181020">
        <w:rPr>
          <w:rFonts w:cs="Arial"/>
        </w:rPr>
        <w:t>A</w:t>
      </w:r>
      <w:r w:rsidRPr="001652AF">
        <w:rPr>
          <w:rFonts w:cs="Arial"/>
        </w:rPr>
        <w:t>gent</w:t>
      </w:r>
      <w:r w:rsidR="00181020">
        <w:rPr>
          <w:rFonts w:cs="Arial"/>
        </w:rPr>
        <w:t xml:space="preserve"> (PA)</w:t>
      </w:r>
      <w:r w:rsidRPr="001652AF">
        <w:rPr>
          <w:rFonts w:cs="Arial"/>
        </w:rPr>
        <w:t xml:space="preserve"> can service the request.</w:t>
      </w:r>
    </w:p>
    <w:p w14:paraId="3D9B132A" w14:textId="77777777" w:rsidR="00D63BC2" w:rsidRPr="001652AF" w:rsidRDefault="00D63BC2" w:rsidP="00D63BC2">
      <w:pPr>
        <w:rPr>
          <w:rFonts w:cs="Arial"/>
        </w:rPr>
      </w:pPr>
    </w:p>
    <w:p w14:paraId="013B0D26" w14:textId="4580EACD" w:rsidR="00D63BC2" w:rsidRPr="001652AF" w:rsidRDefault="00D63BC2" w:rsidP="00D63BC2">
      <w:pPr>
        <w:rPr>
          <w:rFonts w:cs="Arial"/>
        </w:rPr>
      </w:pPr>
      <w:r w:rsidRPr="001652AF">
        <w:rPr>
          <w:rFonts w:cs="Arial"/>
        </w:rPr>
        <w:t>Each service is managed by an exchange of NSI messages between agents. These messages operate using a set of service primitives. Service primitives are the set of instructions that allow the requester to set up and manage a service. Each service request will result in the allocation of a service id</w:t>
      </w:r>
      <w:r w:rsidR="00914413">
        <w:rPr>
          <w:rFonts w:cs="Arial"/>
        </w:rPr>
        <w:t>entifier</w:t>
      </w:r>
      <w:r w:rsidRPr="001652AF">
        <w:rPr>
          <w:rFonts w:cs="Arial"/>
        </w:rPr>
        <w:t xml:space="preserve"> for the new service instance.</w:t>
      </w:r>
    </w:p>
    <w:p w14:paraId="51742AF1" w14:textId="77777777" w:rsidR="00D63BC2" w:rsidRPr="001652AF" w:rsidRDefault="00D63BC2" w:rsidP="00D63BC2">
      <w:pPr>
        <w:rPr>
          <w:rFonts w:cs="Arial"/>
        </w:rPr>
      </w:pPr>
    </w:p>
    <w:p w14:paraId="765607D2" w14:textId="662741FE" w:rsidR="00625314" w:rsidRPr="001652AF" w:rsidRDefault="00D63BC2" w:rsidP="00DC20C9">
      <w:pPr>
        <w:rPr>
          <w:rFonts w:cs="Arial"/>
        </w:rPr>
      </w:pPr>
      <w:r w:rsidRPr="001652AF">
        <w:rPr>
          <w:rFonts w:cs="Arial"/>
        </w:rPr>
        <w:t>This document describes how</w:t>
      </w:r>
      <w:r w:rsidR="00824562">
        <w:rPr>
          <w:rFonts w:cs="Arial"/>
        </w:rPr>
        <w:t xml:space="preserve"> the ERO reservation parameter within the point-to-point service </w:t>
      </w:r>
      <w:r w:rsidR="00914413">
        <w:rPr>
          <w:rFonts w:cs="Arial"/>
        </w:rPr>
        <w:t>element</w:t>
      </w:r>
      <w:r w:rsidR="00824562">
        <w:rPr>
          <w:rFonts w:cs="Arial"/>
        </w:rPr>
        <w:t xml:space="preserve"> is used to guide a</w:t>
      </w:r>
      <w:r w:rsidR="00914413">
        <w:rPr>
          <w:rFonts w:cs="Arial"/>
        </w:rPr>
        <w:t xml:space="preserve"> reservation’s</w:t>
      </w:r>
      <w:r w:rsidR="00824562">
        <w:rPr>
          <w:rFonts w:cs="Arial"/>
        </w:rPr>
        <w:t xml:space="preserve"> service path within the network.  This document should be read in </w:t>
      </w:r>
      <w:r w:rsidRPr="001652AF">
        <w:rPr>
          <w:rFonts w:cs="Arial"/>
        </w:rPr>
        <w:t>conjunction with GFD-R</w:t>
      </w:r>
      <w:r w:rsidR="00181020">
        <w:rPr>
          <w:rFonts w:cs="Arial"/>
        </w:rPr>
        <w:t>.</w:t>
      </w:r>
      <w:r w:rsidRPr="001652AF">
        <w:rPr>
          <w:rFonts w:cs="Arial"/>
        </w:rPr>
        <w:t>212 Network Service Interface Connection Service version 2.0 [</w:t>
      </w:r>
      <w:r w:rsidR="008E298A">
        <w:rPr>
          <w:rFonts w:cs="Arial"/>
        </w:rPr>
        <w:t>GFD.212]</w:t>
      </w:r>
      <w:r w:rsidR="00181020">
        <w:rPr>
          <w:rFonts w:cs="Arial"/>
        </w:rPr>
        <w:t xml:space="preserve">, </w:t>
      </w:r>
      <w:r w:rsidRPr="001652AF">
        <w:rPr>
          <w:rFonts w:cs="Arial"/>
        </w:rPr>
        <w:t>Open Grid forum GFD-I</w:t>
      </w:r>
      <w:r w:rsidR="00181020">
        <w:rPr>
          <w:rFonts w:cs="Arial"/>
        </w:rPr>
        <w:t>.</w:t>
      </w:r>
      <w:r w:rsidRPr="001652AF">
        <w:rPr>
          <w:rFonts w:cs="Arial"/>
        </w:rPr>
        <w:t>213, Network Services Framework v2.0</w:t>
      </w:r>
      <w:r w:rsidR="008E298A">
        <w:rPr>
          <w:rFonts w:cs="Arial"/>
        </w:rPr>
        <w:t xml:space="preserve"> [GFD.213</w:t>
      </w:r>
      <w:r w:rsidRPr="001652AF">
        <w:rPr>
          <w:rFonts w:cs="Arial"/>
        </w:rPr>
        <w:t>]</w:t>
      </w:r>
      <w:r w:rsidR="00181020">
        <w:rPr>
          <w:rFonts w:cs="Arial"/>
        </w:rPr>
        <w:t xml:space="preserve"> and OGF GFD-I.217 NSI Signaling and Path Finding [GFD.217</w:t>
      </w:r>
      <w:r w:rsidR="00181020" w:rsidRPr="001652AF">
        <w:rPr>
          <w:rFonts w:cs="Arial"/>
        </w:rPr>
        <w:t>]</w:t>
      </w:r>
      <w:r w:rsidR="00181020">
        <w:rPr>
          <w:rFonts w:cs="Arial"/>
        </w:rPr>
        <w:t>.</w:t>
      </w:r>
    </w:p>
    <w:p w14:paraId="5B1CAE42" w14:textId="0D12B8F4" w:rsidR="00625314" w:rsidRDefault="007C6746" w:rsidP="00DC20C9">
      <w:pPr>
        <w:pStyle w:val="Heading1"/>
      </w:pPr>
      <w:bookmarkStart w:id="4" w:name="_Toc1403318"/>
      <w:bookmarkStart w:id="5" w:name="_Toc295381864"/>
      <w:r w:rsidRPr="0030419E" w:rsidDel="00C07625">
        <w:rPr>
          <w:lang w:val="en-GB"/>
        </w:rPr>
        <w:t xml:space="preserve">Notational </w:t>
      </w:r>
      <w:r w:rsidRPr="00DC20C9" w:rsidDel="00C07625">
        <w:t>Conventions</w:t>
      </w:r>
      <w:bookmarkStart w:id="6" w:name="_Toc295053888"/>
      <w:bookmarkStart w:id="7" w:name="_Toc295381865"/>
      <w:bookmarkEnd w:id="4"/>
      <w:bookmarkEnd w:id="5"/>
      <w:bookmarkEnd w:id="6"/>
      <w:bookmarkEnd w:id="7"/>
    </w:p>
    <w:p w14:paraId="36086DCD" w14:textId="73922F05" w:rsidR="00DD0819" w:rsidRPr="0030419E" w:rsidRDefault="00DD0819" w:rsidP="007C6746">
      <w:pPr>
        <w:rPr>
          <w:lang w:val="en-GB"/>
        </w:rPr>
      </w:pPr>
      <w:r>
        <w:t xml:space="preserve">The keywords “MUST”, “MUST NOT”, “REQUIRED”, “SHALL”, “SHALL NOT”, “SHOULD”, “SHOULD NOT”, “RECOMMENDED”, “MAY”, and “OPTIONAL” are to be interpreted as described in [RFC 2119]. Words defined in the glossary are capitalized (e.g. Connection). NSI protocol messages and their attributes are written in camel case and italics (e.g. </w:t>
      </w:r>
      <w:proofErr w:type="spellStart"/>
      <w:r w:rsidRPr="00A57325">
        <w:rPr>
          <w:i/>
        </w:rPr>
        <w:t>reserveConfirmed</w:t>
      </w:r>
      <w:proofErr w:type="spellEnd"/>
      <w:r>
        <w:t>)</w:t>
      </w:r>
    </w:p>
    <w:p w14:paraId="26388374" w14:textId="2E42BE95" w:rsidR="00F805DD" w:rsidRDefault="00620823" w:rsidP="00F805DD">
      <w:pPr>
        <w:pStyle w:val="Heading1"/>
        <w:rPr>
          <w:lang w:val="en-GB"/>
        </w:rPr>
      </w:pPr>
      <w:bookmarkStart w:id="8" w:name="_Toc295381866"/>
      <w:r>
        <w:rPr>
          <w:lang w:val="en-GB"/>
        </w:rPr>
        <w:t>Explicit Routing Object</w:t>
      </w:r>
      <w:bookmarkEnd w:id="8"/>
    </w:p>
    <w:p w14:paraId="2851CFB3" w14:textId="64916A39" w:rsidR="00620823" w:rsidRDefault="00F05DDB" w:rsidP="00620823">
      <w:r>
        <w:t xml:space="preserve">As defined in [GFD.212], section 3.2, a </w:t>
      </w:r>
      <w:r w:rsidR="00620823" w:rsidRPr="00620823">
        <w:t>Connection request can optionally include an Explicit Routing Object (</w:t>
      </w:r>
      <w:r w:rsidR="00620823">
        <w:t>ERO</w:t>
      </w:r>
      <w:r w:rsidR="00620823" w:rsidRPr="00620823">
        <w:t xml:space="preserve">) element. An </w:t>
      </w:r>
      <w:r w:rsidR="00620823">
        <w:t>ERO</w:t>
      </w:r>
      <w:r w:rsidR="00620823" w:rsidRPr="00620823">
        <w:t xml:space="preserve"> is an ordered list of STPs that describe the route that should be take</w:t>
      </w:r>
      <w:r w:rsidR="00620823">
        <w:t>n by the Connection. The inter-n</w:t>
      </w:r>
      <w:r w:rsidR="00620823" w:rsidRPr="00620823">
        <w:t xml:space="preserve">etwork pathfinder will use STPs listed in an </w:t>
      </w:r>
      <w:r w:rsidR="00620823">
        <w:t>ERO</w:t>
      </w:r>
      <w:r w:rsidR="00620823" w:rsidRPr="00620823">
        <w:t xml:space="preserve"> element as constraints during the path</w:t>
      </w:r>
      <w:r w:rsidR="00620823">
        <w:t xml:space="preserve"> </w:t>
      </w:r>
      <w:r w:rsidR="00620823" w:rsidRPr="00620823">
        <w:t xml:space="preserve">finding process. The Connection will include all of the STPs in the </w:t>
      </w:r>
      <w:r w:rsidR="00620823">
        <w:t>ERO</w:t>
      </w:r>
      <w:r w:rsidR="00620823" w:rsidRPr="00620823">
        <w:t xml:space="preserve"> in the sequence in which they are listed. However an </w:t>
      </w:r>
      <w:r w:rsidR="00620823">
        <w:t>ERO</w:t>
      </w:r>
      <w:r w:rsidR="00620823" w:rsidRPr="00620823">
        <w:t xml:space="preserve"> is not ‘strict’ in the sense that a Connection is allowed to transit intermediate STPs between the STPs listed in the </w:t>
      </w:r>
      <w:r w:rsidR="00620823">
        <w:t>ERO</w:t>
      </w:r>
      <w:r w:rsidR="00620823" w:rsidRPr="00620823">
        <w:t>.</w:t>
      </w:r>
    </w:p>
    <w:p w14:paraId="2D5D6FF8" w14:textId="77777777" w:rsidR="00620823" w:rsidRPr="00620823" w:rsidRDefault="00620823" w:rsidP="00620823"/>
    <w:p w14:paraId="6599BFCC" w14:textId="0E465A6F" w:rsidR="00620823" w:rsidRDefault="00620823" w:rsidP="00620823">
      <w:r>
        <w:fldChar w:fldCharType="begin"/>
      </w:r>
      <w:r>
        <w:instrText xml:space="preserve"> REF _Ref294967045 \h </w:instrText>
      </w:r>
      <w:r>
        <w:fldChar w:fldCharType="separate"/>
      </w:r>
      <w:r>
        <w:t xml:space="preserve">Figure </w:t>
      </w:r>
      <w:r>
        <w:rPr>
          <w:noProof/>
        </w:rPr>
        <w:t>1</w:t>
      </w:r>
      <w:r>
        <w:fldChar w:fldCharType="end"/>
      </w:r>
      <w:r>
        <w:t xml:space="preserve"> </w:t>
      </w:r>
      <w:r w:rsidRPr="00620823">
        <w:t xml:space="preserve">shows an example of a Connection. This Connection conforms to any of the following </w:t>
      </w:r>
      <w:r w:rsidR="00474365">
        <w:t>ERO</w:t>
      </w:r>
      <w:r w:rsidRPr="00620823">
        <w:t xml:space="preserve">: (STP b, STP d, STP f), or (STP c, STP e, STP g). </w:t>
      </w:r>
      <w:r w:rsidR="00F856BA">
        <w:t xml:space="preserve"> </w:t>
      </w:r>
      <w:r w:rsidRPr="00620823">
        <w:t xml:space="preserve">Note that as the ingress and egress STPs of a Connection are defined in dedicated fields of the Connection request, they MUST </w:t>
      </w:r>
      <w:del w:id="9" w:author="Chin Guok" w:date="2015-06-10T09:42:00Z">
        <w:r w:rsidRPr="00620823" w:rsidDel="00DA0091">
          <w:delText xml:space="preserve">not </w:delText>
        </w:r>
      </w:del>
      <w:ins w:id="10" w:author="Chin Guok" w:date="2015-06-10T09:42:00Z">
        <w:r w:rsidR="00DA0091">
          <w:t>NOT</w:t>
        </w:r>
        <w:r w:rsidR="00DA0091" w:rsidRPr="00620823">
          <w:t xml:space="preserve"> </w:t>
        </w:r>
      </w:ins>
      <w:r w:rsidRPr="00620823">
        <w:t xml:space="preserve">be included in the </w:t>
      </w:r>
      <w:r w:rsidR="00474365">
        <w:t>ERO</w:t>
      </w:r>
      <w:r w:rsidRPr="00620823">
        <w:t>.</w:t>
      </w:r>
      <w:r w:rsidR="00914413">
        <w:t xml:space="preserve">  Also notice that STP at either end of an SDP can be used to uniquely identify the SDP to transit.  Both STP on a single SDP are not required in the ERO, and in fact, </w:t>
      </w:r>
      <w:commentRangeStart w:id="11"/>
      <w:r w:rsidR="00914413">
        <w:t>only a single one should be specified</w:t>
      </w:r>
      <w:commentRangeEnd w:id="11"/>
      <w:r w:rsidR="00DA0091">
        <w:rPr>
          <w:rStyle w:val="CommentReference"/>
        </w:rPr>
        <w:commentReference w:id="11"/>
      </w:r>
      <w:r w:rsidR="00914413">
        <w:t>.</w:t>
      </w:r>
    </w:p>
    <w:p w14:paraId="71646CF8" w14:textId="77777777" w:rsidR="00620823" w:rsidRDefault="00620823" w:rsidP="00620823"/>
    <w:p w14:paraId="749D4B2B" w14:textId="263C465F" w:rsidR="00620823" w:rsidRDefault="00620823" w:rsidP="00620823">
      <w:r>
        <w:rPr>
          <w:noProof/>
        </w:rPr>
        <w:lastRenderedPageBreak/>
        <w:drawing>
          <wp:inline distT="0" distB="0" distL="0" distR="0" wp14:anchorId="5671E6BC" wp14:editId="3E5A38A7">
            <wp:extent cx="5486400" cy="1549400"/>
            <wp:effectExtent l="0" t="0" r="0" b="0"/>
            <wp:docPr id="3" name="Picture 3" descr="Macintosh HD:Users:hacksaw:Desktop:Screen Shot 2015-06-03 at 4.06.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acksaw:Desktop:Screen Shot 2015-06-03 at 4.06.56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549400"/>
                    </a:xfrm>
                    <a:prstGeom prst="rect">
                      <a:avLst/>
                    </a:prstGeom>
                    <a:noFill/>
                    <a:ln>
                      <a:noFill/>
                    </a:ln>
                  </pic:spPr>
                </pic:pic>
              </a:graphicData>
            </a:graphic>
          </wp:inline>
        </w:drawing>
      </w:r>
    </w:p>
    <w:p w14:paraId="515994CD" w14:textId="69765ECD" w:rsidR="00620823" w:rsidRPr="00620823" w:rsidRDefault="00620823" w:rsidP="00DC20C9">
      <w:pPr>
        <w:pStyle w:val="Caption"/>
      </w:pPr>
      <w:bookmarkStart w:id="12" w:name="_Ref294967045"/>
      <w:r>
        <w:t xml:space="preserve">Figure </w:t>
      </w:r>
      <w:fldSimple w:instr=" SEQ Figure \* ARABIC ">
        <w:r w:rsidR="00E171D8">
          <w:rPr>
            <w:noProof/>
          </w:rPr>
          <w:t>1</w:t>
        </w:r>
      </w:fldSimple>
      <w:bookmarkEnd w:id="12"/>
      <w:r>
        <w:t xml:space="preserve"> – Example of an ERO.</w:t>
      </w:r>
    </w:p>
    <w:p w14:paraId="55EFD7FA" w14:textId="5B7CE171" w:rsidR="00572493" w:rsidRDefault="00620823" w:rsidP="00620823">
      <w:r w:rsidRPr="00620823">
        <w:t>The NSI CS does not require NSI messages to be forwarded through the same sequence of NSAs/Networks that the Connection transits, and as a consequence, both tree and chain ty</w:t>
      </w:r>
      <w:r w:rsidR="00F05DDB">
        <w:t>pe architectures are supported.</w:t>
      </w:r>
    </w:p>
    <w:p w14:paraId="55779341" w14:textId="6758FA08" w:rsidR="00572493" w:rsidRDefault="00572493" w:rsidP="00572493">
      <w:pPr>
        <w:pStyle w:val="Heading1"/>
        <w:rPr>
          <w:lang w:val="en-GB"/>
        </w:rPr>
      </w:pPr>
      <w:bookmarkStart w:id="13" w:name="_Toc295381867"/>
      <w:r>
        <w:rPr>
          <w:lang w:val="en-GB"/>
        </w:rPr>
        <w:t>Explicit Routing Object in practice</w:t>
      </w:r>
      <w:bookmarkEnd w:id="13"/>
    </w:p>
    <w:p w14:paraId="5438C4A1" w14:textId="61687819" w:rsidR="00EA3919" w:rsidRDefault="00914413" w:rsidP="00DC20C9">
      <w:r>
        <w:t xml:space="preserve">[GFD.212] </w:t>
      </w:r>
      <w:proofErr w:type="gramStart"/>
      <w:r>
        <w:t>provides</w:t>
      </w:r>
      <w:proofErr w:type="gramEnd"/>
      <w:r w:rsidR="00572493">
        <w:t xml:space="preserve"> a high level definition of the ERO, including the XSD schema used to communicate the ERO within the point-to-point service element, however, it did not discuss some of the more practical aspects of </w:t>
      </w:r>
      <w:r w:rsidR="00EA3919">
        <w:t>specifying the ERO and interpretation rules for pathfinders.  The following sections will discuss these aspects in more detail.</w:t>
      </w:r>
    </w:p>
    <w:p w14:paraId="20DC3500" w14:textId="2D24CD1E" w:rsidR="00EA3919" w:rsidRDefault="00EA3919" w:rsidP="00DC20C9">
      <w:pPr>
        <w:pStyle w:val="Heading2"/>
      </w:pPr>
      <w:bookmarkStart w:id="14" w:name="_Toc295381868"/>
      <w:r>
        <w:t>The P2PS element</w:t>
      </w:r>
      <w:bookmarkEnd w:id="14"/>
    </w:p>
    <w:p w14:paraId="19F447BB" w14:textId="4F47A01A" w:rsidR="008236DA" w:rsidRDefault="00EA3919" w:rsidP="00DC20C9">
      <w:r>
        <w:t xml:space="preserve">When specifying an ERO within the </w:t>
      </w:r>
      <w:r w:rsidRPr="00DC20C9">
        <w:rPr>
          <w:i/>
        </w:rPr>
        <w:t>p2ps</w:t>
      </w:r>
      <w:r>
        <w:t xml:space="preserve"> element, the source and destination STP identifiers are contained within the </w:t>
      </w:r>
      <w:proofErr w:type="spellStart"/>
      <w:r w:rsidRPr="00DC20C9">
        <w:rPr>
          <w:i/>
        </w:rPr>
        <w:t>sourceSTP</w:t>
      </w:r>
      <w:proofErr w:type="spellEnd"/>
      <w:r>
        <w:t xml:space="preserve"> and </w:t>
      </w:r>
      <w:proofErr w:type="spellStart"/>
      <w:r w:rsidRPr="00DC20C9">
        <w:rPr>
          <w:i/>
        </w:rPr>
        <w:t>destSTP</w:t>
      </w:r>
      <w:proofErr w:type="spellEnd"/>
      <w:r>
        <w:t xml:space="preserve"> respectively.  They are not repeated in the </w:t>
      </w:r>
      <w:proofErr w:type="spellStart"/>
      <w:r w:rsidRPr="00DC20C9">
        <w:rPr>
          <w:i/>
        </w:rPr>
        <w:t>ero</w:t>
      </w:r>
      <w:proofErr w:type="spellEnd"/>
      <w:r w:rsidR="008236DA">
        <w:t xml:space="preserve"> element</w:t>
      </w:r>
      <w:r>
        <w:t xml:space="preserve"> </w:t>
      </w:r>
      <w:r w:rsidR="008236DA">
        <w:t>even though they</w:t>
      </w:r>
      <w:r>
        <w:t xml:space="preserve"> are consider</w:t>
      </w:r>
      <w:r w:rsidR="00526889">
        <w:t>ed</w:t>
      </w:r>
      <w:r>
        <w:t xml:space="preserve"> bookends to the explicit path.  For example, a </w:t>
      </w:r>
      <w:r w:rsidRPr="00DC20C9">
        <w:rPr>
          <w:i/>
        </w:rPr>
        <w:t>p2ps</w:t>
      </w:r>
      <w:r>
        <w:t xml:space="preserve"> element specifying a connection from</w:t>
      </w:r>
      <w:r w:rsidR="008236DA">
        <w:t>:</w:t>
      </w:r>
    </w:p>
    <w:p w14:paraId="726D63E8" w14:textId="77777777" w:rsidR="008236DA" w:rsidRDefault="008236DA" w:rsidP="00DC20C9"/>
    <w:p w14:paraId="63ABE362" w14:textId="77777777" w:rsidR="008236DA" w:rsidRDefault="00EA3919" w:rsidP="00DC20C9">
      <w:pPr>
        <w:ind w:left="720"/>
      </w:pPr>
      <w:proofErr w:type="gramStart"/>
      <w:r>
        <w:t>source</w:t>
      </w:r>
      <w:proofErr w:type="gramEnd"/>
      <w:r>
        <w:t xml:space="preserve"> STP </w:t>
      </w:r>
      <w:r w:rsidRPr="00DE5572">
        <w:rPr>
          <w:rFonts w:ascii="Andale Mono" w:hAnsi="Andale Mono" w:cs="Courier New"/>
          <w:color w:val="000000"/>
          <w:sz w:val="16"/>
          <w:szCs w:val="16"/>
        </w:rPr>
        <w:t>urn:ogf:network:kddilabs.jp:2013:topology:bi-ps?vlan=1782</w:t>
      </w:r>
    </w:p>
    <w:p w14:paraId="7FD64DE9" w14:textId="77777777" w:rsidR="008236DA" w:rsidRDefault="00EA3919" w:rsidP="00DC20C9">
      <w:pPr>
        <w:ind w:left="720"/>
      </w:pPr>
      <w:proofErr w:type="gramStart"/>
      <w:r>
        <w:t>to</w:t>
      </w:r>
      <w:proofErr w:type="gramEnd"/>
      <w:r>
        <w:t xml:space="preserve"> destination STP </w:t>
      </w:r>
      <w:r w:rsidRPr="00DE5572">
        <w:rPr>
          <w:rFonts w:ascii="Andale Mono" w:hAnsi="Andale Mono" w:cs="Courier New"/>
          <w:color w:val="000000"/>
          <w:sz w:val="16"/>
          <w:szCs w:val="16"/>
        </w:rPr>
        <w:t>urn:ogf:network:uvalight.net:2013:topology:ps?vlan=1782</w:t>
      </w:r>
    </w:p>
    <w:p w14:paraId="6C26AAC3" w14:textId="77777777" w:rsidR="008236DA" w:rsidRDefault="00EA3919" w:rsidP="00DC20C9">
      <w:pPr>
        <w:ind w:left="720"/>
      </w:pPr>
      <w:proofErr w:type="gramStart"/>
      <w:r>
        <w:t>via</w:t>
      </w:r>
      <w:proofErr w:type="gramEnd"/>
      <w:r>
        <w:t xml:space="preserve"> intermediate STP </w:t>
      </w:r>
      <w:r w:rsidRPr="00DE5572">
        <w:rPr>
          <w:rFonts w:ascii="Andale Mono" w:hAnsi="Andale Mono" w:cs="Courier New"/>
          <w:color w:val="000000"/>
          <w:sz w:val="16"/>
          <w:szCs w:val="16"/>
        </w:rPr>
        <w:t>urn:ogf:network:icair.org:2013:topology:netherlight?vlan=178</w:t>
      </w:r>
      <w:r>
        <w:rPr>
          <w:rFonts w:ascii="Andale Mono" w:hAnsi="Andale Mono" w:cs="Courier New"/>
          <w:color w:val="000000"/>
          <w:sz w:val="16"/>
          <w:szCs w:val="16"/>
        </w:rPr>
        <w:t>2</w:t>
      </w:r>
    </w:p>
    <w:p w14:paraId="08D870D5" w14:textId="77777777" w:rsidR="008236DA" w:rsidRDefault="008236DA" w:rsidP="00DC20C9"/>
    <w:p w14:paraId="2B71861F" w14:textId="0BFE9D13" w:rsidR="00EA3919" w:rsidRPr="00DC20C9" w:rsidRDefault="008236DA" w:rsidP="00DC20C9">
      <w:r>
        <w:t>W</w:t>
      </w:r>
      <w:r w:rsidR="00EA3919">
        <w:t>ould appear as follows</w:t>
      </w:r>
      <w:r>
        <w:t xml:space="preserve"> in the NSI reservation request</w:t>
      </w:r>
      <w:r w:rsidR="00EA3919">
        <w:t xml:space="preserve">: </w:t>
      </w:r>
    </w:p>
    <w:p w14:paraId="69C12E11" w14:textId="77777777" w:rsidR="00F05DDB" w:rsidRDefault="00F05DDB" w:rsidP="00620823"/>
    <w:p w14:paraId="38388190" w14:textId="29D88272" w:rsidR="00620823" w:rsidRPr="00DC20C9" w:rsidRDefault="00572493" w:rsidP="00DC20C9">
      <w:pPr>
        <w:rPr>
          <w:rFonts w:ascii="Andale Mono" w:hAnsi="Andale Mono" w:cs="Courier New"/>
          <w:color w:val="000096"/>
          <w:sz w:val="16"/>
          <w:szCs w:val="16"/>
        </w:rPr>
      </w:pPr>
      <w:r w:rsidRPr="00DC20C9">
        <w:rPr>
          <w:rFonts w:ascii="Andale Mono" w:hAnsi="Andale Mono" w:cs="Courier New"/>
          <w:color w:val="000096"/>
          <w:sz w:val="16"/>
          <w:szCs w:val="16"/>
        </w:rPr>
        <w:t>&lt;</w:t>
      </w:r>
      <w:proofErr w:type="gramStart"/>
      <w:r w:rsidRPr="00DC20C9">
        <w:rPr>
          <w:rFonts w:ascii="Andale Mono" w:hAnsi="Andale Mono" w:cs="Courier New"/>
          <w:color w:val="000096"/>
          <w:sz w:val="16"/>
          <w:szCs w:val="16"/>
        </w:rPr>
        <w:t>p2ps</w:t>
      </w:r>
      <w:proofErr w:type="gramEnd"/>
      <w:r w:rsidRPr="00DC20C9">
        <w:rPr>
          <w:rFonts w:ascii="Andale Mono" w:hAnsi="Andale Mono" w:cs="Courier New"/>
          <w:color w:val="000096"/>
          <w:sz w:val="16"/>
          <w:szCs w:val="16"/>
        </w:rPr>
        <w:t>&gt;</w:t>
      </w:r>
      <w:r w:rsidRPr="00DC20C9">
        <w:rPr>
          <w:rFonts w:ascii="Andale Mono" w:hAnsi="Andale Mono" w:cs="Courier New"/>
          <w:color w:val="000000"/>
          <w:sz w:val="16"/>
          <w:szCs w:val="16"/>
        </w:rPr>
        <w:br/>
        <w:t xml:space="preserve">    </w:t>
      </w:r>
      <w:r w:rsidRPr="00DC20C9">
        <w:rPr>
          <w:rFonts w:ascii="Andale Mono" w:hAnsi="Andale Mono" w:cs="Courier New"/>
          <w:color w:val="000096"/>
          <w:sz w:val="16"/>
          <w:szCs w:val="16"/>
        </w:rPr>
        <w:t>&lt;capacity&gt;</w:t>
      </w:r>
      <w:r w:rsidRPr="00DC20C9">
        <w:rPr>
          <w:rFonts w:ascii="Andale Mono" w:hAnsi="Andale Mono" w:cs="Courier New"/>
          <w:color w:val="000000"/>
          <w:sz w:val="16"/>
          <w:szCs w:val="16"/>
        </w:rPr>
        <w:t>100</w:t>
      </w:r>
      <w:r w:rsidRPr="00DC20C9">
        <w:rPr>
          <w:rFonts w:ascii="Andale Mono" w:hAnsi="Andale Mono" w:cs="Courier New"/>
          <w:color w:val="000096"/>
          <w:sz w:val="16"/>
          <w:szCs w:val="16"/>
        </w:rPr>
        <w:t>&lt;/capacity&gt;</w:t>
      </w:r>
      <w:r w:rsidRPr="00DC20C9">
        <w:rPr>
          <w:rFonts w:ascii="Andale Mono" w:hAnsi="Andale Mono" w:cs="Courier New"/>
          <w:color w:val="000000"/>
          <w:sz w:val="16"/>
          <w:szCs w:val="16"/>
        </w:rPr>
        <w:br/>
        <w:t xml:space="preserve">    </w:t>
      </w:r>
      <w:r w:rsidRPr="00DC20C9">
        <w:rPr>
          <w:rFonts w:ascii="Andale Mono" w:hAnsi="Andale Mono" w:cs="Courier New"/>
          <w:color w:val="000096"/>
          <w:sz w:val="16"/>
          <w:szCs w:val="16"/>
        </w:rPr>
        <w:t>&lt;directionality&gt;</w:t>
      </w:r>
      <w:r w:rsidRPr="00DC20C9">
        <w:rPr>
          <w:rFonts w:ascii="Andale Mono" w:hAnsi="Andale Mono" w:cs="Courier New"/>
          <w:color w:val="000000"/>
          <w:sz w:val="16"/>
          <w:szCs w:val="16"/>
        </w:rPr>
        <w:t>Bidirectional</w:t>
      </w:r>
      <w:r w:rsidRPr="00DC20C9">
        <w:rPr>
          <w:rFonts w:ascii="Andale Mono" w:hAnsi="Andale Mono" w:cs="Courier New"/>
          <w:color w:val="000096"/>
          <w:sz w:val="16"/>
          <w:szCs w:val="16"/>
        </w:rPr>
        <w:t>&lt;/directionality&gt;</w:t>
      </w:r>
      <w:r w:rsidRPr="00DC20C9">
        <w:rPr>
          <w:rFonts w:ascii="Andale Mono" w:hAnsi="Andale Mono" w:cs="Courier New"/>
          <w:color w:val="000000"/>
          <w:sz w:val="16"/>
          <w:szCs w:val="16"/>
        </w:rPr>
        <w:br/>
        <w:t xml:space="preserve">    </w:t>
      </w:r>
      <w:r w:rsidRPr="00DC20C9">
        <w:rPr>
          <w:rFonts w:ascii="Andale Mono" w:hAnsi="Andale Mono" w:cs="Courier New"/>
          <w:color w:val="000096"/>
          <w:sz w:val="16"/>
          <w:szCs w:val="16"/>
        </w:rPr>
        <w:t>&lt;</w:t>
      </w:r>
      <w:proofErr w:type="spellStart"/>
      <w:r w:rsidRPr="00DC20C9">
        <w:rPr>
          <w:rFonts w:ascii="Andale Mono" w:hAnsi="Andale Mono" w:cs="Courier New"/>
          <w:color w:val="000096"/>
          <w:sz w:val="16"/>
          <w:szCs w:val="16"/>
        </w:rPr>
        <w:t>symmetricPath</w:t>
      </w:r>
      <w:proofErr w:type="spellEnd"/>
      <w:r w:rsidRPr="00DC20C9">
        <w:rPr>
          <w:rFonts w:ascii="Andale Mono" w:hAnsi="Andale Mono" w:cs="Courier New"/>
          <w:color w:val="000096"/>
          <w:sz w:val="16"/>
          <w:szCs w:val="16"/>
        </w:rPr>
        <w:t>&gt;</w:t>
      </w:r>
      <w:r w:rsidRPr="00DC20C9">
        <w:rPr>
          <w:rFonts w:ascii="Andale Mono" w:hAnsi="Andale Mono" w:cs="Courier New"/>
          <w:color w:val="000000"/>
          <w:sz w:val="16"/>
          <w:szCs w:val="16"/>
        </w:rPr>
        <w:t>true</w:t>
      </w:r>
      <w:r w:rsidRPr="00DC20C9">
        <w:rPr>
          <w:rFonts w:ascii="Andale Mono" w:hAnsi="Andale Mono" w:cs="Courier New"/>
          <w:color w:val="000096"/>
          <w:sz w:val="16"/>
          <w:szCs w:val="16"/>
        </w:rPr>
        <w:t>&lt;/</w:t>
      </w:r>
      <w:proofErr w:type="spellStart"/>
      <w:r w:rsidRPr="00DC20C9">
        <w:rPr>
          <w:rFonts w:ascii="Andale Mono" w:hAnsi="Andale Mono" w:cs="Courier New"/>
          <w:color w:val="000096"/>
          <w:sz w:val="16"/>
          <w:szCs w:val="16"/>
        </w:rPr>
        <w:t>symmetricPath</w:t>
      </w:r>
      <w:proofErr w:type="spellEnd"/>
      <w:r w:rsidRPr="00DC20C9">
        <w:rPr>
          <w:rFonts w:ascii="Andale Mono" w:hAnsi="Andale Mono" w:cs="Courier New"/>
          <w:color w:val="000096"/>
          <w:sz w:val="16"/>
          <w:szCs w:val="16"/>
        </w:rPr>
        <w:t>&gt;</w:t>
      </w:r>
      <w:r w:rsidRPr="00DC20C9">
        <w:rPr>
          <w:rFonts w:ascii="Andale Mono" w:hAnsi="Andale Mono" w:cs="Courier New"/>
          <w:color w:val="000000"/>
          <w:sz w:val="16"/>
          <w:szCs w:val="16"/>
        </w:rPr>
        <w:br/>
        <w:t xml:space="preserve">    </w:t>
      </w:r>
      <w:r w:rsidRPr="00DC20C9">
        <w:rPr>
          <w:rFonts w:ascii="Andale Mono" w:hAnsi="Andale Mono" w:cs="Courier New"/>
          <w:color w:val="000096"/>
          <w:sz w:val="16"/>
          <w:szCs w:val="16"/>
        </w:rPr>
        <w:t>&lt;sourceSTP&gt;</w:t>
      </w:r>
      <w:r w:rsidRPr="00DC20C9">
        <w:rPr>
          <w:rFonts w:ascii="Andale Mono" w:hAnsi="Andale Mono" w:cs="Courier New"/>
          <w:color w:val="000000"/>
          <w:sz w:val="16"/>
          <w:szCs w:val="16"/>
        </w:rPr>
        <w:t>urn:ogf:network:kddilabs.jp:2013:topology:bi-ps?vlan=1782</w:t>
      </w:r>
      <w:r w:rsidRPr="00DC20C9">
        <w:rPr>
          <w:rFonts w:ascii="Andale Mono" w:hAnsi="Andale Mono" w:cs="Courier New"/>
          <w:color w:val="000096"/>
          <w:sz w:val="16"/>
          <w:szCs w:val="16"/>
        </w:rPr>
        <w:t>&lt;/sourceSTP&gt;</w:t>
      </w:r>
      <w:r w:rsidRPr="00DC20C9">
        <w:rPr>
          <w:rFonts w:ascii="Andale Mono" w:hAnsi="Andale Mono" w:cs="Courier New"/>
          <w:color w:val="000000"/>
          <w:sz w:val="16"/>
          <w:szCs w:val="16"/>
        </w:rPr>
        <w:br/>
        <w:t xml:space="preserve">    </w:t>
      </w:r>
      <w:r w:rsidRPr="00DC20C9">
        <w:rPr>
          <w:rFonts w:ascii="Andale Mono" w:hAnsi="Andale Mono" w:cs="Courier New"/>
          <w:color w:val="000096"/>
          <w:sz w:val="16"/>
          <w:szCs w:val="16"/>
        </w:rPr>
        <w:t>&lt;destSTP&gt;</w:t>
      </w:r>
      <w:r w:rsidRPr="00DC20C9">
        <w:rPr>
          <w:rFonts w:ascii="Andale Mono" w:hAnsi="Andale Mono" w:cs="Courier New"/>
          <w:color w:val="000000"/>
          <w:sz w:val="16"/>
          <w:szCs w:val="16"/>
        </w:rPr>
        <w:t>urn:ogf:network:uvalight.net:2013:topology:ps?vlan=1782</w:t>
      </w:r>
      <w:r w:rsidRPr="00DC20C9">
        <w:rPr>
          <w:rFonts w:ascii="Andale Mono" w:hAnsi="Andale Mono" w:cs="Courier New"/>
          <w:color w:val="000096"/>
          <w:sz w:val="16"/>
          <w:szCs w:val="16"/>
        </w:rPr>
        <w:t>&lt;/destSTP&gt;</w:t>
      </w:r>
      <w:r w:rsidRPr="00DC20C9">
        <w:rPr>
          <w:rFonts w:ascii="Andale Mono" w:hAnsi="Andale Mono" w:cs="Courier New"/>
          <w:color w:val="000000"/>
          <w:sz w:val="16"/>
          <w:szCs w:val="16"/>
        </w:rPr>
        <w:br/>
        <w:t xml:space="preserve">    </w:t>
      </w:r>
      <w:r w:rsidRPr="00DC20C9">
        <w:rPr>
          <w:rFonts w:ascii="Andale Mono" w:hAnsi="Andale Mono" w:cs="Courier New"/>
          <w:color w:val="000096"/>
          <w:sz w:val="16"/>
          <w:szCs w:val="16"/>
        </w:rPr>
        <w:t>&lt;</w:t>
      </w:r>
      <w:proofErr w:type="spellStart"/>
      <w:r w:rsidRPr="00DC20C9">
        <w:rPr>
          <w:rFonts w:ascii="Andale Mono" w:hAnsi="Andale Mono" w:cs="Courier New"/>
          <w:color w:val="000096"/>
          <w:sz w:val="16"/>
          <w:szCs w:val="16"/>
        </w:rPr>
        <w:t>ero</w:t>
      </w:r>
      <w:proofErr w:type="spellEnd"/>
      <w:r w:rsidRPr="00DC20C9">
        <w:rPr>
          <w:rFonts w:ascii="Andale Mono" w:hAnsi="Andale Mono" w:cs="Courier New"/>
          <w:color w:val="000096"/>
          <w:sz w:val="16"/>
          <w:szCs w:val="16"/>
        </w:rPr>
        <w:t>&gt;</w:t>
      </w:r>
      <w:r w:rsidRPr="00DC20C9">
        <w:rPr>
          <w:rFonts w:ascii="Andale Mono" w:hAnsi="Andale Mono" w:cs="Courier New"/>
          <w:color w:val="000000"/>
          <w:sz w:val="16"/>
          <w:szCs w:val="16"/>
        </w:rPr>
        <w:br/>
        <w:t xml:space="preserve">        </w:t>
      </w:r>
      <w:r w:rsidRPr="00DC20C9">
        <w:rPr>
          <w:rFonts w:ascii="Andale Mono" w:hAnsi="Andale Mono" w:cs="Courier New"/>
          <w:color w:val="000096"/>
          <w:sz w:val="16"/>
          <w:szCs w:val="16"/>
        </w:rPr>
        <w:t>&lt;</w:t>
      </w:r>
      <w:proofErr w:type="spellStart"/>
      <w:r w:rsidRPr="00DC20C9">
        <w:rPr>
          <w:rFonts w:ascii="Andale Mono" w:hAnsi="Andale Mono" w:cs="Courier New"/>
          <w:color w:val="000096"/>
          <w:sz w:val="16"/>
          <w:szCs w:val="16"/>
        </w:rPr>
        <w:t>orderedSTP</w:t>
      </w:r>
      <w:proofErr w:type="spellEnd"/>
      <w:r w:rsidRPr="00DC20C9">
        <w:rPr>
          <w:rFonts w:ascii="Andale Mono" w:hAnsi="Andale Mono" w:cs="Courier New"/>
          <w:color w:val="F5844C"/>
          <w:sz w:val="16"/>
          <w:szCs w:val="16"/>
        </w:rPr>
        <w:t xml:space="preserve"> order</w:t>
      </w:r>
      <w:r w:rsidRPr="00DC20C9">
        <w:rPr>
          <w:rFonts w:ascii="Andale Mono" w:hAnsi="Andale Mono" w:cs="Courier New"/>
          <w:color w:val="FF8040"/>
          <w:sz w:val="16"/>
          <w:szCs w:val="16"/>
        </w:rPr>
        <w:t>=</w:t>
      </w:r>
      <w:r w:rsidR="00EA3919" w:rsidRPr="00DC20C9">
        <w:rPr>
          <w:rFonts w:ascii="Andale Mono" w:hAnsi="Andale Mono" w:cs="Courier New"/>
          <w:color w:val="993300"/>
          <w:sz w:val="16"/>
          <w:szCs w:val="16"/>
        </w:rPr>
        <w:t>"1</w:t>
      </w:r>
      <w:r w:rsidRPr="00DC20C9">
        <w:rPr>
          <w:rFonts w:ascii="Andale Mono" w:hAnsi="Andale Mono" w:cs="Courier New"/>
          <w:color w:val="993300"/>
          <w:sz w:val="16"/>
          <w:szCs w:val="16"/>
        </w:rPr>
        <w:t>"</w:t>
      </w:r>
      <w:r w:rsidRPr="00DC20C9">
        <w:rPr>
          <w:rFonts w:ascii="Andale Mono" w:hAnsi="Andale Mono" w:cs="Courier New"/>
          <w:color w:val="000096"/>
          <w:sz w:val="16"/>
          <w:szCs w:val="16"/>
        </w:rPr>
        <w:t>&gt;</w:t>
      </w:r>
      <w:r w:rsidRPr="00DC20C9">
        <w:rPr>
          <w:rFonts w:ascii="Andale Mono" w:hAnsi="Andale Mono" w:cs="Courier New"/>
          <w:color w:val="000000"/>
          <w:sz w:val="16"/>
          <w:szCs w:val="16"/>
        </w:rPr>
        <w:br/>
        <w:t xml:space="preserve">            </w:t>
      </w:r>
      <w:r w:rsidRPr="00DC20C9">
        <w:rPr>
          <w:rFonts w:ascii="Andale Mono" w:hAnsi="Andale Mono" w:cs="Courier New"/>
          <w:color w:val="000096"/>
          <w:sz w:val="16"/>
          <w:szCs w:val="16"/>
        </w:rPr>
        <w:t>&lt;stp&gt;</w:t>
      </w:r>
      <w:r w:rsidRPr="00DC20C9">
        <w:rPr>
          <w:rFonts w:ascii="Andale Mono" w:hAnsi="Andale Mono" w:cs="Courier New"/>
          <w:color w:val="000000"/>
          <w:sz w:val="16"/>
          <w:szCs w:val="16"/>
        </w:rPr>
        <w:t>urn:ogf:network:icair.org:2013:topology:netherlight?vlan=17</w:t>
      </w:r>
      <w:r w:rsidR="00EA3919" w:rsidRPr="00DC20C9">
        <w:rPr>
          <w:rFonts w:ascii="Andale Mono" w:hAnsi="Andale Mono" w:cs="Courier New"/>
          <w:color w:val="000000"/>
          <w:sz w:val="16"/>
          <w:szCs w:val="16"/>
        </w:rPr>
        <w:t>82</w:t>
      </w:r>
      <w:r w:rsidRPr="00DC20C9">
        <w:rPr>
          <w:rFonts w:ascii="Andale Mono" w:hAnsi="Andale Mono" w:cs="Courier New"/>
          <w:color w:val="000096"/>
          <w:sz w:val="16"/>
          <w:szCs w:val="16"/>
        </w:rPr>
        <w:t>&lt;/stp&gt;</w:t>
      </w:r>
      <w:r w:rsidRPr="00DC20C9">
        <w:rPr>
          <w:rFonts w:ascii="Andale Mono" w:hAnsi="Andale Mono" w:cs="Courier New"/>
          <w:color w:val="000000"/>
          <w:sz w:val="16"/>
          <w:szCs w:val="16"/>
        </w:rPr>
        <w:br/>
        <w:t xml:space="preserve">        </w:t>
      </w:r>
      <w:r w:rsidRPr="00DC20C9">
        <w:rPr>
          <w:rFonts w:ascii="Andale Mono" w:hAnsi="Andale Mono" w:cs="Courier New"/>
          <w:color w:val="000096"/>
          <w:sz w:val="16"/>
          <w:szCs w:val="16"/>
        </w:rPr>
        <w:t>&lt;/</w:t>
      </w:r>
      <w:proofErr w:type="spellStart"/>
      <w:r w:rsidRPr="00DC20C9">
        <w:rPr>
          <w:rFonts w:ascii="Andale Mono" w:hAnsi="Andale Mono" w:cs="Courier New"/>
          <w:color w:val="000096"/>
          <w:sz w:val="16"/>
          <w:szCs w:val="16"/>
        </w:rPr>
        <w:t>orderedSTP</w:t>
      </w:r>
      <w:proofErr w:type="spellEnd"/>
      <w:r w:rsidRPr="00DC20C9">
        <w:rPr>
          <w:rFonts w:ascii="Andale Mono" w:hAnsi="Andale Mono" w:cs="Courier New"/>
          <w:color w:val="000096"/>
          <w:sz w:val="16"/>
          <w:szCs w:val="16"/>
        </w:rPr>
        <w:t>&gt;</w:t>
      </w:r>
      <w:r w:rsidRPr="00DC20C9">
        <w:rPr>
          <w:rFonts w:ascii="Andale Mono" w:hAnsi="Andale Mono" w:cs="Courier New"/>
          <w:color w:val="000000"/>
          <w:sz w:val="16"/>
          <w:szCs w:val="16"/>
        </w:rPr>
        <w:br/>
        <w:t xml:space="preserve">    </w:t>
      </w:r>
      <w:r w:rsidRPr="00DC20C9">
        <w:rPr>
          <w:rFonts w:ascii="Andale Mono" w:hAnsi="Andale Mono" w:cs="Courier New"/>
          <w:color w:val="000096"/>
          <w:sz w:val="16"/>
          <w:szCs w:val="16"/>
        </w:rPr>
        <w:t>&lt;/</w:t>
      </w:r>
      <w:proofErr w:type="spellStart"/>
      <w:r w:rsidRPr="00DC20C9">
        <w:rPr>
          <w:rFonts w:ascii="Andale Mono" w:hAnsi="Andale Mono" w:cs="Courier New"/>
          <w:color w:val="000096"/>
          <w:sz w:val="16"/>
          <w:szCs w:val="16"/>
        </w:rPr>
        <w:t>ero</w:t>
      </w:r>
      <w:proofErr w:type="spellEnd"/>
      <w:r w:rsidRPr="00DC20C9">
        <w:rPr>
          <w:rFonts w:ascii="Andale Mono" w:hAnsi="Andale Mono" w:cs="Courier New"/>
          <w:color w:val="000096"/>
          <w:sz w:val="16"/>
          <w:szCs w:val="16"/>
        </w:rPr>
        <w:t>&gt;</w:t>
      </w:r>
      <w:r w:rsidRPr="00DC20C9">
        <w:rPr>
          <w:rFonts w:ascii="Andale Mono" w:hAnsi="Andale Mono" w:cs="Courier New"/>
          <w:color w:val="000000"/>
          <w:sz w:val="16"/>
          <w:szCs w:val="16"/>
        </w:rPr>
        <w:br/>
      </w:r>
      <w:r w:rsidRPr="00DC20C9">
        <w:rPr>
          <w:rFonts w:ascii="Andale Mono" w:hAnsi="Andale Mono" w:cs="Courier New"/>
          <w:color w:val="000096"/>
          <w:sz w:val="16"/>
          <w:szCs w:val="16"/>
        </w:rPr>
        <w:t>&lt;/p2ps&gt;</w:t>
      </w:r>
    </w:p>
    <w:p w14:paraId="57A7A849" w14:textId="77777777" w:rsidR="00572493" w:rsidRPr="00DC20C9" w:rsidRDefault="00572493" w:rsidP="00DC20C9"/>
    <w:p w14:paraId="158B49C2" w14:textId="6C45AC4D" w:rsidR="00EA3919" w:rsidRDefault="00526889" w:rsidP="00E173ED">
      <w:r>
        <w:t xml:space="preserve">This would be classified as a loose ERO (not strict) since it does not specify a full hop-by-hop path from source to destination. </w:t>
      </w:r>
      <w:r w:rsidR="00DC44BF">
        <w:fldChar w:fldCharType="begin"/>
      </w:r>
      <w:r w:rsidR="00DC44BF">
        <w:instrText xml:space="preserve"> REF _Ref294978776 \h </w:instrText>
      </w:r>
      <w:r w:rsidR="00DC44BF">
        <w:fldChar w:fldCharType="separate"/>
      </w:r>
      <w:r w:rsidR="00DC44BF">
        <w:t xml:space="preserve">Figure </w:t>
      </w:r>
      <w:r w:rsidR="00DC44BF">
        <w:rPr>
          <w:noProof/>
        </w:rPr>
        <w:t>2</w:t>
      </w:r>
      <w:r w:rsidR="00DC44BF">
        <w:fldChar w:fldCharType="end"/>
      </w:r>
      <w:r w:rsidR="00DC44BF">
        <w:t xml:space="preserve"> below visualizes the result of this request as a possible path on the Automated GOLE topology.</w:t>
      </w:r>
    </w:p>
    <w:p w14:paraId="1B994410" w14:textId="5619CD57" w:rsidR="00EA3919" w:rsidRDefault="007D7F49" w:rsidP="00E173ED">
      <w:r>
        <w:rPr>
          <w:noProof/>
        </w:rPr>
        <w:lastRenderedPageBreak/>
        <w:drawing>
          <wp:inline distT="0" distB="0" distL="0" distR="0" wp14:anchorId="6CA18420" wp14:editId="2F0B0DB6">
            <wp:extent cx="5478145" cy="1473200"/>
            <wp:effectExtent l="0" t="0" r="8255" b="0"/>
            <wp:docPr id="14" name="Picture 14" descr="Macintosh HD:Users:hacksaw:Desktop:Screen Shot 2015-06-04 at 11.46.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hacksaw:Desktop:Screen Shot 2015-06-04 at 11.46.59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145" cy="1473200"/>
                    </a:xfrm>
                    <a:prstGeom prst="rect">
                      <a:avLst/>
                    </a:prstGeom>
                    <a:noFill/>
                    <a:ln>
                      <a:noFill/>
                    </a:ln>
                  </pic:spPr>
                </pic:pic>
              </a:graphicData>
            </a:graphic>
          </wp:inline>
        </w:drawing>
      </w:r>
    </w:p>
    <w:p w14:paraId="66B624A7" w14:textId="66582B5E" w:rsidR="00DC44BF" w:rsidRDefault="00DC44BF" w:rsidP="00DC20C9">
      <w:pPr>
        <w:pStyle w:val="Caption"/>
      </w:pPr>
      <w:bookmarkStart w:id="15" w:name="_Ref294978776"/>
      <w:r>
        <w:t xml:space="preserve">Figure </w:t>
      </w:r>
      <w:fldSimple w:instr=" SEQ Figure \* ARABIC ">
        <w:r w:rsidR="00E171D8">
          <w:rPr>
            <w:noProof/>
          </w:rPr>
          <w:t>2</w:t>
        </w:r>
      </w:fldSimple>
      <w:bookmarkEnd w:id="15"/>
      <w:r>
        <w:t xml:space="preserve"> – </w:t>
      </w:r>
      <w:r w:rsidR="007D7F49">
        <w:t xml:space="preserve">Loose </w:t>
      </w:r>
      <w:r>
        <w:t>ERO request</w:t>
      </w:r>
      <w:r w:rsidR="007D7F49">
        <w:t xml:space="preserve"> with single STP</w:t>
      </w:r>
      <w:r>
        <w:t>.</w:t>
      </w:r>
    </w:p>
    <w:p w14:paraId="26CA1C88" w14:textId="54C32507" w:rsidR="00DC44BF" w:rsidRDefault="00526889" w:rsidP="00E173ED">
      <w:r>
        <w:t>A pathfinder could theoretically compute the following detailed path segments based on the reservation request and current Automated GOLE topology:</w:t>
      </w:r>
    </w:p>
    <w:p w14:paraId="32B56419" w14:textId="77777777" w:rsidR="00DC44BF" w:rsidRDefault="00DC44BF" w:rsidP="00E173ED"/>
    <w:p w14:paraId="68D789E8" w14:textId="77777777" w:rsidR="00526889" w:rsidRDefault="00526889" w:rsidP="00E173ED">
      <w:pPr>
        <w:rPr>
          <w:rFonts w:ascii="Andale Mono" w:hAnsi="Andale Mono"/>
          <w:color w:val="000096"/>
          <w:sz w:val="16"/>
          <w:szCs w:val="16"/>
        </w:rPr>
      </w:pPr>
      <w:r w:rsidRPr="00DC20C9">
        <w:rPr>
          <w:rFonts w:ascii="Andale Mono" w:hAnsi="Andale Mono"/>
          <w:color w:val="000096"/>
          <w:sz w:val="16"/>
          <w:szCs w:val="16"/>
        </w:rPr>
        <w:t>&lt;</w:t>
      </w:r>
      <w:proofErr w:type="gramStart"/>
      <w:r w:rsidRPr="00DC20C9">
        <w:rPr>
          <w:rFonts w:ascii="Andale Mono" w:hAnsi="Andale Mono"/>
          <w:color w:val="000096"/>
          <w:sz w:val="16"/>
          <w:szCs w:val="16"/>
        </w:rPr>
        <w:t>p2ps</w:t>
      </w:r>
      <w:proofErr w:type="gram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&lt;capacity&gt;</w:t>
      </w:r>
      <w:r w:rsidRPr="00DC20C9">
        <w:rPr>
          <w:rFonts w:ascii="Andale Mono" w:hAnsi="Andale Mono"/>
          <w:color w:val="000000"/>
          <w:sz w:val="16"/>
          <w:szCs w:val="16"/>
        </w:rPr>
        <w:t>100</w:t>
      </w:r>
      <w:r w:rsidRPr="00DC20C9">
        <w:rPr>
          <w:rFonts w:ascii="Andale Mono" w:hAnsi="Andale Mono"/>
          <w:color w:val="000096"/>
          <w:sz w:val="16"/>
          <w:szCs w:val="16"/>
        </w:rPr>
        <w:t>&lt;/capacity&gt;</w:t>
      </w:r>
      <w:r w:rsidRPr="00DC20C9">
        <w:rPr>
          <w:rFonts w:ascii="Andale Mono" w:hAnsi="Andale Mono"/>
          <w:color w:val="000000"/>
          <w:sz w:val="16"/>
          <w:szCs w:val="16"/>
        </w:rPr>
        <w:br/>
        <w:t xml:space="preserve">  </w:t>
      </w:r>
      <w:r w:rsidRPr="00DC20C9">
        <w:rPr>
          <w:rFonts w:ascii="Andale Mono" w:hAnsi="Andale Mono"/>
          <w:color w:val="000096"/>
          <w:sz w:val="16"/>
          <w:szCs w:val="16"/>
        </w:rPr>
        <w:t>&lt;directionality&gt;</w:t>
      </w:r>
      <w:r w:rsidRPr="00DC20C9">
        <w:rPr>
          <w:rFonts w:ascii="Andale Mono" w:hAnsi="Andale Mono"/>
          <w:color w:val="000000"/>
          <w:sz w:val="16"/>
          <w:szCs w:val="16"/>
        </w:rPr>
        <w:t>Bidirectional</w:t>
      </w:r>
      <w:r w:rsidRPr="00DC20C9">
        <w:rPr>
          <w:rFonts w:ascii="Andale Mono" w:hAnsi="Andale Mono"/>
          <w:color w:val="000096"/>
          <w:sz w:val="16"/>
          <w:szCs w:val="16"/>
        </w:rPr>
        <w:t>&lt;/directionality&gt;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t>true</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&lt;sourceSTP&gt;</w:t>
      </w:r>
      <w:r w:rsidRPr="00DC20C9">
        <w:rPr>
          <w:rFonts w:ascii="Andale Mono" w:hAnsi="Andale Mono"/>
          <w:color w:val="000000"/>
          <w:sz w:val="16"/>
          <w:szCs w:val="16"/>
        </w:rPr>
        <w:t>urn:ogf:network:kddilabs.jp:2013:topology:bi-ps?vlan=1782</w:t>
      </w:r>
      <w:r w:rsidRPr="00DC20C9">
        <w:rPr>
          <w:rFonts w:ascii="Andale Mono" w:hAnsi="Andale Mono"/>
          <w:color w:val="000096"/>
          <w:sz w:val="16"/>
          <w:szCs w:val="16"/>
        </w:rPr>
        <w:t>&lt;/sourceSTP&gt;</w:t>
      </w:r>
      <w:r w:rsidRPr="00DC20C9">
        <w:rPr>
          <w:rFonts w:ascii="Andale Mono" w:hAnsi="Andale Mono"/>
          <w:color w:val="000000"/>
          <w:sz w:val="16"/>
          <w:szCs w:val="16"/>
        </w:rPr>
        <w:br/>
        <w:t xml:space="preserve">  </w:t>
      </w:r>
      <w:r w:rsidRPr="00DC20C9">
        <w:rPr>
          <w:rFonts w:ascii="Andale Mono" w:hAnsi="Andale Mono"/>
          <w:color w:val="000096"/>
          <w:sz w:val="16"/>
          <w:szCs w:val="16"/>
        </w:rPr>
        <w:t>&lt;destSTP&gt;</w:t>
      </w:r>
      <w:r w:rsidRPr="00DC20C9">
        <w:rPr>
          <w:rFonts w:ascii="Andale Mono" w:hAnsi="Andale Mono"/>
          <w:color w:val="000000"/>
          <w:sz w:val="16"/>
          <w:szCs w:val="16"/>
        </w:rPr>
        <w:t>urn:ogf:network:kddilabs.jp:2013:topology:bi-kddilabs-jgn-x?vlan=1782</w:t>
      </w:r>
      <w:r w:rsidRPr="00DC20C9">
        <w:rPr>
          <w:rFonts w:ascii="Andale Mono" w:hAnsi="Andale Mono"/>
          <w:color w:val="000096"/>
          <w:sz w:val="16"/>
          <w:szCs w:val="16"/>
        </w:rPr>
        <w:t>&lt;/destSTP&gt;</w:t>
      </w:r>
      <w:r w:rsidRPr="00DC20C9">
        <w:rPr>
          <w:rFonts w:ascii="Andale Mono" w:hAnsi="Andale Mono"/>
          <w:color w:val="000000"/>
          <w:sz w:val="16"/>
          <w:szCs w:val="16"/>
        </w:rPr>
        <w:br/>
      </w:r>
      <w:r w:rsidRPr="00DC20C9">
        <w:rPr>
          <w:rFonts w:ascii="Andale Mono" w:hAnsi="Andale Mono"/>
          <w:color w:val="000096"/>
          <w:sz w:val="16"/>
          <w:szCs w:val="16"/>
        </w:rPr>
        <w:t>&lt;/p2ps&gt;</w:t>
      </w:r>
    </w:p>
    <w:p w14:paraId="39EE775C" w14:textId="77777777" w:rsidR="00526889" w:rsidRDefault="00526889" w:rsidP="00E173ED">
      <w:pPr>
        <w:rPr>
          <w:rFonts w:ascii="Andale Mono" w:hAnsi="Andale Mono"/>
          <w:color w:val="000096"/>
          <w:sz w:val="16"/>
          <w:szCs w:val="16"/>
        </w:rPr>
      </w:pPr>
      <w:r w:rsidRPr="00DC20C9">
        <w:rPr>
          <w:rFonts w:ascii="Andale Mono" w:hAnsi="Andale Mono"/>
          <w:color w:val="000000"/>
          <w:sz w:val="16"/>
          <w:szCs w:val="16"/>
        </w:rPr>
        <w:br/>
      </w:r>
      <w:r w:rsidRPr="00DC20C9">
        <w:rPr>
          <w:rFonts w:ascii="Andale Mono" w:hAnsi="Andale Mono"/>
          <w:color w:val="000096"/>
          <w:sz w:val="16"/>
          <w:szCs w:val="16"/>
        </w:rPr>
        <w:t>&lt;</w:t>
      </w:r>
      <w:proofErr w:type="gramStart"/>
      <w:r w:rsidRPr="00DC20C9">
        <w:rPr>
          <w:rFonts w:ascii="Andale Mono" w:hAnsi="Andale Mono"/>
          <w:color w:val="000096"/>
          <w:sz w:val="16"/>
          <w:szCs w:val="16"/>
        </w:rPr>
        <w:t>p2ps</w:t>
      </w:r>
      <w:proofErr w:type="gram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&lt;capacity&gt;</w:t>
      </w:r>
      <w:r w:rsidRPr="00DC20C9">
        <w:rPr>
          <w:rFonts w:ascii="Andale Mono" w:hAnsi="Andale Mono"/>
          <w:color w:val="000000"/>
          <w:sz w:val="16"/>
          <w:szCs w:val="16"/>
        </w:rPr>
        <w:t>100</w:t>
      </w:r>
      <w:r w:rsidRPr="00DC20C9">
        <w:rPr>
          <w:rFonts w:ascii="Andale Mono" w:hAnsi="Andale Mono"/>
          <w:color w:val="000096"/>
          <w:sz w:val="16"/>
          <w:szCs w:val="16"/>
        </w:rPr>
        <w:t>&lt;/capacity&gt;</w:t>
      </w:r>
      <w:r w:rsidRPr="00DC20C9">
        <w:rPr>
          <w:rFonts w:ascii="Andale Mono" w:hAnsi="Andale Mono"/>
          <w:color w:val="000000"/>
          <w:sz w:val="16"/>
          <w:szCs w:val="16"/>
        </w:rPr>
        <w:br/>
        <w:t xml:space="preserve">  </w:t>
      </w:r>
      <w:r w:rsidRPr="00DC20C9">
        <w:rPr>
          <w:rFonts w:ascii="Andale Mono" w:hAnsi="Andale Mono"/>
          <w:color w:val="000096"/>
          <w:sz w:val="16"/>
          <w:szCs w:val="16"/>
        </w:rPr>
        <w:t>&lt;directionality&gt;</w:t>
      </w:r>
      <w:r w:rsidRPr="00DC20C9">
        <w:rPr>
          <w:rFonts w:ascii="Andale Mono" w:hAnsi="Andale Mono"/>
          <w:color w:val="000000"/>
          <w:sz w:val="16"/>
          <w:szCs w:val="16"/>
        </w:rPr>
        <w:t>Bidirectional</w:t>
      </w:r>
      <w:r w:rsidRPr="00DC20C9">
        <w:rPr>
          <w:rFonts w:ascii="Andale Mono" w:hAnsi="Andale Mono"/>
          <w:color w:val="000096"/>
          <w:sz w:val="16"/>
          <w:szCs w:val="16"/>
        </w:rPr>
        <w:t>&lt;/directionality&gt;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t>true</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&lt;sourceSTP&gt;</w:t>
      </w:r>
      <w:r w:rsidRPr="00DC20C9">
        <w:rPr>
          <w:rFonts w:ascii="Andale Mono" w:hAnsi="Andale Mono"/>
          <w:color w:val="000000"/>
          <w:sz w:val="16"/>
          <w:szCs w:val="16"/>
        </w:rPr>
        <w:t>urn:ogf:network:jgn-x.jp:2013:topology:bi-jgn-x-kddilabs?vlan=1782</w:t>
      </w:r>
      <w:r w:rsidRPr="00DC20C9">
        <w:rPr>
          <w:rFonts w:ascii="Andale Mono" w:hAnsi="Andale Mono"/>
          <w:color w:val="000096"/>
          <w:sz w:val="16"/>
          <w:szCs w:val="16"/>
        </w:rPr>
        <w:t>&lt;/sourceSTP&gt;</w:t>
      </w:r>
      <w:r w:rsidRPr="00DC20C9">
        <w:rPr>
          <w:rFonts w:ascii="Andale Mono" w:hAnsi="Andale Mono"/>
          <w:color w:val="000000"/>
          <w:sz w:val="16"/>
          <w:szCs w:val="16"/>
        </w:rPr>
        <w:br/>
        <w:t xml:space="preserve">  </w:t>
      </w:r>
      <w:r w:rsidRPr="00DC20C9">
        <w:rPr>
          <w:rFonts w:ascii="Andale Mono" w:hAnsi="Andale Mono"/>
          <w:color w:val="000096"/>
          <w:sz w:val="16"/>
          <w:szCs w:val="16"/>
        </w:rPr>
        <w:t>&lt;destSTP&gt;</w:t>
      </w:r>
      <w:r w:rsidRPr="00DC20C9">
        <w:rPr>
          <w:rFonts w:ascii="Andale Mono" w:hAnsi="Andale Mono"/>
          <w:color w:val="000000"/>
          <w:sz w:val="16"/>
          <w:szCs w:val="16"/>
        </w:rPr>
        <w:t>urn:ogf:network:jgn-x.jp:2013:topology:bi-jgn-x-startap?vlan=1782</w:t>
      </w:r>
      <w:r w:rsidRPr="00DC20C9">
        <w:rPr>
          <w:rFonts w:ascii="Andale Mono" w:hAnsi="Andale Mono"/>
          <w:color w:val="000096"/>
          <w:sz w:val="16"/>
          <w:szCs w:val="16"/>
        </w:rPr>
        <w:t>&lt;/destSTP&gt;</w:t>
      </w:r>
      <w:r w:rsidRPr="00DC20C9">
        <w:rPr>
          <w:rFonts w:ascii="Andale Mono" w:hAnsi="Andale Mono"/>
          <w:color w:val="000000"/>
          <w:sz w:val="16"/>
          <w:szCs w:val="16"/>
        </w:rPr>
        <w:br/>
      </w:r>
      <w:r w:rsidRPr="00DC20C9">
        <w:rPr>
          <w:rFonts w:ascii="Andale Mono" w:hAnsi="Andale Mono"/>
          <w:color w:val="000096"/>
          <w:sz w:val="16"/>
          <w:szCs w:val="16"/>
        </w:rPr>
        <w:t>&lt;/p2ps&gt;</w:t>
      </w:r>
    </w:p>
    <w:p w14:paraId="391298C6" w14:textId="56A24F84" w:rsidR="00526889" w:rsidRDefault="00526889" w:rsidP="00E173ED">
      <w:pPr>
        <w:rPr>
          <w:rFonts w:ascii="Andale Mono" w:hAnsi="Andale Mono"/>
          <w:color w:val="000096"/>
          <w:sz w:val="16"/>
          <w:szCs w:val="16"/>
        </w:rPr>
      </w:pPr>
      <w:r w:rsidRPr="00DC20C9">
        <w:rPr>
          <w:rFonts w:ascii="Andale Mono" w:hAnsi="Andale Mono"/>
          <w:color w:val="000000"/>
          <w:sz w:val="16"/>
          <w:szCs w:val="16"/>
        </w:rPr>
        <w:br/>
      </w:r>
      <w:r w:rsidRPr="00DC20C9">
        <w:rPr>
          <w:rFonts w:ascii="Andale Mono" w:hAnsi="Andale Mono"/>
          <w:color w:val="000096"/>
          <w:sz w:val="16"/>
          <w:szCs w:val="16"/>
        </w:rPr>
        <w:t>&lt;</w:t>
      </w:r>
      <w:proofErr w:type="gramStart"/>
      <w:r w:rsidRPr="00DC20C9">
        <w:rPr>
          <w:rFonts w:ascii="Andale Mono" w:hAnsi="Andale Mono"/>
          <w:color w:val="000096"/>
          <w:sz w:val="16"/>
          <w:szCs w:val="16"/>
        </w:rPr>
        <w:t>p2ps</w:t>
      </w:r>
      <w:proofErr w:type="gram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&lt;capacity&gt;</w:t>
      </w:r>
      <w:r w:rsidRPr="00DC20C9">
        <w:rPr>
          <w:rFonts w:ascii="Andale Mono" w:hAnsi="Andale Mono"/>
          <w:color w:val="000000"/>
          <w:sz w:val="16"/>
          <w:szCs w:val="16"/>
        </w:rPr>
        <w:t>100</w:t>
      </w:r>
      <w:r w:rsidRPr="00DC20C9">
        <w:rPr>
          <w:rFonts w:ascii="Andale Mono" w:hAnsi="Andale Mono"/>
          <w:color w:val="000096"/>
          <w:sz w:val="16"/>
          <w:szCs w:val="16"/>
        </w:rPr>
        <w:t>&lt;/capacity&gt;</w:t>
      </w:r>
      <w:r w:rsidRPr="00DC20C9">
        <w:rPr>
          <w:rFonts w:ascii="Andale Mono" w:hAnsi="Andale Mono"/>
          <w:color w:val="000000"/>
          <w:sz w:val="16"/>
          <w:szCs w:val="16"/>
        </w:rPr>
        <w:br/>
        <w:t xml:space="preserve">  </w:t>
      </w:r>
      <w:r w:rsidRPr="00DC20C9">
        <w:rPr>
          <w:rFonts w:ascii="Andale Mono" w:hAnsi="Andale Mono"/>
          <w:color w:val="000096"/>
          <w:sz w:val="16"/>
          <w:szCs w:val="16"/>
        </w:rPr>
        <w:t>&lt;directionality&gt;</w:t>
      </w:r>
      <w:r w:rsidRPr="00DC20C9">
        <w:rPr>
          <w:rFonts w:ascii="Andale Mono" w:hAnsi="Andale Mono"/>
          <w:color w:val="000000"/>
          <w:sz w:val="16"/>
          <w:szCs w:val="16"/>
        </w:rPr>
        <w:t>Bidirectional</w:t>
      </w:r>
      <w:r w:rsidRPr="00DC20C9">
        <w:rPr>
          <w:rFonts w:ascii="Andale Mono" w:hAnsi="Andale Mono"/>
          <w:color w:val="000096"/>
          <w:sz w:val="16"/>
          <w:szCs w:val="16"/>
        </w:rPr>
        <w:t>&lt;/directionality&gt;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t>true</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&lt;sourceSTP&gt;</w:t>
      </w:r>
      <w:r w:rsidRPr="00DC20C9">
        <w:rPr>
          <w:rFonts w:ascii="Andale Mono" w:hAnsi="Andale Mono"/>
          <w:color w:val="000000"/>
          <w:sz w:val="16"/>
          <w:szCs w:val="16"/>
        </w:rPr>
        <w:t>urn:ogf:network:icair.org:2013:topology:jgn-x?vlan=1782</w:t>
      </w:r>
      <w:r w:rsidRPr="00DC20C9">
        <w:rPr>
          <w:rFonts w:ascii="Andale Mono" w:hAnsi="Andale Mono"/>
          <w:color w:val="000096"/>
          <w:sz w:val="16"/>
          <w:szCs w:val="16"/>
        </w:rPr>
        <w:t>&lt;/sourceSTP&gt;</w:t>
      </w:r>
      <w:r w:rsidRPr="00DC20C9">
        <w:rPr>
          <w:rFonts w:ascii="Andale Mono" w:hAnsi="Andale Mono"/>
          <w:color w:val="000000"/>
          <w:sz w:val="16"/>
          <w:szCs w:val="16"/>
        </w:rPr>
        <w:br/>
        <w:t xml:space="preserve">  </w:t>
      </w:r>
      <w:r w:rsidRPr="00DC20C9">
        <w:rPr>
          <w:rFonts w:ascii="Andale Mono" w:hAnsi="Andale Mono"/>
          <w:color w:val="000096"/>
          <w:sz w:val="16"/>
          <w:szCs w:val="16"/>
        </w:rPr>
        <w:t>&lt;destSTP&gt;</w:t>
      </w:r>
      <w:r w:rsidRPr="00DC20C9">
        <w:rPr>
          <w:rFonts w:ascii="Andale Mono" w:hAnsi="Andale Mono"/>
          <w:color w:val="000000"/>
          <w:sz w:val="16"/>
          <w:szCs w:val="16"/>
        </w:rPr>
        <w:t>urn:ogf:network:icair.org:2013:topology:netherlight?vlan=1782</w:t>
      </w:r>
      <w:r w:rsidRPr="00DC20C9">
        <w:rPr>
          <w:rFonts w:ascii="Andale Mono" w:hAnsi="Andale Mono"/>
          <w:color w:val="000096"/>
          <w:sz w:val="16"/>
          <w:szCs w:val="16"/>
        </w:rPr>
        <w:t>&lt;/destSTP&gt;</w:t>
      </w:r>
      <w:r w:rsidRPr="00DC20C9">
        <w:rPr>
          <w:rFonts w:ascii="Andale Mono" w:hAnsi="Andale Mono"/>
          <w:color w:val="000000"/>
          <w:sz w:val="16"/>
          <w:szCs w:val="16"/>
        </w:rPr>
        <w:br/>
      </w:r>
      <w:r w:rsidRPr="00DC20C9">
        <w:rPr>
          <w:rFonts w:ascii="Andale Mono" w:hAnsi="Andale Mono"/>
          <w:color w:val="000096"/>
          <w:sz w:val="16"/>
          <w:szCs w:val="16"/>
        </w:rPr>
        <w:t>&lt;/p2ps&gt;</w:t>
      </w:r>
    </w:p>
    <w:p w14:paraId="3A90C739" w14:textId="6270DFBB" w:rsidR="00526889" w:rsidRDefault="00526889" w:rsidP="00E173ED">
      <w:pPr>
        <w:rPr>
          <w:rFonts w:ascii="Andale Mono" w:hAnsi="Andale Mono"/>
          <w:color w:val="000096"/>
          <w:sz w:val="16"/>
          <w:szCs w:val="16"/>
        </w:rPr>
      </w:pPr>
      <w:r w:rsidRPr="00DC20C9">
        <w:rPr>
          <w:rFonts w:ascii="Andale Mono" w:hAnsi="Andale Mono"/>
          <w:color w:val="000000"/>
          <w:sz w:val="16"/>
          <w:szCs w:val="16"/>
        </w:rPr>
        <w:br/>
      </w:r>
      <w:r w:rsidRPr="00DC20C9">
        <w:rPr>
          <w:rFonts w:ascii="Andale Mono" w:hAnsi="Andale Mono"/>
          <w:color w:val="000096"/>
          <w:sz w:val="16"/>
          <w:szCs w:val="16"/>
        </w:rPr>
        <w:t>&lt;</w:t>
      </w:r>
      <w:proofErr w:type="gramStart"/>
      <w:r w:rsidRPr="00DC20C9">
        <w:rPr>
          <w:rFonts w:ascii="Andale Mono" w:hAnsi="Andale Mono"/>
          <w:color w:val="000096"/>
          <w:sz w:val="16"/>
          <w:szCs w:val="16"/>
        </w:rPr>
        <w:t>p2ps</w:t>
      </w:r>
      <w:proofErr w:type="gram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&lt;capacity&gt;</w:t>
      </w:r>
      <w:r w:rsidRPr="00DC20C9">
        <w:rPr>
          <w:rFonts w:ascii="Andale Mono" w:hAnsi="Andale Mono"/>
          <w:color w:val="000000"/>
          <w:sz w:val="16"/>
          <w:szCs w:val="16"/>
        </w:rPr>
        <w:t>100</w:t>
      </w:r>
      <w:r w:rsidRPr="00DC20C9">
        <w:rPr>
          <w:rFonts w:ascii="Andale Mono" w:hAnsi="Andale Mono"/>
          <w:color w:val="000096"/>
          <w:sz w:val="16"/>
          <w:szCs w:val="16"/>
        </w:rPr>
        <w:t>&lt;/capacity&gt;</w:t>
      </w:r>
      <w:r w:rsidRPr="00DC20C9">
        <w:rPr>
          <w:rFonts w:ascii="Andale Mono" w:hAnsi="Andale Mono"/>
          <w:color w:val="000000"/>
          <w:sz w:val="16"/>
          <w:szCs w:val="16"/>
        </w:rPr>
        <w:br/>
        <w:t xml:space="preserve">  </w:t>
      </w:r>
      <w:r w:rsidRPr="00DC20C9">
        <w:rPr>
          <w:rFonts w:ascii="Andale Mono" w:hAnsi="Andale Mono"/>
          <w:color w:val="000096"/>
          <w:sz w:val="16"/>
          <w:szCs w:val="16"/>
        </w:rPr>
        <w:t>&lt;directionality&gt;</w:t>
      </w:r>
      <w:r w:rsidRPr="00DC20C9">
        <w:rPr>
          <w:rFonts w:ascii="Andale Mono" w:hAnsi="Andale Mono"/>
          <w:color w:val="000000"/>
          <w:sz w:val="16"/>
          <w:szCs w:val="16"/>
        </w:rPr>
        <w:t>Bidirectional</w:t>
      </w:r>
      <w:r w:rsidRPr="00DC20C9">
        <w:rPr>
          <w:rFonts w:ascii="Andale Mono" w:hAnsi="Andale Mono"/>
          <w:color w:val="000096"/>
          <w:sz w:val="16"/>
          <w:szCs w:val="16"/>
        </w:rPr>
        <w:t>&lt;/directionality&gt;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t>true</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&lt;sourceSTP&gt;</w:t>
      </w:r>
      <w:r w:rsidRPr="00DC20C9">
        <w:rPr>
          <w:rFonts w:ascii="Andale Mono" w:hAnsi="Andale Mono"/>
          <w:color w:val="000000"/>
          <w:sz w:val="16"/>
          <w:szCs w:val="16"/>
        </w:rPr>
        <w:t>urn:ogf:network:netherlight.net:2013:production7:starlight-1?vlan=1782</w:t>
      </w:r>
      <w:r w:rsidRPr="00DC20C9">
        <w:rPr>
          <w:rFonts w:ascii="Andale Mono" w:hAnsi="Andale Mono"/>
          <w:color w:val="000096"/>
          <w:sz w:val="16"/>
          <w:szCs w:val="16"/>
        </w:rPr>
        <w:t>&lt;/sourceSTP&gt;</w:t>
      </w:r>
      <w:r w:rsidRPr="00DC20C9">
        <w:rPr>
          <w:rFonts w:ascii="Andale Mono" w:hAnsi="Andale Mono"/>
          <w:color w:val="000000"/>
          <w:sz w:val="16"/>
          <w:szCs w:val="16"/>
        </w:rPr>
        <w:br/>
        <w:t xml:space="preserve">  </w:t>
      </w:r>
      <w:r w:rsidRPr="00DC20C9">
        <w:rPr>
          <w:rFonts w:ascii="Andale Mono" w:hAnsi="Andale Mono"/>
          <w:color w:val="000096"/>
          <w:sz w:val="16"/>
          <w:szCs w:val="16"/>
        </w:rPr>
        <w:t>&lt;destSTP&gt;</w:t>
      </w:r>
      <w:r w:rsidRPr="00DC20C9">
        <w:rPr>
          <w:rFonts w:ascii="Andale Mono" w:hAnsi="Andale Mono"/>
          <w:color w:val="000000"/>
          <w:sz w:val="16"/>
          <w:szCs w:val="16"/>
        </w:rPr>
        <w:t>urn:ogf:network:netherlight.net:2013:production7:uva-3?vlan=1782</w:t>
      </w:r>
      <w:r w:rsidRPr="00DC20C9">
        <w:rPr>
          <w:rFonts w:ascii="Andale Mono" w:hAnsi="Andale Mono"/>
          <w:color w:val="000096"/>
          <w:sz w:val="16"/>
          <w:szCs w:val="16"/>
        </w:rPr>
        <w:t>&lt;/destSTP&gt;</w:t>
      </w:r>
      <w:r w:rsidRPr="00DC20C9">
        <w:rPr>
          <w:rFonts w:ascii="Andale Mono" w:hAnsi="Andale Mono"/>
          <w:color w:val="000000"/>
          <w:sz w:val="16"/>
          <w:szCs w:val="16"/>
        </w:rPr>
        <w:br/>
      </w:r>
      <w:r w:rsidRPr="00DC20C9">
        <w:rPr>
          <w:rFonts w:ascii="Andale Mono" w:hAnsi="Andale Mono"/>
          <w:color w:val="000096"/>
          <w:sz w:val="16"/>
          <w:szCs w:val="16"/>
        </w:rPr>
        <w:t>&lt;/p2ps&gt;</w:t>
      </w:r>
    </w:p>
    <w:p w14:paraId="49656E52" w14:textId="5F37A774" w:rsidR="00526889" w:rsidRPr="00DC20C9" w:rsidRDefault="00526889" w:rsidP="00E173ED">
      <w:pPr>
        <w:rPr>
          <w:rFonts w:ascii="Andale Mono" w:hAnsi="Andale Mono"/>
          <w:color w:val="000000"/>
          <w:sz w:val="16"/>
          <w:szCs w:val="16"/>
        </w:rPr>
      </w:pPr>
      <w:r w:rsidRPr="00DC20C9">
        <w:rPr>
          <w:rFonts w:ascii="Andale Mono" w:hAnsi="Andale Mono"/>
          <w:color w:val="000000"/>
          <w:sz w:val="16"/>
          <w:szCs w:val="16"/>
        </w:rPr>
        <w:br/>
      </w:r>
      <w:r w:rsidRPr="00DC20C9">
        <w:rPr>
          <w:rFonts w:ascii="Andale Mono" w:hAnsi="Andale Mono"/>
          <w:color w:val="000096"/>
          <w:sz w:val="16"/>
          <w:szCs w:val="16"/>
        </w:rPr>
        <w:t>&lt;</w:t>
      </w:r>
      <w:proofErr w:type="gramStart"/>
      <w:r w:rsidRPr="00DC20C9">
        <w:rPr>
          <w:rFonts w:ascii="Andale Mono" w:hAnsi="Andale Mono"/>
          <w:color w:val="000096"/>
          <w:sz w:val="16"/>
          <w:szCs w:val="16"/>
        </w:rPr>
        <w:t>p2ps</w:t>
      </w:r>
      <w:proofErr w:type="gram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&lt;capacity&gt;</w:t>
      </w:r>
      <w:r w:rsidRPr="00DC20C9">
        <w:rPr>
          <w:rFonts w:ascii="Andale Mono" w:hAnsi="Andale Mono"/>
          <w:color w:val="000000"/>
          <w:sz w:val="16"/>
          <w:szCs w:val="16"/>
        </w:rPr>
        <w:t>100</w:t>
      </w:r>
      <w:r w:rsidRPr="00DC20C9">
        <w:rPr>
          <w:rFonts w:ascii="Andale Mono" w:hAnsi="Andale Mono"/>
          <w:color w:val="000096"/>
          <w:sz w:val="16"/>
          <w:szCs w:val="16"/>
        </w:rPr>
        <w:t>&lt;/capacity&gt;</w:t>
      </w:r>
      <w:r w:rsidRPr="00DC20C9">
        <w:rPr>
          <w:rFonts w:ascii="Andale Mono" w:hAnsi="Andale Mono"/>
          <w:color w:val="000000"/>
          <w:sz w:val="16"/>
          <w:szCs w:val="16"/>
        </w:rPr>
        <w:br/>
        <w:t xml:space="preserve">   </w:t>
      </w:r>
      <w:r w:rsidRPr="00DC20C9">
        <w:rPr>
          <w:rFonts w:ascii="Andale Mono" w:hAnsi="Andale Mono"/>
          <w:color w:val="000096"/>
          <w:sz w:val="16"/>
          <w:szCs w:val="16"/>
        </w:rPr>
        <w:t>&lt;directionality&gt;</w:t>
      </w:r>
      <w:r w:rsidRPr="00DC20C9">
        <w:rPr>
          <w:rFonts w:ascii="Andale Mono" w:hAnsi="Andale Mono"/>
          <w:color w:val="000000"/>
          <w:sz w:val="16"/>
          <w:szCs w:val="16"/>
        </w:rPr>
        <w:t>Bidirectional</w:t>
      </w:r>
      <w:r w:rsidRPr="00DC20C9">
        <w:rPr>
          <w:rFonts w:ascii="Andale Mono" w:hAnsi="Andale Mono"/>
          <w:color w:val="000096"/>
          <w:sz w:val="16"/>
          <w:szCs w:val="16"/>
        </w:rPr>
        <w:t>&lt;/directionality&gt;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t>true</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p>
    <w:p w14:paraId="79EBA75B" w14:textId="4E64E52E" w:rsidR="00526889" w:rsidRPr="00DC20C9" w:rsidRDefault="00526889" w:rsidP="00E173ED">
      <w:pPr>
        <w:rPr>
          <w:rFonts w:ascii="Andale Mono" w:hAnsi="Andale Mono"/>
          <w:sz w:val="16"/>
          <w:szCs w:val="16"/>
        </w:rPr>
      </w:pPr>
      <w:r>
        <w:rPr>
          <w:rFonts w:ascii="Andale Mono" w:hAnsi="Andale Mono"/>
          <w:color w:val="000000"/>
          <w:sz w:val="16"/>
          <w:szCs w:val="16"/>
        </w:rPr>
        <w:t xml:space="preserve">   </w:t>
      </w:r>
      <w:r w:rsidRPr="00DC20C9">
        <w:rPr>
          <w:rFonts w:ascii="Andale Mono" w:hAnsi="Andale Mono"/>
          <w:color w:val="000096"/>
          <w:sz w:val="16"/>
          <w:szCs w:val="16"/>
        </w:rPr>
        <w:t>&lt;</w:t>
      </w:r>
      <w:proofErr w:type="gramStart"/>
      <w:r w:rsidRPr="00DC20C9">
        <w:rPr>
          <w:rFonts w:ascii="Andale Mono" w:hAnsi="Andale Mono"/>
          <w:color w:val="000096"/>
          <w:sz w:val="16"/>
          <w:szCs w:val="16"/>
        </w:rPr>
        <w:t>sourceSTP</w:t>
      </w:r>
      <w:proofErr w:type="gramEnd"/>
      <w:r w:rsidRPr="00DC20C9">
        <w:rPr>
          <w:rFonts w:ascii="Andale Mono" w:hAnsi="Andale Mono"/>
          <w:color w:val="000096"/>
          <w:sz w:val="16"/>
          <w:szCs w:val="16"/>
        </w:rPr>
        <w:t>&gt;</w:t>
      </w:r>
      <w:r w:rsidRPr="00DC20C9">
        <w:rPr>
          <w:rFonts w:ascii="Andale Mono" w:hAnsi="Andale Mono"/>
          <w:color w:val="000000"/>
          <w:sz w:val="16"/>
          <w:szCs w:val="16"/>
        </w:rPr>
        <w:t>urn:ogf:network:uvalight.net:2013:topology:netherlight?vlan=1782</w:t>
      </w:r>
      <w:r w:rsidRPr="00DC20C9">
        <w:rPr>
          <w:rFonts w:ascii="Andale Mono" w:hAnsi="Andale Mono"/>
          <w:color w:val="000096"/>
          <w:sz w:val="16"/>
          <w:szCs w:val="16"/>
        </w:rPr>
        <w:t>&lt;/sourceSTP&gt;</w:t>
      </w:r>
      <w:r w:rsidRPr="00DC20C9">
        <w:rPr>
          <w:rFonts w:ascii="Andale Mono" w:hAnsi="Andale Mono"/>
          <w:color w:val="000000"/>
          <w:sz w:val="16"/>
          <w:szCs w:val="16"/>
        </w:rPr>
        <w:br/>
        <w:t xml:space="preserve">   </w:t>
      </w:r>
      <w:r w:rsidRPr="00DC20C9">
        <w:rPr>
          <w:rFonts w:ascii="Andale Mono" w:hAnsi="Andale Mono"/>
          <w:color w:val="000096"/>
          <w:sz w:val="16"/>
          <w:szCs w:val="16"/>
        </w:rPr>
        <w:t>&lt;destSTP&gt;</w:t>
      </w:r>
      <w:r w:rsidRPr="00DC20C9">
        <w:rPr>
          <w:rFonts w:ascii="Andale Mono" w:hAnsi="Andale Mono"/>
          <w:color w:val="000000"/>
          <w:sz w:val="16"/>
          <w:szCs w:val="16"/>
        </w:rPr>
        <w:t>urn:ogf:network:uvalight.net:2013:topology:ps?vlan=1782</w:t>
      </w:r>
      <w:r w:rsidRPr="00DC20C9">
        <w:rPr>
          <w:rFonts w:ascii="Andale Mono" w:hAnsi="Andale Mono"/>
          <w:color w:val="000096"/>
          <w:sz w:val="16"/>
          <w:szCs w:val="16"/>
        </w:rPr>
        <w:t>&lt;/destSTP&gt;</w:t>
      </w:r>
      <w:r w:rsidRPr="00DC20C9">
        <w:rPr>
          <w:rFonts w:ascii="Andale Mono" w:hAnsi="Andale Mono"/>
          <w:color w:val="000000"/>
          <w:sz w:val="16"/>
          <w:szCs w:val="16"/>
        </w:rPr>
        <w:br/>
      </w:r>
      <w:r w:rsidRPr="00DC20C9">
        <w:rPr>
          <w:rFonts w:ascii="Andale Mono" w:hAnsi="Andale Mono"/>
          <w:color w:val="000096"/>
          <w:sz w:val="16"/>
          <w:szCs w:val="16"/>
        </w:rPr>
        <w:t>&lt;/p2ps&gt;</w:t>
      </w:r>
    </w:p>
    <w:p w14:paraId="73CDF2FD" w14:textId="77777777" w:rsidR="00DC44BF" w:rsidRDefault="00DC44BF" w:rsidP="00E173ED"/>
    <w:p w14:paraId="7FD443B9" w14:textId="180DF1BA" w:rsidR="00914413" w:rsidRDefault="00914413" w:rsidP="00E173ED">
      <w:r>
        <w:t xml:space="preserve">Notice that there is no </w:t>
      </w:r>
      <w:proofErr w:type="spellStart"/>
      <w:r w:rsidRPr="00DC20C9">
        <w:rPr>
          <w:i/>
        </w:rPr>
        <w:t>ero</w:t>
      </w:r>
      <w:proofErr w:type="spellEnd"/>
      <w:r>
        <w:t xml:space="preserve"> element </w:t>
      </w:r>
      <w:r w:rsidR="00E37DB7">
        <w:t>in</w:t>
      </w:r>
      <w:r>
        <w:t xml:space="preserve"> the resulting connection segments.  This is due to the fact an edge STP was specified </w:t>
      </w:r>
      <w:r w:rsidR="00E37DB7">
        <w:t xml:space="preserve">in the original </w:t>
      </w:r>
      <w:proofErr w:type="spellStart"/>
      <w:r w:rsidR="00E37DB7" w:rsidRPr="00DC20C9">
        <w:rPr>
          <w:i/>
        </w:rPr>
        <w:t>ero</w:t>
      </w:r>
      <w:proofErr w:type="spellEnd"/>
      <w:r w:rsidR="00E37DB7">
        <w:t xml:space="preserve"> that was resolved to a </w:t>
      </w:r>
      <w:proofErr w:type="spellStart"/>
      <w:r w:rsidR="00E37DB7" w:rsidRPr="00DC20C9">
        <w:rPr>
          <w:i/>
        </w:rPr>
        <w:t>destSTP</w:t>
      </w:r>
      <w:proofErr w:type="spellEnd"/>
      <w:r w:rsidR="00E37DB7">
        <w:t xml:space="preserve"> parameter in a connection segment, and therefore, need not be repeated.</w:t>
      </w:r>
    </w:p>
    <w:p w14:paraId="4D34B698" w14:textId="77777777" w:rsidR="00E37DB7" w:rsidRDefault="00E37DB7" w:rsidP="00E173ED"/>
    <w:p w14:paraId="5D638293" w14:textId="694FF033" w:rsidR="00DC67C6" w:rsidRDefault="00DC67C6" w:rsidP="00E173ED">
      <w:r w:rsidRPr="00E173ED">
        <w:t>A strict ERO</w:t>
      </w:r>
      <w:r>
        <w:t xml:space="preserve"> specifies an STP on each SDP from source to destination without any gaps.  STP on both ends of a single SDP is not required as a single STP uniquely identifies the pair via the SDP </w:t>
      </w:r>
      <w:r>
        <w:lastRenderedPageBreak/>
        <w:t>relationship.  The following figure shows an example set of STP on the previous path that would be required to consider it a strict ERO.</w:t>
      </w:r>
    </w:p>
    <w:p w14:paraId="27D674EA" w14:textId="77777777" w:rsidR="00DC67C6" w:rsidRDefault="00DC67C6" w:rsidP="00E173ED"/>
    <w:p w14:paraId="00F85D63" w14:textId="71B40A93" w:rsidR="00DC67C6" w:rsidRDefault="007D7F49" w:rsidP="00E173ED">
      <w:r>
        <w:rPr>
          <w:noProof/>
        </w:rPr>
        <w:drawing>
          <wp:inline distT="0" distB="0" distL="0" distR="0" wp14:anchorId="6AA9988C" wp14:editId="34887317">
            <wp:extent cx="5486400" cy="1820545"/>
            <wp:effectExtent l="0" t="0" r="0" b="8255"/>
            <wp:docPr id="13" name="Picture 13" descr="Macintosh HD:Users:hacksaw:Desktop:Screen Shot 2015-06-04 at 11.46.4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hacksaw:Desktop:Screen Shot 2015-06-04 at 11.46.48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820545"/>
                    </a:xfrm>
                    <a:prstGeom prst="rect">
                      <a:avLst/>
                    </a:prstGeom>
                    <a:noFill/>
                    <a:ln>
                      <a:noFill/>
                    </a:ln>
                  </pic:spPr>
                </pic:pic>
              </a:graphicData>
            </a:graphic>
          </wp:inline>
        </w:drawing>
      </w:r>
    </w:p>
    <w:p w14:paraId="1CDB60CC" w14:textId="6C2F925D" w:rsidR="00DC67C6" w:rsidRDefault="007D7F49" w:rsidP="00DC20C9">
      <w:pPr>
        <w:pStyle w:val="Caption"/>
      </w:pPr>
      <w:bookmarkStart w:id="16" w:name="_Ref295038520"/>
      <w:r>
        <w:t xml:space="preserve">Figure </w:t>
      </w:r>
      <w:fldSimple w:instr=" SEQ Figure \* ARABIC ">
        <w:r w:rsidR="00E171D8">
          <w:rPr>
            <w:noProof/>
          </w:rPr>
          <w:t>3</w:t>
        </w:r>
      </w:fldSimple>
      <w:bookmarkEnd w:id="16"/>
      <w:r>
        <w:t xml:space="preserve"> – Strict ERO request.</w:t>
      </w:r>
    </w:p>
    <w:p w14:paraId="320F7FEA" w14:textId="39746D4D" w:rsidR="008E48D1" w:rsidRDefault="008E48D1" w:rsidP="00DC67C6">
      <w:r>
        <w:t xml:space="preserve">The following </w:t>
      </w:r>
      <w:r w:rsidRPr="00DC20C9">
        <w:rPr>
          <w:i/>
        </w:rPr>
        <w:t>p2ps</w:t>
      </w:r>
      <w:r>
        <w:t xml:space="preserve"> element contains an ERO representing the path described in </w:t>
      </w:r>
      <w:r>
        <w:fldChar w:fldCharType="begin"/>
      </w:r>
      <w:r>
        <w:instrText xml:space="preserve"> REF _Ref295038520 \h </w:instrText>
      </w:r>
      <w:r>
        <w:fldChar w:fldCharType="separate"/>
      </w:r>
      <w:r>
        <w:t xml:space="preserve">Figure </w:t>
      </w:r>
      <w:r>
        <w:rPr>
          <w:noProof/>
        </w:rPr>
        <w:t>3</w:t>
      </w:r>
      <w:r>
        <w:fldChar w:fldCharType="end"/>
      </w:r>
      <w:r>
        <w:t>:</w:t>
      </w:r>
    </w:p>
    <w:p w14:paraId="6166A27D" w14:textId="77777777" w:rsidR="008E48D1" w:rsidRDefault="008E48D1" w:rsidP="00DC67C6"/>
    <w:p w14:paraId="75BF132D" w14:textId="485D4294" w:rsidR="00DC67C6" w:rsidRDefault="008E48D1" w:rsidP="00E173ED">
      <w:pPr>
        <w:rPr>
          <w:rFonts w:ascii="Andale Mono" w:hAnsi="Andale Mono"/>
          <w:color w:val="000096"/>
          <w:sz w:val="16"/>
          <w:szCs w:val="16"/>
        </w:rPr>
      </w:pPr>
      <w:r w:rsidRPr="00DC20C9">
        <w:rPr>
          <w:rFonts w:ascii="Andale Mono" w:hAnsi="Andale Mono"/>
          <w:color w:val="000096"/>
          <w:sz w:val="16"/>
          <w:szCs w:val="16"/>
        </w:rPr>
        <w:t>&lt;</w:t>
      </w:r>
      <w:proofErr w:type="gramStart"/>
      <w:r w:rsidRPr="00DC20C9">
        <w:rPr>
          <w:rFonts w:ascii="Andale Mono" w:hAnsi="Andale Mono"/>
          <w:color w:val="000096"/>
          <w:sz w:val="16"/>
          <w:szCs w:val="16"/>
        </w:rPr>
        <w:t>p2ps</w:t>
      </w:r>
      <w:proofErr w:type="gram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&lt;capacity&gt;</w:t>
      </w:r>
      <w:r w:rsidRPr="00DC20C9">
        <w:rPr>
          <w:rFonts w:ascii="Andale Mono" w:hAnsi="Andale Mono"/>
          <w:color w:val="000000"/>
          <w:sz w:val="16"/>
          <w:szCs w:val="16"/>
        </w:rPr>
        <w:t>100</w:t>
      </w:r>
      <w:r w:rsidRPr="00DC20C9">
        <w:rPr>
          <w:rFonts w:ascii="Andale Mono" w:hAnsi="Andale Mono"/>
          <w:color w:val="000096"/>
          <w:sz w:val="16"/>
          <w:szCs w:val="16"/>
        </w:rPr>
        <w:t>&lt;/capacity&gt;</w:t>
      </w:r>
      <w:r w:rsidRPr="00DC20C9">
        <w:rPr>
          <w:rFonts w:ascii="Andale Mono" w:hAnsi="Andale Mono"/>
          <w:color w:val="000000"/>
          <w:sz w:val="16"/>
          <w:szCs w:val="16"/>
        </w:rPr>
        <w:br/>
        <w:t xml:space="preserve">    </w:t>
      </w:r>
      <w:r w:rsidRPr="00DC20C9">
        <w:rPr>
          <w:rFonts w:ascii="Andale Mono" w:hAnsi="Andale Mono"/>
          <w:color w:val="000096"/>
          <w:sz w:val="16"/>
          <w:szCs w:val="16"/>
        </w:rPr>
        <w:t>&lt;directionality&gt;</w:t>
      </w:r>
      <w:r w:rsidRPr="00DC20C9">
        <w:rPr>
          <w:rFonts w:ascii="Andale Mono" w:hAnsi="Andale Mono"/>
          <w:color w:val="000000"/>
          <w:sz w:val="16"/>
          <w:szCs w:val="16"/>
        </w:rPr>
        <w:t>Bidirectional</w:t>
      </w:r>
      <w:r w:rsidRPr="00DC20C9">
        <w:rPr>
          <w:rFonts w:ascii="Andale Mono" w:hAnsi="Andale Mono"/>
          <w:color w:val="000096"/>
          <w:sz w:val="16"/>
          <w:szCs w:val="16"/>
        </w:rPr>
        <w:t>&lt;/directionality&gt;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t>true</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&lt;sourceSTP&gt;</w:t>
      </w:r>
      <w:r w:rsidRPr="00DC20C9">
        <w:rPr>
          <w:rFonts w:ascii="Andale Mono" w:hAnsi="Andale Mono"/>
          <w:color w:val="000000"/>
          <w:sz w:val="16"/>
          <w:szCs w:val="16"/>
        </w:rPr>
        <w:t>urn:ogf:network:kddilabs.jp:2013:topology:bi-ps?vlan=1782</w:t>
      </w:r>
      <w:r w:rsidRPr="00DC20C9">
        <w:rPr>
          <w:rFonts w:ascii="Andale Mono" w:hAnsi="Andale Mono"/>
          <w:color w:val="000096"/>
          <w:sz w:val="16"/>
          <w:szCs w:val="16"/>
        </w:rPr>
        <w:t>&lt;/sourceSTP&gt;</w:t>
      </w:r>
      <w:r w:rsidRPr="00DC20C9">
        <w:rPr>
          <w:rFonts w:ascii="Andale Mono" w:hAnsi="Andale Mono"/>
          <w:color w:val="000000"/>
          <w:sz w:val="16"/>
          <w:szCs w:val="16"/>
        </w:rPr>
        <w:br/>
        <w:t xml:space="preserve">    </w:t>
      </w:r>
      <w:r w:rsidRPr="00DC20C9">
        <w:rPr>
          <w:rFonts w:ascii="Andale Mono" w:hAnsi="Andale Mono"/>
          <w:color w:val="000096"/>
          <w:sz w:val="16"/>
          <w:szCs w:val="16"/>
        </w:rPr>
        <w:t>&lt;destSTP&gt;</w:t>
      </w:r>
      <w:r w:rsidRPr="00DC20C9">
        <w:rPr>
          <w:rFonts w:ascii="Andale Mono" w:hAnsi="Andale Mono"/>
          <w:color w:val="000000"/>
          <w:sz w:val="16"/>
          <w:szCs w:val="16"/>
        </w:rPr>
        <w:t>urn:ogf:network:uvalight.net:2013:topology:ps?vlan=1782</w:t>
      </w:r>
      <w:r w:rsidRPr="00DC20C9">
        <w:rPr>
          <w:rFonts w:ascii="Andale Mono" w:hAnsi="Andale Mono"/>
          <w:color w:val="000096"/>
          <w:sz w:val="16"/>
          <w:szCs w:val="16"/>
        </w:rPr>
        <w:t>&lt;/destSTP&gt;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ero</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F5844C"/>
          <w:sz w:val="16"/>
          <w:szCs w:val="16"/>
        </w:rPr>
        <w:t xml:space="preserve"> order</w:t>
      </w:r>
      <w:r w:rsidRPr="00DC20C9">
        <w:rPr>
          <w:rFonts w:ascii="Andale Mono" w:hAnsi="Andale Mono"/>
          <w:color w:val="FF8040"/>
          <w:sz w:val="16"/>
          <w:szCs w:val="16"/>
        </w:rPr>
        <w:t>=</w:t>
      </w:r>
      <w:r w:rsidRPr="00DC20C9">
        <w:rPr>
          <w:rFonts w:ascii="Andale Mono" w:hAnsi="Andale Mono"/>
          <w:color w:val="993300"/>
          <w:sz w:val="16"/>
          <w:szCs w:val="16"/>
        </w:rPr>
        <w:t>"1"</w:t>
      </w:r>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&lt;stp&gt;</w:t>
      </w:r>
      <w:r w:rsidRPr="00DC20C9">
        <w:rPr>
          <w:rFonts w:ascii="Andale Mono" w:hAnsi="Andale Mono"/>
          <w:color w:val="000000"/>
          <w:sz w:val="16"/>
          <w:szCs w:val="16"/>
        </w:rPr>
        <w:t>urn:ogf:network:kddilabs.jp:2013:topology:bi-kddilabs-jgn-x?vlan=1782</w:t>
      </w:r>
      <w:r w:rsidRPr="00DC20C9">
        <w:rPr>
          <w:rFonts w:ascii="Andale Mono" w:hAnsi="Andale Mono"/>
          <w:color w:val="000096"/>
          <w:sz w:val="16"/>
          <w:szCs w:val="16"/>
        </w:rPr>
        <w:t>&lt;/stp&gt;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F5844C"/>
          <w:sz w:val="16"/>
          <w:szCs w:val="16"/>
        </w:rPr>
        <w:t xml:space="preserve"> order</w:t>
      </w:r>
      <w:r w:rsidRPr="00DC20C9">
        <w:rPr>
          <w:rFonts w:ascii="Andale Mono" w:hAnsi="Andale Mono"/>
          <w:color w:val="FF8040"/>
          <w:sz w:val="16"/>
          <w:szCs w:val="16"/>
        </w:rPr>
        <w:t>=</w:t>
      </w:r>
      <w:r w:rsidRPr="00DC20C9">
        <w:rPr>
          <w:rFonts w:ascii="Andale Mono" w:hAnsi="Andale Mono"/>
          <w:color w:val="993300"/>
          <w:sz w:val="16"/>
          <w:szCs w:val="16"/>
        </w:rPr>
        <w:t>"2"</w:t>
      </w:r>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&lt;stp&gt;</w:t>
      </w:r>
      <w:r w:rsidRPr="00DC20C9">
        <w:rPr>
          <w:rFonts w:ascii="Andale Mono" w:hAnsi="Andale Mono"/>
          <w:color w:val="000000"/>
          <w:sz w:val="16"/>
          <w:szCs w:val="16"/>
        </w:rPr>
        <w:t>urn:ogf:network:jgn-x.jp:2013:topology:bi-jgn-x-startap?vlan=1782</w:t>
      </w:r>
      <w:r w:rsidRPr="00DC20C9">
        <w:rPr>
          <w:rFonts w:ascii="Andale Mono" w:hAnsi="Andale Mono"/>
          <w:color w:val="000096"/>
          <w:sz w:val="16"/>
          <w:szCs w:val="16"/>
        </w:rPr>
        <w:t>&lt;/stp&gt;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F5844C"/>
          <w:sz w:val="16"/>
          <w:szCs w:val="16"/>
        </w:rPr>
        <w:t xml:space="preserve"> order</w:t>
      </w:r>
      <w:r w:rsidRPr="00DC20C9">
        <w:rPr>
          <w:rFonts w:ascii="Andale Mono" w:hAnsi="Andale Mono"/>
          <w:color w:val="FF8040"/>
          <w:sz w:val="16"/>
          <w:szCs w:val="16"/>
        </w:rPr>
        <w:t>=</w:t>
      </w:r>
      <w:r w:rsidRPr="00DC20C9">
        <w:rPr>
          <w:rFonts w:ascii="Andale Mono" w:hAnsi="Andale Mono"/>
          <w:color w:val="993300"/>
          <w:sz w:val="16"/>
          <w:szCs w:val="16"/>
        </w:rPr>
        <w:t>"3"</w:t>
      </w:r>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&lt;stp&gt;</w:t>
      </w:r>
      <w:r w:rsidRPr="00DC20C9">
        <w:rPr>
          <w:rFonts w:ascii="Andale Mono" w:hAnsi="Andale Mono"/>
          <w:color w:val="000000"/>
          <w:sz w:val="16"/>
          <w:szCs w:val="16"/>
        </w:rPr>
        <w:t>urn:ogf:network:icair.org:2013:topology:netherlight?vlan=1782</w:t>
      </w:r>
      <w:r w:rsidRPr="00DC20C9">
        <w:rPr>
          <w:rFonts w:ascii="Andale Mono" w:hAnsi="Andale Mono"/>
          <w:color w:val="000096"/>
          <w:sz w:val="16"/>
          <w:szCs w:val="16"/>
        </w:rPr>
        <w:t>&lt;/stp&gt;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F5844C"/>
          <w:sz w:val="16"/>
          <w:szCs w:val="16"/>
        </w:rPr>
        <w:t xml:space="preserve"> order</w:t>
      </w:r>
      <w:r w:rsidRPr="00DC20C9">
        <w:rPr>
          <w:rFonts w:ascii="Andale Mono" w:hAnsi="Andale Mono"/>
          <w:color w:val="FF8040"/>
          <w:sz w:val="16"/>
          <w:szCs w:val="16"/>
        </w:rPr>
        <w:t>=</w:t>
      </w:r>
      <w:r w:rsidRPr="00DC20C9">
        <w:rPr>
          <w:rFonts w:ascii="Andale Mono" w:hAnsi="Andale Mono"/>
          <w:color w:val="993300"/>
          <w:sz w:val="16"/>
          <w:szCs w:val="16"/>
        </w:rPr>
        <w:t>"4"</w:t>
      </w:r>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&lt;stp&gt;</w:t>
      </w:r>
      <w:r w:rsidRPr="00DC20C9">
        <w:rPr>
          <w:rFonts w:ascii="Andale Mono" w:hAnsi="Andale Mono"/>
          <w:color w:val="000000"/>
          <w:sz w:val="16"/>
          <w:szCs w:val="16"/>
        </w:rPr>
        <w:t>urn:ogf:network:netherlight.net:2013:production7:uva-3?vlan=1782</w:t>
      </w:r>
      <w:r w:rsidRPr="00DC20C9">
        <w:rPr>
          <w:rFonts w:ascii="Andale Mono" w:hAnsi="Andale Mono"/>
          <w:color w:val="000096"/>
          <w:sz w:val="16"/>
          <w:szCs w:val="16"/>
        </w:rPr>
        <w:t>&lt;/stp&gt;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ero</w:t>
      </w:r>
      <w:proofErr w:type="spellEnd"/>
      <w:r w:rsidRPr="00DC20C9">
        <w:rPr>
          <w:rFonts w:ascii="Andale Mono" w:hAnsi="Andale Mono"/>
          <w:color w:val="000096"/>
          <w:sz w:val="16"/>
          <w:szCs w:val="16"/>
        </w:rPr>
        <w:t>&gt;</w:t>
      </w:r>
      <w:r w:rsidRPr="00DC20C9">
        <w:rPr>
          <w:rFonts w:ascii="Andale Mono" w:hAnsi="Andale Mono"/>
          <w:color w:val="000000"/>
          <w:sz w:val="16"/>
          <w:szCs w:val="16"/>
        </w:rPr>
        <w:br/>
      </w:r>
      <w:r w:rsidRPr="00DC20C9">
        <w:rPr>
          <w:rFonts w:ascii="Andale Mono" w:hAnsi="Andale Mono"/>
          <w:color w:val="000096"/>
          <w:sz w:val="16"/>
          <w:szCs w:val="16"/>
        </w:rPr>
        <w:t>&lt;/p2ps&gt;</w:t>
      </w:r>
    </w:p>
    <w:p w14:paraId="69FF3C97" w14:textId="77777777" w:rsidR="00E37DB7" w:rsidRDefault="00E37DB7" w:rsidP="00DC20C9"/>
    <w:p w14:paraId="7FC46CC1" w14:textId="17531A4D" w:rsidR="00E37DB7" w:rsidRPr="00DC20C9" w:rsidRDefault="00E37DB7" w:rsidP="00DC20C9">
      <w:commentRangeStart w:id="17"/>
      <w:r>
        <w:t xml:space="preserve">Programmatically there is no way for a requester agent to specify whether an ERO is strict or loose, however, we define additional rules in section </w:t>
      </w:r>
      <w:r>
        <w:fldChar w:fldCharType="begin"/>
      </w:r>
      <w:r>
        <w:instrText xml:space="preserve"> REF _Ref295382812 \r \h </w:instrText>
      </w:r>
      <w:r>
        <w:fldChar w:fldCharType="separate"/>
      </w:r>
      <w:r>
        <w:t>4.5</w:t>
      </w:r>
      <w:r>
        <w:fldChar w:fldCharType="end"/>
      </w:r>
      <w:r>
        <w:t xml:space="preserve"> that help a pathfinder enforce a strict ERO based on the STP specified in a reservation’s </w:t>
      </w:r>
      <w:proofErr w:type="spellStart"/>
      <w:r w:rsidRPr="00DC20C9">
        <w:rPr>
          <w:i/>
        </w:rPr>
        <w:t>ero</w:t>
      </w:r>
      <w:proofErr w:type="spellEnd"/>
      <w:r>
        <w:t xml:space="preserve"> element.</w:t>
      </w:r>
      <w:commentRangeEnd w:id="17"/>
      <w:r w:rsidR="00D05A6D">
        <w:rPr>
          <w:rStyle w:val="CommentReference"/>
        </w:rPr>
        <w:commentReference w:id="17"/>
      </w:r>
    </w:p>
    <w:p w14:paraId="519024B7" w14:textId="100FED66" w:rsidR="00E173ED" w:rsidRDefault="00842E6F" w:rsidP="00DC20C9">
      <w:pPr>
        <w:pStyle w:val="Heading2"/>
      </w:pPr>
      <w:bookmarkStart w:id="18" w:name="_Toc295381869"/>
      <w:r>
        <w:t>Ordering of ERO elements</w:t>
      </w:r>
      <w:bookmarkEnd w:id="18"/>
    </w:p>
    <w:p w14:paraId="0EEFA8E9" w14:textId="455B0810" w:rsidR="00842E6F" w:rsidRDefault="008E48D1" w:rsidP="00E173ED">
      <w:r>
        <w:t>As described in [GFD.212] t</w:t>
      </w:r>
      <w:r w:rsidR="00842E6F">
        <w:t xml:space="preserve">he </w:t>
      </w:r>
      <w:proofErr w:type="spellStart"/>
      <w:r w:rsidR="00842E6F" w:rsidRPr="00DC20C9">
        <w:rPr>
          <w:i/>
        </w:rPr>
        <w:t>ero</w:t>
      </w:r>
      <w:proofErr w:type="spellEnd"/>
      <w:r w:rsidR="00842E6F">
        <w:t xml:space="preserve"> eleme</w:t>
      </w:r>
      <w:r>
        <w:t xml:space="preserve">nt contains an ordered list of STP identifiers, however, it does not define how the </w:t>
      </w:r>
      <w:r w:rsidRPr="00DC20C9">
        <w:rPr>
          <w:i/>
        </w:rPr>
        <w:t>order</w:t>
      </w:r>
      <w:r>
        <w:t xml:space="preserve"> attribute of the </w:t>
      </w:r>
      <w:proofErr w:type="spellStart"/>
      <w:r w:rsidRPr="00DC20C9">
        <w:rPr>
          <w:i/>
        </w:rPr>
        <w:t>orderedSTP</w:t>
      </w:r>
      <w:proofErr w:type="spellEnd"/>
      <w:r>
        <w:t xml:space="preserve"> element is populated.  It is recommended that the </w:t>
      </w:r>
      <w:r w:rsidRPr="00DC20C9">
        <w:rPr>
          <w:i/>
        </w:rPr>
        <w:t>order</w:t>
      </w:r>
      <w:r>
        <w:t xml:space="preserve"> attribute be populated with sequentially increasing integers starting from 1.</w:t>
      </w:r>
      <w:r w:rsidR="005756B3">
        <w:t xml:space="preserve">  The following example illustrates this rule:</w:t>
      </w:r>
    </w:p>
    <w:p w14:paraId="188870C6" w14:textId="77777777" w:rsidR="005756B3" w:rsidRDefault="005756B3" w:rsidP="00E173ED"/>
    <w:p w14:paraId="50512720" w14:textId="53E9DFC3" w:rsidR="005756B3" w:rsidRDefault="005756B3" w:rsidP="00E173ED">
      <w:r w:rsidRPr="00DE5572">
        <w:rPr>
          <w:rFonts w:ascii="Andale Mono" w:hAnsi="Andale Mono"/>
          <w:color w:val="000096"/>
          <w:sz w:val="16"/>
          <w:szCs w:val="16"/>
        </w:rPr>
        <w:t>&lt;</w:t>
      </w:r>
      <w:proofErr w:type="spellStart"/>
      <w:proofErr w:type="gramStart"/>
      <w:r w:rsidRPr="00DE5572">
        <w:rPr>
          <w:rFonts w:ascii="Andale Mono" w:hAnsi="Andale Mono"/>
          <w:color w:val="000096"/>
          <w:sz w:val="16"/>
          <w:szCs w:val="16"/>
        </w:rPr>
        <w:t>ero</w:t>
      </w:r>
      <w:proofErr w:type="spellEnd"/>
      <w:proofErr w:type="gramEnd"/>
      <w:r w:rsidRPr="00DE5572">
        <w:rPr>
          <w:rFonts w:ascii="Andale Mono" w:hAnsi="Andale Mono"/>
          <w:color w:val="000096"/>
          <w:sz w:val="16"/>
          <w:szCs w:val="16"/>
        </w:rPr>
        <w:t>&gt;</w:t>
      </w:r>
      <w:r w:rsidRPr="00DE5572">
        <w:rPr>
          <w:rFonts w:ascii="Andale Mono" w:hAnsi="Andale Mono"/>
          <w:color w:val="000000"/>
          <w:sz w:val="16"/>
          <w:szCs w:val="16"/>
        </w:rPr>
        <w:br/>
        <w:t xml:space="preserve">    </w:t>
      </w:r>
      <w:r w:rsidRPr="00DE5572">
        <w:rPr>
          <w:rFonts w:ascii="Andale Mono" w:hAnsi="Andale Mono"/>
          <w:color w:val="000096"/>
          <w:sz w:val="16"/>
          <w:szCs w:val="16"/>
        </w:rPr>
        <w:t>&lt;</w:t>
      </w:r>
      <w:proofErr w:type="spellStart"/>
      <w:r w:rsidRPr="00DE5572">
        <w:rPr>
          <w:rFonts w:ascii="Andale Mono" w:hAnsi="Andale Mono"/>
          <w:color w:val="000096"/>
          <w:sz w:val="16"/>
          <w:szCs w:val="16"/>
        </w:rPr>
        <w:t>orderedSTP</w:t>
      </w:r>
      <w:proofErr w:type="spellEnd"/>
      <w:r w:rsidRPr="00DE5572">
        <w:rPr>
          <w:rFonts w:ascii="Andale Mono" w:hAnsi="Andale Mono"/>
          <w:color w:val="F5844C"/>
          <w:sz w:val="16"/>
          <w:szCs w:val="16"/>
        </w:rPr>
        <w:t xml:space="preserve"> order</w:t>
      </w:r>
      <w:r w:rsidRPr="00DE5572">
        <w:rPr>
          <w:rFonts w:ascii="Andale Mono" w:hAnsi="Andale Mono"/>
          <w:color w:val="FF8040"/>
          <w:sz w:val="16"/>
          <w:szCs w:val="16"/>
        </w:rPr>
        <w:t>=</w:t>
      </w:r>
      <w:r w:rsidRPr="00DE5572">
        <w:rPr>
          <w:rFonts w:ascii="Andale Mono" w:hAnsi="Andale Mono"/>
          <w:color w:val="993300"/>
          <w:sz w:val="16"/>
          <w:szCs w:val="16"/>
        </w:rPr>
        <w:t>"1"</w:t>
      </w:r>
      <w:r w:rsidRPr="00DE5572">
        <w:rPr>
          <w:rFonts w:ascii="Andale Mono" w:hAnsi="Andale Mono"/>
          <w:color w:val="000096"/>
          <w:sz w:val="16"/>
          <w:szCs w:val="16"/>
        </w:rPr>
        <w:t>&gt;</w:t>
      </w:r>
      <w:r w:rsidRPr="00DE5572">
        <w:rPr>
          <w:rFonts w:ascii="Andale Mono" w:hAnsi="Andale Mono"/>
          <w:color w:val="000000"/>
          <w:sz w:val="16"/>
          <w:szCs w:val="16"/>
        </w:rPr>
        <w:br/>
        <w:t xml:space="preserve">        </w:t>
      </w:r>
      <w:r w:rsidRPr="00DE5572">
        <w:rPr>
          <w:rFonts w:ascii="Andale Mono" w:hAnsi="Andale Mono"/>
          <w:color w:val="000096"/>
          <w:sz w:val="16"/>
          <w:szCs w:val="16"/>
        </w:rPr>
        <w:t>&lt;stp&gt;</w:t>
      </w:r>
      <w:r w:rsidRPr="00DE5572">
        <w:rPr>
          <w:rFonts w:ascii="Andale Mono" w:hAnsi="Andale Mono"/>
          <w:color w:val="000000"/>
          <w:sz w:val="16"/>
          <w:szCs w:val="16"/>
        </w:rPr>
        <w:t>urn:ogf:network:kddilabs.jp:2013:topology:bi-kddilabs-jgn-x?vlan=1782</w:t>
      </w:r>
      <w:r w:rsidRPr="00DE5572">
        <w:rPr>
          <w:rFonts w:ascii="Andale Mono" w:hAnsi="Andale Mono"/>
          <w:color w:val="000096"/>
          <w:sz w:val="16"/>
          <w:szCs w:val="16"/>
        </w:rPr>
        <w:t>&lt;/stp&gt;</w:t>
      </w:r>
      <w:r w:rsidRPr="00DE5572">
        <w:rPr>
          <w:rFonts w:ascii="Andale Mono" w:hAnsi="Andale Mono"/>
          <w:color w:val="000000"/>
          <w:sz w:val="16"/>
          <w:szCs w:val="16"/>
        </w:rPr>
        <w:br/>
        <w:t xml:space="preserve">    </w:t>
      </w:r>
      <w:r w:rsidRPr="00DE5572">
        <w:rPr>
          <w:rFonts w:ascii="Andale Mono" w:hAnsi="Andale Mono"/>
          <w:color w:val="000096"/>
          <w:sz w:val="16"/>
          <w:szCs w:val="16"/>
        </w:rPr>
        <w:t>&lt;/</w:t>
      </w:r>
      <w:proofErr w:type="spellStart"/>
      <w:r w:rsidRPr="00DE5572">
        <w:rPr>
          <w:rFonts w:ascii="Andale Mono" w:hAnsi="Andale Mono"/>
          <w:color w:val="000096"/>
          <w:sz w:val="16"/>
          <w:szCs w:val="16"/>
        </w:rPr>
        <w:t>orderedSTP</w:t>
      </w:r>
      <w:proofErr w:type="spellEnd"/>
      <w:r w:rsidRPr="00DE5572">
        <w:rPr>
          <w:rFonts w:ascii="Andale Mono" w:hAnsi="Andale Mono"/>
          <w:color w:val="000096"/>
          <w:sz w:val="16"/>
          <w:szCs w:val="16"/>
        </w:rPr>
        <w:t>&gt;</w:t>
      </w:r>
      <w:r w:rsidRPr="00DE5572">
        <w:rPr>
          <w:rFonts w:ascii="Andale Mono" w:hAnsi="Andale Mono"/>
          <w:color w:val="000000"/>
          <w:sz w:val="16"/>
          <w:szCs w:val="16"/>
        </w:rPr>
        <w:br/>
        <w:t xml:space="preserve">    </w:t>
      </w:r>
      <w:r w:rsidRPr="00DE5572">
        <w:rPr>
          <w:rFonts w:ascii="Andale Mono" w:hAnsi="Andale Mono"/>
          <w:color w:val="000096"/>
          <w:sz w:val="16"/>
          <w:szCs w:val="16"/>
        </w:rPr>
        <w:t>&lt;</w:t>
      </w:r>
      <w:proofErr w:type="spellStart"/>
      <w:r w:rsidRPr="00DE5572">
        <w:rPr>
          <w:rFonts w:ascii="Andale Mono" w:hAnsi="Andale Mono"/>
          <w:color w:val="000096"/>
          <w:sz w:val="16"/>
          <w:szCs w:val="16"/>
        </w:rPr>
        <w:t>orderedSTP</w:t>
      </w:r>
      <w:proofErr w:type="spellEnd"/>
      <w:r w:rsidRPr="00DE5572">
        <w:rPr>
          <w:rFonts w:ascii="Andale Mono" w:hAnsi="Andale Mono"/>
          <w:color w:val="F5844C"/>
          <w:sz w:val="16"/>
          <w:szCs w:val="16"/>
        </w:rPr>
        <w:t xml:space="preserve"> order</w:t>
      </w:r>
      <w:r w:rsidRPr="00DE5572">
        <w:rPr>
          <w:rFonts w:ascii="Andale Mono" w:hAnsi="Andale Mono"/>
          <w:color w:val="FF8040"/>
          <w:sz w:val="16"/>
          <w:szCs w:val="16"/>
        </w:rPr>
        <w:t>=</w:t>
      </w:r>
      <w:r w:rsidRPr="00DE5572">
        <w:rPr>
          <w:rFonts w:ascii="Andale Mono" w:hAnsi="Andale Mono"/>
          <w:color w:val="993300"/>
          <w:sz w:val="16"/>
          <w:szCs w:val="16"/>
        </w:rPr>
        <w:t>"2"</w:t>
      </w:r>
      <w:r w:rsidRPr="00DE5572">
        <w:rPr>
          <w:rFonts w:ascii="Andale Mono" w:hAnsi="Andale Mono"/>
          <w:color w:val="000096"/>
          <w:sz w:val="16"/>
          <w:szCs w:val="16"/>
        </w:rPr>
        <w:t>&gt;</w:t>
      </w:r>
      <w:r w:rsidRPr="00DE5572">
        <w:rPr>
          <w:rFonts w:ascii="Andale Mono" w:hAnsi="Andale Mono"/>
          <w:color w:val="000000"/>
          <w:sz w:val="16"/>
          <w:szCs w:val="16"/>
        </w:rPr>
        <w:br/>
        <w:t xml:space="preserve">        </w:t>
      </w:r>
      <w:r w:rsidRPr="00DE5572">
        <w:rPr>
          <w:rFonts w:ascii="Andale Mono" w:hAnsi="Andale Mono"/>
          <w:color w:val="000096"/>
          <w:sz w:val="16"/>
          <w:szCs w:val="16"/>
        </w:rPr>
        <w:t>&lt;stp&gt;</w:t>
      </w:r>
      <w:r w:rsidRPr="00DE5572">
        <w:rPr>
          <w:rFonts w:ascii="Andale Mono" w:hAnsi="Andale Mono"/>
          <w:color w:val="000000"/>
          <w:sz w:val="16"/>
          <w:szCs w:val="16"/>
        </w:rPr>
        <w:t>urn:ogf:network:jgn-x.jp:2013:topology:bi-jgn-x-startap?vlan=1782</w:t>
      </w:r>
      <w:r w:rsidRPr="00DE5572">
        <w:rPr>
          <w:rFonts w:ascii="Andale Mono" w:hAnsi="Andale Mono"/>
          <w:color w:val="000096"/>
          <w:sz w:val="16"/>
          <w:szCs w:val="16"/>
        </w:rPr>
        <w:t>&lt;/stp&gt;</w:t>
      </w:r>
      <w:r w:rsidRPr="00DE5572">
        <w:rPr>
          <w:rFonts w:ascii="Andale Mono" w:hAnsi="Andale Mono"/>
          <w:color w:val="000000"/>
          <w:sz w:val="16"/>
          <w:szCs w:val="16"/>
        </w:rPr>
        <w:br/>
        <w:t xml:space="preserve">    </w:t>
      </w:r>
      <w:r w:rsidRPr="00DE5572">
        <w:rPr>
          <w:rFonts w:ascii="Andale Mono" w:hAnsi="Andale Mono"/>
          <w:color w:val="000096"/>
          <w:sz w:val="16"/>
          <w:szCs w:val="16"/>
        </w:rPr>
        <w:t>&lt;/</w:t>
      </w:r>
      <w:proofErr w:type="spellStart"/>
      <w:r w:rsidRPr="00DE5572">
        <w:rPr>
          <w:rFonts w:ascii="Andale Mono" w:hAnsi="Andale Mono"/>
          <w:color w:val="000096"/>
          <w:sz w:val="16"/>
          <w:szCs w:val="16"/>
        </w:rPr>
        <w:t>orderedSTP</w:t>
      </w:r>
      <w:proofErr w:type="spellEnd"/>
      <w:r w:rsidRPr="00DE5572">
        <w:rPr>
          <w:rFonts w:ascii="Andale Mono" w:hAnsi="Andale Mono"/>
          <w:color w:val="000096"/>
          <w:sz w:val="16"/>
          <w:szCs w:val="16"/>
        </w:rPr>
        <w:t>&gt;</w:t>
      </w:r>
      <w:r w:rsidRPr="00DE5572">
        <w:rPr>
          <w:rFonts w:ascii="Andale Mono" w:hAnsi="Andale Mono"/>
          <w:color w:val="000000"/>
          <w:sz w:val="16"/>
          <w:szCs w:val="16"/>
        </w:rPr>
        <w:br/>
        <w:t xml:space="preserve">   </w:t>
      </w:r>
      <w:r>
        <w:rPr>
          <w:rFonts w:ascii="Andale Mono" w:hAnsi="Andale Mono"/>
          <w:color w:val="000000"/>
          <w:sz w:val="16"/>
          <w:szCs w:val="16"/>
        </w:rPr>
        <w:t xml:space="preserve"> </w:t>
      </w:r>
      <w:r w:rsidRPr="00DE5572">
        <w:rPr>
          <w:rFonts w:ascii="Andale Mono" w:hAnsi="Andale Mono"/>
          <w:color w:val="000096"/>
          <w:sz w:val="16"/>
          <w:szCs w:val="16"/>
        </w:rPr>
        <w:t>&lt;</w:t>
      </w:r>
      <w:proofErr w:type="spellStart"/>
      <w:r w:rsidRPr="00DE5572">
        <w:rPr>
          <w:rFonts w:ascii="Andale Mono" w:hAnsi="Andale Mono"/>
          <w:color w:val="000096"/>
          <w:sz w:val="16"/>
          <w:szCs w:val="16"/>
        </w:rPr>
        <w:t>orderedSTP</w:t>
      </w:r>
      <w:proofErr w:type="spellEnd"/>
      <w:r w:rsidRPr="00DE5572">
        <w:rPr>
          <w:rFonts w:ascii="Andale Mono" w:hAnsi="Andale Mono"/>
          <w:color w:val="F5844C"/>
          <w:sz w:val="16"/>
          <w:szCs w:val="16"/>
        </w:rPr>
        <w:t xml:space="preserve"> order</w:t>
      </w:r>
      <w:r w:rsidRPr="00DE5572">
        <w:rPr>
          <w:rFonts w:ascii="Andale Mono" w:hAnsi="Andale Mono"/>
          <w:color w:val="FF8040"/>
          <w:sz w:val="16"/>
          <w:szCs w:val="16"/>
        </w:rPr>
        <w:t>=</w:t>
      </w:r>
      <w:r w:rsidRPr="00DE5572">
        <w:rPr>
          <w:rFonts w:ascii="Andale Mono" w:hAnsi="Andale Mono"/>
          <w:color w:val="993300"/>
          <w:sz w:val="16"/>
          <w:szCs w:val="16"/>
        </w:rPr>
        <w:t>"3"</w:t>
      </w:r>
      <w:r w:rsidRPr="00DE5572">
        <w:rPr>
          <w:rFonts w:ascii="Andale Mono" w:hAnsi="Andale Mono"/>
          <w:color w:val="000096"/>
          <w:sz w:val="16"/>
          <w:szCs w:val="16"/>
        </w:rPr>
        <w:t>&gt;</w:t>
      </w:r>
      <w:r w:rsidRPr="00DE5572">
        <w:rPr>
          <w:rFonts w:ascii="Andale Mono" w:hAnsi="Andale Mono"/>
          <w:color w:val="000000"/>
          <w:sz w:val="16"/>
          <w:szCs w:val="16"/>
        </w:rPr>
        <w:br/>
      </w:r>
      <w:r w:rsidRPr="00DE5572">
        <w:rPr>
          <w:rFonts w:ascii="Andale Mono" w:hAnsi="Andale Mono"/>
          <w:color w:val="000000"/>
          <w:sz w:val="16"/>
          <w:szCs w:val="16"/>
        </w:rPr>
        <w:lastRenderedPageBreak/>
        <w:t xml:space="preserve">        </w:t>
      </w:r>
      <w:r w:rsidRPr="00DE5572">
        <w:rPr>
          <w:rFonts w:ascii="Andale Mono" w:hAnsi="Andale Mono"/>
          <w:color w:val="000096"/>
          <w:sz w:val="16"/>
          <w:szCs w:val="16"/>
        </w:rPr>
        <w:t>&lt;stp&gt;</w:t>
      </w:r>
      <w:r w:rsidRPr="00DE5572">
        <w:rPr>
          <w:rFonts w:ascii="Andale Mono" w:hAnsi="Andale Mono"/>
          <w:color w:val="000000"/>
          <w:sz w:val="16"/>
          <w:szCs w:val="16"/>
        </w:rPr>
        <w:t>urn:ogf:network:icair.org:2013:topology:netherlight?vlan=1782</w:t>
      </w:r>
      <w:r w:rsidRPr="00DE5572">
        <w:rPr>
          <w:rFonts w:ascii="Andale Mono" w:hAnsi="Andale Mono"/>
          <w:color w:val="000096"/>
          <w:sz w:val="16"/>
          <w:szCs w:val="16"/>
        </w:rPr>
        <w:t>&lt;/stp&gt;</w:t>
      </w:r>
      <w:r w:rsidRPr="00DE5572">
        <w:rPr>
          <w:rFonts w:ascii="Andale Mono" w:hAnsi="Andale Mono"/>
          <w:color w:val="000000"/>
          <w:sz w:val="16"/>
          <w:szCs w:val="16"/>
        </w:rPr>
        <w:br/>
        <w:t xml:space="preserve">    </w:t>
      </w:r>
      <w:r w:rsidRPr="00DE5572">
        <w:rPr>
          <w:rFonts w:ascii="Andale Mono" w:hAnsi="Andale Mono"/>
          <w:color w:val="000096"/>
          <w:sz w:val="16"/>
          <w:szCs w:val="16"/>
        </w:rPr>
        <w:t>&lt;/</w:t>
      </w:r>
      <w:proofErr w:type="spellStart"/>
      <w:r w:rsidRPr="00DE5572">
        <w:rPr>
          <w:rFonts w:ascii="Andale Mono" w:hAnsi="Andale Mono"/>
          <w:color w:val="000096"/>
          <w:sz w:val="16"/>
          <w:szCs w:val="16"/>
        </w:rPr>
        <w:t>orderedSTP</w:t>
      </w:r>
      <w:proofErr w:type="spellEnd"/>
      <w:r w:rsidRPr="00DE5572">
        <w:rPr>
          <w:rFonts w:ascii="Andale Mono" w:hAnsi="Andale Mono"/>
          <w:color w:val="000096"/>
          <w:sz w:val="16"/>
          <w:szCs w:val="16"/>
        </w:rPr>
        <w:t>&gt;</w:t>
      </w:r>
      <w:r w:rsidRPr="00DE5572">
        <w:rPr>
          <w:rFonts w:ascii="Andale Mono" w:hAnsi="Andale Mono"/>
          <w:color w:val="000000"/>
          <w:sz w:val="16"/>
          <w:szCs w:val="16"/>
        </w:rPr>
        <w:br/>
        <w:t xml:space="preserve">    </w:t>
      </w:r>
      <w:r w:rsidRPr="00DE5572">
        <w:rPr>
          <w:rFonts w:ascii="Andale Mono" w:hAnsi="Andale Mono"/>
          <w:color w:val="000096"/>
          <w:sz w:val="16"/>
          <w:szCs w:val="16"/>
        </w:rPr>
        <w:t>&lt;</w:t>
      </w:r>
      <w:proofErr w:type="spellStart"/>
      <w:r w:rsidRPr="00DE5572">
        <w:rPr>
          <w:rFonts w:ascii="Andale Mono" w:hAnsi="Andale Mono"/>
          <w:color w:val="000096"/>
          <w:sz w:val="16"/>
          <w:szCs w:val="16"/>
        </w:rPr>
        <w:t>orderedSTP</w:t>
      </w:r>
      <w:proofErr w:type="spellEnd"/>
      <w:r w:rsidRPr="00DE5572">
        <w:rPr>
          <w:rFonts w:ascii="Andale Mono" w:hAnsi="Andale Mono"/>
          <w:color w:val="F5844C"/>
          <w:sz w:val="16"/>
          <w:szCs w:val="16"/>
        </w:rPr>
        <w:t xml:space="preserve"> order</w:t>
      </w:r>
      <w:r w:rsidRPr="00DE5572">
        <w:rPr>
          <w:rFonts w:ascii="Andale Mono" w:hAnsi="Andale Mono"/>
          <w:color w:val="FF8040"/>
          <w:sz w:val="16"/>
          <w:szCs w:val="16"/>
        </w:rPr>
        <w:t>=</w:t>
      </w:r>
      <w:r w:rsidRPr="00DE5572">
        <w:rPr>
          <w:rFonts w:ascii="Andale Mono" w:hAnsi="Andale Mono"/>
          <w:color w:val="993300"/>
          <w:sz w:val="16"/>
          <w:szCs w:val="16"/>
        </w:rPr>
        <w:t>"4"</w:t>
      </w:r>
      <w:r w:rsidRPr="00DE5572">
        <w:rPr>
          <w:rFonts w:ascii="Andale Mono" w:hAnsi="Andale Mono"/>
          <w:color w:val="000096"/>
          <w:sz w:val="16"/>
          <w:szCs w:val="16"/>
        </w:rPr>
        <w:t>&gt;</w:t>
      </w:r>
      <w:r w:rsidRPr="00DE5572">
        <w:rPr>
          <w:rFonts w:ascii="Andale Mono" w:hAnsi="Andale Mono"/>
          <w:color w:val="000000"/>
          <w:sz w:val="16"/>
          <w:szCs w:val="16"/>
        </w:rPr>
        <w:br/>
        <w:t xml:space="preserve">        </w:t>
      </w:r>
      <w:r w:rsidRPr="00DE5572">
        <w:rPr>
          <w:rFonts w:ascii="Andale Mono" w:hAnsi="Andale Mono"/>
          <w:color w:val="000096"/>
          <w:sz w:val="16"/>
          <w:szCs w:val="16"/>
        </w:rPr>
        <w:t>&lt;stp&gt;</w:t>
      </w:r>
      <w:r w:rsidRPr="00DE5572">
        <w:rPr>
          <w:rFonts w:ascii="Andale Mono" w:hAnsi="Andale Mono"/>
          <w:color w:val="000000"/>
          <w:sz w:val="16"/>
          <w:szCs w:val="16"/>
        </w:rPr>
        <w:t>urn:ogf:network:netherlight.net:2013:production7:uva-3?vlan=1782</w:t>
      </w:r>
      <w:r w:rsidRPr="00DE5572">
        <w:rPr>
          <w:rFonts w:ascii="Andale Mono" w:hAnsi="Andale Mono"/>
          <w:color w:val="000096"/>
          <w:sz w:val="16"/>
          <w:szCs w:val="16"/>
        </w:rPr>
        <w:t>&lt;/stp&gt;</w:t>
      </w:r>
      <w:r w:rsidRPr="00DE5572">
        <w:rPr>
          <w:rFonts w:ascii="Andale Mono" w:hAnsi="Andale Mono"/>
          <w:color w:val="000000"/>
          <w:sz w:val="16"/>
          <w:szCs w:val="16"/>
        </w:rPr>
        <w:br/>
        <w:t xml:space="preserve">    </w:t>
      </w:r>
      <w:r w:rsidRPr="00DE5572">
        <w:rPr>
          <w:rFonts w:ascii="Andale Mono" w:hAnsi="Andale Mono"/>
          <w:color w:val="000096"/>
          <w:sz w:val="16"/>
          <w:szCs w:val="16"/>
        </w:rPr>
        <w:t>&lt;/</w:t>
      </w:r>
      <w:proofErr w:type="spellStart"/>
      <w:r w:rsidRPr="00DE5572">
        <w:rPr>
          <w:rFonts w:ascii="Andale Mono" w:hAnsi="Andale Mono"/>
          <w:color w:val="000096"/>
          <w:sz w:val="16"/>
          <w:szCs w:val="16"/>
        </w:rPr>
        <w:t>orderedSTP</w:t>
      </w:r>
      <w:proofErr w:type="spellEnd"/>
      <w:r w:rsidRPr="00DE5572">
        <w:rPr>
          <w:rFonts w:ascii="Andale Mono" w:hAnsi="Andale Mono"/>
          <w:color w:val="000096"/>
          <w:sz w:val="16"/>
          <w:szCs w:val="16"/>
        </w:rPr>
        <w:t>&gt;</w:t>
      </w:r>
      <w:r w:rsidRPr="00DE5572">
        <w:rPr>
          <w:rFonts w:ascii="Andale Mono" w:hAnsi="Andale Mono"/>
          <w:color w:val="000000"/>
          <w:sz w:val="16"/>
          <w:szCs w:val="16"/>
        </w:rPr>
        <w:br/>
      </w:r>
      <w:r w:rsidRPr="00DE5572">
        <w:rPr>
          <w:rFonts w:ascii="Andale Mono" w:hAnsi="Andale Mono"/>
          <w:color w:val="000096"/>
          <w:sz w:val="16"/>
          <w:szCs w:val="16"/>
        </w:rPr>
        <w:t>&lt;/</w:t>
      </w:r>
      <w:proofErr w:type="spellStart"/>
      <w:r w:rsidRPr="00DE5572">
        <w:rPr>
          <w:rFonts w:ascii="Andale Mono" w:hAnsi="Andale Mono"/>
          <w:color w:val="000096"/>
          <w:sz w:val="16"/>
          <w:szCs w:val="16"/>
        </w:rPr>
        <w:t>ero</w:t>
      </w:r>
      <w:proofErr w:type="spellEnd"/>
      <w:r w:rsidRPr="00DE5572">
        <w:rPr>
          <w:rFonts w:ascii="Andale Mono" w:hAnsi="Andale Mono"/>
          <w:color w:val="000096"/>
          <w:sz w:val="16"/>
          <w:szCs w:val="16"/>
        </w:rPr>
        <w:t>&gt;</w:t>
      </w:r>
    </w:p>
    <w:p w14:paraId="473D14AD" w14:textId="42C8F046" w:rsidR="00842E6F" w:rsidRDefault="00842E6F" w:rsidP="00DC20C9">
      <w:pPr>
        <w:tabs>
          <w:tab w:val="left" w:pos="3467"/>
        </w:tabs>
      </w:pPr>
    </w:p>
    <w:p w14:paraId="68DFC703" w14:textId="312F9B35" w:rsidR="0039240D" w:rsidRDefault="008305D2" w:rsidP="0039240D">
      <w:pPr>
        <w:pStyle w:val="Heading2"/>
      </w:pPr>
      <w:bookmarkStart w:id="19" w:name="_Toc295381870"/>
      <w:r>
        <w:t>S</w:t>
      </w:r>
      <w:r w:rsidR="003A1028">
        <w:t>upport for</w:t>
      </w:r>
      <w:r w:rsidR="0039240D">
        <w:t xml:space="preserve"> internal STP</w:t>
      </w:r>
      <w:bookmarkEnd w:id="19"/>
    </w:p>
    <w:p w14:paraId="5AB315C5" w14:textId="6358DEB1" w:rsidR="0062712A" w:rsidRDefault="00A96C7F" w:rsidP="00E173ED">
      <w:r>
        <w:t xml:space="preserve">NSI pathfinders must support ERO specifying routing constraints using internal STP.  An internal STP is defined as an STP within a network that is </w:t>
      </w:r>
      <w:r w:rsidR="00E20840">
        <w:t xml:space="preserve">not an edge STP within </w:t>
      </w:r>
      <w:ins w:id="20" w:author="Chin Guok" w:date="2015-06-10T11:25:00Z">
        <w:r w:rsidR="00F7071B">
          <w:t xml:space="preserve">the </w:t>
        </w:r>
      </w:ins>
      <w:r w:rsidR="00E20840">
        <w:t>NSI topology (</w:t>
      </w:r>
      <w:r>
        <w:t>neither a client nor an inter-domain STP</w:t>
      </w:r>
      <w:r w:rsidR="00E20840">
        <w:t>)</w:t>
      </w:r>
      <w:r w:rsidR="0073600E">
        <w:t xml:space="preserve">.  </w:t>
      </w:r>
      <w:commentRangeStart w:id="21"/>
      <w:r w:rsidR="0073600E">
        <w:t>These STP</w:t>
      </w:r>
      <w:ins w:id="22" w:author="Chin Guok" w:date="2015-06-10T11:26:00Z">
        <w:r w:rsidR="00F7071B">
          <w:t>s</w:t>
        </w:r>
      </w:ins>
      <w:r w:rsidR="0073600E">
        <w:t xml:space="preserve"> </w:t>
      </w:r>
      <w:r>
        <w:t xml:space="preserve">are typically not described in </w:t>
      </w:r>
      <w:ins w:id="23" w:author="Chin Guok" w:date="2015-06-10T11:26:00Z">
        <w:r w:rsidR="00F7071B">
          <w:t xml:space="preserve">the </w:t>
        </w:r>
      </w:ins>
      <w:r>
        <w:t xml:space="preserve">NSI topology so </w:t>
      </w:r>
      <w:ins w:id="24" w:author="Chin Guok" w:date="2015-06-10T11:26:00Z">
        <w:r w:rsidR="00F7071B">
          <w:t xml:space="preserve">they </w:t>
        </w:r>
      </w:ins>
      <w:r>
        <w:t>cannot be resolved by the pathfinder</w:t>
      </w:r>
      <w:r w:rsidR="0073600E">
        <w:t xml:space="preserve">, and therefore, </w:t>
      </w:r>
      <w:r>
        <w:t xml:space="preserve">cannot be utilized to make </w:t>
      </w:r>
      <w:ins w:id="25" w:author="Chin Guok" w:date="2015-06-10T11:26:00Z">
        <w:r w:rsidR="00F7071B">
          <w:t xml:space="preserve">inter-domain </w:t>
        </w:r>
      </w:ins>
      <w:r>
        <w:t>routing decisions</w:t>
      </w:r>
      <w:r w:rsidR="0073600E">
        <w:t>.</w:t>
      </w:r>
      <w:commentRangeEnd w:id="21"/>
      <w:r w:rsidR="00F7071B">
        <w:rPr>
          <w:rStyle w:val="CommentReference"/>
        </w:rPr>
        <w:commentReference w:id="21"/>
      </w:r>
      <w:r w:rsidR="0073600E">
        <w:t xml:space="preserve">  </w:t>
      </w:r>
      <w:proofErr w:type="gramStart"/>
      <w:r w:rsidR="0073600E">
        <w:t xml:space="preserve">Internal STP specified in the initial </w:t>
      </w:r>
      <w:r w:rsidR="0062712A">
        <w:t xml:space="preserve">reservation </w:t>
      </w:r>
      <w:r w:rsidR="0073600E">
        <w:t xml:space="preserve">request </w:t>
      </w:r>
      <w:r>
        <w:t xml:space="preserve">must be passed to </w:t>
      </w:r>
      <w:ins w:id="26" w:author="Chin Guok" w:date="2015-06-10T11:26:00Z">
        <w:r w:rsidR="00F7071B">
          <w:t xml:space="preserve">the </w:t>
        </w:r>
      </w:ins>
      <w:r w:rsidR="0062712A">
        <w:t>corresponding</w:t>
      </w:r>
      <w:r>
        <w:t xml:space="preserve"> </w:t>
      </w:r>
      <w:proofErr w:type="spellStart"/>
      <w:r>
        <w:t>uPA</w:t>
      </w:r>
      <w:proofErr w:type="spellEnd"/>
      <w:r>
        <w:t xml:space="preserve"> within the </w:t>
      </w:r>
      <w:proofErr w:type="spellStart"/>
      <w:r w:rsidRPr="00DC20C9">
        <w:rPr>
          <w:i/>
        </w:rPr>
        <w:t>ero</w:t>
      </w:r>
      <w:proofErr w:type="spellEnd"/>
      <w:r>
        <w:t xml:space="preserve"> elem</w:t>
      </w:r>
      <w:r w:rsidR="0062712A">
        <w:t xml:space="preserve">ent of their resolved </w:t>
      </w:r>
      <w:r w:rsidR="0073600E">
        <w:t xml:space="preserve">connection segment even though </w:t>
      </w:r>
      <w:r w:rsidR="0062712A">
        <w:t>these internal STP</w:t>
      </w:r>
      <w:ins w:id="27" w:author="Chin Guok" w:date="2015-06-10T11:26:00Z">
        <w:r w:rsidR="00F7071B">
          <w:t>s</w:t>
        </w:r>
      </w:ins>
      <w:r w:rsidR="0073600E">
        <w:t xml:space="preserve"> </w:t>
      </w:r>
      <w:r w:rsidR="0062712A">
        <w:t>could</w:t>
      </w:r>
      <w:r w:rsidR="0073600E">
        <w:t xml:space="preserve"> not </w:t>
      </w:r>
      <w:ins w:id="28" w:author="Chin Guok" w:date="2015-06-10T11:27:00Z">
        <w:r w:rsidR="00F7071B">
          <w:t xml:space="preserve">be </w:t>
        </w:r>
      </w:ins>
      <w:r w:rsidR="0073600E">
        <w:t>use by a pat</w:t>
      </w:r>
      <w:r w:rsidR="0062712A">
        <w:t>h</w:t>
      </w:r>
      <w:r w:rsidR="0073600E">
        <w:t>finder for path computation</w:t>
      </w:r>
      <w:proofErr w:type="gramEnd"/>
      <w:r w:rsidR="0073600E">
        <w:t xml:space="preserve">.  </w:t>
      </w:r>
      <w:r w:rsidR="0062712A">
        <w:t>The</w:t>
      </w:r>
      <w:r w:rsidR="0073600E">
        <w:t xml:space="preserve"> </w:t>
      </w:r>
      <w:proofErr w:type="spellStart"/>
      <w:r w:rsidR="0073600E">
        <w:t>uPA</w:t>
      </w:r>
      <w:proofErr w:type="spellEnd"/>
      <w:r w:rsidR="0073600E">
        <w:t xml:space="preserve"> </w:t>
      </w:r>
      <w:r w:rsidR="0062712A">
        <w:t>can then utilize these internal STP</w:t>
      </w:r>
      <w:ins w:id="29" w:author="Chin Guok" w:date="2015-06-10T11:27:00Z">
        <w:r w:rsidR="00F7071B">
          <w:t>s</w:t>
        </w:r>
      </w:ins>
      <w:r w:rsidR="0062712A">
        <w:t xml:space="preserve"> in local routing decisions.</w:t>
      </w:r>
    </w:p>
    <w:p w14:paraId="5DDD17ED" w14:textId="77777777" w:rsidR="002A0A9E" w:rsidRDefault="002A0A9E" w:rsidP="00E173ED"/>
    <w:p w14:paraId="05EBBF9C" w14:textId="2735CD4A" w:rsidR="002A0A9E" w:rsidRDefault="002A0A9E" w:rsidP="00E173ED">
      <w:r>
        <w:t>Internal STP</w:t>
      </w:r>
      <w:ins w:id="30" w:author="Chin Guok" w:date="2015-06-12T09:58:00Z">
        <w:r w:rsidR="00144D2A">
          <w:t>s</w:t>
        </w:r>
      </w:ins>
      <w:r>
        <w:t xml:space="preserve"> specified in an </w:t>
      </w:r>
      <w:proofErr w:type="spellStart"/>
      <w:r w:rsidRPr="00DC20C9">
        <w:rPr>
          <w:i/>
        </w:rPr>
        <w:t>ero</w:t>
      </w:r>
      <w:proofErr w:type="spellEnd"/>
      <w:r>
        <w:t xml:space="preserve"> element MUST follow the standard STP format.</w:t>
      </w:r>
      <w:r w:rsidR="00E20840">
        <w:t xml:space="preserve">  This will allow a pathfinder to determine the network containing the internal STP.</w:t>
      </w:r>
    </w:p>
    <w:p w14:paraId="4CEC0068" w14:textId="77777777" w:rsidR="002A0A9E" w:rsidRDefault="002A0A9E" w:rsidP="00E173ED"/>
    <w:p w14:paraId="14D885A7" w14:textId="56116886" w:rsidR="002A0A9E" w:rsidRDefault="002A0A9E" w:rsidP="00E173ED">
      <w:r>
        <w:t xml:space="preserve">In the following example we see a reservation request for a connection on single network with the </w:t>
      </w:r>
      <w:proofErr w:type="spellStart"/>
      <w:r w:rsidRPr="00DC20C9">
        <w:rPr>
          <w:i/>
        </w:rPr>
        <w:t>ero</w:t>
      </w:r>
      <w:proofErr w:type="spellEnd"/>
      <w:r>
        <w:t xml:space="preserve"> element containing two internal STP identifiers.  This can be sent as</w:t>
      </w:r>
      <w:ins w:id="31" w:author="Chin Guok" w:date="2015-06-12T09:58:00Z">
        <w:r w:rsidR="00144D2A">
          <w:t>-</w:t>
        </w:r>
      </w:ins>
      <w:del w:id="32" w:author="Chin Guok" w:date="2015-06-12T09:58:00Z">
        <w:r w:rsidDel="00144D2A">
          <w:delText xml:space="preserve"> </w:delText>
        </w:r>
      </w:del>
      <w:r>
        <w:t xml:space="preserve">is to the </w:t>
      </w:r>
      <w:proofErr w:type="spellStart"/>
      <w:r>
        <w:t>uPA</w:t>
      </w:r>
      <w:proofErr w:type="spellEnd"/>
      <w:r>
        <w:t xml:space="preserve"> associated with the </w:t>
      </w:r>
      <w:r w:rsidRPr="00DE5572">
        <w:rPr>
          <w:rFonts w:ascii="Andale Mono" w:hAnsi="Andale Mono"/>
          <w:color w:val="000000"/>
          <w:sz w:val="16"/>
          <w:szCs w:val="16"/>
        </w:rPr>
        <w:t>urn:ogf</w:t>
      </w:r>
      <w:proofErr w:type="gramStart"/>
      <w:r w:rsidRPr="00DE5572">
        <w:rPr>
          <w:rFonts w:ascii="Andale Mono" w:hAnsi="Andale Mono"/>
          <w:color w:val="000000"/>
          <w:sz w:val="16"/>
          <w:szCs w:val="16"/>
        </w:rPr>
        <w:t>:network:kddilabs.jp:2013:topology</w:t>
      </w:r>
      <w:proofErr w:type="gramEnd"/>
      <w:r>
        <w:t xml:space="preserve"> for processing.</w:t>
      </w:r>
    </w:p>
    <w:p w14:paraId="34743CFC" w14:textId="77777777" w:rsidR="00567960" w:rsidRDefault="00567960" w:rsidP="00E173ED"/>
    <w:p w14:paraId="6A546171" w14:textId="7E36E5B2" w:rsidR="00567960" w:rsidRPr="00DC20C9" w:rsidRDefault="002A0A9E" w:rsidP="00E173ED">
      <w:pPr>
        <w:rPr>
          <w:rFonts w:ascii="Andale Mono" w:hAnsi="Andale Mono"/>
          <w:sz w:val="16"/>
          <w:szCs w:val="16"/>
        </w:rPr>
      </w:pPr>
      <w:r w:rsidRPr="00DC20C9">
        <w:rPr>
          <w:rFonts w:ascii="Andale Mono" w:hAnsi="Andale Mono"/>
          <w:color w:val="000096"/>
          <w:sz w:val="16"/>
          <w:szCs w:val="16"/>
        </w:rPr>
        <w:t>&lt;</w:t>
      </w:r>
      <w:proofErr w:type="gramStart"/>
      <w:r w:rsidRPr="00DC20C9">
        <w:rPr>
          <w:rFonts w:ascii="Andale Mono" w:hAnsi="Andale Mono"/>
          <w:color w:val="000096"/>
          <w:sz w:val="16"/>
          <w:szCs w:val="16"/>
        </w:rPr>
        <w:t>p2ps</w:t>
      </w:r>
      <w:proofErr w:type="gram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&lt;capacity&gt;</w:t>
      </w:r>
      <w:r w:rsidRPr="00DC20C9">
        <w:rPr>
          <w:rFonts w:ascii="Andale Mono" w:hAnsi="Andale Mono"/>
          <w:color w:val="000000"/>
          <w:sz w:val="16"/>
          <w:szCs w:val="16"/>
        </w:rPr>
        <w:t>100</w:t>
      </w:r>
      <w:r w:rsidRPr="00DC20C9">
        <w:rPr>
          <w:rFonts w:ascii="Andale Mono" w:hAnsi="Andale Mono"/>
          <w:color w:val="000096"/>
          <w:sz w:val="16"/>
          <w:szCs w:val="16"/>
        </w:rPr>
        <w:t>&lt;/capacity&gt;</w:t>
      </w:r>
      <w:r w:rsidRPr="00DC20C9">
        <w:rPr>
          <w:rFonts w:ascii="Andale Mono" w:hAnsi="Andale Mono"/>
          <w:color w:val="000000"/>
          <w:sz w:val="16"/>
          <w:szCs w:val="16"/>
        </w:rPr>
        <w:br/>
        <w:t xml:space="preserve">    </w:t>
      </w:r>
      <w:r w:rsidRPr="00DC20C9">
        <w:rPr>
          <w:rFonts w:ascii="Andale Mono" w:hAnsi="Andale Mono"/>
          <w:color w:val="000096"/>
          <w:sz w:val="16"/>
          <w:szCs w:val="16"/>
        </w:rPr>
        <w:t>&lt;directionality&gt;</w:t>
      </w:r>
      <w:r w:rsidRPr="00DC20C9">
        <w:rPr>
          <w:rFonts w:ascii="Andale Mono" w:hAnsi="Andale Mono"/>
          <w:color w:val="000000"/>
          <w:sz w:val="16"/>
          <w:szCs w:val="16"/>
        </w:rPr>
        <w:t>Bidirectional</w:t>
      </w:r>
      <w:r w:rsidRPr="00DC20C9">
        <w:rPr>
          <w:rFonts w:ascii="Andale Mono" w:hAnsi="Andale Mono"/>
          <w:color w:val="000096"/>
          <w:sz w:val="16"/>
          <w:szCs w:val="16"/>
        </w:rPr>
        <w:t>&lt;/directionality&gt;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t>true</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&lt;sourceSTP&gt;</w:t>
      </w:r>
      <w:r w:rsidRPr="00DC20C9">
        <w:rPr>
          <w:rFonts w:ascii="Andale Mono" w:hAnsi="Andale Mono"/>
          <w:color w:val="000000"/>
          <w:sz w:val="16"/>
          <w:szCs w:val="16"/>
        </w:rPr>
        <w:t>urn:ogf:network:kddilabs.jp:2013:topology:bi-ps?vlan=1782</w:t>
      </w:r>
      <w:r w:rsidRPr="00DC20C9">
        <w:rPr>
          <w:rFonts w:ascii="Andale Mono" w:hAnsi="Andale Mono"/>
          <w:color w:val="000096"/>
          <w:sz w:val="16"/>
          <w:szCs w:val="16"/>
        </w:rPr>
        <w:t>&lt;/sourceSTP&gt;</w:t>
      </w:r>
      <w:r w:rsidRPr="00DC20C9">
        <w:rPr>
          <w:rFonts w:ascii="Andale Mono" w:hAnsi="Andale Mono"/>
          <w:color w:val="000000"/>
          <w:sz w:val="16"/>
          <w:szCs w:val="16"/>
        </w:rPr>
        <w:br/>
        <w:t xml:space="preserve">    </w:t>
      </w:r>
      <w:r w:rsidRPr="00DC20C9">
        <w:rPr>
          <w:rFonts w:ascii="Andale Mono" w:hAnsi="Andale Mono"/>
          <w:color w:val="000096"/>
          <w:sz w:val="16"/>
          <w:szCs w:val="16"/>
        </w:rPr>
        <w:t>&lt;destSTP&gt;</w:t>
      </w:r>
      <w:r w:rsidRPr="00DC20C9">
        <w:rPr>
          <w:rFonts w:ascii="Andale Mono" w:hAnsi="Andale Mono"/>
          <w:color w:val="000000"/>
          <w:sz w:val="16"/>
          <w:szCs w:val="16"/>
        </w:rPr>
        <w:t>urn:ogf:network:kddilabs.jp:2013:topology:bi-kddilabs-jgn-x?vlan=1782</w:t>
      </w:r>
      <w:r w:rsidRPr="00DC20C9">
        <w:rPr>
          <w:rFonts w:ascii="Andale Mono" w:hAnsi="Andale Mono"/>
          <w:color w:val="000096"/>
          <w:sz w:val="16"/>
          <w:szCs w:val="16"/>
        </w:rPr>
        <w:t>&lt;/destSTP&gt;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ero</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F5844C"/>
          <w:sz w:val="16"/>
          <w:szCs w:val="16"/>
        </w:rPr>
        <w:t xml:space="preserve"> order</w:t>
      </w:r>
      <w:r w:rsidRPr="00DC20C9">
        <w:rPr>
          <w:rFonts w:ascii="Andale Mono" w:hAnsi="Andale Mono"/>
          <w:color w:val="FF8040"/>
          <w:sz w:val="16"/>
          <w:szCs w:val="16"/>
        </w:rPr>
        <w:t>=</w:t>
      </w:r>
      <w:r w:rsidRPr="00DC20C9">
        <w:rPr>
          <w:rFonts w:ascii="Andale Mono" w:hAnsi="Andale Mono"/>
          <w:color w:val="993300"/>
          <w:sz w:val="16"/>
          <w:szCs w:val="16"/>
        </w:rPr>
        <w:t>"1"</w:t>
      </w:r>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stp</w:t>
      </w:r>
      <w:proofErr w:type="spellEnd"/>
      <w:r w:rsidRPr="00DC20C9">
        <w:rPr>
          <w:rFonts w:ascii="Andale Mono" w:hAnsi="Andale Mono"/>
          <w:color w:val="000096"/>
          <w:sz w:val="16"/>
          <w:szCs w:val="16"/>
        </w:rPr>
        <w:t>&gt;</w:t>
      </w:r>
      <w:r w:rsidRPr="00DC20C9">
        <w:rPr>
          <w:rFonts w:ascii="Andale Mono" w:hAnsi="Andale Mono"/>
          <w:color w:val="000000"/>
          <w:sz w:val="16"/>
          <w:szCs w:val="16"/>
        </w:rPr>
        <w:t>urn:ogf:network:kddilabs.jp:2013:topology:internalA</w:t>
      </w:r>
      <w:r w:rsidRPr="00DC20C9">
        <w:rPr>
          <w:rFonts w:ascii="Andale Mono" w:hAnsi="Andale Mono"/>
          <w:color w:val="000096"/>
          <w:sz w:val="16"/>
          <w:szCs w:val="16"/>
        </w:rPr>
        <w:t>&lt;/</w:t>
      </w:r>
      <w:proofErr w:type="spellStart"/>
      <w:r w:rsidRPr="00DC20C9">
        <w:rPr>
          <w:rFonts w:ascii="Andale Mono" w:hAnsi="Andale Mono"/>
          <w:color w:val="000096"/>
          <w:sz w:val="16"/>
          <w:szCs w:val="16"/>
        </w:rPr>
        <w:t>stp</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F5844C"/>
          <w:sz w:val="16"/>
          <w:szCs w:val="16"/>
        </w:rPr>
        <w:t xml:space="preserve"> order</w:t>
      </w:r>
      <w:r w:rsidRPr="00DC20C9">
        <w:rPr>
          <w:rFonts w:ascii="Andale Mono" w:hAnsi="Andale Mono"/>
          <w:color w:val="FF8040"/>
          <w:sz w:val="16"/>
          <w:szCs w:val="16"/>
        </w:rPr>
        <w:t>=</w:t>
      </w:r>
      <w:r w:rsidRPr="00DC20C9">
        <w:rPr>
          <w:rFonts w:ascii="Andale Mono" w:hAnsi="Andale Mono"/>
          <w:color w:val="993300"/>
          <w:sz w:val="16"/>
          <w:szCs w:val="16"/>
        </w:rPr>
        <w:t>"2"</w:t>
      </w:r>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stp</w:t>
      </w:r>
      <w:proofErr w:type="spellEnd"/>
      <w:r w:rsidRPr="00DC20C9">
        <w:rPr>
          <w:rFonts w:ascii="Andale Mono" w:hAnsi="Andale Mono"/>
          <w:color w:val="000096"/>
          <w:sz w:val="16"/>
          <w:szCs w:val="16"/>
        </w:rPr>
        <w:t>&gt;</w:t>
      </w:r>
      <w:r w:rsidRPr="00DC20C9">
        <w:rPr>
          <w:rFonts w:ascii="Andale Mono" w:hAnsi="Andale Mono"/>
          <w:color w:val="000000"/>
          <w:sz w:val="16"/>
          <w:szCs w:val="16"/>
        </w:rPr>
        <w:t>urn:ogf:network:kddilabs.jp:2013:topology:internalB</w:t>
      </w:r>
      <w:r w:rsidRPr="00DC20C9">
        <w:rPr>
          <w:rFonts w:ascii="Andale Mono" w:hAnsi="Andale Mono"/>
          <w:color w:val="000096"/>
          <w:sz w:val="16"/>
          <w:szCs w:val="16"/>
        </w:rPr>
        <w:t>&lt;/</w:t>
      </w:r>
      <w:proofErr w:type="spellStart"/>
      <w:r w:rsidRPr="00DC20C9">
        <w:rPr>
          <w:rFonts w:ascii="Andale Mono" w:hAnsi="Andale Mono"/>
          <w:color w:val="000096"/>
          <w:sz w:val="16"/>
          <w:szCs w:val="16"/>
        </w:rPr>
        <w:t>stp</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ero</w:t>
      </w:r>
      <w:proofErr w:type="spellEnd"/>
      <w:r w:rsidRPr="00DC20C9">
        <w:rPr>
          <w:rFonts w:ascii="Andale Mono" w:hAnsi="Andale Mono"/>
          <w:color w:val="000096"/>
          <w:sz w:val="16"/>
          <w:szCs w:val="16"/>
        </w:rPr>
        <w:t>&gt;</w:t>
      </w:r>
      <w:r w:rsidRPr="00DC20C9">
        <w:rPr>
          <w:rFonts w:ascii="Andale Mono" w:hAnsi="Andale Mono"/>
          <w:color w:val="000000"/>
          <w:sz w:val="16"/>
          <w:szCs w:val="16"/>
        </w:rPr>
        <w:br/>
      </w:r>
      <w:r w:rsidRPr="00DC20C9">
        <w:rPr>
          <w:rFonts w:ascii="Andale Mono" w:hAnsi="Andale Mono"/>
          <w:color w:val="000096"/>
          <w:sz w:val="16"/>
          <w:szCs w:val="16"/>
        </w:rPr>
        <w:t>&lt;/p2ps&gt;</w:t>
      </w:r>
    </w:p>
    <w:p w14:paraId="49BDDD31" w14:textId="77777777" w:rsidR="00E173ED" w:rsidRPr="00E173ED" w:rsidRDefault="00E173ED" w:rsidP="00E173ED"/>
    <w:p w14:paraId="24724EDB" w14:textId="7911EFB1" w:rsidR="002A0A9E" w:rsidRDefault="002A0A9E" w:rsidP="00DC20C9">
      <w:r>
        <w:t>In this previous example the internal STP</w:t>
      </w:r>
      <w:ins w:id="33" w:author="Chin Guok" w:date="2015-06-12T09:59:00Z">
        <w:r w:rsidR="00144D2A">
          <w:t>s</w:t>
        </w:r>
      </w:ins>
      <w:r>
        <w:t xml:space="preserve"> are bound by both a source and destination STP within the same network.  It is recommended w</w:t>
      </w:r>
      <w:r w:rsidR="00E173ED" w:rsidRPr="00E173ED">
        <w:t xml:space="preserve">hen specifying internal topology elements </w:t>
      </w:r>
      <w:ins w:id="34" w:author="Chin Guok" w:date="2015-06-12T09:59:00Z">
        <w:r w:rsidR="00144D2A">
          <w:t xml:space="preserve">that </w:t>
        </w:r>
      </w:ins>
      <w:r w:rsidR="00E173ED" w:rsidRPr="00E173ED">
        <w:t>you bound them by two valid edge STP</w:t>
      </w:r>
      <w:ins w:id="35" w:author="Chin Guok" w:date="2015-06-12T09:59:00Z">
        <w:r w:rsidR="00144D2A">
          <w:t>s</w:t>
        </w:r>
      </w:ins>
      <w:r w:rsidR="00E173ED" w:rsidRPr="00E173ED">
        <w:t xml:space="preserve"> for that network</w:t>
      </w:r>
      <w:r>
        <w:t>.  This will guide the pathfinder to make proper routing decisions without having context of the internal STP</w:t>
      </w:r>
      <w:ins w:id="36" w:author="Chin Guok" w:date="2015-06-12T09:59:00Z">
        <w:r w:rsidR="00144D2A">
          <w:t>s</w:t>
        </w:r>
      </w:ins>
      <w:r>
        <w:t>, otherwise, an edge STP might be chosen that is suboptimal for the specified internal STP.</w:t>
      </w:r>
    </w:p>
    <w:p w14:paraId="50664DAD" w14:textId="77777777" w:rsidR="002A0A9E" w:rsidRDefault="002A0A9E" w:rsidP="00DC20C9"/>
    <w:p w14:paraId="17ED6465" w14:textId="24E57FD1" w:rsidR="00E173ED" w:rsidRDefault="00187E3B" w:rsidP="00E173ED">
      <w:r>
        <w:t xml:space="preserve">In the following example we see </w:t>
      </w:r>
      <w:r w:rsidR="008D44C0">
        <w:t xml:space="preserve">the same </w:t>
      </w:r>
      <w:r>
        <w:t>two internal STP</w:t>
      </w:r>
      <w:ins w:id="37" w:author="Chin Guok" w:date="2015-06-12T09:59:00Z">
        <w:r w:rsidR="00144D2A">
          <w:t>s</w:t>
        </w:r>
      </w:ins>
      <w:r>
        <w:t xml:space="preserve"> </w:t>
      </w:r>
      <w:r w:rsidR="008D44C0">
        <w:t xml:space="preserve">in a connection request </w:t>
      </w:r>
      <w:r>
        <w:t>bound</w:t>
      </w:r>
      <w:r w:rsidR="00A64F10">
        <w:t>ed</w:t>
      </w:r>
      <w:r>
        <w:t xml:space="preserve"> by </w:t>
      </w:r>
      <w:r w:rsidR="00A64F10">
        <w:t xml:space="preserve">only one </w:t>
      </w:r>
      <w:r>
        <w:t xml:space="preserve">advertised edge STP.  This </w:t>
      </w:r>
      <w:del w:id="38" w:author="Chin Guok" w:date="2015-06-12T10:00:00Z">
        <w:r w:rsidDel="00B11ED0">
          <w:delText xml:space="preserve">is </w:delText>
        </w:r>
      </w:del>
      <w:ins w:id="39" w:author="Chin Guok" w:date="2015-06-12T10:00:00Z">
        <w:r w:rsidR="00B11ED0">
          <w:t>unintentionally (or intentionally) implies that</w:t>
        </w:r>
      </w:ins>
      <w:del w:id="40" w:author="Chin Guok" w:date="2015-06-12T10:00:00Z">
        <w:r w:rsidDel="00B11ED0">
          <w:delText>acceptable if</w:delText>
        </w:r>
      </w:del>
      <w:r>
        <w:t xml:space="preserve"> the pathfinder is free to choose any egress STP</w:t>
      </w:r>
      <w:ins w:id="41" w:author="Chin Guok" w:date="2015-06-12T10:00:00Z">
        <w:r w:rsidR="00B11ED0">
          <w:t>s</w:t>
        </w:r>
      </w:ins>
      <w:r>
        <w:t xml:space="preserve"> independent of the internal STP specified in the request.</w:t>
      </w:r>
    </w:p>
    <w:p w14:paraId="3640317F" w14:textId="77777777" w:rsidR="008D44C0" w:rsidRDefault="008D44C0" w:rsidP="00E173ED"/>
    <w:p w14:paraId="57B7B259" w14:textId="3D41D8AC" w:rsidR="008D44C0" w:rsidRPr="00DC20C9" w:rsidRDefault="008D44C0" w:rsidP="00E173ED">
      <w:pPr>
        <w:rPr>
          <w:rFonts w:ascii="Andale Mono" w:hAnsi="Andale Mono"/>
          <w:sz w:val="16"/>
          <w:szCs w:val="16"/>
        </w:rPr>
      </w:pPr>
      <w:r w:rsidRPr="00DC20C9">
        <w:rPr>
          <w:rFonts w:ascii="Andale Mono" w:hAnsi="Andale Mono"/>
          <w:color w:val="000096"/>
          <w:sz w:val="16"/>
          <w:szCs w:val="16"/>
        </w:rPr>
        <w:t>&lt;</w:t>
      </w:r>
      <w:proofErr w:type="gramStart"/>
      <w:r w:rsidRPr="00DC20C9">
        <w:rPr>
          <w:rFonts w:ascii="Andale Mono" w:hAnsi="Andale Mono"/>
          <w:color w:val="000096"/>
          <w:sz w:val="16"/>
          <w:szCs w:val="16"/>
        </w:rPr>
        <w:t>p2ps</w:t>
      </w:r>
      <w:proofErr w:type="gram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&lt;capacity&gt;</w:t>
      </w:r>
      <w:r w:rsidRPr="00DC20C9">
        <w:rPr>
          <w:rFonts w:ascii="Andale Mono" w:hAnsi="Andale Mono"/>
          <w:color w:val="000000"/>
          <w:sz w:val="16"/>
          <w:szCs w:val="16"/>
        </w:rPr>
        <w:t>100</w:t>
      </w:r>
      <w:r w:rsidRPr="00DC20C9">
        <w:rPr>
          <w:rFonts w:ascii="Andale Mono" w:hAnsi="Andale Mono"/>
          <w:color w:val="000096"/>
          <w:sz w:val="16"/>
          <w:szCs w:val="16"/>
        </w:rPr>
        <w:t>&lt;/capacity&gt;</w:t>
      </w:r>
      <w:r w:rsidRPr="00DC20C9">
        <w:rPr>
          <w:rFonts w:ascii="Andale Mono" w:hAnsi="Andale Mono"/>
          <w:color w:val="000000"/>
          <w:sz w:val="16"/>
          <w:szCs w:val="16"/>
        </w:rPr>
        <w:br/>
        <w:t xml:space="preserve">    </w:t>
      </w:r>
      <w:r w:rsidRPr="00DC20C9">
        <w:rPr>
          <w:rFonts w:ascii="Andale Mono" w:hAnsi="Andale Mono"/>
          <w:color w:val="000096"/>
          <w:sz w:val="16"/>
          <w:szCs w:val="16"/>
        </w:rPr>
        <w:t>&lt;directionality&gt;</w:t>
      </w:r>
      <w:r w:rsidRPr="00DC20C9">
        <w:rPr>
          <w:rFonts w:ascii="Andale Mono" w:hAnsi="Andale Mono"/>
          <w:color w:val="000000"/>
          <w:sz w:val="16"/>
          <w:szCs w:val="16"/>
        </w:rPr>
        <w:t>Bidirectional</w:t>
      </w:r>
      <w:r w:rsidRPr="00DC20C9">
        <w:rPr>
          <w:rFonts w:ascii="Andale Mono" w:hAnsi="Andale Mono"/>
          <w:color w:val="000096"/>
          <w:sz w:val="16"/>
          <w:szCs w:val="16"/>
        </w:rPr>
        <w:t>&lt;/directionality&gt;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t>true</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&lt;sourceSTP&gt;</w:t>
      </w:r>
      <w:r w:rsidRPr="00DC20C9">
        <w:rPr>
          <w:rFonts w:ascii="Andale Mono" w:hAnsi="Andale Mono"/>
          <w:color w:val="000000"/>
          <w:sz w:val="16"/>
          <w:szCs w:val="16"/>
        </w:rPr>
        <w:t>urn:ogf:network:kddilabs.jp:2013:topology:bi-ps?vlan=1782</w:t>
      </w:r>
      <w:r w:rsidRPr="00DC20C9">
        <w:rPr>
          <w:rFonts w:ascii="Andale Mono" w:hAnsi="Andale Mono"/>
          <w:color w:val="000096"/>
          <w:sz w:val="16"/>
          <w:szCs w:val="16"/>
        </w:rPr>
        <w:t>&lt;/sourceSTP&gt;</w:t>
      </w:r>
      <w:r w:rsidRPr="00DC20C9">
        <w:rPr>
          <w:rFonts w:ascii="Andale Mono" w:hAnsi="Andale Mono"/>
          <w:color w:val="000000"/>
          <w:sz w:val="16"/>
          <w:szCs w:val="16"/>
        </w:rPr>
        <w:br/>
        <w:t xml:space="preserve">    </w:t>
      </w:r>
      <w:r w:rsidRPr="00DC20C9">
        <w:rPr>
          <w:rFonts w:ascii="Andale Mono" w:hAnsi="Andale Mono"/>
          <w:color w:val="000096"/>
          <w:sz w:val="16"/>
          <w:szCs w:val="16"/>
        </w:rPr>
        <w:t>&lt;destSTP&gt;</w:t>
      </w:r>
      <w:r w:rsidRPr="00DC20C9">
        <w:rPr>
          <w:rFonts w:ascii="Andale Mono" w:hAnsi="Andale Mono"/>
          <w:color w:val="000000"/>
          <w:sz w:val="16"/>
          <w:szCs w:val="16"/>
        </w:rPr>
        <w:t>urn:ogf:network:uvalight.net:2013:topology:ps?vlan=1782</w:t>
      </w:r>
      <w:r w:rsidRPr="00DC20C9">
        <w:rPr>
          <w:rFonts w:ascii="Andale Mono" w:hAnsi="Andale Mono"/>
          <w:color w:val="000096"/>
          <w:sz w:val="16"/>
          <w:szCs w:val="16"/>
        </w:rPr>
        <w:t>&lt;/destSTP&gt;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ero</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F5844C"/>
          <w:sz w:val="16"/>
          <w:szCs w:val="16"/>
        </w:rPr>
        <w:t xml:space="preserve"> order</w:t>
      </w:r>
      <w:r w:rsidRPr="00DC20C9">
        <w:rPr>
          <w:rFonts w:ascii="Andale Mono" w:hAnsi="Andale Mono"/>
          <w:color w:val="FF8040"/>
          <w:sz w:val="16"/>
          <w:szCs w:val="16"/>
        </w:rPr>
        <w:t>=</w:t>
      </w:r>
      <w:r w:rsidRPr="00DC20C9">
        <w:rPr>
          <w:rFonts w:ascii="Andale Mono" w:hAnsi="Andale Mono"/>
          <w:color w:val="993300"/>
          <w:sz w:val="16"/>
          <w:szCs w:val="16"/>
        </w:rPr>
        <w:t>"1"</w:t>
      </w:r>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stp</w:t>
      </w:r>
      <w:proofErr w:type="spellEnd"/>
      <w:r w:rsidRPr="00DC20C9">
        <w:rPr>
          <w:rFonts w:ascii="Andale Mono" w:hAnsi="Andale Mono"/>
          <w:color w:val="000096"/>
          <w:sz w:val="16"/>
          <w:szCs w:val="16"/>
        </w:rPr>
        <w:t>&gt;</w:t>
      </w:r>
      <w:r w:rsidRPr="00DC20C9">
        <w:rPr>
          <w:rFonts w:ascii="Andale Mono" w:hAnsi="Andale Mono"/>
          <w:color w:val="000000"/>
          <w:sz w:val="16"/>
          <w:szCs w:val="16"/>
        </w:rPr>
        <w:t>urn:ogf:network:kddilabs.jp:2013:topology:internalA</w:t>
      </w:r>
      <w:r w:rsidRPr="00DC20C9">
        <w:rPr>
          <w:rFonts w:ascii="Andale Mono" w:hAnsi="Andale Mono"/>
          <w:color w:val="000096"/>
          <w:sz w:val="16"/>
          <w:szCs w:val="16"/>
        </w:rPr>
        <w:t>&lt;/</w:t>
      </w:r>
      <w:proofErr w:type="spellStart"/>
      <w:r w:rsidRPr="00DC20C9">
        <w:rPr>
          <w:rFonts w:ascii="Andale Mono" w:hAnsi="Andale Mono"/>
          <w:color w:val="000096"/>
          <w:sz w:val="16"/>
          <w:szCs w:val="16"/>
        </w:rPr>
        <w:t>stp</w:t>
      </w:r>
      <w:proofErr w:type="spellEnd"/>
      <w:r w:rsidRPr="00DC20C9">
        <w:rPr>
          <w:rFonts w:ascii="Andale Mono" w:hAnsi="Andale Mono"/>
          <w:color w:val="000096"/>
          <w:sz w:val="16"/>
          <w:szCs w:val="16"/>
        </w:rPr>
        <w:t>&gt;</w:t>
      </w:r>
      <w:r w:rsidRPr="00DC20C9">
        <w:rPr>
          <w:rFonts w:ascii="Andale Mono" w:hAnsi="Andale Mono"/>
          <w:color w:val="000000"/>
          <w:sz w:val="16"/>
          <w:szCs w:val="16"/>
        </w:rPr>
        <w:br/>
      </w:r>
      <w:r w:rsidRPr="00DC20C9">
        <w:rPr>
          <w:rFonts w:ascii="Andale Mono" w:hAnsi="Andale Mono"/>
          <w:color w:val="000000"/>
          <w:sz w:val="16"/>
          <w:szCs w:val="16"/>
        </w:rPr>
        <w:lastRenderedPageBreak/>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F5844C"/>
          <w:sz w:val="16"/>
          <w:szCs w:val="16"/>
        </w:rPr>
        <w:t xml:space="preserve"> order</w:t>
      </w:r>
      <w:r w:rsidRPr="00DC20C9">
        <w:rPr>
          <w:rFonts w:ascii="Andale Mono" w:hAnsi="Andale Mono"/>
          <w:color w:val="FF8040"/>
          <w:sz w:val="16"/>
          <w:szCs w:val="16"/>
        </w:rPr>
        <w:t>=</w:t>
      </w:r>
      <w:r w:rsidRPr="00DC20C9">
        <w:rPr>
          <w:rFonts w:ascii="Andale Mono" w:hAnsi="Andale Mono"/>
          <w:color w:val="993300"/>
          <w:sz w:val="16"/>
          <w:szCs w:val="16"/>
        </w:rPr>
        <w:t>"2"</w:t>
      </w:r>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stp</w:t>
      </w:r>
      <w:proofErr w:type="spellEnd"/>
      <w:r w:rsidRPr="00DC20C9">
        <w:rPr>
          <w:rFonts w:ascii="Andale Mono" w:hAnsi="Andale Mono"/>
          <w:color w:val="000096"/>
          <w:sz w:val="16"/>
          <w:szCs w:val="16"/>
        </w:rPr>
        <w:t>&gt;</w:t>
      </w:r>
      <w:r w:rsidRPr="00DC20C9">
        <w:rPr>
          <w:rFonts w:ascii="Andale Mono" w:hAnsi="Andale Mono"/>
          <w:color w:val="000000"/>
          <w:sz w:val="16"/>
          <w:szCs w:val="16"/>
        </w:rPr>
        <w:t>urn:ogf:network:kddilabs.jp:2013:topology:internalB</w:t>
      </w:r>
      <w:r w:rsidRPr="00DC20C9">
        <w:rPr>
          <w:rFonts w:ascii="Andale Mono" w:hAnsi="Andale Mono"/>
          <w:color w:val="000096"/>
          <w:sz w:val="16"/>
          <w:szCs w:val="16"/>
        </w:rPr>
        <w:t>&lt;/</w:t>
      </w:r>
      <w:proofErr w:type="spellStart"/>
      <w:r w:rsidRPr="00DC20C9">
        <w:rPr>
          <w:rFonts w:ascii="Andale Mono" w:hAnsi="Andale Mono"/>
          <w:color w:val="000096"/>
          <w:sz w:val="16"/>
          <w:szCs w:val="16"/>
        </w:rPr>
        <w:t>stp</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ero</w:t>
      </w:r>
      <w:proofErr w:type="spellEnd"/>
      <w:r w:rsidRPr="00DC20C9">
        <w:rPr>
          <w:rFonts w:ascii="Andale Mono" w:hAnsi="Andale Mono"/>
          <w:color w:val="000096"/>
          <w:sz w:val="16"/>
          <w:szCs w:val="16"/>
        </w:rPr>
        <w:t>&gt;</w:t>
      </w:r>
      <w:r w:rsidRPr="00DC20C9">
        <w:rPr>
          <w:rFonts w:ascii="Andale Mono" w:hAnsi="Andale Mono"/>
          <w:color w:val="000000"/>
          <w:sz w:val="16"/>
          <w:szCs w:val="16"/>
        </w:rPr>
        <w:br/>
      </w:r>
      <w:r w:rsidRPr="00DC20C9">
        <w:rPr>
          <w:rFonts w:ascii="Andale Mono" w:hAnsi="Andale Mono"/>
          <w:color w:val="000096"/>
          <w:sz w:val="16"/>
          <w:szCs w:val="16"/>
        </w:rPr>
        <w:t>&lt;/p2ps&gt;</w:t>
      </w:r>
    </w:p>
    <w:p w14:paraId="7C851383" w14:textId="77777777" w:rsidR="00187E3B" w:rsidRDefault="00187E3B" w:rsidP="00E173ED"/>
    <w:p w14:paraId="7C1378AF" w14:textId="083C5EB1" w:rsidR="00DC071C" w:rsidRDefault="00DC071C" w:rsidP="00E173ED">
      <w:r>
        <w:t>In this example we see</w:t>
      </w:r>
      <w:r w:rsidR="0060234C">
        <w:t xml:space="preserve"> a completely unbound internal STP.  This has the effect of forcing the pathfinder to choose a path that includes the</w:t>
      </w:r>
      <w:r w:rsidR="001E030A">
        <w:t xml:space="preserve"> network</w:t>
      </w:r>
      <w:r w:rsidR="0060234C">
        <w:t xml:space="preserve"> </w:t>
      </w:r>
      <w:r w:rsidR="0060234C" w:rsidRPr="00DE5572">
        <w:rPr>
          <w:rFonts w:ascii="Andale Mono" w:hAnsi="Andale Mono"/>
          <w:color w:val="000000"/>
          <w:sz w:val="16"/>
          <w:szCs w:val="16"/>
        </w:rPr>
        <w:t>urn:ogf</w:t>
      </w:r>
      <w:proofErr w:type="gramStart"/>
      <w:r w:rsidR="0060234C" w:rsidRPr="00DE5572">
        <w:rPr>
          <w:rFonts w:ascii="Andale Mono" w:hAnsi="Andale Mono"/>
          <w:color w:val="000000"/>
          <w:sz w:val="16"/>
          <w:szCs w:val="16"/>
        </w:rPr>
        <w:t>:network:netherlight.net:2013:production7</w:t>
      </w:r>
      <w:proofErr w:type="gramEnd"/>
      <w:r w:rsidR="0060234C">
        <w:t xml:space="preserve">, but with no context </w:t>
      </w:r>
      <w:r w:rsidR="0062712A">
        <w:t>the pathfinder may</w:t>
      </w:r>
      <w:r w:rsidR="0060234C">
        <w:t xml:space="preserve"> select two edge STP</w:t>
      </w:r>
      <w:ins w:id="42" w:author="Chin Guok" w:date="2015-06-12T10:01:00Z">
        <w:r w:rsidR="00B11ED0">
          <w:t>s</w:t>
        </w:r>
      </w:ins>
      <w:r w:rsidR="0060234C">
        <w:t xml:space="preserve"> that </w:t>
      </w:r>
      <w:r w:rsidR="0062712A">
        <w:t>are</w:t>
      </w:r>
      <w:r w:rsidR="0060234C">
        <w:t xml:space="preserve"> not </w:t>
      </w:r>
      <w:del w:id="43" w:author="Chin Guok" w:date="2015-06-12T10:01:00Z">
        <w:r w:rsidR="0062712A" w:rsidDel="00B11ED0">
          <w:delText>not</w:delText>
        </w:r>
        <w:r w:rsidR="0060234C" w:rsidDel="00B11ED0">
          <w:delText xml:space="preserve"> </w:delText>
        </w:r>
      </w:del>
      <w:r w:rsidR="0060234C">
        <w:t xml:space="preserve">optimal for the internal STP.  This option is supported but it is recommended that an intermediate network have bounded edge STP to </w:t>
      </w:r>
      <w:r w:rsidR="003B62F3">
        <w:t>give an optimal path for the specified internal STP.</w:t>
      </w:r>
    </w:p>
    <w:p w14:paraId="5D00358B" w14:textId="77777777" w:rsidR="0060234C" w:rsidRDefault="0060234C" w:rsidP="00E173ED"/>
    <w:p w14:paraId="6C1300CB" w14:textId="301249C8" w:rsidR="0060234C" w:rsidRPr="00DC20C9" w:rsidRDefault="0060234C" w:rsidP="00E173ED">
      <w:pPr>
        <w:rPr>
          <w:rFonts w:ascii="Andale Mono" w:hAnsi="Andale Mono"/>
          <w:color w:val="000096"/>
          <w:sz w:val="16"/>
          <w:szCs w:val="16"/>
        </w:rPr>
      </w:pPr>
      <w:r w:rsidRPr="00DC20C9">
        <w:rPr>
          <w:rFonts w:ascii="Andale Mono" w:hAnsi="Andale Mono"/>
          <w:color w:val="000096"/>
          <w:sz w:val="16"/>
          <w:szCs w:val="16"/>
        </w:rPr>
        <w:t>&lt;</w:t>
      </w:r>
      <w:proofErr w:type="gramStart"/>
      <w:r w:rsidRPr="00DC20C9">
        <w:rPr>
          <w:rFonts w:ascii="Andale Mono" w:hAnsi="Andale Mono"/>
          <w:color w:val="000096"/>
          <w:sz w:val="16"/>
          <w:szCs w:val="16"/>
        </w:rPr>
        <w:t>p2ps</w:t>
      </w:r>
      <w:proofErr w:type="gram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&lt;capacity&gt;</w:t>
      </w:r>
      <w:r w:rsidRPr="00DC20C9">
        <w:rPr>
          <w:rFonts w:ascii="Andale Mono" w:hAnsi="Andale Mono"/>
          <w:color w:val="000000"/>
          <w:sz w:val="16"/>
          <w:szCs w:val="16"/>
        </w:rPr>
        <w:t>100</w:t>
      </w:r>
      <w:r w:rsidRPr="00DC20C9">
        <w:rPr>
          <w:rFonts w:ascii="Andale Mono" w:hAnsi="Andale Mono"/>
          <w:color w:val="000096"/>
          <w:sz w:val="16"/>
          <w:szCs w:val="16"/>
        </w:rPr>
        <w:t>&lt;/capacity&gt;</w:t>
      </w:r>
      <w:r w:rsidRPr="00DC20C9">
        <w:rPr>
          <w:rFonts w:ascii="Andale Mono" w:hAnsi="Andale Mono"/>
          <w:color w:val="000000"/>
          <w:sz w:val="16"/>
          <w:szCs w:val="16"/>
        </w:rPr>
        <w:br/>
        <w:t xml:space="preserve">    </w:t>
      </w:r>
      <w:r w:rsidRPr="00DC20C9">
        <w:rPr>
          <w:rFonts w:ascii="Andale Mono" w:hAnsi="Andale Mono"/>
          <w:color w:val="000096"/>
          <w:sz w:val="16"/>
          <w:szCs w:val="16"/>
        </w:rPr>
        <w:t>&lt;directionality&gt;</w:t>
      </w:r>
      <w:r w:rsidRPr="00DC20C9">
        <w:rPr>
          <w:rFonts w:ascii="Andale Mono" w:hAnsi="Andale Mono"/>
          <w:color w:val="000000"/>
          <w:sz w:val="16"/>
          <w:szCs w:val="16"/>
        </w:rPr>
        <w:t>Bidirectional</w:t>
      </w:r>
      <w:r w:rsidRPr="00DC20C9">
        <w:rPr>
          <w:rFonts w:ascii="Andale Mono" w:hAnsi="Andale Mono"/>
          <w:color w:val="000096"/>
          <w:sz w:val="16"/>
          <w:szCs w:val="16"/>
        </w:rPr>
        <w:t>&lt;/directionality&gt;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t>true</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&lt;sourceSTP&gt;</w:t>
      </w:r>
      <w:r w:rsidRPr="00DC20C9">
        <w:rPr>
          <w:rFonts w:ascii="Andale Mono" w:hAnsi="Andale Mono"/>
          <w:color w:val="000000"/>
          <w:sz w:val="16"/>
          <w:szCs w:val="16"/>
        </w:rPr>
        <w:t>urn:ogf:network:kddilabs.jp:2013:topology:bi-ps?vlan=1782</w:t>
      </w:r>
      <w:r w:rsidRPr="00DC20C9">
        <w:rPr>
          <w:rFonts w:ascii="Andale Mono" w:hAnsi="Andale Mono"/>
          <w:color w:val="000096"/>
          <w:sz w:val="16"/>
          <w:szCs w:val="16"/>
        </w:rPr>
        <w:t>&lt;/sourceSTP&gt;</w:t>
      </w:r>
      <w:r w:rsidRPr="00DC20C9">
        <w:rPr>
          <w:rFonts w:ascii="Andale Mono" w:hAnsi="Andale Mono"/>
          <w:color w:val="000000"/>
          <w:sz w:val="16"/>
          <w:szCs w:val="16"/>
        </w:rPr>
        <w:br/>
        <w:t xml:space="preserve">    </w:t>
      </w:r>
      <w:r w:rsidRPr="00DC20C9">
        <w:rPr>
          <w:rFonts w:ascii="Andale Mono" w:hAnsi="Andale Mono"/>
          <w:color w:val="000096"/>
          <w:sz w:val="16"/>
          <w:szCs w:val="16"/>
        </w:rPr>
        <w:t>&lt;destSTP&gt;</w:t>
      </w:r>
      <w:r w:rsidRPr="00DC20C9">
        <w:rPr>
          <w:rFonts w:ascii="Andale Mono" w:hAnsi="Andale Mono"/>
          <w:color w:val="000000"/>
          <w:sz w:val="16"/>
          <w:szCs w:val="16"/>
        </w:rPr>
        <w:t>urn:ogf:network:uvalight.net:2013:topology:ps?vlan=1782</w:t>
      </w:r>
      <w:r w:rsidRPr="00DC20C9">
        <w:rPr>
          <w:rFonts w:ascii="Andale Mono" w:hAnsi="Andale Mono"/>
          <w:color w:val="000096"/>
          <w:sz w:val="16"/>
          <w:szCs w:val="16"/>
        </w:rPr>
        <w:t>&lt;/destSTP&gt;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ero</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F5844C"/>
          <w:sz w:val="16"/>
          <w:szCs w:val="16"/>
        </w:rPr>
        <w:t xml:space="preserve"> order</w:t>
      </w:r>
      <w:r w:rsidRPr="00DC20C9">
        <w:rPr>
          <w:rFonts w:ascii="Andale Mono" w:hAnsi="Andale Mono"/>
          <w:color w:val="FF8040"/>
          <w:sz w:val="16"/>
          <w:szCs w:val="16"/>
        </w:rPr>
        <w:t>=</w:t>
      </w:r>
      <w:r w:rsidRPr="00DC20C9">
        <w:rPr>
          <w:rFonts w:ascii="Andale Mono" w:hAnsi="Andale Mono"/>
          <w:color w:val="993300"/>
          <w:sz w:val="16"/>
          <w:szCs w:val="16"/>
        </w:rPr>
        <w:t>"1"</w:t>
      </w:r>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&lt;stp&gt;</w:t>
      </w:r>
      <w:r w:rsidRPr="00DC20C9">
        <w:rPr>
          <w:rFonts w:ascii="Andale Mono" w:hAnsi="Andale Mono"/>
          <w:color w:val="000000"/>
          <w:sz w:val="16"/>
          <w:szCs w:val="16"/>
        </w:rPr>
        <w:t>urn:ogf:network:netherlight.net:2013:production7:internalA</w:t>
      </w:r>
      <w:r w:rsidRPr="00DC20C9">
        <w:rPr>
          <w:rFonts w:ascii="Andale Mono" w:hAnsi="Andale Mono"/>
          <w:color w:val="000096"/>
          <w:sz w:val="16"/>
          <w:szCs w:val="16"/>
        </w:rPr>
        <w:t>&lt;/stp&gt;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ero</w:t>
      </w:r>
      <w:proofErr w:type="spellEnd"/>
      <w:r w:rsidRPr="00DC20C9">
        <w:rPr>
          <w:rFonts w:ascii="Andale Mono" w:hAnsi="Andale Mono"/>
          <w:color w:val="000096"/>
          <w:sz w:val="16"/>
          <w:szCs w:val="16"/>
        </w:rPr>
        <w:t>&gt;</w:t>
      </w:r>
      <w:r w:rsidRPr="00DC20C9">
        <w:rPr>
          <w:rFonts w:ascii="Andale Mono" w:hAnsi="Andale Mono"/>
          <w:color w:val="000000"/>
          <w:sz w:val="16"/>
          <w:szCs w:val="16"/>
        </w:rPr>
        <w:br/>
      </w:r>
      <w:r w:rsidRPr="00DC20C9">
        <w:rPr>
          <w:rFonts w:ascii="Andale Mono" w:hAnsi="Andale Mono"/>
          <w:color w:val="000096"/>
          <w:sz w:val="16"/>
          <w:szCs w:val="16"/>
        </w:rPr>
        <w:t>&lt;p2ps&gt;</w:t>
      </w:r>
    </w:p>
    <w:p w14:paraId="48A555FF" w14:textId="77777777" w:rsidR="0060234C" w:rsidRDefault="0060234C" w:rsidP="00E173ED"/>
    <w:p w14:paraId="184A923C" w14:textId="7771248D" w:rsidR="00187E3B" w:rsidRDefault="00CE3D75" w:rsidP="00DC20C9">
      <w:pPr>
        <w:pStyle w:val="Heading2"/>
      </w:pPr>
      <w:bookmarkStart w:id="44" w:name="_Toc295381871"/>
      <w:r>
        <w:t>Underspecified STP</w:t>
      </w:r>
      <w:bookmarkEnd w:id="44"/>
    </w:p>
    <w:p w14:paraId="73C21373" w14:textId="0D814651" w:rsidR="00CE3D75" w:rsidRDefault="001E030A" w:rsidP="00DC20C9">
      <w:r>
        <w:t xml:space="preserve">Underspecified STP can also be used in the </w:t>
      </w:r>
      <w:proofErr w:type="spellStart"/>
      <w:r w:rsidRPr="00DC20C9">
        <w:rPr>
          <w:i/>
        </w:rPr>
        <w:t>ero</w:t>
      </w:r>
      <w:proofErr w:type="spellEnd"/>
      <w:r>
        <w:t xml:space="preserve"> element to guide a request through the network when the exact label utilized is not important.  The example below contains underspecified STP</w:t>
      </w:r>
      <w:ins w:id="45" w:author="Chin Guok" w:date="2015-06-12T10:03:00Z">
        <w:r w:rsidR="00B11ED0">
          <w:t>s</w:t>
        </w:r>
      </w:ins>
      <w:r>
        <w:t xml:space="preserve"> on the source and destination STP</w:t>
      </w:r>
      <w:r w:rsidR="0052047C">
        <w:t xml:space="preserve"> </w:t>
      </w:r>
      <w:del w:id="46" w:author="Chin Guok" w:date="2015-06-12T10:04:00Z">
        <w:r w:rsidR="0052047C" w:rsidDel="00B11ED0">
          <w:delText xml:space="preserve">requesting </w:delText>
        </w:r>
      </w:del>
      <w:ins w:id="47" w:author="Chin Guok" w:date="2015-06-12T10:04:00Z">
        <w:r w:rsidR="00B11ED0">
          <w:t xml:space="preserve">for </w:t>
        </w:r>
      </w:ins>
      <w:r w:rsidR="0052047C">
        <w:t>a connection using a label in the range 1780-1790</w:t>
      </w:r>
      <w:r>
        <w:t xml:space="preserve">, as well as the single STP specified in the </w:t>
      </w:r>
      <w:proofErr w:type="spellStart"/>
      <w:r w:rsidRPr="00DC20C9">
        <w:rPr>
          <w:i/>
        </w:rPr>
        <w:t>ero</w:t>
      </w:r>
      <w:proofErr w:type="spellEnd"/>
      <w:r>
        <w:t xml:space="preserve"> element</w:t>
      </w:r>
      <w:r w:rsidR="0052047C">
        <w:t xml:space="preserve"> using the same label range</w:t>
      </w:r>
      <w:r>
        <w:t>.</w:t>
      </w:r>
    </w:p>
    <w:p w14:paraId="7152BAF6" w14:textId="77777777" w:rsidR="001E030A" w:rsidRDefault="001E030A" w:rsidP="00DC20C9"/>
    <w:p w14:paraId="4A942624" w14:textId="39609D8C" w:rsidR="00CE3D75" w:rsidRPr="00DC20C9" w:rsidRDefault="00CE3D75" w:rsidP="00DC20C9">
      <w:pPr>
        <w:rPr>
          <w:rFonts w:ascii="Andale Mono" w:hAnsi="Andale Mono"/>
          <w:sz w:val="16"/>
          <w:szCs w:val="16"/>
        </w:rPr>
      </w:pPr>
      <w:r w:rsidRPr="00DC20C9">
        <w:rPr>
          <w:rFonts w:ascii="Andale Mono" w:hAnsi="Andale Mono"/>
          <w:color w:val="000096"/>
          <w:sz w:val="16"/>
          <w:szCs w:val="16"/>
        </w:rPr>
        <w:t>&lt;</w:t>
      </w:r>
      <w:proofErr w:type="gramStart"/>
      <w:r w:rsidRPr="00DC20C9">
        <w:rPr>
          <w:rFonts w:ascii="Andale Mono" w:hAnsi="Andale Mono"/>
          <w:color w:val="000096"/>
          <w:sz w:val="16"/>
          <w:szCs w:val="16"/>
        </w:rPr>
        <w:t>p2ps</w:t>
      </w:r>
      <w:proofErr w:type="gram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&lt;capacity&gt;</w:t>
      </w:r>
      <w:r w:rsidRPr="00DC20C9">
        <w:rPr>
          <w:rFonts w:ascii="Andale Mono" w:hAnsi="Andale Mono"/>
          <w:color w:val="000000"/>
          <w:sz w:val="16"/>
          <w:szCs w:val="16"/>
        </w:rPr>
        <w:t>100</w:t>
      </w:r>
      <w:r w:rsidRPr="00DC20C9">
        <w:rPr>
          <w:rFonts w:ascii="Andale Mono" w:hAnsi="Andale Mono"/>
          <w:color w:val="000096"/>
          <w:sz w:val="16"/>
          <w:szCs w:val="16"/>
        </w:rPr>
        <w:t>&lt;/capacity&gt;</w:t>
      </w:r>
      <w:r w:rsidRPr="00DC20C9">
        <w:rPr>
          <w:rFonts w:ascii="Andale Mono" w:hAnsi="Andale Mono"/>
          <w:color w:val="000000"/>
          <w:sz w:val="16"/>
          <w:szCs w:val="16"/>
        </w:rPr>
        <w:br/>
        <w:t xml:space="preserve">    </w:t>
      </w:r>
      <w:r w:rsidRPr="00DC20C9">
        <w:rPr>
          <w:rFonts w:ascii="Andale Mono" w:hAnsi="Andale Mono"/>
          <w:color w:val="000096"/>
          <w:sz w:val="16"/>
          <w:szCs w:val="16"/>
        </w:rPr>
        <w:t>&lt;directionality&gt;</w:t>
      </w:r>
      <w:r w:rsidRPr="00DC20C9">
        <w:rPr>
          <w:rFonts w:ascii="Andale Mono" w:hAnsi="Andale Mono"/>
          <w:color w:val="000000"/>
          <w:sz w:val="16"/>
          <w:szCs w:val="16"/>
        </w:rPr>
        <w:t>Bidirectional</w:t>
      </w:r>
      <w:r w:rsidRPr="00DC20C9">
        <w:rPr>
          <w:rFonts w:ascii="Andale Mono" w:hAnsi="Andale Mono"/>
          <w:color w:val="000096"/>
          <w:sz w:val="16"/>
          <w:szCs w:val="16"/>
        </w:rPr>
        <w:t>&lt;/directionality&gt;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t>true</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&lt;sourceSTP&gt;</w:t>
      </w:r>
      <w:r w:rsidRPr="00DC20C9">
        <w:rPr>
          <w:rFonts w:ascii="Andale Mono" w:hAnsi="Andale Mono"/>
          <w:color w:val="000000"/>
          <w:sz w:val="16"/>
          <w:szCs w:val="16"/>
        </w:rPr>
        <w:t>urn:ogf:network:kddilabs.jp:2013:topology:bi-ps?vlan=</w:t>
      </w:r>
      <w:r w:rsidR="001E030A" w:rsidRPr="00DE5572">
        <w:rPr>
          <w:rFonts w:ascii="Andale Mono" w:hAnsi="Andale Mono"/>
          <w:color w:val="000000"/>
          <w:sz w:val="16"/>
          <w:szCs w:val="16"/>
        </w:rPr>
        <w:t>1780-1790</w:t>
      </w:r>
      <w:r w:rsidRPr="00DC20C9">
        <w:rPr>
          <w:rFonts w:ascii="Andale Mono" w:hAnsi="Andale Mono"/>
          <w:color w:val="000096"/>
          <w:sz w:val="16"/>
          <w:szCs w:val="16"/>
        </w:rPr>
        <w:t>&lt;/sourceSTP&gt;</w:t>
      </w:r>
      <w:r w:rsidRPr="00DC20C9">
        <w:rPr>
          <w:rFonts w:ascii="Andale Mono" w:hAnsi="Andale Mono"/>
          <w:color w:val="000000"/>
          <w:sz w:val="16"/>
          <w:szCs w:val="16"/>
        </w:rPr>
        <w:br/>
        <w:t xml:space="preserve">    </w:t>
      </w:r>
      <w:r w:rsidRPr="00DC20C9">
        <w:rPr>
          <w:rFonts w:ascii="Andale Mono" w:hAnsi="Andale Mono"/>
          <w:color w:val="000096"/>
          <w:sz w:val="16"/>
          <w:szCs w:val="16"/>
        </w:rPr>
        <w:t>&lt;destSTP&gt;</w:t>
      </w:r>
      <w:r w:rsidRPr="00DC20C9">
        <w:rPr>
          <w:rFonts w:ascii="Andale Mono" w:hAnsi="Andale Mono"/>
          <w:color w:val="000000"/>
          <w:sz w:val="16"/>
          <w:szCs w:val="16"/>
        </w:rPr>
        <w:t>urn:ogf:network:uvalight.net:2013:topology:ps?vlan=</w:t>
      </w:r>
      <w:r w:rsidR="001E030A" w:rsidRPr="00DE5572">
        <w:rPr>
          <w:rFonts w:ascii="Andale Mono" w:hAnsi="Andale Mono"/>
          <w:color w:val="000000"/>
          <w:sz w:val="16"/>
          <w:szCs w:val="16"/>
        </w:rPr>
        <w:t>1780-1790</w:t>
      </w:r>
      <w:r w:rsidRPr="00DC20C9">
        <w:rPr>
          <w:rFonts w:ascii="Andale Mono" w:hAnsi="Andale Mono"/>
          <w:color w:val="000096"/>
          <w:sz w:val="16"/>
          <w:szCs w:val="16"/>
        </w:rPr>
        <w:t>&lt;/destSTP&gt;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ero</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F5844C"/>
          <w:sz w:val="16"/>
          <w:szCs w:val="16"/>
        </w:rPr>
        <w:t xml:space="preserve"> order</w:t>
      </w:r>
      <w:r w:rsidRPr="00DC20C9">
        <w:rPr>
          <w:rFonts w:ascii="Andale Mono" w:hAnsi="Andale Mono"/>
          <w:color w:val="FF8040"/>
          <w:sz w:val="16"/>
          <w:szCs w:val="16"/>
        </w:rPr>
        <w:t>=</w:t>
      </w:r>
      <w:r w:rsidRPr="00DC20C9">
        <w:rPr>
          <w:rFonts w:ascii="Andale Mono" w:hAnsi="Andale Mono"/>
          <w:color w:val="993300"/>
          <w:sz w:val="16"/>
          <w:szCs w:val="16"/>
        </w:rPr>
        <w:t>"1"</w:t>
      </w:r>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&lt;stp&gt;</w:t>
      </w:r>
      <w:r w:rsidRPr="00DC20C9">
        <w:rPr>
          <w:rFonts w:ascii="Andale Mono" w:hAnsi="Andale Mono"/>
          <w:color w:val="000000"/>
          <w:sz w:val="16"/>
          <w:szCs w:val="16"/>
        </w:rPr>
        <w:t>urn:ogf:network:icair.org:2013:topology:netherlight?vlan=1780-1790</w:t>
      </w:r>
      <w:r w:rsidRPr="00DC20C9">
        <w:rPr>
          <w:rFonts w:ascii="Andale Mono" w:hAnsi="Andale Mono"/>
          <w:color w:val="000096"/>
          <w:sz w:val="16"/>
          <w:szCs w:val="16"/>
        </w:rPr>
        <w:t>&lt;/stp&gt;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orderedSTP</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ero</w:t>
      </w:r>
      <w:proofErr w:type="spellEnd"/>
      <w:r w:rsidRPr="00DC20C9">
        <w:rPr>
          <w:rFonts w:ascii="Andale Mono" w:hAnsi="Andale Mono"/>
          <w:color w:val="000096"/>
          <w:sz w:val="16"/>
          <w:szCs w:val="16"/>
        </w:rPr>
        <w:t>&gt;</w:t>
      </w:r>
      <w:r w:rsidRPr="00DC20C9">
        <w:rPr>
          <w:rFonts w:ascii="Andale Mono" w:hAnsi="Andale Mono"/>
          <w:color w:val="000000"/>
          <w:sz w:val="16"/>
          <w:szCs w:val="16"/>
        </w:rPr>
        <w:br/>
      </w:r>
      <w:r w:rsidRPr="00DC20C9">
        <w:rPr>
          <w:rFonts w:ascii="Andale Mono" w:hAnsi="Andale Mono"/>
          <w:color w:val="000096"/>
          <w:sz w:val="16"/>
          <w:szCs w:val="16"/>
        </w:rPr>
        <w:t>&lt;/p2ps&gt;</w:t>
      </w:r>
    </w:p>
    <w:p w14:paraId="3EEC1CA1" w14:textId="77777777" w:rsidR="00E173ED" w:rsidRDefault="00E173ED" w:rsidP="00E173ED"/>
    <w:p w14:paraId="49BAE7FB" w14:textId="18A5FB66" w:rsidR="0056565A" w:rsidRDefault="0056565A" w:rsidP="00E173ED">
      <w:r>
        <w:t xml:space="preserve">If source routing and TREE signaling </w:t>
      </w:r>
      <w:del w:id="48" w:author="Chin Guok" w:date="2015-06-12T10:04:00Z">
        <w:r w:rsidDel="007267F8">
          <w:delText xml:space="preserve">was </w:delText>
        </w:r>
      </w:del>
      <w:ins w:id="49" w:author="Chin Guok" w:date="2015-06-12T10:04:00Z">
        <w:r w:rsidR="007267F8">
          <w:t xml:space="preserve">were </w:t>
        </w:r>
      </w:ins>
      <w:r>
        <w:t xml:space="preserve">used to compute a </w:t>
      </w:r>
      <w:r w:rsidR="00991366">
        <w:t xml:space="preserve">path for this previous example, </w:t>
      </w:r>
      <w:ins w:id="50" w:author="Chin Guok" w:date="2015-06-12T10:04:00Z">
        <w:r w:rsidR="007267F8">
          <w:t xml:space="preserve">the </w:t>
        </w:r>
      </w:ins>
      <w:r>
        <w:t xml:space="preserve">intermediate STP would need to be resolved to a specific label instance.  All intermediate segments must have </w:t>
      </w:r>
      <w:r w:rsidR="00991366">
        <w:t>a specific label</w:t>
      </w:r>
      <w:r>
        <w:t xml:space="preserve">, while the original source and destination STP can remain underspecified.  </w:t>
      </w:r>
      <w:ins w:id="51" w:author="Chin Guok" w:date="2015-06-12T10:06:00Z">
        <w:r w:rsidR="007267F8">
          <w:t xml:space="preserve">This is to ensure that the circuit </w:t>
        </w:r>
      </w:ins>
      <w:ins w:id="52" w:author="Chin Guok" w:date="2015-06-12T10:07:00Z">
        <w:r w:rsidR="007267F8">
          <w:t>is not disjoint</w:t>
        </w:r>
      </w:ins>
      <w:ins w:id="53" w:author="Chin Guok" w:date="2015-06-12T10:08:00Z">
        <w:r w:rsidR="007267F8">
          <w:t xml:space="preserve"> (i.e. </w:t>
        </w:r>
      </w:ins>
      <w:ins w:id="54" w:author="Chin Guok" w:date="2015-06-12T10:09:00Z">
        <w:r w:rsidR="007267F8">
          <w:t xml:space="preserve">requests for </w:t>
        </w:r>
      </w:ins>
      <w:ins w:id="55" w:author="Chin Guok" w:date="2015-06-12T10:08:00Z">
        <w:r w:rsidR="007267F8">
          <w:t xml:space="preserve">different VLANs on the </w:t>
        </w:r>
      </w:ins>
      <w:ins w:id="56" w:author="Chin Guok" w:date="2015-06-12T10:10:00Z">
        <w:r w:rsidR="007267F8">
          <w:t xml:space="preserve">same </w:t>
        </w:r>
      </w:ins>
      <w:ins w:id="57" w:author="Chin Guok" w:date="2015-06-12T10:08:00Z">
        <w:r w:rsidR="007267F8">
          <w:t xml:space="preserve">peering </w:t>
        </w:r>
      </w:ins>
      <w:ins w:id="58" w:author="Chin Guok" w:date="2015-06-12T10:09:00Z">
        <w:r w:rsidR="007267F8">
          <w:t xml:space="preserve">between two </w:t>
        </w:r>
      </w:ins>
      <w:ins w:id="59" w:author="Chin Guok" w:date="2015-06-12T10:08:00Z">
        <w:r w:rsidR="007267F8">
          <w:t>domains)</w:t>
        </w:r>
      </w:ins>
      <w:ins w:id="60" w:author="Chin Guok" w:date="2015-06-12T10:07:00Z">
        <w:r w:rsidR="007267F8">
          <w:t xml:space="preserve">, but </w:t>
        </w:r>
      </w:ins>
      <w:ins w:id="61" w:author="Chin Guok" w:date="2015-06-12T10:06:00Z">
        <w:r w:rsidR="007267F8">
          <w:t>“</w:t>
        </w:r>
      </w:ins>
      <w:ins w:id="62" w:author="Chin Guok" w:date="2015-06-12T10:07:00Z">
        <w:r w:rsidR="007267F8">
          <w:t xml:space="preserve">stitched” correctly across all the intermediate domains.  </w:t>
        </w:r>
      </w:ins>
      <w:r>
        <w:t>Below is an example of resolved segments.</w:t>
      </w:r>
    </w:p>
    <w:p w14:paraId="3B3BD044" w14:textId="252E17E2" w:rsidR="0056565A" w:rsidRPr="00DC20C9" w:rsidRDefault="00991366" w:rsidP="00E173ED">
      <w:pPr>
        <w:rPr>
          <w:rFonts w:ascii="Andale Mono" w:hAnsi="Andale Mono"/>
          <w:sz w:val="16"/>
          <w:szCs w:val="16"/>
        </w:rPr>
      </w:pPr>
      <w:r>
        <w:rPr>
          <w:rFonts w:ascii="Times New Roman" w:hAnsi="Times New Roman"/>
          <w:color w:val="000000"/>
          <w:sz w:val="24"/>
        </w:rPr>
        <w:br/>
      </w:r>
      <w:r w:rsidRPr="00DC20C9">
        <w:rPr>
          <w:rFonts w:ascii="Andale Mono" w:hAnsi="Andale Mono"/>
          <w:color w:val="000096"/>
          <w:sz w:val="16"/>
          <w:szCs w:val="16"/>
        </w:rPr>
        <w:t>&lt;</w:t>
      </w:r>
      <w:proofErr w:type="gramStart"/>
      <w:r w:rsidRPr="00DC20C9">
        <w:rPr>
          <w:rFonts w:ascii="Andale Mono" w:hAnsi="Andale Mono"/>
          <w:color w:val="000096"/>
          <w:sz w:val="16"/>
          <w:szCs w:val="16"/>
        </w:rPr>
        <w:t>p2ps</w:t>
      </w:r>
      <w:proofErr w:type="gram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&lt;capacity&gt;</w:t>
      </w:r>
      <w:r w:rsidRPr="00DC20C9">
        <w:rPr>
          <w:rFonts w:ascii="Andale Mono" w:hAnsi="Andale Mono"/>
          <w:color w:val="000000"/>
          <w:sz w:val="16"/>
          <w:szCs w:val="16"/>
        </w:rPr>
        <w:t>100</w:t>
      </w:r>
      <w:r w:rsidRPr="00DC20C9">
        <w:rPr>
          <w:rFonts w:ascii="Andale Mono" w:hAnsi="Andale Mono"/>
          <w:color w:val="000096"/>
          <w:sz w:val="16"/>
          <w:szCs w:val="16"/>
        </w:rPr>
        <w:t>&lt;/capacity&gt;</w:t>
      </w:r>
      <w:r w:rsidRPr="00DC20C9">
        <w:rPr>
          <w:rFonts w:ascii="Andale Mono" w:hAnsi="Andale Mono"/>
          <w:color w:val="000000"/>
          <w:sz w:val="16"/>
          <w:szCs w:val="16"/>
        </w:rPr>
        <w:br/>
        <w:t xml:space="preserve">  </w:t>
      </w:r>
      <w:r w:rsidRPr="00DC20C9">
        <w:rPr>
          <w:rFonts w:ascii="Andale Mono" w:hAnsi="Andale Mono"/>
          <w:color w:val="000096"/>
          <w:sz w:val="16"/>
          <w:szCs w:val="16"/>
        </w:rPr>
        <w:t>&lt;directionality&gt;</w:t>
      </w:r>
      <w:r w:rsidRPr="00DC20C9">
        <w:rPr>
          <w:rFonts w:ascii="Andale Mono" w:hAnsi="Andale Mono"/>
          <w:color w:val="000000"/>
          <w:sz w:val="16"/>
          <w:szCs w:val="16"/>
        </w:rPr>
        <w:t>Bidirectional</w:t>
      </w:r>
      <w:r w:rsidRPr="00DC20C9">
        <w:rPr>
          <w:rFonts w:ascii="Andale Mono" w:hAnsi="Andale Mono"/>
          <w:color w:val="000096"/>
          <w:sz w:val="16"/>
          <w:szCs w:val="16"/>
        </w:rPr>
        <w:t>&lt;/directionality&gt;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t>true</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&lt;sourceSTP&gt;</w:t>
      </w:r>
      <w:r w:rsidRPr="00DC20C9">
        <w:rPr>
          <w:rFonts w:ascii="Andale Mono" w:hAnsi="Andale Mono"/>
          <w:color w:val="000000"/>
          <w:sz w:val="16"/>
          <w:szCs w:val="16"/>
        </w:rPr>
        <w:t>urn:ogf:network:kddilabs.jp:2013:topology:bi-ps?vlan=1780-1790</w:t>
      </w:r>
      <w:r w:rsidRPr="00DC20C9">
        <w:rPr>
          <w:rFonts w:ascii="Andale Mono" w:hAnsi="Andale Mono"/>
          <w:color w:val="000096"/>
          <w:sz w:val="16"/>
          <w:szCs w:val="16"/>
        </w:rPr>
        <w:t>&lt;/sourceSTP&gt;</w:t>
      </w:r>
      <w:r w:rsidRPr="00DC20C9">
        <w:rPr>
          <w:rFonts w:ascii="Andale Mono" w:hAnsi="Andale Mono"/>
          <w:color w:val="000000"/>
          <w:sz w:val="16"/>
          <w:szCs w:val="16"/>
        </w:rPr>
        <w:br/>
        <w:t xml:space="preserve">  </w:t>
      </w:r>
      <w:r w:rsidRPr="00DC20C9">
        <w:rPr>
          <w:rFonts w:ascii="Andale Mono" w:hAnsi="Andale Mono"/>
          <w:color w:val="000096"/>
          <w:sz w:val="16"/>
          <w:szCs w:val="16"/>
        </w:rPr>
        <w:t>&lt;destSTP&gt;</w:t>
      </w:r>
      <w:r w:rsidRPr="00DC20C9">
        <w:rPr>
          <w:rFonts w:ascii="Andale Mono" w:hAnsi="Andale Mono"/>
          <w:color w:val="000000"/>
          <w:sz w:val="16"/>
          <w:szCs w:val="16"/>
        </w:rPr>
        <w:t>urn:ogf:network:kddilabs.jp:2013:topology:bi-kddilabs-jgn-x?vlan=1787</w:t>
      </w:r>
      <w:r w:rsidRPr="00DC20C9">
        <w:rPr>
          <w:rFonts w:ascii="Andale Mono" w:hAnsi="Andale Mono"/>
          <w:color w:val="000096"/>
          <w:sz w:val="16"/>
          <w:szCs w:val="16"/>
        </w:rPr>
        <w:t>&lt;/destSTP&gt;</w:t>
      </w:r>
      <w:r w:rsidRPr="00DC20C9">
        <w:rPr>
          <w:rFonts w:ascii="Andale Mono" w:hAnsi="Andale Mono"/>
          <w:color w:val="000000"/>
          <w:sz w:val="16"/>
          <w:szCs w:val="16"/>
        </w:rPr>
        <w:br/>
      </w:r>
      <w:r w:rsidRPr="00DC20C9">
        <w:rPr>
          <w:rFonts w:ascii="Andale Mono" w:hAnsi="Andale Mono"/>
          <w:color w:val="000096"/>
          <w:sz w:val="16"/>
          <w:szCs w:val="16"/>
        </w:rPr>
        <w:t>&lt;/p2ps&gt;</w:t>
      </w:r>
      <w:r w:rsidRPr="00DC20C9">
        <w:rPr>
          <w:rFonts w:ascii="Andale Mono" w:hAnsi="Andale Mono"/>
          <w:color w:val="000000"/>
          <w:sz w:val="16"/>
          <w:szCs w:val="16"/>
        </w:rPr>
        <w:br/>
      </w:r>
      <w:r w:rsidRPr="00DC20C9">
        <w:rPr>
          <w:rFonts w:ascii="Andale Mono" w:hAnsi="Andale Mono"/>
          <w:color w:val="000000"/>
          <w:sz w:val="16"/>
          <w:szCs w:val="16"/>
        </w:rPr>
        <w:lastRenderedPageBreak/>
        <w:br/>
      </w:r>
      <w:r w:rsidRPr="00DC20C9">
        <w:rPr>
          <w:rFonts w:ascii="Andale Mono" w:hAnsi="Andale Mono"/>
          <w:color w:val="000096"/>
          <w:sz w:val="16"/>
          <w:szCs w:val="16"/>
        </w:rPr>
        <w:t>&lt;p2ps&gt;</w:t>
      </w:r>
      <w:r w:rsidRPr="00DC20C9">
        <w:rPr>
          <w:rFonts w:ascii="Andale Mono" w:hAnsi="Andale Mono"/>
          <w:color w:val="000000"/>
          <w:sz w:val="16"/>
          <w:szCs w:val="16"/>
        </w:rPr>
        <w:br/>
        <w:t xml:space="preserve">  </w:t>
      </w:r>
      <w:r w:rsidRPr="00DC20C9">
        <w:rPr>
          <w:rFonts w:ascii="Andale Mono" w:hAnsi="Andale Mono"/>
          <w:color w:val="000096"/>
          <w:sz w:val="16"/>
          <w:szCs w:val="16"/>
        </w:rPr>
        <w:t>&lt;capacity&gt;</w:t>
      </w:r>
      <w:r w:rsidRPr="00DC20C9">
        <w:rPr>
          <w:rFonts w:ascii="Andale Mono" w:hAnsi="Andale Mono"/>
          <w:color w:val="000000"/>
          <w:sz w:val="16"/>
          <w:szCs w:val="16"/>
        </w:rPr>
        <w:t>100</w:t>
      </w:r>
      <w:r w:rsidRPr="00DC20C9">
        <w:rPr>
          <w:rFonts w:ascii="Andale Mono" w:hAnsi="Andale Mono"/>
          <w:color w:val="000096"/>
          <w:sz w:val="16"/>
          <w:szCs w:val="16"/>
        </w:rPr>
        <w:t>&lt;/capacity&gt;</w:t>
      </w:r>
      <w:r w:rsidRPr="00DC20C9">
        <w:rPr>
          <w:rFonts w:ascii="Andale Mono" w:hAnsi="Andale Mono"/>
          <w:color w:val="000000"/>
          <w:sz w:val="16"/>
          <w:szCs w:val="16"/>
        </w:rPr>
        <w:br/>
        <w:t xml:space="preserve">  </w:t>
      </w:r>
      <w:r w:rsidRPr="00DC20C9">
        <w:rPr>
          <w:rFonts w:ascii="Andale Mono" w:hAnsi="Andale Mono"/>
          <w:color w:val="000096"/>
          <w:sz w:val="16"/>
          <w:szCs w:val="16"/>
        </w:rPr>
        <w:t>&lt;directionality&gt;</w:t>
      </w:r>
      <w:r w:rsidRPr="00DC20C9">
        <w:rPr>
          <w:rFonts w:ascii="Andale Mono" w:hAnsi="Andale Mono"/>
          <w:color w:val="000000"/>
          <w:sz w:val="16"/>
          <w:szCs w:val="16"/>
        </w:rPr>
        <w:t>Bidirectional</w:t>
      </w:r>
      <w:r w:rsidRPr="00DC20C9">
        <w:rPr>
          <w:rFonts w:ascii="Andale Mono" w:hAnsi="Andale Mono"/>
          <w:color w:val="000096"/>
          <w:sz w:val="16"/>
          <w:szCs w:val="16"/>
        </w:rPr>
        <w:t>&lt;/directionality&gt;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t>true</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&lt;sourceSTP&gt;</w:t>
      </w:r>
      <w:r w:rsidRPr="00DC20C9">
        <w:rPr>
          <w:rFonts w:ascii="Andale Mono" w:hAnsi="Andale Mono"/>
          <w:color w:val="000000"/>
          <w:sz w:val="16"/>
          <w:szCs w:val="16"/>
        </w:rPr>
        <w:t>urn:ogf:network:jgn-x.jp:2013:topology:bi-jgn-x-kddilabs?vlan=1787</w:t>
      </w:r>
      <w:r w:rsidRPr="00DC20C9">
        <w:rPr>
          <w:rFonts w:ascii="Andale Mono" w:hAnsi="Andale Mono"/>
          <w:color w:val="000096"/>
          <w:sz w:val="16"/>
          <w:szCs w:val="16"/>
        </w:rPr>
        <w:t>&lt;/sourceSTP&gt;</w:t>
      </w:r>
      <w:r w:rsidRPr="00DC20C9">
        <w:rPr>
          <w:rFonts w:ascii="Andale Mono" w:hAnsi="Andale Mono"/>
          <w:color w:val="000000"/>
          <w:sz w:val="16"/>
          <w:szCs w:val="16"/>
        </w:rPr>
        <w:br/>
        <w:t xml:space="preserve">  </w:t>
      </w:r>
      <w:r w:rsidRPr="00DC20C9">
        <w:rPr>
          <w:rFonts w:ascii="Andale Mono" w:hAnsi="Andale Mono"/>
          <w:color w:val="000096"/>
          <w:sz w:val="16"/>
          <w:szCs w:val="16"/>
        </w:rPr>
        <w:t>&lt;destSTP&gt;</w:t>
      </w:r>
      <w:r w:rsidRPr="00DC20C9">
        <w:rPr>
          <w:rFonts w:ascii="Andale Mono" w:hAnsi="Andale Mono"/>
          <w:color w:val="000000"/>
          <w:sz w:val="16"/>
          <w:szCs w:val="16"/>
        </w:rPr>
        <w:t>urn:ogf:network:jgn-x.jp:2013:topology:bi-jgn-x-startap?vlan=1787</w:t>
      </w:r>
      <w:r w:rsidRPr="00DC20C9">
        <w:rPr>
          <w:rFonts w:ascii="Andale Mono" w:hAnsi="Andale Mono"/>
          <w:color w:val="000096"/>
          <w:sz w:val="16"/>
          <w:szCs w:val="16"/>
        </w:rPr>
        <w:t>&lt;/destSTP&gt;</w:t>
      </w:r>
      <w:r w:rsidRPr="00DC20C9">
        <w:rPr>
          <w:rFonts w:ascii="Andale Mono" w:hAnsi="Andale Mono"/>
          <w:color w:val="000000"/>
          <w:sz w:val="16"/>
          <w:szCs w:val="16"/>
        </w:rPr>
        <w:br/>
      </w:r>
      <w:r w:rsidRPr="00DC20C9">
        <w:rPr>
          <w:rFonts w:ascii="Andale Mono" w:hAnsi="Andale Mono"/>
          <w:color w:val="000096"/>
          <w:sz w:val="16"/>
          <w:szCs w:val="16"/>
        </w:rPr>
        <w:t>&lt;/p2ps&gt;</w:t>
      </w:r>
      <w:r w:rsidRPr="00DC20C9">
        <w:rPr>
          <w:rFonts w:ascii="Andale Mono" w:hAnsi="Andale Mono"/>
          <w:color w:val="000000"/>
          <w:sz w:val="16"/>
          <w:szCs w:val="16"/>
        </w:rPr>
        <w:br/>
      </w:r>
      <w:r w:rsidRPr="00DC20C9">
        <w:rPr>
          <w:rFonts w:ascii="Andale Mono" w:hAnsi="Andale Mono"/>
          <w:color w:val="000000"/>
          <w:sz w:val="16"/>
          <w:szCs w:val="16"/>
        </w:rPr>
        <w:br/>
      </w:r>
      <w:r w:rsidRPr="00DC20C9">
        <w:rPr>
          <w:rFonts w:ascii="Andale Mono" w:hAnsi="Andale Mono"/>
          <w:color w:val="000096"/>
          <w:sz w:val="16"/>
          <w:szCs w:val="16"/>
        </w:rPr>
        <w:t>&lt;p2ps&gt;</w:t>
      </w:r>
      <w:r w:rsidRPr="00DC20C9">
        <w:rPr>
          <w:rFonts w:ascii="Andale Mono" w:hAnsi="Andale Mono"/>
          <w:color w:val="000000"/>
          <w:sz w:val="16"/>
          <w:szCs w:val="16"/>
        </w:rPr>
        <w:br/>
        <w:t xml:space="preserve">  </w:t>
      </w:r>
      <w:r w:rsidRPr="00DC20C9">
        <w:rPr>
          <w:rFonts w:ascii="Andale Mono" w:hAnsi="Andale Mono"/>
          <w:color w:val="000096"/>
          <w:sz w:val="16"/>
          <w:szCs w:val="16"/>
        </w:rPr>
        <w:t>&lt;capacity&gt;</w:t>
      </w:r>
      <w:r w:rsidRPr="00DC20C9">
        <w:rPr>
          <w:rFonts w:ascii="Andale Mono" w:hAnsi="Andale Mono"/>
          <w:color w:val="000000"/>
          <w:sz w:val="16"/>
          <w:szCs w:val="16"/>
        </w:rPr>
        <w:t>100</w:t>
      </w:r>
      <w:r w:rsidRPr="00DC20C9">
        <w:rPr>
          <w:rFonts w:ascii="Andale Mono" w:hAnsi="Andale Mono"/>
          <w:color w:val="000096"/>
          <w:sz w:val="16"/>
          <w:szCs w:val="16"/>
        </w:rPr>
        <w:t>&lt;/capacity&gt;</w:t>
      </w:r>
      <w:r w:rsidRPr="00DC20C9">
        <w:rPr>
          <w:rFonts w:ascii="Andale Mono" w:hAnsi="Andale Mono"/>
          <w:color w:val="000000"/>
          <w:sz w:val="16"/>
          <w:szCs w:val="16"/>
        </w:rPr>
        <w:br/>
        <w:t xml:space="preserve">  </w:t>
      </w:r>
      <w:r w:rsidRPr="00DC20C9">
        <w:rPr>
          <w:rFonts w:ascii="Andale Mono" w:hAnsi="Andale Mono"/>
          <w:color w:val="000096"/>
          <w:sz w:val="16"/>
          <w:szCs w:val="16"/>
        </w:rPr>
        <w:t>&lt;directionality&gt;</w:t>
      </w:r>
      <w:r w:rsidRPr="00DC20C9">
        <w:rPr>
          <w:rFonts w:ascii="Andale Mono" w:hAnsi="Andale Mono"/>
          <w:color w:val="000000"/>
          <w:sz w:val="16"/>
          <w:szCs w:val="16"/>
        </w:rPr>
        <w:t>Bidirectional</w:t>
      </w:r>
      <w:r w:rsidRPr="00DC20C9">
        <w:rPr>
          <w:rFonts w:ascii="Andale Mono" w:hAnsi="Andale Mono"/>
          <w:color w:val="000096"/>
          <w:sz w:val="16"/>
          <w:szCs w:val="16"/>
        </w:rPr>
        <w:t>&lt;/directionality&gt;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t>true</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&lt;sourceSTP&gt;</w:t>
      </w:r>
      <w:r w:rsidRPr="00DC20C9">
        <w:rPr>
          <w:rFonts w:ascii="Andale Mono" w:hAnsi="Andale Mono"/>
          <w:color w:val="000000"/>
          <w:sz w:val="16"/>
          <w:szCs w:val="16"/>
        </w:rPr>
        <w:t>urn:ogf:network:icair.org:2013:topology:jgn-x?vlan=1787</w:t>
      </w:r>
      <w:r w:rsidRPr="00DC20C9">
        <w:rPr>
          <w:rFonts w:ascii="Andale Mono" w:hAnsi="Andale Mono"/>
          <w:color w:val="000096"/>
          <w:sz w:val="16"/>
          <w:szCs w:val="16"/>
        </w:rPr>
        <w:t>&lt;/sourceSTP&gt;</w:t>
      </w:r>
      <w:r w:rsidRPr="00DC20C9">
        <w:rPr>
          <w:rFonts w:ascii="Andale Mono" w:hAnsi="Andale Mono"/>
          <w:color w:val="000000"/>
          <w:sz w:val="16"/>
          <w:szCs w:val="16"/>
        </w:rPr>
        <w:br/>
        <w:t xml:space="preserve">  </w:t>
      </w:r>
      <w:r w:rsidRPr="00DC20C9">
        <w:rPr>
          <w:rFonts w:ascii="Andale Mono" w:hAnsi="Andale Mono"/>
          <w:color w:val="000096"/>
          <w:sz w:val="16"/>
          <w:szCs w:val="16"/>
        </w:rPr>
        <w:t>&lt;destSTP&gt;</w:t>
      </w:r>
      <w:r w:rsidRPr="00DC20C9">
        <w:rPr>
          <w:rFonts w:ascii="Andale Mono" w:hAnsi="Andale Mono"/>
          <w:color w:val="000000"/>
          <w:sz w:val="16"/>
          <w:szCs w:val="16"/>
        </w:rPr>
        <w:t>urn:ogf:network:icair.org:2013:topology:netherlight?vlan=1787</w:t>
      </w:r>
      <w:r w:rsidRPr="00DC20C9">
        <w:rPr>
          <w:rFonts w:ascii="Andale Mono" w:hAnsi="Andale Mono"/>
          <w:color w:val="000096"/>
          <w:sz w:val="16"/>
          <w:szCs w:val="16"/>
        </w:rPr>
        <w:t>&lt;/destSTP&gt;</w:t>
      </w:r>
      <w:r w:rsidRPr="00DC20C9">
        <w:rPr>
          <w:rFonts w:ascii="Andale Mono" w:hAnsi="Andale Mono"/>
          <w:color w:val="000000"/>
          <w:sz w:val="16"/>
          <w:szCs w:val="16"/>
        </w:rPr>
        <w:br/>
      </w:r>
      <w:r w:rsidRPr="00DC20C9">
        <w:rPr>
          <w:rFonts w:ascii="Andale Mono" w:hAnsi="Andale Mono"/>
          <w:color w:val="000096"/>
          <w:sz w:val="16"/>
          <w:szCs w:val="16"/>
        </w:rPr>
        <w:t>&lt;/p2ps&gt;</w:t>
      </w:r>
      <w:r w:rsidRPr="00DC20C9">
        <w:rPr>
          <w:rFonts w:ascii="Andale Mono" w:hAnsi="Andale Mono"/>
          <w:color w:val="000000"/>
          <w:sz w:val="16"/>
          <w:szCs w:val="16"/>
        </w:rPr>
        <w:br/>
      </w:r>
      <w:r w:rsidRPr="00DC20C9">
        <w:rPr>
          <w:rFonts w:ascii="Andale Mono" w:hAnsi="Andale Mono"/>
          <w:color w:val="000000"/>
          <w:sz w:val="16"/>
          <w:szCs w:val="16"/>
        </w:rPr>
        <w:br/>
      </w:r>
      <w:r w:rsidRPr="00DC20C9">
        <w:rPr>
          <w:rFonts w:ascii="Andale Mono" w:hAnsi="Andale Mono"/>
          <w:color w:val="000096"/>
          <w:sz w:val="16"/>
          <w:szCs w:val="16"/>
        </w:rPr>
        <w:t>&lt;p2ps&gt;</w:t>
      </w:r>
      <w:r w:rsidRPr="00DC20C9">
        <w:rPr>
          <w:rFonts w:ascii="Andale Mono" w:hAnsi="Andale Mono"/>
          <w:color w:val="000000"/>
          <w:sz w:val="16"/>
          <w:szCs w:val="16"/>
        </w:rPr>
        <w:br/>
        <w:t xml:space="preserve">  </w:t>
      </w:r>
      <w:r w:rsidRPr="00DC20C9">
        <w:rPr>
          <w:rFonts w:ascii="Andale Mono" w:hAnsi="Andale Mono"/>
          <w:color w:val="000096"/>
          <w:sz w:val="16"/>
          <w:szCs w:val="16"/>
        </w:rPr>
        <w:t>&lt;capacity&gt;</w:t>
      </w:r>
      <w:r w:rsidRPr="00DC20C9">
        <w:rPr>
          <w:rFonts w:ascii="Andale Mono" w:hAnsi="Andale Mono"/>
          <w:color w:val="000000"/>
          <w:sz w:val="16"/>
          <w:szCs w:val="16"/>
        </w:rPr>
        <w:t>100</w:t>
      </w:r>
      <w:r w:rsidRPr="00DC20C9">
        <w:rPr>
          <w:rFonts w:ascii="Andale Mono" w:hAnsi="Andale Mono"/>
          <w:color w:val="000096"/>
          <w:sz w:val="16"/>
          <w:szCs w:val="16"/>
        </w:rPr>
        <w:t>&lt;/capacity&gt;</w:t>
      </w:r>
      <w:r w:rsidRPr="00DC20C9">
        <w:rPr>
          <w:rFonts w:ascii="Andale Mono" w:hAnsi="Andale Mono"/>
          <w:color w:val="000000"/>
          <w:sz w:val="16"/>
          <w:szCs w:val="16"/>
        </w:rPr>
        <w:br/>
        <w:t xml:space="preserve">  </w:t>
      </w:r>
      <w:r w:rsidRPr="00DC20C9">
        <w:rPr>
          <w:rFonts w:ascii="Andale Mono" w:hAnsi="Andale Mono"/>
          <w:color w:val="000096"/>
          <w:sz w:val="16"/>
          <w:szCs w:val="16"/>
        </w:rPr>
        <w:t>&lt;directionality&gt;</w:t>
      </w:r>
      <w:r w:rsidRPr="00DC20C9">
        <w:rPr>
          <w:rFonts w:ascii="Andale Mono" w:hAnsi="Andale Mono"/>
          <w:color w:val="000000"/>
          <w:sz w:val="16"/>
          <w:szCs w:val="16"/>
        </w:rPr>
        <w:t>Bidirectional</w:t>
      </w:r>
      <w:r w:rsidRPr="00DC20C9">
        <w:rPr>
          <w:rFonts w:ascii="Andale Mono" w:hAnsi="Andale Mono"/>
          <w:color w:val="000096"/>
          <w:sz w:val="16"/>
          <w:szCs w:val="16"/>
        </w:rPr>
        <w:t>&lt;/directionality&gt;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t>true</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&lt;sourceSTP&gt;</w:t>
      </w:r>
      <w:r w:rsidRPr="00DC20C9">
        <w:rPr>
          <w:rFonts w:ascii="Andale Mono" w:hAnsi="Andale Mono"/>
          <w:color w:val="000000"/>
          <w:sz w:val="16"/>
          <w:szCs w:val="16"/>
        </w:rPr>
        <w:t>urn:ogf:network:netherlight.net:2013:production7:starlight-1?vlan=1787</w:t>
      </w:r>
      <w:r w:rsidRPr="00DC20C9">
        <w:rPr>
          <w:rFonts w:ascii="Andale Mono" w:hAnsi="Andale Mono"/>
          <w:color w:val="000096"/>
          <w:sz w:val="16"/>
          <w:szCs w:val="16"/>
        </w:rPr>
        <w:t>&lt;/sourceSTP&gt;</w:t>
      </w:r>
      <w:r w:rsidRPr="00DC20C9">
        <w:rPr>
          <w:rFonts w:ascii="Andale Mono" w:hAnsi="Andale Mono"/>
          <w:color w:val="000000"/>
          <w:sz w:val="16"/>
          <w:szCs w:val="16"/>
        </w:rPr>
        <w:br/>
        <w:t xml:space="preserve">  </w:t>
      </w:r>
      <w:r w:rsidRPr="00DC20C9">
        <w:rPr>
          <w:rFonts w:ascii="Andale Mono" w:hAnsi="Andale Mono"/>
          <w:color w:val="000096"/>
          <w:sz w:val="16"/>
          <w:szCs w:val="16"/>
        </w:rPr>
        <w:t>&lt;destSTP&gt;</w:t>
      </w:r>
      <w:r w:rsidRPr="00DC20C9">
        <w:rPr>
          <w:rFonts w:ascii="Andale Mono" w:hAnsi="Andale Mono"/>
          <w:color w:val="000000"/>
          <w:sz w:val="16"/>
          <w:szCs w:val="16"/>
        </w:rPr>
        <w:t>urn:ogf:network:netherlight.net:2013:production7:uva-3?vlan=1784</w:t>
      </w:r>
      <w:r w:rsidRPr="00DC20C9">
        <w:rPr>
          <w:rFonts w:ascii="Andale Mono" w:hAnsi="Andale Mono"/>
          <w:color w:val="000096"/>
          <w:sz w:val="16"/>
          <w:szCs w:val="16"/>
        </w:rPr>
        <w:t>&lt;/destSTP&gt;</w:t>
      </w:r>
      <w:r w:rsidRPr="00DC20C9">
        <w:rPr>
          <w:rFonts w:ascii="Andale Mono" w:hAnsi="Andale Mono"/>
          <w:color w:val="000000"/>
          <w:sz w:val="16"/>
          <w:szCs w:val="16"/>
        </w:rPr>
        <w:br/>
      </w:r>
      <w:r w:rsidRPr="00DC20C9">
        <w:rPr>
          <w:rFonts w:ascii="Andale Mono" w:hAnsi="Andale Mono"/>
          <w:color w:val="000096"/>
          <w:sz w:val="16"/>
          <w:szCs w:val="16"/>
        </w:rPr>
        <w:t>&lt;/p2ps&gt;</w:t>
      </w:r>
      <w:r w:rsidRPr="00DC20C9">
        <w:rPr>
          <w:rFonts w:ascii="Andale Mono" w:hAnsi="Andale Mono"/>
          <w:color w:val="000000"/>
          <w:sz w:val="16"/>
          <w:szCs w:val="16"/>
        </w:rPr>
        <w:br/>
      </w:r>
      <w:r w:rsidRPr="00DC20C9">
        <w:rPr>
          <w:rFonts w:ascii="Andale Mono" w:hAnsi="Andale Mono"/>
          <w:color w:val="000000"/>
          <w:sz w:val="16"/>
          <w:szCs w:val="16"/>
        </w:rPr>
        <w:br/>
      </w:r>
      <w:r w:rsidRPr="00DC20C9">
        <w:rPr>
          <w:rFonts w:ascii="Andale Mono" w:hAnsi="Andale Mono"/>
          <w:color w:val="000096"/>
          <w:sz w:val="16"/>
          <w:szCs w:val="16"/>
        </w:rPr>
        <w:t>&lt;p2ps&gt;</w:t>
      </w:r>
      <w:r w:rsidRPr="00DC20C9">
        <w:rPr>
          <w:rFonts w:ascii="Andale Mono" w:hAnsi="Andale Mono"/>
          <w:color w:val="000000"/>
          <w:sz w:val="16"/>
          <w:szCs w:val="16"/>
        </w:rPr>
        <w:br/>
        <w:t xml:space="preserve">  </w:t>
      </w:r>
      <w:r w:rsidRPr="00DC20C9">
        <w:rPr>
          <w:rFonts w:ascii="Andale Mono" w:hAnsi="Andale Mono"/>
          <w:color w:val="000096"/>
          <w:sz w:val="16"/>
          <w:szCs w:val="16"/>
        </w:rPr>
        <w:t>&lt;capacity&gt;</w:t>
      </w:r>
      <w:r w:rsidRPr="00DC20C9">
        <w:rPr>
          <w:rFonts w:ascii="Andale Mono" w:hAnsi="Andale Mono"/>
          <w:color w:val="000000"/>
          <w:sz w:val="16"/>
          <w:szCs w:val="16"/>
        </w:rPr>
        <w:t>100</w:t>
      </w:r>
      <w:r w:rsidRPr="00DC20C9">
        <w:rPr>
          <w:rFonts w:ascii="Andale Mono" w:hAnsi="Andale Mono"/>
          <w:color w:val="000096"/>
          <w:sz w:val="16"/>
          <w:szCs w:val="16"/>
        </w:rPr>
        <w:t>&lt;/capacity&gt;</w:t>
      </w:r>
      <w:r w:rsidRPr="00DC20C9">
        <w:rPr>
          <w:rFonts w:ascii="Andale Mono" w:hAnsi="Andale Mono"/>
          <w:color w:val="000000"/>
          <w:sz w:val="16"/>
          <w:szCs w:val="16"/>
        </w:rPr>
        <w:br/>
        <w:t xml:space="preserve">  </w:t>
      </w:r>
      <w:r w:rsidRPr="00DC20C9">
        <w:rPr>
          <w:rFonts w:ascii="Andale Mono" w:hAnsi="Andale Mono"/>
          <w:color w:val="000096"/>
          <w:sz w:val="16"/>
          <w:szCs w:val="16"/>
        </w:rPr>
        <w:t>&lt;directionality&gt;</w:t>
      </w:r>
      <w:r w:rsidRPr="00DC20C9">
        <w:rPr>
          <w:rFonts w:ascii="Andale Mono" w:hAnsi="Andale Mono"/>
          <w:color w:val="000000"/>
          <w:sz w:val="16"/>
          <w:szCs w:val="16"/>
        </w:rPr>
        <w:t>Bidirectional</w:t>
      </w:r>
      <w:r w:rsidRPr="00DC20C9">
        <w:rPr>
          <w:rFonts w:ascii="Andale Mono" w:hAnsi="Andale Mono"/>
          <w:color w:val="000096"/>
          <w:sz w:val="16"/>
          <w:szCs w:val="16"/>
        </w:rPr>
        <w:t>&lt;/directionality&gt;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t>true</w:t>
      </w:r>
      <w:r w:rsidRPr="00DC20C9">
        <w:rPr>
          <w:rFonts w:ascii="Andale Mono" w:hAnsi="Andale Mono"/>
          <w:color w:val="000096"/>
          <w:sz w:val="16"/>
          <w:szCs w:val="16"/>
        </w:rPr>
        <w:t>&lt;/</w:t>
      </w:r>
      <w:proofErr w:type="spellStart"/>
      <w:r w:rsidRPr="00DC20C9">
        <w:rPr>
          <w:rFonts w:ascii="Andale Mono" w:hAnsi="Andale Mono"/>
          <w:color w:val="000096"/>
          <w:sz w:val="16"/>
          <w:szCs w:val="16"/>
        </w:rPr>
        <w:t>symmetricPath</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&lt;sourceSTP&gt;</w:t>
      </w:r>
      <w:r w:rsidRPr="00DC20C9">
        <w:rPr>
          <w:rFonts w:ascii="Andale Mono" w:hAnsi="Andale Mono"/>
          <w:color w:val="000000"/>
          <w:sz w:val="16"/>
          <w:szCs w:val="16"/>
        </w:rPr>
        <w:t>urn:ogf:network:uvalight.net:2013:topology:netherlight?vlan=1784</w:t>
      </w:r>
      <w:r w:rsidRPr="00DC20C9">
        <w:rPr>
          <w:rFonts w:ascii="Andale Mono" w:hAnsi="Andale Mono"/>
          <w:color w:val="000096"/>
          <w:sz w:val="16"/>
          <w:szCs w:val="16"/>
        </w:rPr>
        <w:t>&lt;/sourceSTP&gt;</w:t>
      </w:r>
      <w:r w:rsidRPr="00DC20C9">
        <w:rPr>
          <w:rFonts w:ascii="Andale Mono" w:hAnsi="Andale Mono"/>
          <w:color w:val="000000"/>
          <w:sz w:val="16"/>
          <w:szCs w:val="16"/>
        </w:rPr>
        <w:br/>
        <w:t xml:space="preserve">  </w:t>
      </w:r>
      <w:r w:rsidRPr="00DC20C9">
        <w:rPr>
          <w:rFonts w:ascii="Andale Mono" w:hAnsi="Andale Mono"/>
          <w:color w:val="000096"/>
          <w:sz w:val="16"/>
          <w:szCs w:val="16"/>
        </w:rPr>
        <w:t>&lt;destSTP&gt;</w:t>
      </w:r>
      <w:r w:rsidRPr="00DC20C9">
        <w:rPr>
          <w:rFonts w:ascii="Andale Mono" w:hAnsi="Andale Mono"/>
          <w:color w:val="000000"/>
          <w:sz w:val="16"/>
          <w:szCs w:val="16"/>
        </w:rPr>
        <w:t>urn:ogf:network:uvalight.net:2013:topology:ps?vlan=1780-1790</w:t>
      </w:r>
      <w:r w:rsidRPr="00DC20C9">
        <w:rPr>
          <w:rFonts w:ascii="Andale Mono" w:hAnsi="Andale Mono"/>
          <w:color w:val="000096"/>
          <w:sz w:val="16"/>
          <w:szCs w:val="16"/>
        </w:rPr>
        <w:t>&lt;/destSTP&gt;</w:t>
      </w:r>
      <w:r w:rsidRPr="00DC20C9">
        <w:rPr>
          <w:rFonts w:ascii="Andale Mono" w:hAnsi="Andale Mono"/>
          <w:color w:val="000000"/>
          <w:sz w:val="16"/>
          <w:szCs w:val="16"/>
        </w:rPr>
        <w:br/>
      </w:r>
      <w:r w:rsidRPr="00DC20C9">
        <w:rPr>
          <w:rFonts w:ascii="Andale Mono" w:hAnsi="Andale Mono"/>
          <w:color w:val="000096"/>
          <w:sz w:val="16"/>
          <w:szCs w:val="16"/>
        </w:rPr>
        <w:t>&lt;/p2ps&gt;</w:t>
      </w:r>
    </w:p>
    <w:p w14:paraId="00B18F4F" w14:textId="77777777" w:rsidR="0056565A" w:rsidRDefault="0056565A" w:rsidP="00E173ED"/>
    <w:p w14:paraId="3BE6B94E" w14:textId="5DD19A33" w:rsidR="000649D3" w:rsidRDefault="0056565A" w:rsidP="00E173ED">
      <w:r>
        <w:t>In this example,</w:t>
      </w:r>
      <w:r w:rsidR="00991366">
        <w:t xml:space="preserve"> an intermediate STP is specified in the </w:t>
      </w:r>
      <w:proofErr w:type="spellStart"/>
      <w:r w:rsidR="00991366" w:rsidRPr="00DC20C9">
        <w:rPr>
          <w:i/>
        </w:rPr>
        <w:t>ero</w:t>
      </w:r>
      <w:proofErr w:type="spellEnd"/>
      <w:r w:rsidR="00991366">
        <w:t xml:space="preserve"> element, however, it only contains the network portion of the STP identifier.  This is acceptable for </w:t>
      </w:r>
      <w:ins w:id="63" w:author="Chin Guok" w:date="2015-06-12T08:40:00Z">
        <w:r w:rsidR="005A1F52">
          <w:t xml:space="preserve">an </w:t>
        </w:r>
      </w:ins>
      <w:r w:rsidR="00991366">
        <w:t xml:space="preserve">ERO and is interpreted as a request to include the specified network in the connection path.  The pathfinder is free to choose any edge STP on the specified network that can help </w:t>
      </w:r>
      <w:r w:rsidR="0052047C">
        <w:t>satisfy</w:t>
      </w:r>
      <w:r w:rsidR="00991366">
        <w:t xml:space="preserve"> the request.</w:t>
      </w:r>
    </w:p>
    <w:p w14:paraId="727B4F2D" w14:textId="77777777" w:rsidR="0056565A" w:rsidRDefault="0056565A" w:rsidP="00E173ED"/>
    <w:p w14:paraId="549A4EB9" w14:textId="05FDB444" w:rsidR="000649D3" w:rsidRPr="00DE5572" w:rsidRDefault="000649D3" w:rsidP="000649D3">
      <w:pPr>
        <w:rPr>
          <w:rFonts w:ascii="Andale Mono" w:hAnsi="Andale Mono"/>
          <w:sz w:val="16"/>
          <w:szCs w:val="16"/>
        </w:rPr>
      </w:pPr>
      <w:r w:rsidRPr="00DE5572">
        <w:rPr>
          <w:rFonts w:ascii="Andale Mono" w:hAnsi="Andale Mono"/>
          <w:color w:val="000096"/>
          <w:sz w:val="16"/>
          <w:szCs w:val="16"/>
        </w:rPr>
        <w:t>&lt;</w:t>
      </w:r>
      <w:proofErr w:type="gramStart"/>
      <w:r w:rsidRPr="00DE5572">
        <w:rPr>
          <w:rFonts w:ascii="Andale Mono" w:hAnsi="Andale Mono"/>
          <w:color w:val="000096"/>
          <w:sz w:val="16"/>
          <w:szCs w:val="16"/>
        </w:rPr>
        <w:t>p2ps</w:t>
      </w:r>
      <w:proofErr w:type="gramEnd"/>
      <w:r w:rsidRPr="00DE5572">
        <w:rPr>
          <w:rFonts w:ascii="Andale Mono" w:hAnsi="Andale Mono"/>
          <w:color w:val="000096"/>
          <w:sz w:val="16"/>
          <w:szCs w:val="16"/>
        </w:rPr>
        <w:t>&gt;</w:t>
      </w:r>
      <w:r w:rsidRPr="00DE5572">
        <w:rPr>
          <w:rFonts w:ascii="Andale Mono" w:hAnsi="Andale Mono"/>
          <w:color w:val="000000"/>
          <w:sz w:val="16"/>
          <w:szCs w:val="16"/>
        </w:rPr>
        <w:br/>
        <w:t xml:space="preserve">    </w:t>
      </w:r>
      <w:r w:rsidRPr="00DE5572">
        <w:rPr>
          <w:rFonts w:ascii="Andale Mono" w:hAnsi="Andale Mono"/>
          <w:color w:val="000096"/>
          <w:sz w:val="16"/>
          <w:szCs w:val="16"/>
        </w:rPr>
        <w:t>&lt;capacity&gt;</w:t>
      </w:r>
      <w:r w:rsidRPr="00DE5572">
        <w:rPr>
          <w:rFonts w:ascii="Andale Mono" w:hAnsi="Andale Mono"/>
          <w:color w:val="000000"/>
          <w:sz w:val="16"/>
          <w:szCs w:val="16"/>
        </w:rPr>
        <w:t>100</w:t>
      </w:r>
      <w:r w:rsidRPr="00DE5572">
        <w:rPr>
          <w:rFonts w:ascii="Andale Mono" w:hAnsi="Andale Mono"/>
          <w:color w:val="000096"/>
          <w:sz w:val="16"/>
          <w:szCs w:val="16"/>
        </w:rPr>
        <w:t>&lt;/capacity&gt;</w:t>
      </w:r>
      <w:r w:rsidRPr="00DE5572">
        <w:rPr>
          <w:rFonts w:ascii="Andale Mono" w:hAnsi="Andale Mono"/>
          <w:color w:val="000000"/>
          <w:sz w:val="16"/>
          <w:szCs w:val="16"/>
        </w:rPr>
        <w:br/>
        <w:t xml:space="preserve">    </w:t>
      </w:r>
      <w:r w:rsidRPr="00DE5572">
        <w:rPr>
          <w:rFonts w:ascii="Andale Mono" w:hAnsi="Andale Mono"/>
          <w:color w:val="000096"/>
          <w:sz w:val="16"/>
          <w:szCs w:val="16"/>
        </w:rPr>
        <w:t>&lt;directionality&gt;</w:t>
      </w:r>
      <w:r w:rsidRPr="00DE5572">
        <w:rPr>
          <w:rFonts w:ascii="Andale Mono" w:hAnsi="Andale Mono"/>
          <w:color w:val="000000"/>
          <w:sz w:val="16"/>
          <w:szCs w:val="16"/>
        </w:rPr>
        <w:t>Bidirectional</w:t>
      </w:r>
      <w:r w:rsidRPr="00DE5572">
        <w:rPr>
          <w:rFonts w:ascii="Andale Mono" w:hAnsi="Andale Mono"/>
          <w:color w:val="000096"/>
          <w:sz w:val="16"/>
          <w:szCs w:val="16"/>
        </w:rPr>
        <w:t>&lt;/directionality&gt;</w:t>
      </w:r>
      <w:r w:rsidRPr="00DE5572">
        <w:rPr>
          <w:rFonts w:ascii="Andale Mono" w:hAnsi="Andale Mono"/>
          <w:color w:val="000000"/>
          <w:sz w:val="16"/>
          <w:szCs w:val="16"/>
        </w:rPr>
        <w:br/>
        <w:t xml:space="preserve">    </w:t>
      </w:r>
      <w:r w:rsidRPr="00DE5572">
        <w:rPr>
          <w:rFonts w:ascii="Andale Mono" w:hAnsi="Andale Mono"/>
          <w:color w:val="000096"/>
          <w:sz w:val="16"/>
          <w:szCs w:val="16"/>
        </w:rPr>
        <w:t>&lt;</w:t>
      </w:r>
      <w:proofErr w:type="spellStart"/>
      <w:r w:rsidRPr="00DE5572">
        <w:rPr>
          <w:rFonts w:ascii="Andale Mono" w:hAnsi="Andale Mono"/>
          <w:color w:val="000096"/>
          <w:sz w:val="16"/>
          <w:szCs w:val="16"/>
        </w:rPr>
        <w:t>symmetricPath</w:t>
      </w:r>
      <w:proofErr w:type="spellEnd"/>
      <w:r w:rsidRPr="00DE5572">
        <w:rPr>
          <w:rFonts w:ascii="Andale Mono" w:hAnsi="Andale Mono"/>
          <w:color w:val="000096"/>
          <w:sz w:val="16"/>
          <w:szCs w:val="16"/>
        </w:rPr>
        <w:t>&gt;</w:t>
      </w:r>
      <w:r w:rsidRPr="00DE5572">
        <w:rPr>
          <w:rFonts w:ascii="Andale Mono" w:hAnsi="Andale Mono"/>
          <w:color w:val="000000"/>
          <w:sz w:val="16"/>
          <w:szCs w:val="16"/>
        </w:rPr>
        <w:t>true</w:t>
      </w:r>
      <w:r w:rsidRPr="00DE5572">
        <w:rPr>
          <w:rFonts w:ascii="Andale Mono" w:hAnsi="Andale Mono"/>
          <w:color w:val="000096"/>
          <w:sz w:val="16"/>
          <w:szCs w:val="16"/>
        </w:rPr>
        <w:t>&lt;/</w:t>
      </w:r>
      <w:proofErr w:type="spellStart"/>
      <w:r w:rsidRPr="00DE5572">
        <w:rPr>
          <w:rFonts w:ascii="Andale Mono" w:hAnsi="Andale Mono"/>
          <w:color w:val="000096"/>
          <w:sz w:val="16"/>
          <w:szCs w:val="16"/>
        </w:rPr>
        <w:t>symmetricPath</w:t>
      </w:r>
      <w:proofErr w:type="spellEnd"/>
      <w:r w:rsidRPr="00DE5572">
        <w:rPr>
          <w:rFonts w:ascii="Andale Mono" w:hAnsi="Andale Mono"/>
          <w:color w:val="000096"/>
          <w:sz w:val="16"/>
          <w:szCs w:val="16"/>
        </w:rPr>
        <w:t>&gt;</w:t>
      </w:r>
      <w:r w:rsidRPr="00DE5572">
        <w:rPr>
          <w:rFonts w:ascii="Andale Mono" w:hAnsi="Andale Mono"/>
          <w:color w:val="000000"/>
          <w:sz w:val="16"/>
          <w:szCs w:val="16"/>
        </w:rPr>
        <w:br/>
        <w:t xml:space="preserve">    </w:t>
      </w:r>
      <w:r w:rsidRPr="00DE5572">
        <w:rPr>
          <w:rFonts w:ascii="Andale Mono" w:hAnsi="Andale Mono"/>
          <w:color w:val="000096"/>
          <w:sz w:val="16"/>
          <w:szCs w:val="16"/>
        </w:rPr>
        <w:t>&lt;sourceSTP&gt;</w:t>
      </w:r>
      <w:r w:rsidRPr="00DE5572">
        <w:rPr>
          <w:rFonts w:ascii="Andale Mono" w:hAnsi="Andale Mono"/>
          <w:color w:val="000000"/>
          <w:sz w:val="16"/>
          <w:szCs w:val="16"/>
        </w:rPr>
        <w:t>urn:ogf:network:kddilabs.jp:2013:topology:bi-ps?vlan=1782</w:t>
      </w:r>
      <w:r w:rsidRPr="00DE5572">
        <w:rPr>
          <w:rFonts w:ascii="Andale Mono" w:hAnsi="Andale Mono"/>
          <w:color w:val="000096"/>
          <w:sz w:val="16"/>
          <w:szCs w:val="16"/>
        </w:rPr>
        <w:t>&lt;/sourceSTP&gt;</w:t>
      </w:r>
      <w:r w:rsidRPr="00DE5572">
        <w:rPr>
          <w:rFonts w:ascii="Andale Mono" w:hAnsi="Andale Mono"/>
          <w:color w:val="000000"/>
          <w:sz w:val="16"/>
          <w:szCs w:val="16"/>
        </w:rPr>
        <w:br/>
        <w:t xml:space="preserve">    </w:t>
      </w:r>
      <w:r w:rsidRPr="00DE5572">
        <w:rPr>
          <w:rFonts w:ascii="Andale Mono" w:hAnsi="Andale Mono"/>
          <w:color w:val="000096"/>
          <w:sz w:val="16"/>
          <w:szCs w:val="16"/>
        </w:rPr>
        <w:t>&lt;destSTP&gt;</w:t>
      </w:r>
      <w:r w:rsidRPr="00DE5572">
        <w:rPr>
          <w:rFonts w:ascii="Andale Mono" w:hAnsi="Andale Mono"/>
          <w:color w:val="000000"/>
          <w:sz w:val="16"/>
          <w:szCs w:val="16"/>
        </w:rPr>
        <w:t>urn:ogf:network:uvalight.net:2013:topology:ps?vlan=1782</w:t>
      </w:r>
      <w:r w:rsidRPr="00DE5572">
        <w:rPr>
          <w:rFonts w:ascii="Andale Mono" w:hAnsi="Andale Mono"/>
          <w:color w:val="000096"/>
          <w:sz w:val="16"/>
          <w:szCs w:val="16"/>
        </w:rPr>
        <w:t>&lt;/destSTP&gt;</w:t>
      </w:r>
      <w:r w:rsidRPr="00DE5572">
        <w:rPr>
          <w:rFonts w:ascii="Andale Mono" w:hAnsi="Andale Mono"/>
          <w:color w:val="000000"/>
          <w:sz w:val="16"/>
          <w:szCs w:val="16"/>
        </w:rPr>
        <w:br/>
        <w:t xml:space="preserve">    </w:t>
      </w:r>
      <w:r w:rsidRPr="00DE5572">
        <w:rPr>
          <w:rFonts w:ascii="Andale Mono" w:hAnsi="Andale Mono"/>
          <w:color w:val="000096"/>
          <w:sz w:val="16"/>
          <w:szCs w:val="16"/>
        </w:rPr>
        <w:t>&lt;</w:t>
      </w:r>
      <w:proofErr w:type="spellStart"/>
      <w:r w:rsidRPr="00DE5572">
        <w:rPr>
          <w:rFonts w:ascii="Andale Mono" w:hAnsi="Andale Mono"/>
          <w:color w:val="000096"/>
          <w:sz w:val="16"/>
          <w:szCs w:val="16"/>
        </w:rPr>
        <w:t>ero</w:t>
      </w:r>
      <w:proofErr w:type="spellEnd"/>
      <w:r w:rsidRPr="00DE5572">
        <w:rPr>
          <w:rFonts w:ascii="Andale Mono" w:hAnsi="Andale Mono"/>
          <w:color w:val="000096"/>
          <w:sz w:val="16"/>
          <w:szCs w:val="16"/>
        </w:rPr>
        <w:t>&gt;</w:t>
      </w:r>
      <w:r w:rsidRPr="00DE5572">
        <w:rPr>
          <w:rFonts w:ascii="Andale Mono" w:hAnsi="Andale Mono"/>
          <w:color w:val="000000"/>
          <w:sz w:val="16"/>
          <w:szCs w:val="16"/>
        </w:rPr>
        <w:br/>
        <w:t xml:space="preserve">        </w:t>
      </w:r>
      <w:r w:rsidRPr="00DE5572">
        <w:rPr>
          <w:rFonts w:ascii="Andale Mono" w:hAnsi="Andale Mono"/>
          <w:color w:val="000096"/>
          <w:sz w:val="16"/>
          <w:szCs w:val="16"/>
        </w:rPr>
        <w:t>&lt;</w:t>
      </w:r>
      <w:proofErr w:type="spellStart"/>
      <w:r w:rsidRPr="00DE5572">
        <w:rPr>
          <w:rFonts w:ascii="Andale Mono" w:hAnsi="Andale Mono"/>
          <w:color w:val="000096"/>
          <w:sz w:val="16"/>
          <w:szCs w:val="16"/>
        </w:rPr>
        <w:t>orderedSTP</w:t>
      </w:r>
      <w:proofErr w:type="spellEnd"/>
      <w:r w:rsidRPr="00DE5572">
        <w:rPr>
          <w:rFonts w:ascii="Andale Mono" w:hAnsi="Andale Mono"/>
          <w:color w:val="F5844C"/>
          <w:sz w:val="16"/>
          <w:szCs w:val="16"/>
        </w:rPr>
        <w:t xml:space="preserve"> order</w:t>
      </w:r>
      <w:r w:rsidRPr="00DE5572">
        <w:rPr>
          <w:rFonts w:ascii="Andale Mono" w:hAnsi="Andale Mono"/>
          <w:color w:val="FF8040"/>
          <w:sz w:val="16"/>
          <w:szCs w:val="16"/>
        </w:rPr>
        <w:t>=</w:t>
      </w:r>
      <w:r w:rsidRPr="00DE5572">
        <w:rPr>
          <w:rFonts w:ascii="Andale Mono" w:hAnsi="Andale Mono"/>
          <w:color w:val="993300"/>
          <w:sz w:val="16"/>
          <w:szCs w:val="16"/>
        </w:rPr>
        <w:t>"1"</w:t>
      </w:r>
      <w:r w:rsidRPr="00DE5572">
        <w:rPr>
          <w:rFonts w:ascii="Andale Mono" w:hAnsi="Andale Mono"/>
          <w:color w:val="000096"/>
          <w:sz w:val="16"/>
          <w:szCs w:val="16"/>
        </w:rPr>
        <w:t>&gt;</w:t>
      </w:r>
      <w:r w:rsidRPr="00DE5572">
        <w:rPr>
          <w:rFonts w:ascii="Andale Mono" w:hAnsi="Andale Mono"/>
          <w:color w:val="000000"/>
          <w:sz w:val="16"/>
          <w:szCs w:val="16"/>
        </w:rPr>
        <w:br/>
        <w:t xml:space="preserve">            </w:t>
      </w:r>
      <w:r w:rsidRPr="00DE5572">
        <w:rPr>
          <w:rFonts w:ascii="Andale Mono" w:hAnsi="Andale Mono"/>
          <w:color w:val="000096"/>
          <w:sz w:val="16"/>
          <w:szCs w:val="16"/>
        </w:rPr>
        <w:t>&lt;</w:t>
      </w:r>
      <w:proofErr w:type="spellStart"/>
      <w:r w:rsidRPr="00DE5572">
        <w:rPr>
          <w:rFonts w:ascii="Andale Mono" w:hAnsi="Andale Mono"/>
          <w:color w:val="000096"/>
          <w:sz w:val="16"/>
          <w:szCs w:val="16"/>
        </w:rPr>
        <w:t>stp</w:t>
      </w:r>
      <w:proofErr w:type="spellEnd"/>
      <w:r w:rsidRPr="00DE5572">
        <w:rPr>
          <w:rFonts w:ascii="Andale Mono" w:hAnsi="Andale Mono"/>
          <w:color w:val="000096"/>
          <w:sz w:val="16"/>
          <w:szCs w:val="16"/>
        </w:rPr>
        <w:t>&gt;</w:t>
      </w:r>
      <w:r w:rsidRPr="00DE5572">
        <w:rPr>
          <w:rFonts w:ascii="Andale Mono" w:hAnsi="Andale Mono"/>
          <w:color w:val="000000"/>
          <w:sz w:val="16"/>
          <w:szCs w:val="16"/>
        </w:rPr>
        <w:t>urn:ogf:network:icair.org:2013:topology</w:t>
      </w:r>
      <w:r w:rsidRPr="00DE5572">
        <w:rPr>
          <w:rFonts w:ascii="Andale Mono" w:hAnsi="Andale Mono"/>
          <w:color w:val="000096"/>
          <w:sz w:val="16"/>
          <w:szCs w:val="16"/>
        </w:rPr>
        <w:t>&lt;/</w:t>
      </w:r>
      <w:proofErr w:type="spellStart"/>
      <w:r w:rsidRPr="00DE5572">
        <w:rPr>
          <w:rFonts w:ascii="Andale Mono" w:hAnsi="Andale Mono"/>
          <w:color w:val="000096"/>
          <w:sz w:val="16"/>
          <w:szCs w:val="16"/>
        </w:rPr>
        <w:t>stp</w:t>
      </w:r>
      <w:proofErr w:type="spellEnd"/>
      <w:r w:rsidRPr="00DE5572">
        <w:rPr>
          <w:rFonts w:ascii="Andale Mono" w:hAnsi="Andale Mono"/>
          <w:color w:val="000096"/>
          <w:sz w:val="16"/>
          <w:szCs w:val="16"/>
        </w:rPr>
        <w:t>&gt;</w:t>
      </w:r>
      <w:r w:rsidRPr="00DE5572">
        <w:rPr>
          <w:rFonts w:ascii="Andale Mono" w:hAnsi="Andale Mono"/>
          <w:color w:val="000000"/>
          <w:sz w:val="16"/>
          <w:szCs w:val="16"/>
        </w:rPr>
        <w:br/>
        <w:t xml:space="preserve">        </w:t>
      </w:r>
      <w:r w:rsidRPr="00DE5572">
        <w:rPr>
          <w:rFonts w:ascii="Andale Mono" w:hAnsi="Andale Mono"/>
          <w:color w:val="000096"/>
          <w:sz w:val="16"/>
          <w:szCs w:val="16"/>
        </w:rPr>
        <w:t>&lt;/</w:t>
      </w:r>
      <w:proofErr w:type="spellStart"/>
      <w:r w:rsidRPr="00DE5572">
        <w:rPr>
          <w:rFonts w:ascii="Andale Mono" w:hAnsi="Andale Mono"/>
          <w:color w:val="000096"/>
          <w:sz w:val="16"/>
          <w:szCs w:val="16"/>
        </w:rPr>
        <w:t>orderedSTP</w:t>
      </w:r>
      <w:proofErr w:type="spellEnd"/>
      <w:r w:rsidRPr="00DE5572">
        <w:rPr>
          <w:rFonts w:ascii="Andale Mono" w:hAnsi="Andale Mono"/>
          <w:color w:val="000096"/>
          <w:sz w:val="16"/>
          <w:szCs w:val="16"/>
        </w:rPr>
        <w:t>&gt;</w:t>
      </w:r>
      <w:r w:rsidRPr="00DE5572">
        <w:rPr>
          <w:rFonts w:ascii="Andale Mono" w:hAnsi="Andale Mono"/>
          <w:color w:val="000000"/>
          <w:sz w:val="16"/>
          <w:szCs w:val="16"/>
        </w:rPr>
        <w:br/>
        <w:t xml:space="preserve">    </w:t>
      </w:r>
      <w:r w:rsidRPr="00DE5572">
        <w:rPr>
          <w:rFonts w:ascii="Andale Mono" w:hAnsi="Andale Mono"/>
          <w:color w:val="000096"/>
          <w:sz w:val="16"/>
          <w:szCs w:val="16"/>
        </w:rPr>
        <w:t>&lt;/</w:t>
      </w:r>
      <w:proofErr w:type="spellStart"/>
      <w:r w:rsidRPr="00DE5572">
        <w:rPr>
          <w:rFonts w:ascii="Andale Mono" w:hAnsi="Andale Mono"/>
          <w:color w:val="000096"/>
          <w:sz w:val="16"/>
          <w:szCs w:val="16"/>
        </w:rPr>
        <w:t>ero</w:t>
      </w:r>
      <w:proofErr w:type="spellEnd"/>
      <w:r w:rsidRPr="00DE5572">
        <w:rPr>
          <w:rFonts w:ascii="Andale Mono" w:hAnsi="Andale Mono"/>
          <w:color w:val="000096"/>
          <w:sz w:val="16"/>
          <w:szCs w:val="16"/>
        </w:rPr>
        <w:t>&gt;</w:t>
      </w:r>
      <w:r w:rsidRPr="00DE5572">
        <w:rPr>
          <w:rFonts w:ascii="Andale Mono" w:hAnsi="Andale Mono"/>
          <w:color w:val="000000"/>
          <w:sz w:val="16"/>
          <w:szCs w:val="16"/>
        </w:rPr>
        <w:br/>
      </w:r>
      <w:r w:rsidRPr="00DE5572">
        <w:rPr>
          <w:rFonts w:ascii="Andale Mono" w:hAnsi="Andale Mono"/>
          <w:color w:val="000096"/>
          <w:sz w:val="16"/>
          <w:szCs w:val="16"/>
        </w:rPr>
        <w:t>&lt;/p2ps&gt;</w:t>
      </w:r>
    </w:p>
    <w:p w14:paraId="01AFA584" w14:textId="77777777" w:rsidR="0052047C" w:rsidRDefault="0052047C" w:rsidP="0052047C">
      <w:pPr>
        <w:pStyle w:val="Heading2"/>
      </w:pPr>
      <w:bookmarkStart w:id="64" w:name="_Toc295381872"/>
      <w:bookmarkStart w:id="65" w:name="_Ref295382812"/>
      <w:r>
        <w:t>Avoiding unnecessary loops</w:t>
      </w:r>
      <w:bookmarkEnd w:id="64"/>
      <w:bookmarkEnd w:id="65"/>
    </w:p>
    <w:p w14:paraId="4A6D7558" w14:textId="16C23301" w:rsidR="0052047C" w:rsidRDefault="0052047C" w:rsidP="0052047C">
      <w:r>
        <w:t xml:space="preserve">Due to the existence of networks that do not support label swapping it is possible that a request for </w:t>
      </w:r>
      <w:ins w:id="66" w:author="Chin Guok" w:date="2015-06-12T10:11:00Z">
        <w:r w:rsidR="007267F8">
          <w:t xml:space="preserve">a </w:t>
        </w:r>
      </w:ins>
      <w:r>
        <w:t xml:space="preserve">connection </w:t>
      </w:r>
      <w:ins w:id="67" w:author="Chin Guok" w:date="2015-06-12T10:11:00Z">
        <w:r w:rsidR="007267F8">
          <w:t>between</w:t>
        </w:r>
      </w:ins>
      <w:del w:id="68" w:author="Chin Guok" w:date="2015-06-12T10:11:00Z">
        <w:r w:rsidDel="007267F8">
          <w:delText>of</w:delText>
        </w:r>
      </w:del>
      <w:r>
        <w:t xml:space="preserve"> two edge STP</w:t>
      </w:r>
      <w:ins w:id="69" w:author="Chin Guok" w:date="2015-06-12T10:11:00Z">
        <w:r w:rsidR="007267F8">
          <w:t>s</w:t>
        </w:r>
      </w:ins>
      <w:r>
        <w:t xml:space="preserve"> with different labels on </w:t>
      </w:r>
      <w:r w:rsidR="00455D9C">
        <w:t>the same</w:t>
      </w:r>
      <w:r>
        <w:t xml:space="preserve"> network may result in path</w:t>
      </w:r>
      <w:r w:rsidRPr="00E173ED">
        <w:t xml:space="preserve">finders </w:t>
      </w:r>
      <w:r>
        <w:t>trying to route the connection out of the network to swap labels, and then return to the initial network to complete the connection.  In NSI topology terminology, the requested STP</w:t>
      </w:r>
      <w:ins w:id="70" w:author="Chin Guok" w:date="2015-06-12T10:11:00Z">
        <w:r w:rsidR="007267F8">
          <w:t>s</w:t>
        </w:r>
      </w:ins>
      <w:r>
        <w:t xml:space="preserve"> are not within the same Service Domain (SD), and therefore, cannot be directly connected by the network.  </w:t>
      </w:r>
      <w:r>
        <w:fldChar w:fldCharType="begin"/>
      </w:r>
      <w:r>
        <w:instrText xml:space="preserve"> REF _Ref295045378 \h </w:instrText>
      </w:r>
      <w:r>
        <w:fldChar w:fldCharType="separate"/>
      </w:r>
      <w:r>
        <w:t xml:space="preserve">Figure </w:t>
      </w:r>
      <w:r>
        <w:rPr>
          <w:noProof/>
        </w:rPr>
        <w:t>4</w:t>
      </w:r>
      <w:r>
        <w:fldChar w:fldCharType="end"/>
      </w:r>
      <w:r>
        <w:t xml:space="preserve"> shows this loop case for a request on the existing Automated GOLE topology.  Based on the NM topology description for the </w:t>
      </w:r>
      <w:proofErr w:type="spellStart"/>
      <w:r>
        <w:t>iCAIR</w:t>
      </w:r>
      <w:proofErr w:type="spellEnd"/>
      <w:r>
        <w:t xml:space="preserve"> domain (</w:t>
      </w:r>
      <w:ins w:id="71" w:author="Chin Guok" w:date="2015-06-12T10:12:00Z">
        <w:r w:rsidR="007267F8">
          <w:t xml:space="preserve">where </w:t>
        </w:r>
      </w:ins>
      <w:r>
        <w:t xml:space="preserve">label swapping </w:t>
      </w:r>
      <w:ins w:id="72" w:author="Chin Guok" w:date="2015-06-12T10:12:00Z">
        <w:r w:rsidR="007267F8">
          <w:t xml:space="preserve">is </w:t>
        </w:r>
      </w:ins>
      <w:r>
        <w:t xml:space="preserve">not supported), a pathfinder determines that the source and destination STP of the reservation are not within the same </w:t>
      </w:r>
      <w:proofErr w:type="spellStart"/>
      <w:ins w:id="73" w:author="Chin Guok" w:date="2015-06-12T10:12:00Z">
        <w:r w:rsidR="007267F8">
          <w:t>iCAIR</w:t>
        </w:r>
        <w:proofErr w:type="spellEnd"/>
        <w:r w:rsidR="007267F8">
          <w:t xml:space="preserve"> </w:t>
        </w:r>
      </w:ins>
      <w:r>
        <w:t xml:space="preserve">Service Domain, but can connect them by routing the path through the </w:t>
      </w:r>
      <w:proofErr w:type="spellStart"/>
      <w:r>
        <w:t>Netherlight</w:t>
      </w:r>
      <w:proofErr w:type="spellEnd"/>
      <w:r>
        <w:t xml:space="preserve"> domain</w:t>
      </w:r>
      <w:r w:rsidR="00455D9C">
        <w:t xml:space="preserve">.  </w:t>
      </w:r>
      <w:proofErr w:type="spellStart"/>
      <w:r w:rsidR="00455D9C">
        <w:t>Netherlight</w:t>
      </w:r>
      <w:proofErr w:type="spellEnd"/>
      <w:r w:rsidR="00455D9C">
        <w:t xml:space="preserve"> would then perform label swapping on the connection; thereby </w:t>
      </w:r>
      <w:r>
        <w:lastRenderedPageBreak/>
        <w:t xml:space="preserve">interconnect the two </w:t>
      </w:r>
      <w:proofErr w:type="spellStart"/>
      <w:r>
        <w:t>iCAIR</w:t>
      </w:r>
      <w:proofErr w:type="spellEnd"/>
      <w:r>
        <w:t xml:space="preserve"> Service Domains</w:t>
      </w:r>
      <w:r w:rsidR="00455D9C">
        <w:t xml:space="preserve"> with the differing labels</w:t>
      </w:r>
      <w:r>
        <w:t>.  Pathfinders should avoid these unnecessary loops, excluding any external connections as options when the two STP cannot be direct</w:t>
      </w:r>
      <w:r w:rsidR="00455D9C">
        <w:t>ly connected.</w:t>
      </w:r>
    </w:p>
    <w:p w14:paraId="643B9A3E" w14:textId="77777777" w:rsidR="0052047C" w:rsidRPr="00E173ED" w:rsidRDefault="0052047C" w:rsidP="0052047C">
      <w:pPr>
        <w:jc w:val="center"/>
      </w:pPr>
      <w:r>
        <w:rPr>
          <w:noProof/>
        </w:rPr>
        <w:drawing>
          <wp:inline distT="0" distB="0" distL="0" distR="0" wp14:anchorId="599C0A2C" wp14:editId="523F2FD9">
            <wp:extent cx="4534215" cy="2743390"/>
            <wp:effectExtent l="0" t="0" r="12700" b="0"/>
            <wp:docPr id="18" name="Picture 18" descr="Macintosh HD:Users:hacksaw:Desktop:Screen Shot 2015-06-04 at 4.07.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hacksaw:Desktop:Screen Shot 2015-06-04 at 4.07.02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4215" cy="2743390"/>
                    </a:xfrm>
                    <a:prstGeom prst="rect">
                      <a:avLst/>
                    </a:prstGeom>
                    <a:noFill/>
                    <a:ln>
                      <a:noFill/>
                    </a:ln>
                  </pic:spPr>
                </pic:pic>
              </a:graphicData>
            </a:graphic>
          </wp:inline>
        </w:drawing>
      </w:r>
    </w:p>
    <w:p w14:paraId="1D5FC70B" w14:textId="5D1B66F4" w:rsidR="000649D3" w:rsidRDefault="0052047C" w:rsidP="00DC20C9">
      <w:pPr>
        <w:pStyle w:val="Caption"/>
      </w:pPr>
      <w:bookmarkStart w:id="74" w:name="_Ref295045378"/>
      <w:r>
        <w:t xml:space="preserve">Figure </w:t>
      </w:r>
      <w:fldSimple w:instr=" SEQ Figure \* ARABIC ">
        <w:r>
          <w:rPr>
            <w:noProof/>
          </w:rPr>
          <w:t>4</w:t>
        </w:r>
      </w:fldSimple>
      <w:bookmarkEnd w:id="74"/>
      <w:r>
        <w:t xml:space="preserve"> – Unnecessary connection loops.</w:t>
      </w:r>
    </w:p>
    <w:p w14:paraId="7E63C570" w14:textId="5A6925C5" w:rsidR="000649D3" w:rsidRDefault="0052047C" w:rsidP="00DC20C9">
      <w:pPr>
        <w:pStyle w:val="Heading2"/>
      </w:pPr>
      <w:bookmarkStart w:id="75" w:name="_Toc295381873"/>
      <w:r>
        <w:t>Error Handling</w:t>
      </w:r>
      <w:bookmarkEnd w:id="75"/>
    </w:p>
    <w:p w14:paraId="0DED0F1B" w14:textId="2B995F7B" w:rsidR="0052047C" w:rsidRDefault="0052047C" w:rsidP="00DC20C9">
      <w:r w:rsidRPr="0052047C">
        <w:t xml:space="preserve">If </w:t>
      </w:r>
      <w:r w:rsidR="00894EE6">
        <w:t>the pathfinder cannot satisfy an ERO</w:t>
      </w:r>
      <w:r w:rsidRPr="0052047C">
        <w:t xml:space="preserve"> the</w:t>
      </w:r>
      <w:r w:rsidR="00894EE6">
        <w:t>n the</w:t>
      </w:r>
      <w:r w:rsidRPr="0052047C">
        <w:t xml:space="preserve"> reservation request fails and a </w:t>
      </w:r>
      <w:proofErr w:type="spellStart"/>
      <w:r w:rsidRPr="00DC20C9">
        <w:rPr>
          <w:i/>
        </w:rPr>
        <w:t>serviceException</w:t>
      </w:r>
      <w:proofErr w:type="spellEnd"/>
      <w:r w:rsidRPr="0052047C">
        <w:t xml:space="preserve"> is returned identifying the </w:t>
      </w:r>
      <w:r w:rsidR="005F0E4C">
        <w:t>components of the ERO</w:t>
      </w:r>
      <w:r w:rsidRPr="0052047C">
        <w:t xml:space="preserve"> that caused the failure.</w:t>
      </w:r>
    </w:p>
    <w:p w14:paraId="356EBE9C" w14:textId="77777777" w:rsidR="00393EB5" w:rsidRDefault="00393EB5" w:rsidP="00DC20C9"/>
    <w:tbl>
      <w:tblPr>
        <w:tblStyle w:val="TableGrid"/>
        <w:tblW w:w="0" w:type="auto"/>
        <w:tblLook w:val="04A0" w:firstRow="1" w:lastRow="0" w:firstColumn="1" w:lastColumn="0" w:noHBand="0" w:noVBand="1"/>
      </w:tblPr>
      <w:tblGrid>
        <w:gridCol w:w="4396"/>
        <w:gridCol w:w="1095"/>
        <w:gridCol w:w="1286"/>
        <w:gridCol w:w="2274"/>
      </w:tblGrid>
      <w:tr w:rsidR="00393EB5" w14:paraId="1B881B21" w14:textId="77777777" w:rsidTr="00DC20C9">
        <w:tc>
          <w:tcPr>
            <w:tcW w:w="2406" w:type="dxa"/>
          </w:tcPr>
          <w:p w14:paraId="1D5857FA" w14:textId="4F95F916" w:rsidR="00393EB5" w:rsidRDefault="00393EB5" w:rsidP="0052047C">
            <w:r>
              <w:t>Text</w:t>
            </w:r>
          </w:p>
        </w:tc>
        <w:tc>
          <w:tcPr>
            <w:tcW w:w="1388" w:type="dxa"/>
          </w:tcPr>
          <w:p w14:paraId="6133D4CE" w14:textId="504EE3DF" w:rsidR="00393EB5" w:rsidRDefault="00393EB5" w:rsidP="00DC20C9">
            <w:pPr>
              <w:jc w:val="center"/>
            </w:pPr>
            <w:proofErr w:type="spellStart"/>
            <w:proofErr w:type="gramStart"/>
            <w:r>
              <w:t>errorId</w:t>
            </w:r>
            <w:proofErr w:type="spellEnd"/>
            <w:proofErr w:type="gramEnd"/>
          </w:p>
        </w:tc>
        <w:tc>
          <w:tcPr>
            <w:tcW w:w="1559" w:type="dxa"/>
          </w:tcPr>
          <w:p w14:paraId="1C77CB83" w14:textId="726CE14F" w:rsidR="00393EB5" w:rsidRDefault="00393EB5" w:rsidP="00DC20C9">
            <w:pPr>
              <w:jc w:val="center"/>
            </w:pPr>
            <w:proofErr w:type="gramStart"/>
            <w:r>
              <w:t>variable</w:t>
            </w:r>
            <w:r w:rsidR="00894EE6">
              <w:t>s</w:t>
            </w:r>
            <w:proofErr w:type="gramEnd"/>
          </w:p>
        </w:tc>
        <w:tc>
          <w:tcPr>
            <w:tcW w:w="3402" w:type="dxa"/>
          </w:tcPr>
          <w:p w14:paraId="3AC730EA" w14:textId="52E32ABC" w:rsidR="00393EB5" w:rsidRDefault="00393EB5" w:rsidP="0052047C">
            <w:r>
              <w:t>Notes</w:t>
            </w:r>
          </w:p>
        </w:tc>
      </w:tr>
      <w:tr w:rsidR="00393EB5" w14:paraId="0ACB5349" w14:textId="77777777" w:rsidTr="00DC20C9">
        <w:tc>
          <w:tcPr>
            <w:tcW w:w="2406" w:type="dxa"/>
          </w:tcPr>
          <w:p w14:paraId="4F8585FF" w14:textId="22051D95" w:rsidR="00393EB5" w:rsidRPr="00DC20C9" w:rsidRDefault="00393EB5" w:rsidP="0052047C">
            <w:pPr>
              <w:rPr>
                <w:sz w:val="16"/>
                <w:szCs w:val="16"/>
              </w:rPr>
            </w:pPr>
            <w:r w:rsidRPr="00DC20C9">
              <w:rPr>
                <w:sz w:val="16"/>
                <w:szCs w:val="16"/>
              </w:rPr>
              <w:t>UNKNOWN_NETWORK</w:t>
            </w:r>
          </w:p>
        </w:tc>
        <w:tc>
          <w:tcPr>
            <w:tcW w:w="1388" w:type="dxa"/>
          </w:tcPr>
          <w:p w14:paraId="50726CA4" w14:textId="25FF7403" w:rsidR="00393EB5" w:rsidRPr="00DC20C9" w:rsidRDefault="00393EB5" w:rsidP="00DC20C9">
            <w:pPr>
              <w:jc w:val="center"/>
              <w:rPr>
                <w:sz w:val="16"/>
                <w:szCs w:val="16"/>
              </w:rPr>
            </w:pPr>
            <w:r w:rsidRPr="00DC20C9">
              <w:rPr>
                <w:sz w:val="16"/>
                <w:szCs w:val="16"/>
              </w:rPr>
              <w:t>00405</w:t>
            </w:r>
          </w:p>
        </w:tc>
        <w:tc>
          <w:tcPr>
            <w:tcW w:w="1559" w:type="dxa"/>
          </w:tcPr>
          <w:p w14:paraId="50BEA3B9" w14:textId="490250F9" w:rsidR="00393EB5" w:rsidRPr="00DC20C9" w:rsidRDefault="00393EB5" w:rsidP="00DC20C9">
            <w:pPr>
              <w:jc w:val="center"/>
              <w:rPr>
                <w:sz w:val="16"/>
                <w:szCs w:val="16"/>
              </w:rPr>
            </w:pPr>
            <w:proofErr w:type="spellStart"/>
            <w:proofErr w:type="gramStart"/>
            <w:r w:rsidRPr="00DC20C9">
              <w:rPr>
                <w:sz w:val="16"/>
                <w:szCs w:val="16"/>
              </w:rPr>
              <w:t>stp</w:t>
            </w:r>
            <w:proofErr w:type="spellEnd"/>
            <w:proofErr w:type="gramEnd"/>
          </w:p>
        </w:tc>
        <w:tc>
          <w:tcPr>
            <w:tcW w:w="3402" w:type="dxa"/>
          </w:tcPr>
          <w:p w14:paraId="3C9BC95F" w14:textId="7E4615AA" w:rsidR="00393EB5" w:rsidRPr="00DC20C9" w:rsidRDefault="00393EB5" w:rsidP="00DC20C9">
            <w:pPr>
              <w:rPr>
                <w:sz w:val="16"/>
                <w:szCs w:val="16"/>
              </w:rPr>
            </w:pPr>
            <w:r w:rsidRPr="00DC20C9">
              <w:rPr>
                <w:sz w:val="16"/>
                <w:szCs w:val="16"/>
              </w:rPr>
              <w:t xml:space="preserve">If the </w:t>
            </w:r>
            <w:proofErr w:type="spellStart"/>
            <w:r w:rsidRPr="00DC20C9">
              <w:rPr>
                <w:sz w:val="16"/>
                <w:szCs w:val="16"/>
              </w:rPr>
              <w:t>networkId</w:t>
            </w:r>
            <w:proofErr w:type="spellEnd"/>
            <w:r w:rsidRPr="00DC20C9">
              <w:rPr>
                <w:sz w:val="16"/>
                <w:szCs w:val="16"/>
              </w:rPr>
              <w:t xml:space="preserve"> of an STP specified in the ERO is not known.</w:t>
            </w:r>
          </w:p>
        </w:tc>
      </w:tr>
      <w:tr w:rsidR="00393EB5" w14:paraId="43AD4BAE" w14:textId="77777777" w:rsidTr="00DC20C9">
        <w:tc>
          <w:tcPr>
            <w:tcW w:w="2406" w:type="dxa"/>
          </w:tcPr>
          <w:p w14:paraId="3546BC03" w14:textId="4068E0C3" w:rsidR="00393EB5" w:rsidRPr="00DC20C9" w:rsidRDefault="00894EE6" w:rsidP="0052047C">
            <w:pPr>
              <w:rPr>
                <w:sz w:val="16"/>
                <w:szCs w:val="16"/>
              </w:rPr>
            </w:pPr>
            <w:r w:rsidRPr="00DC20C9">
              <w:rPr>
                <w:sz w:val="16"/>
                <w:szCs w:val="16"/>
              </w:rPr>
              <w:t>NO_PATH_FOUND</w:t>
            </w:r>
          </w:p>
        </w:tc>
        <w:tc>
          <w:tcPr>
            <w:tcW w:w="1388" w:type="dxa"/>
          </w:tcPr>
          <w:p w14:paraId="75A7842C" w14:textId="5110B2C4" w:rsidR="00393EB5" w:rsidRPr="00DC20C9" w:rsidRDefault="00894EE6" w:rsidP="00DC20C9">
            <w:pPr>
              <w:jc w:val="center"/>
              <w:rPr>
                <w:sz w:val="16"/>
                <w:szCs w:val="16"/>
              </w:rPr>
            </w:pPr>
            <w:r w:rsidRPr="00DC20C9">
              <w:rPr>
                <w:sz w:val="16"/>
                <w:szCs w:val="16"/>
              </w:rPr>
              <w:t>00403</w:t>
            </w:r>
          </w:p>
        </w:tc>
        <w:tc>
          <w:tcPr>
            <w:tcW w:w="1559" w:type="dxa"/>
          </w:tcPr>
          <w:p w14:paraId="368677F5" w14:textId="77777777" w:rsidR="00393EB5" w:rsidRPr="00DC20C9" w:rsidRDefault="00393EB5" w:rsidP="00DC20C9">
            <w:pPr>
              <w:jc w:val="center"/>
              <w:rPr>
                <w:sz w:val="16"/>
                <w:szCs w:val="16"/>
              </w:rPr>
            </w:pPr>
          </w:p>
        </w:tc>
        <w:tc>
          <w:tcPr>
            <w:tcW w:w="3402" w:type="dxa"/>
          </w:tcPr>
          <w:p w14:paraId="5FB4C21A" w14:textId="5D75A684" w:rsidR="00393EB5" w:rsidRPr="00DC20C9" w:rsidRDefault="00894EE6" w:rsidP="00DC20C9">
            <w:pPr>
              <w:rPr>
                <w:sz w:val="16"/>
                <w:szCs w:val="16"/>
              </w:rPr>
            </w:pPr>
            <w:r w:rsidRPr="00DC20C9">
              <w:rPr>
                <w:sz w:val="16"/>
                <w:szCs w:val="16"/>
              </w:rPr>
              <w:t>The general error for a case when a path cannot be found.  If a more specific error is known then that error should be returned.</w:t>
            </w:r>
          </w:p>
        </w:tc>
      </w:tr>
      <w:tr w:rsidR="00393EB5" w14:paraId="51A885B3" w14:textId="77777777" w:rsidTr="00DC20C9">
        <w:tc>
          <w:tcPr>
            <w:tcW w:w="2406" w:type="dxa"/>
          </w:tcPr>
          <w:p w14:paraId="6A3D3C75" w14:textId="6BA9842C" w:rsidR="00393EB5" w:rsidRPr="00DC20C9" w:rsidRDefault="00894EE6" w:rsidP="0052047C">
            <w:pPr>
              <w:rPr>
                <w:sz w:val="16"/>
                <w:szCs w:val="16"/>
              </w:rPr>
            </w:pPr>
            <w:r w:rsidRPr="00DC20C9">
              <w:rPr>
                <w:sz w:val="16"/>
                <w:szCs w:val="16"/>
              </w:rPr>
              <w:t>VLANID_INTERCHANGE_NOT_SUPPORTED</w:t>
            </w:r>
          </w:p>
        </w:tc>
        <w:tc>
          <w:tcPr>
            <w:tcW w:w="1388" w:type="dxa"/>
          </w:tcPr>
          <w:p w14:paraId="4A454412" w14:textId="7E894018" w:rsidR="00393EB5" w:rsidRPr="00DC20C9" w:rsidRDefault="00894EE6" w:rsidP="00DC20C9">
            <w:pPr>
              <w:jc w:val="center"/>
              <w:rPr>
                <w:sz w:val="16"/>
                <w:szCs w:val="16"/>
              </w:rPr>
            </w:pPr>
            <w:r w:rsidRPr="00DC20C9">
              <w:rPr>
                <w:sz w:val="16"/>
                <w:szCs w:val="16"/>
              </w:rPr>
              <w:t>00703</w:t>
            </w:r>
          </w:p>
        </w:tc>
        <w:tc>
          <w:tcPr>
            <w:tcW w:w="1559" w:type="dxa"/>
          </w:tcPr>
          <w:p w14:paraId="5E515222" w14:textId="43E80395" w:rsidR="00393EB5" w:rsidRPr="00DC20C9" w:rsidRDefault="00FE17D7" w:rsidP="00DC20C9">
            <w:pPr>
              <w:jc w:val="center"/>
              <w:rPr>
                <w:sz w:val="16"/>
                <w:szCs w:val="16"/>
              </w:rPr>
            </w:pPr>
            <w:proofErr w:type="spellStart"/>
            <w:proofErr w:type="gramStart"/>
            <w:r w:rsidRPr="00DC20C9">
              <w:rPr>
                <w:sz w:val="16"/>
                <w:szCs w:val="16"/>
              </w:rPr>
              <w:t>stp</w:t>
            </w:r>
            <w:proofErr w:type="spellEnd"/>
            <w:proofErr w:type="gramEnd"/>
          </w:p>
        </w:tc>
        <w:tc>
          <w:tcPr>
            <w:tcW w:w="3402" w:type="dxa"/>
          </w:tcPr>
          <w:p w14:paraId="70C8DC42" w14:textId="4C3987F6" w:rsidR="00393EB5" w:rsidRPr="00DC20C9" w:rsidRDefault="00FE17D7" w:rsidP="00DC20C9">
            <w:pPr>
              <w:rPr>
                <w:sz w:val="16"/>
                <w:szCs w:val="16"/>
              </w:rPr>
            </w:pPr>
            <w:r w:rsidRPr="00DC20C9">
              <w:rPr>
                <w:sz w:val="16"/>
                <w:szCs w:val="16"/>
              </w:rPr>
              <w:t xml:space="preserve">If the ERO is requesting label swapping between two STP within a network that does not support it. </w:t>
            </w:r>
          </w:p>
        </w:tc>
      </w:tr>
      <w:tr w:rsidR="00393EB5" w14:paraId="4895292C" w14:textId="77777777" w:rsidTr="00DC20C9">
        <w:tc>
          <w:tcPr>
            <w:tcW w:w="2406" w:type="dxa"/>
          </w:tcPr>
          <w:p w14:paraId="491E0715" w14:textId="7F91FBB7" w:rsidR="00393EB5" w:rsidRPr="00DC20C9" w:rsidRDefault="000A4A7C" w:rsidP="0052047C">
            <w:pPr>
              <w:rPr>
                <w:sz w:val="16"/>
                <w:szCs w:val="16"/>
              </w:rPr>
            </w:pPr>
            <w:r w:rsidRPr="00DC20C9">
              <w:rPr>
                <w:sz w:val="16"/>
                <w:szCs w:val="16"/>
              </w:rPr>
              <w:t>STP_UNAVALABLE</w:t>
            </w:r>
          </w:p>
        </w:tc>
        <w:tc>
          <w:tcPr>
            <w:tcW w:w="1388" w:type="dxa"/>
          </w:tcPr>
          <w:p w14:paraId="20028F6A" w14:textId="2DF67875" w:rsidR="00393EB5" w:rsidRPr="00DC20C9" w:rsidRDefault="00DF520E" w:rsidP="00DC20C9">
            <w:pPr>
              <w:jc w:val="center"/>
              <w:rPr>
                <w:sz w:val="16"/>
                <w:szCs w:val="16"/>
              </w:rPr>
            </w:pPr>
            <w:r w:rsidRPr="00DC20C9">
              <w:rPr>
                <w:sz w:val="16"/>
                <w:szCs w:val="16"/>
              </w:rPr>
              <w:t>0070</w:t>
            </w:r>
            <w:r w:rsidR="000A4A7C" w:rsidRPr="00DC20C9">
              <w:rPr>
                <w:sz w:val="16"/>
                <w:szCs w:val="16"/>
              </w:rPr>
              <w:t>4</w:t>
            </w:r>
          </w:p>
        </w:tc>
        <w:tc>
          <w:tcPr>
            <w:tcW w:w="1559" w:type="dxa"/>
          </w:tcPr>
          <w:p w14:paraId="1D44A6BC" w14:textId="29682E92" w:rsidR="00393EB5" w:rsidRPr="00DC20C9" w:rsidRDefault="00DF520E" w:rsidP="00DC20C9">
            <w:pPr>
              <w:jc w:val="center"/>
              <w:rPr>
                <w:sz w:val="16"/>
                <w:szCs w:val="16"/>
              </w:rPr>
            </w:pPr>
            <w:proofErr w:type="spellStart"/>
            <w:proofErr w:type="gramStart"/>
            <w:r w:rsidRPr="00DC20C9">
              <w:rPr>
                <w:sz w:val="16"/>
                <w:szCs w:val="16"/>
              </w:rPr>
              <w:t>stp</w:t>
            </w:r>
            <w:proofErr w:type="spellEnd"/>
            <w:proofErr w:type="gramEnd"/>
          </w:p>
        </w:tc>
        <w:tc>
          <w:tcPr>
            <w:tcW w:w="3402" w:type="dxa"/>
          </w:tcPr>
          <w:p w14:paraId="6DBD29E0" w14:textId="4DE407DA" w:rsidR="00393EB5" w:rsidRPr="00DC20C9" w:rsidRDefault="00DF520E" w:rsidP="0052047C">
            <w:pPr>
              <w:rPr>
                <w:sz w:val="16"/>
                <w:szCs w:val="16"/>
              </w:rPr>
            </w:pPr>
            <w:r w:rsidRPr="00DC20C9">
              <w:rPr>
                <w:sz w:val="16"/>
                <w:szCs w:val="16"/>
              </w:rPr>
              <w:t xml:space="preserve">If an STP </w:t>
            </w:r>
            <w:r w:rsidR="000A4A7C" w:rsidRPr="00DC20C9">
              <w:rPr>
                <w:sz w:val="16"/>
                <w:szCs w:val="16"/>
              </w:rPr>
              <w:t>specified in the ERO is not available for the specified reservation criteria.</w:t>
            </w:r>
          </w:p>
        </w:tc>
      </w:tr>
      <w:tr w:rsidR="00393EB5" w14:paraId="77C470C4" w14:textId="77777777" w:rsidTr="00DC20C9">
        <w:tc>
          <w:tcPr>
            <w:tcW w:w="2406" w:type="dxa"/>
          </w:tcPr>
          <w:p w14:paraId="1D5945AB" w14:textId="3A0D431D" w:rsidR="00393EB5" w:rsidRPr="00DC20C9" w:rsidRDefault="000A4A7C" w:rsidP="0052047C">
            <w:pPr>
              <w:rPr>
                <w:sz w:val="16"/>
                <w:szCs w:val="16"/>
              </w:rPr>
            </w:pPr>
            <w:r w:rsidRPr="00DC20C9">
              <w:rPr>
                <w:sz w:val="16"/>
                <w:szCs w:val="16"/>
              </w:rPr>
              <w:t>UNIDIRECTIONAL_STP_IN_BIDIRECTIONAL_REQUEST</w:t>
            </w:r>
          </w:p>
        </w:tc>
        <w:tc>
          <w:tcPr>
            <w:tcW w:w="1388" w:type="dxa"/>
          </w:tcPr>
          <w:p w14:paraId="04D26BF2" w14:textId="13408F11" w:rsidR="00393EB5" w:rsidRPr="00DC20C9" w:rsidRDefault="000A4A7C" w:rsidP="00DC20C9">
            <w:pPr>
              <w:jc w:val="center"/>
              <w:rPr>
                <w:sz w:val="16"/>
                <w:szCs w:val="16"/>
              </w:rPr>
            </w:pPr>
            <w:r w:rsidRPr="00DC20C9">
              <w:rPr>
                <w:sz w:val="16"/>
                <w:szCs w:val="16"/>
              </w:rPr>
              <w:t>00706</w:t>
            </w:r>
          </w:p>
        </w:tc>
        <w:tc>
          <w:tcPr>
            <w:tcW w:w="1559" w:type="dxa"/>
          </w:tcPr>
          <w:p w14:paraId="1783C695" w14:textId="5A401DC1" w:rsidR="00393EB5" w:rsidRPr="00DC20C9" w:rsidRDefault="000A4A7C" w:rsidP="00DC20C9">
            <w:pPr>
              <w:jc w:val="center"/>
              <w:rPr>
                <w:sz w:val="16"/>
                <w:szCs w:val="16"/>
              </w:rPr>
            </w:pPr>
            <w:proofErr w:type="spellStart"/>
            <w:proofErr w:type="gramStart"/>
            <w:r w:rsidRPr="00DC20C9">
              <w:rPr>
                <w:sz w:val="16"/>
                <w:szCs w:val="16"/>
              </w:rPr>
              <w:t>stp</w:t>
            </w:r>
            <w:proofErr w:type="spellEnd"/>
            <w:proofErr w:type="gramEnd"/>
          </w:p>
        </w:tc>
        <w:tc>
          <w:tcPr>
            <w:tcW w:w="3402" w:type="dxa"/>
          </w:tcPr>
          <w:p w14:paraId="3566074A" w14:textId="0EDE2893" w:rsidR="00393EB5" w:rsidRPr="00DC20C9" w:rsidRDefault="000A4A7C" w:rsidP="0052047C">
            <w:pPr>
              <w:rPr>
                <w:sz w:val="16"/>
                <w:szCs w:val="16"/>
              </w:rPr>
            </w:pPr>
            <w:r w:rsidRPr="00DC20C9">
              <w:rPr>
                <w:sz w:val="16"/>
                <w:szCs w:val="16"/>
              </w:rPr>
              <w:t>If a unidirectional STP was specified in a bidirectional reservation request.</w:t>
            </w:r>
          </w:p>
        </w:tc>
      </w:tr>
      <w:tr w:rsidR="00393EB5" w14:paraId="27EBDB32" w14:textId="77777777" w:rsidTr="00DC20C9">
        <w:tc>
          <w:tcPr>
            <w:tcW w:w="2406" w:type="dxa"/>
          </w:tcPr>
          <w:p w14:paraId="46270F7B" w14:textId="46EEE230" w:rsidR="00393EB5" w:rsidRPr="00DC20C9" w:rsidRDefault="000A4A7C" w:rsidP="0052047C">
            <w:pPr>
              <w:rPr>
                <w:sz w:val="16"/>
                <w:szCs w:val="16"/>
              </w:rPr>
            </w:pPr>
            <w:r w:rsidRPr="00DC20C9">
              <w:rPr>
                <w:sz w:val="16"/>
                <w:szCs w:val="16"/>
              </w:rPr>
              <w:t>BIDIRECTIONAL_STP_IN_UNIDIRECTIONAL_REQUEST</w:t>
            </w:r>
          </w:p>
        </w:tc>
        <w:tc>
          <w:tcPr>
            <w:tcW w:w="1388" w:type="dxa"/>
          </w:tcPr>
          <w:p w14:paraId="6389BA52" w14:textId="0CD1D2BC" w:rsidR="00393EB5" w:rsidRPr="00DC20C9" w:rsidRDefault="000A4A7C" w:rsidP="00DC20C9">
            <w:pPr>
              <w:jc w:val="center"/>
              <w:rPr>
                <w:sz w:val="16"/>
                <w:szCs w:val="16"/>
              </w:rPr>
            </w:pPr>
            <w:r w:rsidRPr="00DC20C9">
              <w:rPr>
                <w:sz w:val="16"/>
                <w:szCs w:val="16"/>
              </w:rPr>
              <w:t>00707</w:t>
            </w:r>
          </w:p>
        </w:tc>
        <w:tc>
          <w:tcPr>
            <w:tcW w:w="1559" w:type="dxa"/>
          </w:tcPr>
          <w:p w14:paraId="35BDD76C" w14:textId="688E1DC8" w:rsidR="00393EB5" w:rsidRPr="00DC20C9" w:rsidRDefault="000A4A7C" w:rsidP="00DC20C9">
            <w:pPr>
              <w:jc w:val="center"/>
              <w:rPr>
                <w:sz w:val="16"/>
                <w:szCs w:val="16"/>
              </w:rPr>
            </w:pPr>
            <w:proofErr w:type="spellStart"/>
            <w:proofErr w:type="gramStart"/>
            <w:r w:rsidRPr="00DC20C9">
              <w:rPr>
                <w:sz w:val="16"/>
                <w:szCs w:val="16"/>
              </w:rPr>
              <w:t>stp</w:t>
            </w:r>
            <w:proofErr w:type="spellEnd"/>
            <w:proofErr w:type="gramEnd"/>
          </w:p>
        </w:tc>
        <w:tc>
          <w:tcPr>
            <w:tcW w:w="3402" w:type="dxa"/>
          </w:tcPr>
          <w:p w14:paraId="4EFE18D5" w14:textId="7BB1A106" w:rsidR="00393EB5" w:rsidRPr="00DC20C9" w:rsidRDefault="000A4A7C" w:rsidP="0052047C">
            <w:pPr>
              <w:rPr>
                <w:sz w:val="16"/>
                <w:szCs w:val="16"/>
              </w:rPr>
            </w:pPr>
            <w:r w:rsidRPr="00DC20C9">
              <w:rPr>
                <w:sz w:val="16"/>
                <w:szCs w:val="16"/>
              </w:rPr>
              <w:t>If a bidirectional STP was specified in a unidirectional reservation request.</w:t>
            </w:r>
          </w:p>
        </w:tc>
      </w:tr>
      <w:tr w:rsidR="00393EB5" w14:paraId="1B7BD6B4" w14:textId="77777777" w:rsidTr="00DC20C9">
        <w:tc>
          <w:tcPr>
            <w:tcW w:w="2406" w:type="dxa"/>
          </w:tcPr>
          <w:p w14:paraId="1E44C98F" w14:textId="20C40095" w:rsidR="00393EB5" w:rsidRPr="00DC20C9" w:rsidRDefault="000A4A7C" w:rsidP="00DC20C9">
            <w:pPr>
              <w:rPr>
                <w:sz w:val="16"/>
                <w:szCs w:val="16"/>
              </w:rPr>
            </w:pPr>
            <w:r w:rsidRPr="00DC20C9">
              <w:rPr>
                <w:sz w:val="16"/>
                <w:szCs w:val="16"/>
              </w:rPr>
              <w:t>INVALID_ERO_FORMAT</w:t>
            </w:r>
          </w:p>
        </w:tc>
        <w:tc>
          <w:tcPr>
            <w:tcW w:w="1388" w:type="dxa"/>
          </w:tcPr>
          <w:p w14:paraId="4FF535DC" w14:textId="5016F14F" w:rsidR="00393EB5" w:rsidRPr="00DC20C9" w:rsidRDefault="000A4A7C" w:rsidP="00DC20C9">
            <w:pPr>
              <w:jc w:val="center"/>
              <w:rPr>
                <w:sz w:val="16"/>
                <w:szCs w:val="16"/>
              </w:rPr>
            </w:pPr>
            <w:r w:rsidRPr="00DC20C9">
              <w:rPr>
                <w:sz w:val="16"/>
                <w:szCs w:val="16"/>
              </w:rPr>
              <w:t>00708</w:t>
            </w:r>
          </w:p>
        </w:tc>
        <w:tc>
          <w:tcPr>
            <w:tcW w:w="1559" w:type="dxa"/>
          </w:tcPr>
          <w:p w14:paraId="0D201AA2" w14:textId="77777777" w:rsidR="00393EB5" w:rsidRPr="00DC20C9" w:rsidRDefault="00393EB5" w:rsidP="00DC20C9">
            <w:pPr>
              <w:jc w:val="center"/>
              <w:rPr>
                <w:sz w:val="16"/>
                <w:szCs w:val="16"/>
              </w:rPr>
            </w:pPr>
          </w:p>
        </w:tc>
        <w:tc>
          <w:tcPr>
            <w:tcW w:w="3402" w:type="dxa"/>
          </w:tcPr>
          <w:p w14:paraId="23AA66EF" w14:textId="723DD7B9" w:rsidR="00393EB5" w:rsidRPr="00DC20C9" w:rsidRDefault="000A4A7C" w:rsidP="00DC20C9">
            <w:pPr>
              <w:rPr>
                <w:sz w:val="16"/>
                <w:szCs w:val="16"/>
              </w:rPr>
            </w:pPr>
            <w:r w:rsidRPr="00DC20C9">
              <w:rPr>
                <w:sz w:val="16"/>
                <w:szCs w:val="16"/>
              </w:rPr>
              <w:t xml:space="preserve">Format of ERO is invalid.  </w:t>
            </w:r>
            <w:proofErr w:type="gramStart"/>
            <w:r w:rsidRPr="00DC20C9">
              <w:rPr>
                <w:sz w:val="16"/>
                <w:szCs w:val="16"/>
              </w:rPr>
              <w:t xml:space="preserve">This could be caused by </w:t>
            </w:r>
            <w:r w:rsidR="00E71F67">
              <w:rPr>
                <w:sz w:val="16"/>
                <w:szCs w:val="16"/>
              </w:rPr>
              <w:t xml:space="preserve">an </w:t>
            </w:r>
            <w:r w:rsidRPr="00DC20C9">
              <w:rPr>
                <w:sz w:val="16"/>
                <w:szCs w:val="16"/>
              </w:rPr>
              <w:t>invalid ordering or other structural issue</w:t>
            </w:r>
            <w:r w:rsidR="00E71F67">
              <w:rPr>
                <w:sz w:val="16"/>
                <w:szCs w:val="16"/>
              </w:rPr>
              <w:t>s</w:t>
            </w:r>
            <w:proofErr w:type="gramEnd"/>
            <w:r w:rsidRPr="00DC20C9">
              <w:rPr>
                <w:sz w:val="16"/>
                <w:szCs w:val="16"/>
              </w:rPr>
              <w:t>.</w:t>
            </w:r>
          </w:p>
        </w:tc>
      </w:tr>
      <w:tr w:rsidR="000A4A7C" w14:paraId="5704E1AA" w14:textId="77777777" w:rsidTr="00894EE6">
        <w:tc>
          <w:tcPr>
            <w:tcW w:w="2406" w:type="dxa"/>
          </w:tcPr>
          <w:p w14:paraId="5E013F3A" w14:textId="20A12263" w:rsidR="000A4A7C" w:rsidRPr="00DC20C9" w:rsidRDefault="000A4A7C" w:rsidP="00DC20C9">
            <w:pPr>
              <w:tabs>
                <w:tab w:val="left" w:pos="1710"/>
              </w:tabs>
              <w:rPr>
                <w:sz w:val="16"/>
                <w:szCs w:val="16"/>
              </w:rPr>
            </w:pPr>
            <w:r w:rsidRPr="00DC20C9">
              <w:rPr>
                <w:sz w:val="16"/>
                <w:szCs w:val="16"/>
              </w:rPr>
              <w:t>INVALID_ERO_MEMBER</w:t>
            </w:r>
          </w:p>
        </w:tc>
        <w:tc>
          <w:tcPr>
            <w:tcW w:w="1388" w:type="dxa"/>
          </w:tcPr>
          <w:p w14:paraId="70E382E3" w14:textId="23FAC33E" w:rsidR="000A4A7C" w:rsidRPr="00DC20C9" w:rsidRDefault="000A4A7C" w:rsidP="00DC20C9">
            <w:pPr>
              <w:jc w:val="center"/>
              <w:rPr>
                <w:sz w:val="16"/>
                <w:szCs w:val="16"/>
              </w:rPr>
            </w:pPr>
            <w:r w:rsidRPr="00DC20C9">
              <w:rPr>
                <w:sz w:val="16"/>
                <w:szCs w:val="16"/>
              </w:rPr>
              <w:t>00709</w:t>
            </w:r>
          </w:p>
        </w:tc>
        <w:tc>
          <w:tcPr>
            <w:tcW w:w="1559" w:type="dxa"/>
          </w:tcPr>
          <w:p w14:paraId="6321311A" w14:textId="345438E6" w:rsidR="000A4A7C" w:rsidRPr="00DC20C9" w:rsidRDefault="00E71F67" w:rsidP="00DC20C9">
            <w:pPr>
              <w:jc w:val="center"/>
              <w:rPr>
                <w:sz w:val="16"/>
                <w:szCs w:val="16"/>
              </w:rPr>
            </w:pPr>
            <w:proofErr w:type="spellStart"/>
            <w:proofErr w:type="gramStart"/>
            <w:r w:rsidRPr="00DC20C9">
              <w:rPr>
                <w:sz w:val="16"/>
                <w:szCs w:val="16"/>
              </w:rPr>
              <w:t>stp</w:t>
            </w:r>
            <w:proofErr w:type="spellEnd"/>
            <w:proofErr w:type="gramEnd"/>
          </w:p>
        </w:tc>
        <w:tc>
          <w:tcPr>
            <w:tcW w:w="3402" w:type="dxa"/>
          </w:tcPr>
          <w:p w14:paraId="0B65AF5B" w14:textId="63545899" w:rsidR="000A4A7C" w:rsidRPr="00DC20C9" w:rsidRDefault="000A4A7C" w:rsidP="0052047C">
            <w:pPr>
              <w:rPr>
                <w:sz w:val="16"/>
                <w:szCs w:val="16"/>
              </w:rPr>
            </w:pPr>
            <w:r w:rsidRPr="00DC20C9">
              <w:rPr>
                <w:sz w:val="16"/>
                <w:szCs w:val="16"/>
              </w:rPr>
              <w:t xml:space="preserve">Invalid ERO </w:t>
            </w:r>
            <w:proofErr w:type="spellStart"/>
            <w:r w:rsidR="00E71F67" w:rsidRPr="00DC20C9">
              <w:rPr>
                <w:sz w:val="16"/>
                <w:szCs w:val="16"/>
              </w:rPr>
              <w:t>stp</w:t>
            </w:r>
            <w:proofErr w:type="spellEnd"/>
            <w:r w:rsidR="00E71F67" w:rsidRPr="00DC20C9">
              <w:rPr>
                <w:sz w:val="16"/>
                <w:szCs w:val="16"/>
              </w:rPr>
              <w:t xml:space="preserve"> </w:t>
            </w:r>
            <w:r w:rsidRPr="00DC20C9">
              <w:rPr>
                <w:sz w:val="16"/>
                <w:szCs w:val="16"/>
              </w:rPr>
              <w:t>member detected</w:t>
            </w:r>
            <w:r w:rsidR="00E71F67" w:rsidRPr="00DC20C9">
              <w:rPr>
                <w:sz w:val="16"/>
                <w:szCs w:val="16"/>
              </w:rPr>
              <w:t xml:space="preserve">.  This could be caused by a null member, an intermediate STP not </w:t>
            </w:r>
            <w:r w:rsidR="00E71F67" w:rsidRPr="00DC20C9">
              <w:rPr>
                <w:sz w:val="16"/>
                <w:szCs w:val="16"/>
              </w:rPr>
              <w:lastRenderedPageBreak/>
              <w:t>associated with an SDP, etc.</w:t>
            </w:r>
          </w:p>
        </w:tc>
      </w:tr>
    </w:tbl>
    <w:p w14:paraId="74933305" w14:textId="77777777" w:rsidR="00393EB5" w:rsidRDefault="00393EB5" w:rsidP="00DC20C9"/>
    <w:p w14:paraId="72FA6946" w14:textId="34105947" w:rsidR="00016927" w:rsidRDefault="00E71F67" w:rsidP="00DC20C9">
      <w:pPr>
        <w:pStyle w:val="Caption"/>
      </w:pPr>
      <w:r>
        <w:t xml:space="preserve">Table </w:t>
      </w:r>
      <w:fldSimple w:instr=" SEQ Table \* ARABIC ">
        <w:r>
          <w:rPr>
            <w:noProof/>
          </w:rPr>
          <w:t>1</w:t>
        </w:r>
      </w:fldSimple>
      <w:r>
        <w:t xml:space="preserve"> – </w:t>
      </w:r>
      <w:proofErr w:type="spellStart"/>
      <w:r w:rsidRPr="00DE5572">
        <w:rPr>
          <w:i/>
        </w:rPr>
        <w:t>serviceException</w:t>
      </w:r>
      <w:proofErr w:type="spellEnd"/>
      <w:r>
        <w:t xml:space="preserve"> error values. </w:t>
      </w:r>
    </w:p>
    <w:p w14:paraId="733A8BF7" w14:textId="332B796B" w:rsidR="00C13912" w:rsidRDefault="00C13912" w:rsidP="00C13912">
      <w:pPr>
        <w:rPr>
          <w:lang w:val="en-CA"/>
        </w:rPr>
      </w:pPr>
      <w:r>
        <w:t xml:space="preserve">As an example, a requester agent issues a reservation request to the </w:t>
      </w:r>
      <w:proofErr w:type="spellStart"/>
      <w:r>
        <w:t>ESnet</w:t>
      </w:r>
      <w:proofErr w:type="spellEnd"/>
      <w:r>
        <w:t xml:space="preserve"> Aggregator NSA identified by </w:t>
      </w:r>
      <w:proofErr w:type="spellStart"/>
      <w:r w:rsidRPr="00DC20C9">
        <w:rPr>
          <w:i/>
        </w:rPr>
        <w:t>nsaId</w:t>
      </w:r>
      <w:proofErr w:type="spellEnd"/>
      <w:r>
        <w:t xml:space="preserve"> </w:t>
      </w:r>
      <w:r w:rsidRPr="00DC20C9">
        <w:rPr>
          <w:rFonts w:ascii="Andale Mono" w:hAnsi="Andale Mono"/>
          <w:sz w:val="16"/>
          <w:szCs w:val="16"/>
          <w:lang w:val="en-CA"/>
        </w:rPr>
        <w:t>urn:ogf</w:t>
      </w:r>
      <w:proofErr w:type="gramStart"/>
      <w:r w:rsidRPr="00DC20C9">
        <w:rPr>
          <w:rFonts w:ascii="Andale Mono" w:hAnsi="Andale Mono"/>
          <w:sz w:val="16"/>
          <w:szCs w:val="16"/>
          <w:lang w:val="en-CA"/>
        </w:rPr>
        <w:t>:network:es.net:2013:nsa:nsi</w:t>
      </w:r>
      <w:proofErr w:type="gramEnd"/>
      <w:r w:rsidRPr="00DC20C9">
        <w:rPr>
          <w:rFonts w:ascii="Andale Mono" w:hAnsi="Andale Mono"/>
          <w:sz w:val="16"/>
          <w:szCs w:val="16"/>
          <w:lang w:val="en-CA"/>
        </w:rPr>
        <w:t>-aggr-west</w:t>
      </w:r>
      <w:r>
        <w:rPr>
          <w:lang w:val="en-CA"/>
        </w:rPr>
        <w:t xml:space="preserve">.  The </w:t>
      </w:r>
      <w:proofErr w:type="spellStart"/>
      <w:r w:rsidRPr="00DC20C9">
        <w:rPr>
          <w:i/>
          <w:lang w:val="en-CA"/>
        </w:rPr>
        <w:t>ero</w:t>
      </w:r>
      <w:proofErr w:type="spellEnd"/>
      <w:r>
        <w:rPr>
          <w:lang w:val="en-CA"/>
        </w:rPr>
        <w:t xml:space="preserve"> element contains an intermediate edge </w:t>
      </w:r>
      <w:proofErr w:type="spellStart"/>
      <w:proofErr w:type="gramStart"/>
      <w:r w:rsidRPr="00DC20C9">
        <w:rPr>
          <w:i/>
          <w:lang w:val="en-CA"/>
        </w:rPr>
        <w:t>stp</w:t>
      </w:r>
      <w:proofErr w:type="spellEnd"/>
      <w:proofErr w:type="gramEnd"/>
      <w:r>
        <w:rPr>
          <w:lang w:val="en-CA"/>
        </w:rPr>
        <w:t xml:space="preserve"> element that is resolvable within </w:t>
      </w:r>
      <w:ins w:id="76" w:author="Chin Guok" w:date="2015-06-12T10:14:00Z">
        <w:r w:rsidR="007267F8">
          <w:rPr>
            <w:lang w:val="en-CA"/>
          </w:rPr>
          <w:t xml:space="preserve">the </w:t>
        </w:r>
      </w:ins>
      <w:bookmarkStart w:id="77" w:name="_GoBack"/>
      <w:bookmarkEnd w:id="77"/>
      <w:r>
        <w:rPr>
          <w:lang w:val="en-CA"/>
        </w:rPr>
        <w:t>NSI topology, but is not associated with an inter-domain SDP.</w:t>
      </w:r>
      <w:r w:rsidR="00726EBF">
        <w:rPr>
          <w:lang w:val="en-CA"/>
        </w:rPr>
        <w:t xml:space="preserve">  The Aggregator NSA should detect this error during the </w:t>
      </w:r>
      <w:proofErr w:type="spellStart"/>
      <w:r w:rsidR="00726EBF">
        <w:rPr>
          <w:lang w:val="en-CA"/>
        </w:rPr>
        <w:t>pathfinding</w:t>
      </w:r>
      <w:proofErr w:type="spellEnd"/>
      <w:r w:rsidR="00726EBF">
        <w:rPr>
          <w:lang w:val="en-CA"/>
        </w:rPr>
        <w:t xml:space="preserve"> phase and generate a </w:t>
      </w:r>
      <w:proofErr w:type="spellStart"/>
      <w:r w:rsidR="00726EBF" w:rsidRPr="00DC20C9">
        <w:rPr>
          <w:i/>
          <w:lang w:val="en-CA"/>
        </w:rPr>
        <w:t>reserveFailed</w:t>
      </w:r>
      <w:proofErr w:type="spellEnd"/>
      <w:r w:rsidR="00726EBF">
        <w:rPr>
          <w:lang w:val="en-CA"/>
        </w:rPr>
        <w:t xml:space="preserve"> response with the following </w:t>
      </w:r>
      <w:proofErr w:type="spellStart"/>
      <w:r w:rsidR="00726EBF" w:rsidRPr="00DC20C9">
        <w:rPr>
          <w:i/>
          <w:lang w:val="en-CA"/>
        </w:rPr>
        <w:t>serviceException</w:t>
      </w:r>
      <w:proofErr w:type="spellEnd"/>
      <w:r w:rsidR="00726EBF">
        <w:rPr>
          <w:lang w:val="en-CA"/>
        </w:rPr>
        <w:t xml:space="preserve"> element:</w:t>
      </w:r>
    </w:p>
    <w:p w14:paraId="13A82530" w14:textId="77777777" w:rsidR="00726EBF" w:rsidRPr="00C13912" w:rsidRDefault="00726EBF" w:rsidP="00C13912">
      <w:pPr>
        <w:rPr>
          <w:lang w:val="en-CA"/>
        </w:rPr>
      </w:pPr>
    </w:p>
    <w:p w14:paraId="3442208A" w14:textId="6ABE3039" w:rsidR="00016927" w:rsidRPr="00DC20C9" w:rsidRDefault="00286FD3" w:rsidP="00DC20C9">
      <w:pPr>
        <w:rPr>
          <w:rFonts w:ascii="Andale Mono" w:hAnsi="Andale Mono"/>
          <w:sz w:val="16"/>
          <w:szCs w:val="16"/>
        </w:rPr>
      </w:pPr>
      <w:r w:rsidRPr="00DC20C9">
        <w:rPr>
          <w:rFonts w:ascii="Andale Mono" w:hAnsi="Andale Mono"/>
          <w:color w:val="000096"/>
          <w:sz w:val="16"/>
          <w:szCs w:val="16"/>
        </w:rPr>
        <w:t>&lt;</w:t>
      </w:r>
      <w:proofErr w:type="spellStart"/>
      <w:proofErr w:type="gramStart"/>
      <w:r w:rsidRPr="00DC20C9">
        <w:rPr>
          <w:rFonts w:ascii="Andale Mono" w:hAnsi="Andale Mono"/>
          <w:color w:val="000096"/>
          <w:sz w:val="16"/>
          <w:szCs w:val="16"/>
        </w:rPr>
        <w:t>serviceException</w:t>
      </w:r>
      <w:proofErr w:type="spellEnd"/>
      <w:proofErr w:type="gram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nsaId</w:t>
      </w:r>
      <w:proofErr w:type="spellEnd"/>
      <w:r w:rsidRPr="00DC20C9">
        <w:rPr>
          <w:rFonts w:ascii="Andale Mono" w:hAnsi="Andale Mono"/>
          <w:color w:val="000096"/>
          <w:sz w:val="16"/>
          <w:szCs w:val="16"/>
        </w:rPr>
        <w:t>&gt;</w:t>
      </w:r>
      <w:r w:rsidRPr="00DC20C9">
        <w:rPr>
          <w:rFonts w:ascii="Andale Mono" w:hAnsi="Andale Mono"/>
          <w:color w:val="000000"/>
          <w:sz w:val="16"/>
          <w:szCs w:val="16"/>
        </w:rPr>
        <w:t>urn:ogf:network:es.net:2013:nsa:nsi-aggr-west</w:t>
      </w:r>
      <w:r w:rsidRPr="00DC20C9">
        <w:rPr>
          <w:rFonts w:ascii="Andale Mono" w:hAnsi="Andale Mono"/>
          <w:color w:val="000096"/>
          <w:sz w:val="16"/>
          <w:szCs w:val="16"/>
        </w:rPr>
        <w:t>&lt;/</w:t>
      </w:r>
      <w:proofErr w:type="spellStart"/>
      <w:r w:rsidRPr="00DC20C9">
        <w:rPr>
          <w:rFonts w:ascii="Andale Mono" w:hAnsi="Andale Mono"/>
          <w:color w:val="000096"/>
          <w:sz w:val="16"/>
          <w:szCs w:val="16"/>
        </w:rPr>
        <w:t>nsaId</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&lt;connectionId&gt;</w:t>
      </w:r>
      <w:r w:rsidRPr="00DC20C9">
        <w:rPr>
          <w:rFonts w:ascii="Andale Mono" w:hAnsi="Andale Mono"/>
          <w:color w:val="000000"/>
          <w:sz w:val="16"/>
          <w:szCs w:val="16"/>
        </w:rPr>
        <w:t>urn:uuid:92d54ff8-dec2-4be8-ae9e-3c0244f2c82b</w:t>
      </w:r>
      <w:r w:rsidRPr="00DC20C9">
        <w:rPr>
          <w:rFonts w:ascii="Andale Mono" w:hAnsi="Andale Mono"/>
          <w:color w:val="000096"/>
          <w:sz w:val="16"/>
          <w:szCs w:val="16"/>
        </w:rPr>
        <w:t>&lt;/connectionId&gt;</w:t>
      </w:r>
      <w:r w:rsidRPr="00DC20C9">
        <w:rPr>
          <w:rFonts w:ascii="Andale Mono" w:hAnsi="Andale Mono"/>
          <w:color w:val="000000"/>
          <w:sz w:val="16"/>
          <w:szCs w:val="16"/>
        </w:rPr>
        <w:br/>
        <w:t xml:space="preserve">    </w:t>
      </w:r>
      <w:r w:rsidRPr="00DC20C9">
        <w:rPr>
          <w:rFonts w:ascii="Andale Mono" w:hAnsi="Andale Mono"/>
          <w:color w:val="000096"/>
          <w:sz w:val="16"/>
          <w:szCs w:val="16"/>
        </w:rPr>
        <w:t>&lt;serviceType&gt;</w:t>
      </w:r>
      <w:r w:rsidRPr="00DC20C9">
        <w:rPr>
          <w:rFonts w:ascii="Andale Mono" w:hAnsi="Andale Mono"/>
          <w:color w:val="000000"/>
          <w:sz w:val="16"/>
          <w:szCs w:val="16"/>
        </w:rPr>
        <w:t>http://services.ogf.org/nsi/2013/12/descriptions/EVTS.A-GOLE</w:t>
      </w:r>
      <w:r w:rsidRPr="00DC20C9">
        <w:rPr>
          <w:rFonts w:ascii="Andale Mono" w:hAnsi="Andale Mono"/>
          <w:color w:val="000096"/>
          <w:sz w:val="16"/>
          <w:szCs w:val="16"/>
        </w:rPr>
        <w:t>&lt;/serviceType&gt;</w:t>
      </w:r>
      <w:r w:rsidRPr="00DC20C9">
        <w:rPr>
          <w:rFonts w:ascii="Andale Mono" w:hAnsi="Andale Mono"/>
          <w:color w:val="000000"/>
          <w:sz w:val="16"/>
          <w:szCs w:val="16"/>
        </w:rPr>
        <w:br/>
        <w:t xml:space="preserve">    </w:t>
      </w:r>
      <w:r w:rsidRPr="00DC20C9">
        <w:rPr>
          <w:rFonts w:ascii="Andale Mono" w:hAnsi="Andale Mono"/>
          <w:color w:val="000096"/>
          <w:sz w:val="16"/>
          <w:szCs w:val="16"/>
        </w:rPr>
        <w:t>&lt;</w:t>
      </w:r>
      <w:proofErr w:type="spellStart"/>
      <w:r w:rsidRPr="00DC20C9">
        <w:rPr>
          <w:rFonts w:ascii="Andale Mono" w:hAnsi="Andale Mono"/>
          <w:color w:val="000096"/>
          <w:sz w:val="16"/>
          <w:szCs w:val="16"/>
        </w:rPr>
        <w:t>errorId</w:t>
      </w:r>
      <w:proofErr w:type="spellEnd"/>
      <w:r w:rsidRPr="00DC20C9">
        <w:rPr>
          <w:rFonts w:ascii="Andale Mono" w:hAnsi="Andale Mono"/>
          <w:color w:val="000096"/>
          <w:sz w:val="16"/>
          <w:szCs w:val="16"/>
        </w:rPr>
        <w:t>&gt;</w:t>
      </w:r>
      <w:r w:rsidRPr="00DC20C9">
        <w:rPr>
          <w:rFonts w:ascii="Andale Mono" w:hAnsi="Andale Mono"/>
          <w:color w:val="000000"/>
          <w:sz w:val="16"/>
          <w:szCs w:val="16"/>
        </w:rPr>
        <w:t>00709</w:t>
      </w:r>
      <w:r w:rsidRPr="00DC20C9">
        <w:rPr>
          <w:rFonts w:ascii="Andale Mono" w:hAnsi="Andale Mono"/>
          <w:color w:val="000096"/>
          <w:sz w:val="16"/>
          <w:szCs w:val="16"/>
        </w:rPr>
        <w:t>&lt;/</w:t>
      </w:r>
      <w:proofErr w:type="spellStart"/>
      <w:r w:rsidRPr="00DC20C9">
        <w:rPr>
          <w:rFonts w:ascii="Andale Mono" w:hAnsi="Andale Mono"/>
          <w:color w:val="000096"/>
          <w:sz w:val="16"/>
          <w:szCs w:val="16"/>
        </w:rPr>
        <w:t>errorId</w:t>
      </w:r>
      <w:proofErr w:type="spellEnd"/>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&lt;text&gt;</w:t>
      </w:r>
      <w:r w:rsidRPr="00DC20C9">
        <w:rPr>
          <w:rFonts w:ascii="Andale Mono" w:hAnsi="Andale Mono"/>
          <w:color w:val="000000"/>
          <w:sz w:val="16"/>
          <w:szCs w:val="16"/>
        </w:rPr>
        <w:t>INVALID_ERO_MEMBER: Invalid ERO member detected (urn:ogf:network:grnet.gr:2013:topology:CLIENT_port_16).</w:t>
      </w:r>
      <w:r w:rsidRPr="00DC20C9">
        <w:rPr>
          <w:rFonts w:ascii="Andale Mono" w:hAnsi="Andale Mono"/>
          <w:color w:val="000096"/>
          <w:sz w:val="16"/>
          <w:szCs w:val="16"/>
        </w:rPr>
        <w:t>&lt;/text&gt;</w:t>
      </w:r>
      <w:r w:rsidRPr="00DC20C9">
        <w:rPr>
          <w:rFonts w:ascii="Andale Mono" w:hAnsi="Andale Mono"/>
          <w:color w:val="000000"/>
          <w:sz w:val="16"/>
          <w:szCs w:val="16"/>
        </w:rPr>
        <w:br/>
        <w:t xml:space="preserve">    </w:t>
      </w:r>
      <w:r w:rsidRPr="00DC20C9">
        <w:rPr>
          <w:rFonts w:ascii="Andale Mono" w:hAnsi="Andale Mono"/>
          <w:color w:val="000096"/>
          <w:sz w:val="16"/>
          <w:szCs w:val="16"/>
        </w:rPr>
        <w:t>&lt;variables&gt;</w:t>
      </w:r>
      <w:r w:rsidRPr="00DC20C9">
        <w:rPr>
          <w:rFonts w:ascii="Andale Mono" w:hAnsi="Andale Mono"/>
          <w:color w:val="000000"/>
          <w:sz w:val="16"/>
          <w:szCs w:val="16"/>
        </w:rPr>
        <w:br/>
        <w:t xml:space="preserve">        </w:t>
      </w:r>
      <w:r w:rsidRPr="00DC20C9">
        <w:rPr>
          <w:rFonts w:ascii="Andale Mono" w:hAnsi="Andale Mono"/>
          <w:color w:val="000096"/>
          <w:sz w:val="16"/>
          <w:szCs w:val="16"/>
        </w:rPr>
        <w:t>&lt;variable</w:t>
      </w:r>
      <w:r w:rsidRPr="00DC20C9">
        <w:rPr>
          <w:rFonts w:ascii="Andale Mono" w:hAnsi="Andale Mono"/>
          <w:color w:val="F5844C"/>
          <w:sz w:val="16"/>
          <w:szCs w:val="16"/>
        </w:rPr>
        <w:t xml:space="preserve"> namespace</w:t>
      </w:r>
      <w:r w:rsidRPr="00DC20C9">
        <w:rPr>
          <w:rFonts w:ascii="Andale Mono" w:hAnsi="Andale Mono"/>
          <w:color w:val="FF8040"/>
          <w:sz w:val="16"/>
          <w:szCs w:val="16"/>
        </w:rPr>
        <w:t>=</w:t>
      </w:r>
      <w:r w:rsidRPr="00DC20C9">
        <w:rPr>
          <w:rFonts w:ascii="Andale Mono" w:hAnsi="Andale Mono"/>
          <w:color w:val="993300"/>
          <w:sz w:val="16"/>
          <w:szCs w:val="16"/>
        </w:rPr>
        <w:t>"http://schemas.ogf.org/nsi/2013/12/services/point2point#p2ps"</w:t>
      </w:r>
      <w:r w:rsidRPr="00DC20C9">
        <w:rPr>
          <w:rFonts w:ascii="Andale Mono" w:hAnsi="Andale Mono"/>
          <w:color w:val="F5844C"/>
          <w:sz w:val="16"/>
          <w:szCs w:val="16"/>
        </w:rPr>
        <w:t xml:space="preserve"> type</w:t>
      </w:r>
      <w:r w:rsidRPr="00DC20C9">
        <w:rPr>
          <w:rFonts w:ascii="Andale Mono" w:hAnsi="Andale Mono"/>
          <w:color w:val="FF8040"/>
          <w:sz w:val="16"/>
          <w:szCs w:val="16"/>
        </w:rPr>
        <w:t>=</w:t>
      </w:r>
      <w:r w:rsidRPr="00DC20C9">
        <w:rPr>
          <w:rFonts w:ascii="Andale Mono" w:hAnsi="Andale Mono"/>
          <w:color w:val="993300"/>
          <w:sz w:val="16"/>
          <w:szCs w:val="16"/>
        </w:rPr>
        <w:t>"</w:t>
      </w:r>
      <w:proofErr w:type="spellStart"/>
      <w:r w:rsidRPr="00DC20C9">
        <w:rPr>
          <w:rFonts w:ascii="Andale Mono" w:hAnsi="Andale Mono"/>
          <w:color w:val="993300"/>
          <w:sz w:val="16"/>
          <w:szCs w:val="16"/>
        </w:rPr>
        <w:t>stp</w:t>
      </w:r>
      <w:proofErr w:type="spellEnd"/>
      <w:r w:rsidRPr="00DC20C9">
        <w:rPr>
          <w:rFonts w:ascii="Andale Mono" w:hAnsi="Andale Mono"/>
          <w:color w:val="993300"/>
          <w:sz w:val="16"/>
          <w:szCs w:val="16"/>
        </w:rPr>
        <w:t>"</w:t>
      </w:r>
      <w:r w:rsidRPr="00DC20C9">
        <w:rPr>
          <w:rFonts w:ascii="Andale Mono" w:hAnsi="Andale Mono"/>
          <w:color w:val="000096"/>
          <w:sz w:val="16"/>
          <w:szCs w:val="16"/>
        </w:rPr>
        <w:t>&gt;</w:t>
      </w:r>
      <w:r w:rsidRPr="00DC20C9">
        <w:rPr>
          <w:rFonts w:ascii="Andale Mono" w:hAnsi="Andale Mono"/>
          <w:color w:val="000000"/>
          <w:sz w:val="16"/>
          <w:szCs w:val="16"/>
        </w:rPr>
        <w:br/>
        <w:t xml:space="preserve">            </w:t>
      </w:r>
      <w:r w:rsidRPr="00DC20C9">
        <w:rPr>
          <w:rFonts w:ascii="Andale Mono" w:hAnsi="Andale Mono"/>
          <w:color w:val="000096"/>
          <w:sz w:val="16"/>
          <w:szCs w:val="16"/>
        </w:rPr>
        <w:t>&lt;value&gt;</w:t>
      </w:r>
      <w:r w:rsidRPr="00DC20C9">
        <w:rPr>
          <w:rFonts w:ascii="Andale Mono" w:hAnsi="Andale Mono"/>
          <w:color w:val="000000"/>
          <w:sz w:val="16"/>
          <w:szCs w:val="16"/>
        </w:rPr>
        <w:t>urn:ogf:network:grnet.gr:2013:topology:CLIENT_port_16</w:t>
      </w:r>
      <w:r w:rsidRPr="00DC20C9">
        <w:rPr>
          <w:rFonts w:ascii="Andale Mono" w:hAnsi="Andale Mono"/>
          <w:color w:val="000096"/>
          <w:sz w:val="16"/>
          <w:szCs w:val="16"/>
        </w:rPr>
        <w:t>&lt;/value&gt;</w:t>
      </w:r>
      <w:r w:rsidRPr="00DC20C9">
        <w:rPr>
          <w:rFonts w:ascii="Andale Mono" w:hAnsi="Andale Mono"/>
          <w:color w:val="000000"/>
          <w:sz w:val="16"/>
          <w:szCs w:val="16"/>
        </w:rPr>
        <w:br/>
        <w:t xml:space="preserve">        </w:t>
      </w:r>
      <w:r w:rsidRPr="00DC20C9">
        <w:rPr>
          <w:rFonts w:ascii="Andale Mono" w:hAnsi="Andale Mono"/>
          <w:color w:val="000096"/>
          <w:sz w:val="16"/>
          <w:szCs w:val="16"/>
        </w:rPr>
        <w:t>&lt;/variable&gt;</w:t>
      </w:r>
      <w:r w:rsidRPr="00DC20C9">
        <w:rPr>
          <w:rFonts w:ascii="Andale Mono" w:hAnsi="Andale Mono"/>
          <w:color w:val="000000"/>
          <w:sz w:val="16"/>
          <w:szCs w:val="16"/>
        </w:rPr>
        <w:br/>
        <w:t xml:space="preserve">    </w:t>
      </w:r>
      <w:r w:rsidRPr="00DC20C9">
        <w:rPr>
          <w:rFonts w:ascii="Andale Mono" w:hAnsi="Andale Mono"/>
          <w:color w:val="000096"/>
          <w:sz w:val="16"/>
          <w:szCs w:val="16"/>
        </w:rPr>
        <w:t>&lt;/variables&gt;</w:t>
      </w:r>
      <w:r w:rsidRPr="00DC20C9">
        <w:rPr>
          <w:rFonts w:ascii="Andale Mono" w:hAnsi="Andale Mono"/>
          <w:color w:val="000000"/>
          <w:sz w:val="16"/>
          <w:szCs w:val="16"/>
        </w:rPr>
        <w:br/>
      </w:r>
      <w:r w:rsidRPr="00DC20C9">
        <w:rPr>
          <w:rFonts w:ascii="Andale Mono" w:hAnsi="Andale Mono"/>
          <w:color w:val="000096"/>
          <w:sz w:val="16"/>
          <w:szCs w:val="16"/>
        </w:rPr>
        <w:t>&lt;/</w:t>
      </w:r>
      <w:proofErr w:type="spellStart"/>
      <w:r w:rsidRPr="00DC20C9">
        <w:rPr>
          <w:rFonts w:ascii="Andale Mono" w:hAnsi="Andale Mono"/>
          <w:color w:val="000096"/>
          <w:sz w:val="16"/>
          <w:szCs w:val="16"/>
        </w:rPr>
        <w:t>serviceException</w:t>
      </w:r>
      <w:proofErr w:type="spellEnd"/>
      <w:r w:rsidRPr="00DC20C9">
        <w:rPr>
          <w:rFonts w:ascii="Andale Mono" w:hAnsi="Andale Mono"/>
          <w:color w:val="000096"/>
          <w:sz w:val="16"/>
          <w:szCs w:val="16"/>
        </w:rPr>
        <w:t>&gt;</w:t>
      </w:r>
    </w:p>
    <w:p w14:paraId="3500393D" w14:textId="377C4491" w:rsidR="00DF7FEB" w:rsidRPr="0030419E" w:rsidRDefault="007C6746" w:rsidP="0030419E">
      <w:pPr>
        <w:pStyle w:val="Heading1"/>
        <w:ind w:left="360" w:hanging="360"/>
        <w:rPr>
          <w:lang w:val="en-GB"/>
        </w:rPr>
      </w:pPr>
      <w:bookmarkStart w:id="78" w:name="_Toc295381874"/>
      <w:r w:rsidRPr="0030419E">
        <w:rPr>
          <w:lang w:val="en-GB"/>
        </w:rPr>
        <w:t>Glossary</w:t>
      </w:r>
      <w:bookmarkEnd w:id="7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5629"/>
      </w:tblGrid>
      <w:tr w:rsidR="00C47D30" w:rsidRPr="00A564D7" w14:paraId="04BACB2C" w14:textId="77777777" w:rsidTr="00C47D30">
        <w:tc>
          <w:tcPr>
            <w:tcW w:w="3227" w:type="dxa"/>
          </w:tcPr>
          <w:p w14:paraId="50A56BF0" w14:textId="77777777" w:rsidR="00C47D30" w:rsidRPr="0030419E" w:rsidRDefault="00C47D30" w:rsidP="00C47D30">
            <w:pPr>
              <w:spacing w:after="120"/>
              <w:rPr>
                <w:rFonts w:cs="Arial"/>
                <w:szCs w:val="20"/>
                <w:lang w:val="en-GB" w:eastAsia="en-GB"/>
              </w:rPr>
            </w:pPr>
            <w:r w:rsidRPr="0030419E">
              <w:rPr>
                <w:rFonts w:cs="Arial"/>
                <w:szCs w:val="20"/>
                <w:lang w:val="en-GB" w:eastAsia="en-GB"/>
              </w:rPr>
              <w:t>Aggregator NSA (AG)</w:t>
            </w:r>
          </w:p>
        </w:tc>
        <w:tc>
          <w:tcPr>
            <w:tcW w:w="5629" w:type="dxa"/>
          </w:tcPr>
          <w:p w14:paraId="752AC454" w14:textId="77777777" w:rsidR="00C47D30" w:rsidRPr="0030419E" w:rsidRDefault="00C47D30" w:rsidP="00C47D30">
            <w:pPr>
              <w:spacing w:after="120"/>
              <w:rPr>
                <w:rFonts w:cs="Arial"/>
                <w:szCs w:val="20"/>
                <w:lang w:val="en-GB" w:eastAsia="en-GB"/>
              </w:rPr>
            </w:pPr>
            <w:r w:rsidRPr="0030419E">
              <w:rPr>
                <w:rFonts w:cs="Arial"/>
                <w:color w:val="000000"/>
                <w:szCs w:val="20"/>
                <w:lang w:val="en-GB" w:eastAsia="en-GB"/>
              </w:rPr>
              <w:t>The Aggregator NSA is a Provider Agent that acts as both a requester and provider NSA.  It can service requests from other NSA, perform path finding, and distribute segment requests to child NSA for processing.</w:t>
            </w:r>
          </w:p>
        </w:tc>
      </w:tr>
      <w:tr w:rsidR="00C47D30" w:rsidRPr="00A564D7" w14:paraId="13EB3C4E" w14:textId="77777777" w:rsidTr="00C47D30">
        <w:tc>
          <w:tcPr>
            <w:tcW w:w="3227" w:type="dxa"/>
          </w:tcPr>
          <w:p w14:paraId="0D1105D1" w14:textId="77777777" w:rsidR="00C47D30" w:rsidRPr="0030419E" w:rsidRDefault="00C47D30" w:rsidP="00C47D30">
            <w:pPr>
              <w:spacing w:after="120"/>
              <w:rPr>
                <w:rFonts w:cs="Arial"/>
                <w:szCs w:val="20"/>
                <w:lang w:val="en-GB" w:eastAsia="en-GB"/>
              </w:rPr>
            </w:pPr>
            <w:r w:rsidRPr="0030419E">
              <w:rPr>
                <w:rFonts w:cs="Arial"/>
                <w:szCs w:val="20"/>
                <w:lang w:val="en-GB" w:eastAsia="en-GB"/>
              </w:rPr>
              <w:t>Connection Service (CS)</w:t>
            </w:r>
          </w:p>
        </w:tc>
        <w:tc>
          <w:tcPr>
            <w:tcW w:w="5629" w:type="dxa"/>
          </w:tcPr>
          <w:p w14:paraId="6118EA8E" w14:textId="77777777" w:rsidR="00C47D30" w:rsidRPr="0030419E" w:rsidRDefault="00C47D30" w:rsidP="00C47D30">
            <w:pPr>
              <w:spacing w:after="120"/>
              <w:rPr>
                <w:rFonts w:cs="Arial"/>
                <w:iCs/>
                <w:szCs w:val="20"/>
                <w:lang w:val="en-GB" w:eastAsia="en-GB"/>
              </w:rPr>
            </w:pPr>
            <w:r w:rsidRPr="0030419E">
              <w:rPr>
                <w:rFonts w:cs="Arial"/>
                <w:szCs w:val="20"/>
                <w:lang w:val="en-GB" w:eastAsia="en-GB"/>
              </w:rPr>
              <w:t xml:space="preserve">The NSI </w:t>
            </w:r>
            <w:r w:rsidRPr="0030419E">
              <w:rPr>
                <w:rFonts w:cs="Arial"/>
                <w:iCs/>
                <w:szCs w:val="20"/>
                <w:lang w:val="en-GB" w:eastAsia="en-GB"/>
              </w:rPr>
              <w:t>Connection Service</w:t>
            </w:r>
            <w:r w:rsidRPr="0030419E">
              <w:rPr>
                <w:rFonts w:cs="Arial"/>
                <w:szCs w:val="20"/>
                <w:lang w:val="en-GB" w:eastAsia="en-GB"/>
              </w:rPr>
              <w:t xml:space="preserve"> is a service that allows an RA to request and manage a </w:t>
            </w:r>
            <w:r w:rsidRPr="0030419E">
              <w:rPr>
                <w:rFonts w:cs="Arial"/>
                <w:iCs/>
                <w:szCs w:val="20"/>
                <w:lang w:val="en-GB" w:eastAsia="en-GB"/>
              </w:rPr>
              <w:t xml:space="preserve">Connection </w:t>
            </w:r>
            <w:r w:rsidRPr="0030419E">
              <w:rPr>
                <w:rFonts w:cs="Arial"/>
                <w:szCs w:val="20"/>
                <w:lang w:val="en-GB" w:eastAsia="en-GB"/>
              </w:rPr>
              <w:t xml:space="preserve">from a </w:t>
            </w:r>
            <w:r w:rsidRPr="0030419E">
              <w:rPr>
                <w:rFonts w:cs="Arial"/>
                <w:iCs/>
                <w:szCs w:val="20"/>
                <w:lang w:val="en-GB" w:eastAsia="en-GB"/>
              </w:rPr>
              <w:t>PA. See [OGF NSI-CS].</w:t>
            </w:r>
          </w:p>
        </w:tc>
      </w:tr>
      <w:tr w:rsidR="00F05DDB" w:rsidRPr="00A564D7" w14:paraId="40CB9B6B" w14:textId="77777777" w:rsidTr="00C47D30">
        <w:tc>
          <w:tcPr>
            <w:tcW w:w="3227" w:type="dxa"/>
          </w:tcPr>
          <w:p w14:paraId="2BE8BAAC" w14:textId="5432BCC1" w:rsidR="00F05DDB" w:rsidRPr="0030419E" w:rsidRDefault="00F05DDB" w:rsidP="00C47D30">
            <w:pPr>
              <w:spacing w:after="120"/>
              <w:rPr>
                <w:rFonts w:cs="Arial"/>
                <w:szCs w:val="20"/>
                <w:lang w:val="en-GB" w:eastAsia="en-GB"/>
              </w:rPr>
            </w:pPr>
            <w:r w:rsidRPr="00F05DDB">
              <w:rPr>
                <w:rFonts w:cs="Arial"/>
                <w:szCs w:val="20"/>
                <w:lang w:eastAsia="en-GB"/>
              </w:rPr>
              <w:t xml:space="preserve">Explicit Routing Object </w:t>
            </w:r>
            <w:r>
              <w:rPr>
                <w:rFonts w:cs="Arial"/>
                <w:szCs w:val="20"/>
                <w:lang w:eastAsia="en-GB"/>
              </w:rPr>
              <w:t>(</w:t>
            </w:r>
            <w:r>
              <w:rPr>
                <w:rFonts w:cs="Arial"/>
                <w:szCs w:val="20"/>
                <w:lang w:val="en-GB" w:eastAsia="en-GB"/>
              </w:rPr>
              <w:t>ERO)</w:t>
            </w:r>
          </w:p>
        </w:tc>
        <w:tc>
          <w:tcPr>
            <w:tcW w:w="5629" w:type="dxa"/>
          </w:tcPr>
          <w:p w14:paraId="1A4E16C1" w14:textId="31D95783" w:rsidR="00F05DDB" w:rsidRPr="00DC20C9" w:rsidRDefault="00F05DDB" w:rsidP="00DC20C9">
            <w:pPr>
              <w:spacing w:after="120"/>
              <w:rPr>
                <w:rFonts w:cs="Arial"/>
                <w:szCs w:val="20"/>
                <w:lang w:eastAsia="en-GB"/>
              </w:rPr>
            </w:pPr>
            <w:r w:rsidRPr="00F05DDB">
              <w:rPr>
                <w:rFonts w:cs="Arial"/>
                <w:szCs w:val="20"/>
                <w:lang w:eastAsia="en-GB"/>
              </w:rPr>
              <w:t>An Explicit Routing Object (</w:t>
            </w:r>
            <w:r>
              <w:rPr>
                <w:rFonts w:cs="Arial"/>
                <w:szCs w:val="20"/>
                <w:lang w:eastAsia="en-GB"/>
              </w:rPr>
              <w:t>ERO</w:t>
            </w:r>
            <w:r w:rsidRPr="00F05DDB">
              <w:rPr>
                <w:rFonts w:cs="Arial"/>
                <w:szCs w:val="20"/>
                <w:lang w:eastAsia="en-GB"/>
              </w:rPr>
              <w:t>) is a parameter in a Connection request. It is an ordered list of STP constraints to be used by the inter-Network pathfinder.</w:t>
            </w:r>
          </w:p>
        </w:tc>
      </w:tr>
      <w:tr w:rsidR="00C47D30" w:rsidRPr="00A564D7" w14:paraId="0D1C5840" w14:textId="77777777" w:rsidTr="00C47D30">
        <w:tc>
          <w:tcPr>
            <w:tcW w:w="3227" w:type="dxa"/>
          </w:tcPr>
          <w:p w14:paraId="73446431" w14:textId="77777777" w:rsidR="00C47D30" w:rsidRPr="0030419E" w:rsidRDefault="00C47D30" w:rsidP="00C47D30">
            <w:pPr>
              <w:spacing w:after="120"/>
              <w:rPr>
                <w:rFonts w:cs="Arial"/>
                <w:color w:val="000000"/>
                <w:szCs w:val="20"/>
                <w:lang w:val="en-GB" w:eastAsia="en-GB"/>
              </w:rPr>
            </w:pPr>
            <w:r w:rsidRPr="0030419E">
              <w:rPr>
                <w:rFonts w:cs="Arial"/>
                <w:szCs w:val="20"/>
                <w:lang w:val="en-GB" w:eastAsia="en-GB"/>
              </w:rPr>
              <w:t>Network Service Agent (NSA)</w:t>
            </w:r>
          </w:p>
        </w:tc>
        <w:tc>
          <w:tcPr>
            <w:tcW w:w="5629" w:type="dxa"/>
          </w:tcPr>
          <w:p w14:paraId="21C491DC" w14:textId="77777777" w:rsidR="00C47D30" w:rsidRPr="0030419E" w:rsidRDefault="00C47D30" w:rsidP="00C47D30">
            <w:pPr>
              <w:spacing w:after="120"/>
              <w:rPr>
                <w:rFonts w:cs="Arial"/>
                <w:color w:val="000000"/>
                <w:szCs w:val="20"/>
                <w:lang w:val="en-GB" w:eastAsia="en-GB"/>
              </w:rPr>
            </w:pPr>
            <w:r w:rsidRPr="0030419E">
              <w:rPr>
                <w:rFonts w:cs="Arial"/>
                <w:szCs w:val="20"/>
                <w:lang w:val="en-GB" w:eastAsia="en-GB"/>
              </w:rPr>
              <w:t xml:space="preserve">The </w:t>
            </w:r>
            <w:r w:rsidRPr="0030419E">
              <w:rPr>
                <w:rFonts w:cs="Arial"/>
                <w:iCs/>
                <w:szCs w:val="20"/>
                <w:lang w:val="en-GB" w:eastAsia="en-GB"/>
              </w:rPr>
              <w:t>Network Service Agent</w:t>
            </w:r>
            <w:r w:rsidRPr="0030419E">
              <w:rPr>
                <w:rFonts w:cs="Arial"/>
                <w:szCs w:val="20"/>
                <w:lang w:val="en-GB" w:eastAsia="en-GB"/>
              </w:rPr>
              <w:t xml:space="preserve"> is a concrete piece of software that sends and receives NSI </w:t>
            </w:r>
            <w:r w:rsidRPr="0030419E">
              <w:rPr>
                <w:rFonts w:cs="Arial"/>
                <w:iCs/>
                <w:szCs w:val="20"/>
                <w:lang w:val="en-GB" w:eastAsia="en-GB"/>
              </w:rPr>
              <w:t>Messages</w:t>
            </w:r>
            <w:r w:rsidRPr="0030419E">
              <w:rPr>
                <w:rFonts w:cs="Arial"/>
                <w:szCs w:val="20"/>
                <w:lang w:val="en-GB" w:eastAsia="en-GB"/>
              </w:rPr>
              <w:t xml:space="preserve">. The NSA includes a set of capabilities that allow </w:t>
            </w:r>
            <w:r w:rsidRPr="0030419E">
              <w:rPr>
                <w:rFonts w:cs="Arial"/>
                <w:iCs/>
                <w:szCs w:val="20"/>
                <w:lang w:val="en-GB" w:eastAsia="en-GB"/>
              </w:rPr>
              <w:t>Network Services</w:t>
            </w:r>
            <w:r w:rsidRPr="0030419E">
              <w:rPr>
                <w:rFonts w:cs="Arial"/>
                <w:szCs w:val="20"/>
                <w:lang w:val="en-GB" w:eastAsia="en-GB"/>
              </w:rPr>
              <w:t xml:space="preserve"> to be delivered.</w:t>
            </w:r>
          </w:p>
        </w:tc>
      </w:tr>
      <w:tr w:rsidR="00C47D30" w:rsidRPr="00A564D7" w14:paraId="5A44052F" w14:textId="77777777" w:rsidTr="00C47D30">
        <w:tc>
          <w:tcPr>
            <w:tcW w:w="3227" w:type="dxa"/>
          </w:tcPr>
          <w:p w14:paraId="137252FD" w14:textId="77777777" w:rsidR="00C47D30" w:rsidRPr="0030419E" w:rsidRDefault="00C47D30" w:rsidP="00C47D30">
            <w:pPr>
              <w:spacing w:after="120"/>
              <w:rPr>
                <w:rFonts w:cs="Arial"/>
                <w:color w:val="000000"/>
                <w:szCs w:val="20"/>
                <w:lang w:val="en-GB" w:eastAsia="en-GB"/>
              </w:rPr>
            </w:pPr>
            <w:r w:rsidRPr="0030419E">
              <w:rPr>
                <w:rFonts w:cs="Arial"/>
                <w:szCs w:val="20"/>
                <w:lang w:val="en-GB" w:eastAsia="en-GB"/>
              </w:rPr>
              <w:t>Network Service Interface (NSI)</w:t>
            </w:r>
          </w:p>
        </w:tc>
        <w:tc>
          <w:tcPr>
            <w:tcW w:w="5629" w:type="dxa"/>
          </w:tcPr>
          <w:p w14:paraId="23E66F2E" w14:textId="77777777" w:rsidR="00C47D30" w:rsidRPr="0030419E" w:rsidRDefault="00C47D30" w:rsidP="00C47D30">
            <w:pPr>
              <w:spacing w:after="120"/>
              <w:rPr>
                <w:rFonts w:cs="Arial"/>
                <w:color w:val="000000"/>
                <w:szCs w:val="20"/>
                <w:lang w:val="en-GB" w:eastAsia="en-GB"/>
              </w:rPr>
            </w:pPr>
            <w:r w:rsidRPr="0030419E">
              <w:rPr>
                <w:rFonts w:cs="Arial"/>
                <w:szCs w:val="20"/>
                <w:lang w:val="en-GB" w:eastAsia="en-GB"/>
              </w:rPr>
              <w:t xml:space="preserve">The NSI is the interface between </w:t>
            </w:r>
            <w:r w:rsidRPr="0030419E">
              <w:rPr>
                <w:rFonts w:cs="Arial"/>
                <w:iCs/>
                <w:szCs w:val="20"/>
                <w:lang w:val="en-GB" w:eastAsia="en-GB"/>
              </w:rPr>
              <w:t>RA</w:t>
            </w:r>
            <w:r w:rsidRPr="0030419E">
              <w:rPr>
                <w:rFonts w:cs="Arial"/>
                <w:szCs w:val="20"/>
                <w:lang w:val="en-GB" w:eastAsia="en-GB"/>
              </w:rPr>
              <w:t xml:space="preserve">s and </w:t>
            </w:r>
            <w:r w:rsidRPr="0030419E">
              <w:rPr>
                <w:rFonts w:cs="Arial"/>
                <w:iCs/>
                <w:szCs w:val="20"/>
                <w:lang w:val="en-GB" w:eastAsia="en-GB"/>
              </w:rPr>
              <w:t>PA</w:t>
            </w:r>
            <w:r w:rsidRPr="0030419E">
              <w:rPr>
                <w:rFonts w:cs="Arial"/>
                <w:szCs w:val="20"/>
                <w:lang w:val="en-GB" w:eastAsia="en-GB"/>
              </w:rPr>
              <w:t xml:space="preserve">s. The NSI defines a set of interactions or transactions between these NSAs to realize a </w:t>
            </w:r>
            <w:r w:rsidRPr="0030419E">
              <w:rPr>
                <w:rFonts w:cs="Arial"/>
                <w:iCs/>
                <w:szCs w:val="20"/>
                <w:lang w:val="en-GB" w:eastAsia="en-GB"/>
              </w:rPr>
              <w:t>Network Service.</w:t>
            </w:r>
          </w:p>
        </w:tc>
      </w:tr>
      <w:tr w:rsidR="00C47D30" w:rsidRPr="00A564D7" w14:paraId="4155FA29" w14:textId="77777777" w:rsidTr="00C47D30">
        <w:tc>
          <w:tcPr>
            <w:tcW w:w="3227" w:type="dxa"/>
          </w:tcPr>
          <w:p w14:paraId="601D608B" w14:textId="77777777" w:rsidR="00C47D30" w:rsidRPr="0030419E" w:rsidRDefault="00C47D30" w:rsidP="00C47D30">
            <w:pPr>
              <w:spacing w:after="120"/>
              <w:rPr>
                <w:rFonts w:cs="Arial"/>
                <w:szCs w:val="20"/>
                <w:lang w:val="en-GB" w:eastAsia="en-GB"/>
              </w:rPr>
            </w:pPr>
            <w:r w:rsidRPr="0030419E">
              <w:rPr>
                <w:rFonts w:cs="Arial"/>
                <w:szCs w:val="20"/>
                <w:lang w:val="en-GB" w:eastAsia="en-GB"/>
              </w:rPr>
              <w:t xml:space="preserve">Requester/Provider Agent (RA/PA) </w:t>
            </w:r>
          </w:p>
        </w:tc>
        <w:tc>
          <w:tcPr>
            <w:tcW w:w="5629" w:type="dxa"/>
          </w:tcPr>
          <w:p w14:paraId="620DAA95" w14:textId="77777777" w:rsidR="00C47D30" w:rsidRPr="0030419E" w:rsidRDefault="00C47D30" w:rsidP="00C47D30">
            <w:pPr>
              <w:spacing w:after="120"/>
              <w:rPr>
                <w:rFonts w:cs="Arial"/>
                <w:color w:val="000000"/>
                <w:szCs w:val="20"/>
                <w:lang w:val="en-GB" w:eastAsia="en-GB"/>
              </w:rPr>
            </w:pPr>
            <w:r w:rsidRPr="0030419E">
              <w:rPr>
                <w:rFonts w:cs="Arial"/>
                <w:szCs w:val="20"/>
                <w:lang w:val="en-GB" w:eastAsia="en-GB"/>
              </w:rPr>
              <w:t xml:space="preserve">An NSA acts in one of two possible roles relative to a particular instance of an NSI. When an NSA requests a service, it is called a </w:t>
            </w:r>
            <w:r w:rsidRPr="0030419E">
              <w:rPr>
                <w:rFonts w:cs="Arial"/>
                <w:iCs/>
                <w:szCs w:val="20"/>
                <w:lang w:val="en-GB" w:eastAsia="en-GB"/>
              </w:rPr>
              <w:t>Requester Agent (RA)</w:t>
            </w:r>
            <w:r w:rsidRPr="0030419E">
              <w:rPr>
                <w:rFonts w:cs="Arial"/>
                <w:szCs w:val="20"/>
                <w:lang w:val="en-GB" w:eastAsia="en-GB"/>
              </w:rPr>
              <w:t xml:space="preserve">. When an NSA realizes a service, it is called a </w:t>
            </w:r>
            <w:r w:rsidRPr="0030419E">
              <w:rPr>
                <w:rFonts w:cs="Arial"/>
                <w:iCs/>
                <w:szCs w:val="20"/>
                <w:lang w:val="en-GB" w:eastAsia="en-GB"/>
              </w:rPr>
              <w:t>Provider Agent (PA)</w:t>
            </w:r>
            <w:r w:rsidRPr="0030419E">
              <w:rPr>
                <w:rFonts w:cs="Arial"/>
                <w:szCs w:val="20"/>
                <w:lang w:val="en-GB" w:eastAsia="en-GB"/>
              </w:rPr>
              <w:t>. A particular NSA may act in different roles at different interfaces.</w:t>
            </w:r>
          </w:p>
        </w:tc>
      </w:tr>
      <w:tr w:rsidR="001A59C7" w:rsidRPr="00A564D7" w14:paraId="4DB0DC76" w14:textId="77777777" w:rsidTr="00C47D30">
        <w:tc>
          <w:tcPr>
            <w:tcW w:w="3227" w:type="dxa"/>
          </w:tcPr>
          <w:p w14:paraId="54739707" w14:textId="1506874B" w:rsidR="001A59C7" w:rsidRDefault="001A59C7" w:rsidP="00C47D30">
            <w:pPr>
              <w:spacing w:after="120"/>
              <w:rPr>
                <w:rFonts w:cs="Arial"/>
                <w:color w:val="000000"/>
                <w:szCs w:val="20"/>
                <w:lang w:val="en-GB" w:eastAsia="en-GB"/>
              </w:rPr>
            </w:pPr>
            <w:r>
              <w:t>Service Domain (SD)</w:t>
            </w:r>
          </w:p>
        </w:tc>
        <w:tc>
          <w:tcPr>
            <w:tcW w:w="5629" w:type="dxa"/>
          </w:tcPr>
          <w:p w14:paraId="7175C26E" w14:textId="2612EFEE" w:rsidR="001A59C7" w:rsidRDefault="00526486" w:rsidP="00DC20C9">
            <w:pPr>
              <w:spacing w:after="120"/>
              <w:rPr>
                <w:rFonts w:cs="Arial"/>
                <w:color w:val="000000"/>
                <w:szCs w:val="20"/>
                <w:lang w:val="en-GB" w:eastAsia="en-GB"/>
              </w:rPr>
            </w:pPr>
            <w:r>
              <w:rPr>
                <w:rFonts w:cs="Arial"/>
                <w:color w:val="000000"/>
                <w:szCs w:val="20"/>
                <w:lang w:val="en-GB" w:eastAsia="en-GB"/>
              </w:rPr>
              <w:t xml:space="preserve">A Service Domain is an NSI network construct </w:t>
            </w:r>
            <w:r>
              <w:rPr>
                <w:rFonts w:cs="Arial"/>
                <w:color w:val="000000"/>
                <w:szCs w:val="20"/>
                <w:lang w:eastAsia="en-GB"/>
              </w:rPr>
              <w:t>that defines the</w:t>
            </w:r>
            <w:r w:rsidRPr="00526486">
              <w:rPr>
                <w:rFonts w:cs="Arial"/>
                <w:color w:val="000000"/>
                <w:szCs w:val="20"/>
                <w:lang w:eastAsia="en-GB"/>
              </w:rPr>
              <w:t xml:space="preserve"> Service </w:t>
            </w:r>
            <w:r>
              <w:rPr>
                <w:rFonts w:cs="Arial"/>
                <w:color w:val="000000"/>
                <w:szCs w:val="20"/>
                <w:lang w:eastAsia="en-GB"/>
              </w:rPr>
              <w:t>connectivity such that</w:t>
            </w:r>
            <w:r w:rsidRPr="00526486">
              <w:rPr>
                <w:rFonts w:cs="Arial"/>
                <w:color w:val="000000"/>
                <w:szCs w:val="20"/>
                <w:lang w:eastAsia="en-GB"/>
              </w:rPr>
              <w:t xml:space="preserve"> any STP </w:t>
            </w:r>
            <w:r>
              <w:rPr>
                <w:rFonts w:cs="Arial"/>
                <w:color w:val="000000"/>
                <w:szCs w:val="20"/>
                <w:lang w:eastAsia="en-GB"/>
              </w:rPr>
              <w:t xml:space="preserve">within a service domain </w:t>
            </w:r>
            <w:r w:rsidRPr="00526486">
              <w:rPr>
                <w:rFonts w:cs="Arial"/>
                <w:color w:val="000000"/>
                <w:szCs w:val="20"/>
                <w:lang w:eastAsia="en-GB"/>
              </w:rPr>
              <w:t>can be connected to any other STP</w:t>
            </w:r>
            <w:r>
              <w:rPr>
                <w:rFonts w:cs="Arial"/>
                <w:color w:val="000000"/>
                <w:szCs w:val="20"/>
                <w:lang w:eastAsia="en-GB"/>
              </w:rPr>
              <w:t xml:space="preserve"> within the same </w:t>
            </w:r>
            <w:r>
              <w:rPr>
                <w:rFonts w:cs="Arial"/>
                <w:color w:val="000000"/>
                <w:szCs w:val="20"/>
                <w:lang w:eastAsia="en-GB"/>
              </w:rPr>
              <w:lastRenderedPageBreak/>
              <w:t>Service Domain.</w:t>
            </w:r>
          </w:p>
        </w:tc>
      </w:tr>
      <w:tr w:rsidR="00C47D30" w:rsidRPr="00A564D7" w14:paraId="2B440E57" w14:textId="77777777" w:rsidTr="00C47D30">
        <w:tc>
          <w:tcPr>
            <w:tcW w:w="3227" w:type="dxa"/>
          </w:tcPr>
          <w:p w14:paraId="4278FF45" w14:textId="77777777" w:rsidR="00C47D30" w:rsidRPr="0030419E" w:rsidRDefault="00C47D30" w:rsidP="00C47D30">
            <w:pPr>
              <w:spacing w:after="120"/>
              <w:rPr>
                <w:rFonts w:cs="Arial"/>
                <w:color w:val="000000"/>
                <w:szCs w:val="20"/>
                <w:lang w:val="en-GB" w:eastAsia="en-GB"/>
              </w:rPr>
            </w:pPr>
            <w:r w:rsidRPr="0030419E">
              <w:rPr>
                <w:rFonts w:cs="Arial"/>
                <w:color w:val="000000"/>
                <w:szCs w:val="20"/>
                <w:lang w:val="en-GB" w:eastAsia="en-GB"/>
              </w:rPr>
              <w:lastRenderedPageBreak/>
              <w:t>XML Schema Definition (XSD)</w:t>
            </w:r>
          </w:p>
        </w:tc>
        <w:tc>
          <w:tcPr>
            <w:tcW w:w="5629" w:type="dxa"/>
          </w:tcPr>
          <w:p w14:paraId="36E5DC60" w14:textId="77777777" w:rsidR="00C47D30" w:rsidRPr="0030419E" w:rsidRDefault="00C47D30" w:rsidP="00C47D30">
            <w:pPr>
              <w:spacing w:after="120"/>
              <w:rPr>
                <w:rFonts w:cs="Arial"/>
                <w:color w:val="000000"/>
                <w:szCs w:val="20"/>
                <w:lang w:val="en-GB" w:eastAsia="en-GB"/>
              </w:rPr>
            </w:pPr>
            <w:r w:rsidRPr="0030419E">
              <w:rPr>
                <w:rFonts w:cs="Arial"/>
                <w:color w:val="000000"/>
                <w:szCs w:val="20"/>
                <w:lang w:val="en-GB" w:eastAsia="en-GB"/>
              </w:rPr>
              <w:t>XSD is a schema language for XML. See [W3C XSD]</w:t>
            </w:r>
          </w:p>
        </w:tc>
      </w:tr>
      <w:tr w:rsidR="00C47D30" w:rsidRPr="00A564D7" w14:paraId="0837B7E1" w14:textId="77777777" w:rsidTr="00C47D30">
        <w:tc>
          <w:tcPr>
            <w:tcW w:w="3227" w:type="dxa"/>
          </w:tcPr>
          <w:p w14:paraId="6CE6F3AC" w14:textId="77777777" w:rsidR="00C47D30" w:rsidRPr="0030419E" w:rsidRDefault="00C47D30" w:rsidP="00C47D30">
            <w:pPr>
              <w:spacing w:after="120"/>
              <w:rPr>
                <w:rFonts w:cs="Arial"/>
                <w:color w:val="000000"/>
                <w:szCs w:val="20"/>
                <w:lang w:val="en-GB" w:eastAsia="en-GB"/>
              </w:rPr>
            </w:pPr>
            <w:proofErr w:type="spellStart"/>
            <w:proofErr w:type="gramStart"/>
            <w:r w:rsidRPr="0030419E">
              <w:rPr>
                <w:rFonts w:cs="Arial"/>
                <w:color w:val="000000"/>
                <w:szCs w:val="20"/>
                <w:lang w:val="en-GB" w:eastAsia="en-GB"/>
              </w:rPr>
              <w:t>eXtensible</w:t>
            </w:r>
            <w:proofErr w:type="spellEnd"/>
            <w:proofErr w:type="gramEnd"/>
            <w:r w:rsidRPr="0030419E">
              <w:rPr>
                <w:rFonts w:cs="Arial"/>
                <w:color w:val="000000"/>
                <w:szCs w:val="20"/>
                <w:lang w:val="en-GB" w:eastAsia="en-GB"/>
              </w:rPr>
              <w:t xml:space="preserve"> </w:t>
            </w:r>
            <w:proofErr w:type="spellStart"/>
            <w:r w:rsidRPr="0030419E">
              <w:rPr>
                <w:rFonts w:cs="Arial"/>
                <w:color w:val="000000"/>
                <w:szCs w:val="20"/>
                <w:lang w:val="en-GB" w:eastAsia="en-GB"/>
              </w:rPr>
              <w:t>Markup</w:t>
            </w:r>
            <w:proofErr w:type="spellEnd"/>
            <w:r w:rsidRPr="0030419E">
              <w:rPr>
                <w:rFonts w:cs="Arial"/>
                <w:color w:val="000000"/>
                <w:szCs w:val="20"/>
                <w:lang w:val="en-GB" w:eastAsia="en-GB"/>
              </w:rPr>
              <w:t xml:space="preserve"> Language (XML)</w:t>
            </w:r>
          </w:p>
        </w:tc>
        <w:tc>
          <w:tcPr>
            <w:tcW w:w="5629" w:type="dxa"/>
          </w:tcPr>
          <w:p w14:paraId="731F060B" w14:textId="77777777" w:rsidR="00C47D30" w:rsidRPr="0030419E" w:rsidRDefault="00C47D30" w:rsidP="00C47D30">
            <w:pPr>
              <w:spacing w:after="120"/>
              <w:rPr>
                <w:rFonts w:cs="Arial"/>
                <w:color w:val="000000"/>
                <w:szCs w:val="20"/>
                <w:lang w:val="en-GB" w:eastAsia="en-GB"/>
              </w:rPr>
            </w:pPr>
            <w:r w:rsidRPr="0030419E">
              <w:rPr>
                <w:rFonts w:cs="Arial"/>
                <w:color w:val="000000"/>
                <w:szCs w:val="20"/>
                <w:lang w:val="en-GB" w:eastAsia="en-GB"/>
              </w:rPr>
              <w:t xml:space="preserve">XML is a </w:t>
            </w:r>
            <w:proofErr w:type="spellStart"/>
            <w:r w:rsidRPr="0030419E">
              <w:rPr>
                <w:rFonts w:cs="Arial"/>
                <w:color w:val="000000"/>
                <w:szCs w:val="20"/>
                <w:lang w:val="en-GB" w:eastAsia="en-GB"/>
              </w:rPr>
              <w:t>markup</w:t>
            </w:r>
            <w:proofErr w:type="spellEnd"/>
            <w:r w:rsidRPr="0030419E">
              <w:rPr>
                <w:rFonts w:cs="Arial"/>
                <w:color w:val="000000"/>
                <w:szCs w:val="20"/>
                <w:lang w:val="en-GB" w:eastAsia="en-GB"/>
              </w:rPr>
              <w:t xml:space="preserve"> language that defines a set of rules for encoding documents in a format that is both human-readable and machine-readable.</w:t>
            </w:r>
          </w:p>
        </w:tc>
      </w:tr>
    </w:tbl>
    <w:p w14:paraId="7A59B8BF" w14:textId="77777777" w:rsidR="007C6746" w:rsidRPr="0030419E" w:rsidRDefault="007C6746" w:rsidP="007C6746">
      <w:pPr>
        <w:pStyle w:val="Heading1"/>
        <w:ind w:left="360" w:hanging="360"/>
        <w:rPr>
          <w:lang w:val="en-GB"/>
        </w:rPr>
      </w:pPr>
      <w:bookmarkStart w:id="79" w:name="_Toc295381875"/>
      <w:r w:rsidRPr="0030419E">
        <w:rPr>
          <w:lang w:val="en-GB"/>
        </w:rPr>
        <w:t>Contributors</w:t>
      </w:r>
      <w:bookmarkEnd w:id="79"/>
    </w:p>
    <w:p w14:paraId="573CA129" w14:textId="0D600475" w:rsidR="00C47D30" w:rsidRPr="0030419E" w:rsidRDefault="00C47D30" w:rsidP="00C47D30">
      <w:pPr>
        <w:rPr>
          <w:lang w:val="en-GB"/>
        </w:rPr>
      </w:pPr>
      <w:r w:rsidRPr="0030419E">
        <w:rPr>
          <w:lang w:val="en-GB"/>
        </w:rPr>
        <w:t xml:space="preserve">John H. MacAuley, </w:t>
      </w:r>
      <w:proofErr w:type="spellStart"/>
      <w:r w:rsidRPr="0030419E">
        <w:rPr>
          <w:lang w:val="en-GB"/>
        </w:rPr>
        <w:t>ESnet</w:t>
      </w:r>
      <w:proofErr w:type="spellEnd"/>
    </w:p>
    <w:p w14:paraId="7EC0D75E" w14:textId="77777777" w:rsidR="007C6746" w:rsidRPr="0030419E" w:rsidRDefault="007C6746" w:rsidP="007C6746">
      <w:pPr>
        <w:pStyle w:val="Heading1"/>
        <w:ind w:left="360" w:hanging="360"/>
        <w:rPr>
          <w:lang w:val="en-GB"/>
        </w:rPr>
      </w:pPr>
      <w:bookmarkStart w:id="80" w:name="_Toc526008660"/>
      <w:bookmarkStart w:id="81" w:name="_Toc295381876"/>
      <w:r w:rsidRPr="0030419E">
        <w:rPr>
          <w:lang w:val="en-GB"/>
        </w:rPr>
        <w:t>Intellectual Property Statement</w:t>
      </w:r>
      <w:bookmarkEnd w:id="80"/>
      <w:bookmarkEnd w:id="81"/>
    </w:p>
    <w:p w14:paraId="47132177" w14:textId="77777777" w:rsidR="007C6746" w:rsidRPr="0030419E" w:rsidRDefault="007C6746">
      <w:pPr>
        <w:rPr>
          <w:lang w:val="en-GB" w:eastAsia="zh-CN"/>
        </w:rPr>
      </w:pPr>
      <w:r w:rsidRPr="0030419E">
        <w:rPr>
          <w:lang w:val="en-GB"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43F7B6DC" w14:textId="77777777" w:rsidR="007C6746" w:rsidRPr="0030419E" w:rsidRDefault="007C6746">
      <w:pPr>
        <w:rPr>
          <w:lang w:val="en-GB" w:eastAsia="zh-CN"/>
        </w:rPr>
      </w:pPr>
    </w:p>
    <w:p w14:paraId="112EED97" w14:textId="77777777" w:rsidR="007C6746" w:rsidRPr="0030419E" w:rsidRDefault="007C6746">
      <w:pPr>
        <w:rPr>
          <w:lang w:val="en-GB"/>
        </w:rPr>
      </w:pPr>
      <w:r w:rsidRPr="0030419E">
        <w:rPr>
          <w:lang w:val="en-GB"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505D8143" w14:textId="77777777" w:rsidR="007C6746" w:rsidRPr="0030419E" w:rsidRDefault="007C6746" w:rsidP="007C6746">
      <w:pPr>
        <w:pStyle w:val="Heading1"/>
        <w:ind w:left="360" w:hanging="360"/>
        <w:rPr>
          <w:lang w:val="en-GB"/>
        </w:rPr>
      </w:pPr>
      <w:bookmarkStart w:id="82" w:name="_Toc295381877"/>
      <w:bookmarkStart w:id="83" w:name="_Toc526008661"/>
      <w:r w:rsidRPr="0030419E">
        <w:rPr>
          <w:lang w:val="en-GB"/>
        </w:rPr>
        <w:t>Disclaimer</w:t>
      </w:r>
      <w:bookmarkEnd w:id="82"/>
    </w:p>
    <w:p w14:paraId="2E34C527" w14:textId="77777777" w:rsidR="007C6746" w:rsidRPr="0030419E" w:rsidRDefault="007C6746" w:rsidP="007C6746">
      <w:pPr>
        <w:rPr>
          <w:lang w:val="en-GB"/>
        </w:rPr>
      </w:pPr>
      <w:r w:rsidRPr="0030419E">
        <w:rPr>
          <w:lang w:val="en-GB"/>
        </w:rP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397C2C87" w14:textId="77777777" w:rsidR="007C6746" w:rsidRPr="0030419E" w:rsidRDefault="007C6746" w:rsidP="007C6746">
      <w:pPr>
        <w:pStyle w:val="Heading1"/>
        <w:ind w:left="360" w:hanging="360"/>
        <w:rPr>
          <w:lang w:val="en-GB"/>
        </w:rPr>
      </w:pPr>
      <w:bookmarkStart w:id="84" w:name="_Toc295381878"/>
      <w:r w:rsidRPr="0030419E">
        <w:rPr>
          <w:lang w:val="en-GB"/>
        </w:rPr>
        <w:t>Full Copyright Notice</w:t>
      </w:r>
      <w:bookmarkEnd w:id="83"/>
      <w:bookmarkEnd w:id="84"/>
    </w:p>
    <w:p w14:paraId="6BC51C32" w14:textId="511EC3AA" w:rsidR="007C6746" w:rsidRPr="0030419E" w:rsidRDefault="007C6746">
      <w:pPr>
        <w:rPr>
          <w:lang w:val="en-GB"/>
        </w:rPr>
      </w:pPr>
      <w:proofErr w:type="gramStart"/>
      <w:r w:rsidRPr="0030419E">
        <w:rPr>
          <w:lang w:val="en-GB"/>
        </w:rPr>
        <w:t>Copyright (C) Open Grid Forum (</w:t>
      </w:r>
      <w:r w:rsidR="00C47D30" w:rsidRPr="0030419E">
        <w:rPr>
          <w:lang w:val="en-GB"/>
        </w:rPr>
        <w:t>2012-201</w:t>
      </w:r>
      <w:r w:rsidR="00A61A25">
        <w:rPr>
          <w:lang w:val="en-GB"/>
        </w:rPr>
        <w:t>5</w:t>
      </w:r>
      <w:r w:rsidRPr="0030419E">
        <w:rPr>
          <w:lang w:val="en-GB"/>
        </w:rPr>
        <w:t>).</w:t>
      </w:r>
      <w:proofErr w:type="gramEnd"/>
      <w:r w:rsidRPr="0030419E">
        <w:rPr>
          <w:lang w:val="en-GB"/>
        </w:rPr>
        <w:t xml:space="preserve"> </w:t>
      </w:r>
      <w:proofErr w:type="gramStart"/>
      <w:r w:rsidRPr="0030419E">
        <w:rPr>
          <w:lang w:val="en-GB"/>
        </w:rPr>
        <w:t>Some Rights Reserved.</w:t>
      </w:r>
      <w:proofErr w:type="gramEnd"/>
      <w:r w:rsidRPr="0030419E">
        <w:rPr>
          <w:lang w:val="en-GB"/>
        </w:rPr>
        <w:t xml:space="preserve"> </w:t>
      </w:r>
    </w:p>
    <w:p w14:paraId="2F22BFEE" w14:textId="77777777" w:rsidR="001A5B0B" w:rsidRPr="0030419E" w:rsidRDefault="001A5B0B">
      <w:pPr>
        <w:rPr>
          <w:lang w:val="en-GB"/>
        </w:rPr>
      </w:pPr>
    </w:p>
    <w:p w14:paraId="03D78C40" w14:textId="77777777" w:rsidR="00AC79F0" w:rsidRPr="0030419E" w:rsidRDefault="00AC79F0" w:rsidP="001A5B0B">
      <w:pPr>
        <w:rPr>
          <w:lang w:val="en-GB"/>
        </w:rPr>
      </w:pPr>
      <w:r w:rsidRPr="0030419E">
        <w:rPr>
          <w:lang w:val="en-GB"/>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14:paraId="6329CD26" w14:textId="77777777" w:rsidR="001A5B0B" w:rsidRPr="0030419E" w:rsidRDefault="001A5B0B" w:rsidP="001A5B0B">
      <w:pPr>
        <w:rPr>
          <w:lang w:val="en-GB"/>
        </w:rPr>
      </w:pPr>
    </w:p>
    <w:p w14:paraId="7F2C1DE1" w14:textId="77777777" w:rsidR="00AC79F0" w:rsidRPr="0030419E" w:rsidRDefault="00AC79F0" w:rsidP="001A5B0B">
      <w:pPr>
        <w:rPr>
          <w:lang w:val="en-GB"/>
        </w:rPr>
      </w:pPr>
      <w:r w:rsidRPr="0030419E">
        <w:rPr>
          <w:lang w:val="en-GB"/>
        </w:rPr>
        <w:t xml:space="preserve">The limited permissions granted above are perpetual and will not be revoked by the OGF or its successors or assignees. </w:t>
      </w:r>
    </w:p>
    <w:p w14:paraId="5A834E80" w14:textId="77777777" w:rsidR="007C6746" w:rsidRPr="0030419E" w:rsidRDefault="007C6746" w:rsidP="001A5B0B">
      <w:pPr>
        <w:pStyle w:val="Heading1"/>
        <w:rPr>
          <w:lang w:val="en-GB"/>
        </w:rPr>
      </w:pPr>
      <w:bookmarkStart w:id="85" w:name="_Toc295381879"/>
      <w:r w:rsidRPr="0030419E">
        <w:rPr>
          <w:lang w:val="en-GB"/>
        </w:rPr>
        <w:lastRenderedPageBreak/>
        <w:t>References</w:t>
      </w:r>
      <w:bookmarkEnd w:id="85"/>
    </w:p>
    <w:p w14:paraId="52B50565" w14:textId="33720332" w:rsidR="00921EBD" w:rsidRDefault="006151C9" w:rsidP="005C29F0">
      <w:pPr>
        <w:rPr>
          <w:rFonts w:cs="Arial"/>
        </w:rPr>
      </w:pPr>
      <w:bookmarkStart w:id="86" w:name="_Ref378687809"/>
      <w:r>
        <w:rPr>
          <w:rFonts w:cs="Arial"/>
        </w:rPr>
        <w:t>[</w:t>
      </w:r>
      <w:r w:rsidRPr="001652AF">
        <w:rPr>
          <w:rFonts w:cs="Arial"/>
        </w:rPr>
        <w:t>GFD.212</w:t>
      </w:r>
      <w:r>
        <w:rPr>
          <w:rFonts w:cs="Arial"/>
        </w:rPr>
        <w:t xml:space="preserve">] </w:t>
      </w:r>
      <w:r w:rsidRPr="001652AF">
        <w:rPr>
          <w:rFonts w:cs="Arial"/>
        </w:rPr>
        <w:t>OGF GFD</w:t>
      </w:r>
      <w:r w:rsidR="00181020">
        <w:rPr>
          <w:rFonts w:cs="Arial"/>
        </w:rPr>
        <w:t>-I.</w:t>
      </w:r>
      <w:r w:rsidRPr="001652AF">
        <w:rPr>
          <w:rFonts w:cs="Arial"/>
        </w:rPr>
        <w:t>212</w:t>
      </w:r>
      <w:r w:rsidR="005B2D35">
        <w:rPr>
          <w:rFonts w:cs="Arial"/>
        </w:rPr>
        <w:t>,</w:t>
      </w:r>
      <w:r w:rsidRPr="001652AF">
        <w:rPr>
          <w:rFonts w:cs="Arial"/>
        </w:rPr>
        <w:t xml:space="preserve"> Network Service Interface Connection Service, v2.0</w:t>
      </w:r>
      <w:bookmarkEnd w:id="86"/>
      <w:r w:rsidR="008E298A">
        <w:rPr>
          <w:rFonts w:cs="Arial"/>
        </w:rPr>
        <w:t>.</w:t>
      </w:r>
    </w:p>
    <w:p w14:paraId="6F080FE6" w14:textId="77777777" w:rsidR="008E298A" w:rsidRDefault="008E298A" w:rsidP="005C29F0">
      <w:pPr>
        <w:rPr>
          <w:rFonts w:cs="Arial"/>
        </w:rPr>
      </w:pPr>
    </w:p>
    <w:p w14:paraId="65DA4D66" w14:textId="37F15AB3" w:rsidR="008E298A" w:rsidRDefault="008E298A" w:rsidP="0030419E">
      <w:r>
        <w:t>[GFD.</w:t>
      </w:r>
      <w:r w:rsidRPr="008E298A">
        <w:t>213</w:t>
      </w:r>
      <w:r>
        <w:t>]</w:t>
      </w:r>
      <w:bookmarkStart w:id="87" w:name="_Ref407013793"/>
      <w:r>
        <w:t xml:space="preserve"> OGF</w:t>
      </w:r>
      <w:r w:rsidRPr="008E298A">
        <w:t xml:space="preserve"> GFD-I</w:t>
      </w:r>
      <w:r w:rsidR="00181020">
        <w:t>.</w:t>
      </w:r>
      <w:r w:rsidRPr="008E298A">
        <w:t>213, Network Services Framework v2.0</w:t>
      </w:r>
      <w:bookmarkEnd w:id="87"/>
      <w:r>
        <w:t>.</w:t>
      </w:r>
    </w:p>
    <w:p w14:paraId="5A739A11" w14:textId="77777777" w:rsidR="00181020" w:rsidRDefault="00181020" w:rsidP="0030419E"/>
    <w:p w14:paraId="20F447E3" w14:textId="084EE0CC" w:rsidR="00921E95" w:rsidRPr="0030419E" w:rsidRDefault="00181020" w:rsidP="00DC20C9">
      <w:pPr>
        <w:rPr>
          <w:lang w:val="en-GB"/>
        </w:rPr>
      </w:pPr>
      <w:r>
        <w:rPr>
          <w:rFonts w:cs="Arial"/>
        </w:rPr>
        <w:t>[GFD.213</w:t>
      </w:r>
      <w:r w:rsidRPr="001652AF">
        <w:rPr>
          <w:rFonts w:cs="Arial"/>
        </w:rPr>
        <w:t>]</w:t>
      </w:r>
      <w:r>
        <w:rPr>
          <w:rFonts w:cs="Arial"/>
        </w:rPr>
        <w:t xml:space="preserve"> OGF GFD-I.217 NSI Signaling and Path Finding</w:t>
      </w:r>
      <w:r w:rsidR="000465D8">
        <w:rPr>
          <w:rFonts w:cs="Arial"/>
        </w:rPr>
        <w:t>.</w:t>
      </w:r>
    </w:p>
    <w:sectPr w:rsidR="00921E95" w:rsidRPr="0030419E" w:rsidSect="00DC20C9">
      <w:headerReference w:type="default" r:id="rId17"/>
      <w:footerReference w:type="default" r:id="rId18"/>
      <w:pgSz w:w="12240" w:h="15840"/>
      <w:pgMar w:top="1843" w:right="1608" w:bottom="1440" w:left="1797" w:header="1134"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Chin Guok" w:date="2015-06-10T09:48:00Z" w:initials="CG">
    <w:p w14:paraId="1B007692" w14:textId="44081B82" w:rsidR="007267F8" w:rsidRDefault="007267F8">
      <w:pPr>
        <w:pStyle w:val="CommentText"/>
      </w:pPr>
      <w:r>
        <w:rPr>
          <w:rStyle w:val="CommentReference"/>
        </w:rPr>
        <w:annotationRef/>
      </w:r>
      <w:r>
        <w:t xml:space="preserve">What if I had a specific “direction” in mind, e.g. in Fig 1 </w:t>
      </w:r>
      <w:proofErr w:type="spellStart"/>
      <w:r>
        <w:t>Src</w:t>
      </w:r>
      <w:proofErr w:type="spellEnd"/>
      <w:r>
        <w:t>=</w:t>
      </w:r>
      <w:proofErr w:type="spellStart"/>
      <w:r>
        <w:t>STPa</w:t>
      </w:r>
      <w:proofErr w:type="spellEnd"/>
      <w:r>
        <w:t xml:space="preserve">, </w:t>
      </w:r>
      <w:proofErr w:type="spellStart"/>
      <w:r>
        <w:t>Dst</w:t>
      </w:r>
      <w:proofErr w:type="spellEnd"/>
      <w:r>
        <w:t>=</w:t>
      </w:r>
      <w:proofErr w:type="spellStart"/>
      <w:r>
        <w:t>STPb</w:t>
      </w:r>
      <w:proofErr w:type="spellEnd"/>
      <w:r>
        <w:t>, ERO=</w:t>
      </w:r>
      <w:proofErr w:type="spellStart"/>
      <w:r>
        <w:t>STPe</w:t>
      </w:r>
      <w:proofErr w:type="gramStart"/>
      <w:r>
        <w:t>,STPd</w:t>
      </w:r>
      <w:proofErr w:type="spellEnd"/>
      <w:proofErr w:type="gramEnd"/>
    </w:p>
  </w:comment>
  <w:comment w:id="17" w:author="Chin Guok" w:date="2015-06-10T11:25:00Z" w:initials="CG">
    <w:p w14:paraId="7E799668" w14:textId="2F996E09" w:rsidR="007267F8" w:rsidRDefault="007267F8">
      <w:pPr>
        <w:pStyle w:val="CommentText"/>
      </w:pPr>
      <w:r>
        <w:rPr>
          <w:rStyle w:val="CommentReference"/>
        </w:rPr>
        <w:annotationRef/>
      </w:r>
      <w:r>
        <w:t xml:space="preserve">I think this is fine as an explanation, but I think we should mention that the CS document implicit says that we will support loose (GFD.212, sec 3.2, </w:t>
      </w:r>
      <w:proofErr w:type="spellStart"/>
      <w:r>
        <w:t>para</w:t>
      </w:r>
      <w:proofErr w:type="spellEnd"/>
      <w:r>
        <w:t xml:space="preserve"> 1. </w:t>
      </w:r>
      <w:proofErr w:type="spellStart"/>
      <w:r>
        <w:t>ln</w:t>
      </w:r>
      <w:proofErr w:type="spellEnd"/>
      <w:r>
        <w:t xml:space="preserve"> 4).</w:t>
      </w:r>
    </w:p>
  </w:comment>
  <w:comment w:id="21" w:author="Chin Guok" w:date="2015-06-12T10:03:00Z" w:initials="CG">
    <w:p w14:paraId="63641191" w14:textId="4FCC6ABE" w:rsidR="007267F8" w:rsidRDefault="007267F8">
      <w:pPr>
        <w:pStyle w:val="CommentText"/>
      </w:pPr>
      <w:r>
        <w:rPr>
          <w:rStyle w:val="CommentReference"/>
        </w:rPr>
        <w:annotationRef/>
      </w:r>
      <w:r>
        <w:t>This seems to conflict with the “completely unbound internal STP” paragraph towards the end of the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A9FA0D" w15:done="0"/>
  <w15:commentEx w15:paraId="58936D56" w15:done="0"/>
  <w15:commentEx w15:paraId="5CEA7825" w15:done="0"/>
  <w15:commentEx w15:paraId="49FBA699" w15:done="0"/>
  <w15:commentEx w15:paraId="02BA09F8" w15:done="0"/>
  <w15:commentEx w15:paraId="08283D2A" w15:done="0"/>
  <w15:commentEx w15:paraId="15EA37AB" w15:done="0"/>
  <w15:commentEx w15:paraId="52347B96" w15:done="0"/>
  <w15:commentEx w15:paraId="72D1E3A5" w15:done="0"/>
  <w15:commentEx w15:paraId="3F2B2C1C" w15:done="0"/>
  <w15:commentEx w15:paraId="39EA9340" w15:done="0"/>
  <w15:commentEx w15:paraId="4F30AB70" w15:done="0"/>
  <w15:commentEx w15:paraId="0F5D3B4F" w15:done="0"/>
  <w15:commentEx w15:paraId="5C8DEE77" w15:done="0"/>
  <w15:commentEx w15:paraId="0CACFFF4" w15:done="0"/>
  <w15:commentEx w15:paraId="4F72D284" w15:done="0"/>
  <w15:commentEx w15:paraId="6332C68C" w15:done="0"/>
  <w15:commentEx w15:paraId="55C72A0C" w15:done="0"/>
  <w15:commentEx w15:paraId="050C282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28DE60" w14:textId="77777777" w:rsidR="007267F8" w:rsidRDefault="007267F8">
      <w:r>
        <w:separator/>
      </w:r>
    </w:p>
  </w:endnote>
  <w:endnote w:type="continuationSeparator" w:id="0">
    <w:p w14:paraId="297D83C7" w14:textId="77777777" w:rsidR="007267F8" w:rsidRDefault="00726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auto"/>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ndale Mono">
    <w:panose1 w:val="020B05090000000000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07CE86" w14:textId="77777777" w:rsidR="007267F8" w:rsidRDefault="007267F8">
    <w:pPr>
      <w:pStyle w:val="Footer"/>
    </w:pPr>
    <w:proofErr w:type="spellStart"/>
    <w:proofErr w:type="gramStart"/>
    <w:r>
      <w:t>author@email.address</w:t>
    </w:r>
    <w:proofErr w:type="spellEnd"/>
    <w:proofErr w:type="gramEnd"/>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0BAE9" w14:textId="6D44FC12" w:rsidR="007267F8" w:rsidRDefault="007267F8">
    <w:pPr>
      <w:pStyle w:val="Footer"/>
    </w:pPr>
    <w:proofErr w:type="gramStart"/>
    <w:r w:rsidRPr="00DD0819">
      <w:t>nsi</w:t>
    </w:r>
    <w:proofErr w:type="gramEnd"/>
    <w:r w:rsidRPr="00DD0819">
      <w:t>-wg@ogf.org</w:t>
    </w:r>
    <w:r>
      <w:tab/>
    </w:r>
    <w:r>
      <w:tab/>
    </w:r>
    <w:r>
      <w:rPr>
        <w:rStyle w:val="PageNumber"/>
      </w:rPr>
      <w:fldChar w:fldCharType="begin"/>
    </w:r>
    <w:r>
      <w:rPr>
        <w:rStyle w:val="PageNumber"/>
      </w:rPr>
      <w:instrText xml:space="preserve"> PAGE </w:instrText>
    </w:r>
    <w:r>
      <w:rPr>
        <w:rStyle w:val="PageNumber"/>
      </w:rPr>
      <w:fldChar w:fldCharType="separate"/>
    </w:r>
    <w:r w:rsidR="00DD4702">
      <w:rPr>
        <w:rStyle w:val="PageNumber"/>
        <w:noProof/>
      </w:rPr>
      <w:t>8</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70FAB" w14:textId="77777777" w:rsidR="007267F8" w:rsidRDefault="007267F8">
      <w:r>
        <w:separator/>
      </w:r>
    </w:p>
  </w:footnote>
  <w:footnote w:type="continuationSeparator" w:id="0">
    <w:p w14:paraId="15C1F825" w14:textId="77777777" w:rsidR="007267F8" w:rsidRDefault="007267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3834B" w14:textId="77777777" w:rsidR="007267F8" w:rsidRDefault="007267F8">
    <w:pPr>
      <w:pStyle w:val="Header"/>
    </w:pPr>
    <w:r>
      <w:t>GWD-TYPE</w:t>
    </w:r>
    <w:r>
      <w:tab/>
    </w:r>
    <w:r>
      <w:tab/>
      <w:t>Author-1, Institution</w:t>
    </w:r>
  </w:p>
  <w:p w14:paraId="72B0BF8A" w14:textId="77777777" w:rsidR="007267F8" w:rsidRDefault="007267F8">
    <w:pPr>
      <w:pStyle w:val="Header"/>
      <w:tabs>
        <w:tab w:val="clear" w:pos="4320"/>
      </w:tabs>
    </w:pPr>
    <w:r>
      <w:t>Category: TYPE</w:t>
    </w:r>
    <w:r>
      <w:tab/>
      <w:t>Author-2, Institution</w:t>
    </w:r>
  </w:p>
  <w:p w14:paraId="01B11589" w14:textId="77777777" w:rsidR="007267F8" w:rsidRDefault="007267F8">
    <w:pPr>
      <w:pStyle w:val="Header"/>
    </w:pPr>
    <w:r>
      <w:t>NAME_OF_WG_OR_RG</w:t>
    </w:r>
    <w:r>
      <w:tab/>
    </w:r>
    <w:r>
      <w:tab/>
      <w:t>DATE</w:t>
    </w:r>
  </w:p>
  <w:p w14:paraId="0193DAC0" w14:textId="77777777" w:rsidR="007267F8" w:rsidRDefault="007267F8">
    <w:pPr>
      <w:pStyle w:val="Header"/>
    </w:pPr>
    <w:r>
      <w:tab/>
    </w:r>
    <w:r>
      <w:tab/>
      <w:t>[</w:t>
    </w:r>
    <w:proofErr w:type="gramStart"/>
    <w:r>
      <w:t>if</w:t>
    </w:r>
    <w:proofErr w:type="gramEnd"/>
    <w:r>
      <w:t xml:space="preserve"> applicable: Revised DATE]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B34C57" w14:textId="5512A3B6" w:rsidR="007267F8" w:rsidRDefault="007267F8" w:rsidP="00AC4ECA">
    <w:pPr>
      <w:pStyle w:val="Header"/>
      <w:tabs>
        <w:tab w:val="clear" w:pos="4320"/>
      </w:tabs>
    </w:pPr>
    <w:fldSimple w:instr=" DOCPROPERTY &quot;ggf-gwd-type&quot;  \* MERGEFORMAT ">
      <w:r>
        <w:t>GWD-R, GWD-I or GWD-C</w:t>
      </w:r>
    </w:fldSimple>
    <w:r>
      <w:t>R</w:t>
    </w:r>
    <w:r>
      <w:tab/>
      <w:t xml:space="preserve">John MacAuley, </w:t>
    </w:r>
    <w:proofErr w:type="spellStart"/>
    <w:r>
      <w:t>ESnet</w:t>
    </w:r>
    <w:proofErr w:type="spellEnd"/>
    <w:r w:rsidDel="00824562">
      <w:t xml:space="preserve"> </w:t>
    </w:r>
  </w:p>
  <w:p w14:paraId="4B3B9C5D" w14:textId="19C1F662" w:rsidR="007267F8" w:rsidRDefault="007267F8" w:rsidP="00AC4ECA">
    <w:pPr>
      <w:pStyle w:val="Header"/>
      <w:tabs>
        <w:tab w:val="clear" w:pos="4320"/>
      </w:tabs>
    </w:pPr>
    <w:r>
      <w:t xml:space="preserve">NSI-WG </w:t>
    </w:r>
    <w:r>
      <w:tab/>
      <w:t>June 3, 2015</w:t>
    </w:r>
  </w:p>
  <w:p w14:paraId="48EA89F8" w14:textId="4115D276" w:rsidR="007267F8" w:rsidRDefault="007267F8" w:rsidP="00B844D0">
    <w:pPr>
      <w:pStyle w:val="Header"/>
      <w:tabs>
        <w:tab w:val="clear" w:pos="4320"/>
      </w:tabs>
      <w:jc w:val="right"/>
    </w:pPr>
    <w:r>
      <w:t>nsi</w:t>
    </w:r>
    <w:r w:rsidRPr="006B1CE5">
      <w:t>-wg@ogf.org</w:t>
    </w:r>
    <w:r>
      <w:tab/>
    </w:r>
  </w:p>
  <w:p w14:paraId="68BBB9B8" w14:textId="42DD0244" w:rsidR="007267F8" w:rsidRDefault="007267F8" w:rsidP="00B844D0">
    <w:pPr>
      <w:pStyle w:val="Header"/>
      <w:tabs>
        <w:tab w:val="clear" w:pos="4320"/>
      </w:tabs>
      <w:jc w:val="center"/>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8CBB8" w14:textId="2ED7D3BD" w:rsidR="007267F8" w:rsidRDefault="007267F8">
    <w:pPr>
      <w:pStyle w:val="Header"/>
    </w:pPr>
    <w:fldSimple w:instr=" DOCPROPERTY &quot;ggf-gwd-type&quot;  \* MERGEFORMAT ">
      <w:r>
        <w:t>GWD-R, GWD-I or GWD-C</w:t>
      </w:r>
    </w:fldSimple>
    <w:r>
      <w:t>R</w:t>
    </w:r>
    <w:r>
      <w:tab/>
    </w:r>
    <w:r>
      <w:tab/>
      <w:t>May 13,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25442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43649AB"/>
    <w:multiLevelType w:val="hybridMultilevel"/>
    <w:tmpl w:val="C8AE5662"/>
    <w:lvl w:ilvl="0" w:tplc="81900B24">
      <w:start w:val="1"/>
      <w:numFmt w:val="bullet"/>
      <w:lvlText w:val="•"/>
      <w:lvlJc w:val="left"/>
      <w:pPr>
        <w:tabs>
          <w:tab w:val="num" w:pos="720"/>
        </w:tabs>
        <w:ind w:left="720" w:hanging="360"/>
      </w:pPr>
      <w:rPr>
        <w:rFonts w:ascii="Times" w:hAnsi="Times" w:hint="default"/>
      </w:rPr>
    </w:lvl>
    <w:lvl w:ilvl="1" w:tplc="DE32CD88" w:tentative="1">
      <w:start w:val="1"/>
      <w:numFmt w:val="bullet"/>
      <w:lvlText w:val="•"/>
      <w:lvlJc w:val="left"/>
      <w:pPr>
        <w:tabs>
          <w:tab w:val="num" w:pos="1440"/>
        </w:tabs>
        <w:ind w:left="1440" w:hanging="360"/>
      </w:pPr>
      <w:rPr>
        <w:rFonts w:ascii="Times" w:hAnsi="Times" w:hint="default"/>
      </w:rPr>
    </w:lvl>
    <w:lvl w:ilvl="2" w:tplc="53FC8154" w:tentative="1">
      <w:start w:val="1"/>
      <w:numFmt w:val="bullet"/>
      <w:lvlText w:val="•"/>
      <w:lvlJc w:val="left"/>
      <w:pPr>
        <w:tabs>
          <w:tab w:val="num" w:pos="2160"/>
        </w:tabs>
        <w:ind w:left="2160" w:hanging="360"/>
      </w:pPr>
      <w:rPr>
        <w:rFonts w:ascii="Times" w:hAnsi="Times" w:hint="default"/>
      </w:rPr>
    </w:lvl>
    <w:lvl w:ilvl="3" w:tplc="F796CEB0" w:tentative="1">
      <w:start w:val="1"/>
      <w:numFmt w:val="bullet"/>
      <w:lvlText w:val="•"/>
      <w:lvlJc w:val="left"/>
      <w:pPr>
        <w:tabs>
          <w:tab w:val="num" w:pos="2880"/>
        </w:tabs>
        <w:ind w:left="2880" w:hanging="360"/>
      </w:pPr>
      <w:rPr>
        <w:rFonts w:ascii="Times" w:hAnsi="Times" w:hint="default"/>
      </w:rPr>
    </w:lvl>
    <w:lvl w:ilvl="4" w:tplc="EE7A69B6" w:tentative="1">
      <w:start w:val="1"/>
      <w:numFmt w:val="bullet"/>
      <w:lvlText w:val="•"/>
      <w:lvlJc w:val="left"/>
      <w:pPr>
        <w:tabs>
          <w:tab w:val="num" w:pos="3600"/>
        </w:tabs>
        <w:ind w:left="3600" w:hanging="360"/>
      </w:pPr>
      <w:rPr>
        <w:rFonts w:ascii="Times" w:hAnsi="Times" w:hint="default"/>
      </w:rPr>
    </w:lvl>
    <w:lvl w:ilvl="5" w:tplc="019E5002" w:tentative="1">
      <w:start w:val="1"/>
      <w:numFmt w:val="bullet"/>
      <w:lvlText w:val="•"/>
      <w:lvlJc w:val="left"/>
      <w:pPr>
        <w:tabs>
          <w:tab w:val="num" w:pos="4320"/>
        </w:tabs>
        <w:ind w:left="4320" w:hanging="360"/>
      </w:pPr>
      <w:rPr>
        <w:rFonts w:ascii="Times" w:hAnsi="Times" w:hint="default"/>
      </w:rPr>
    </w:lvl>
    <w:lvl w:ilvl="6" w:tplc="EF7AA232" w:tentative="1">
      <w:start w:val="1"/>
      <w:numFmt w:val="bullet"/>
      <w:lvlText w:val="•"/>
      <w:lvlJc w:val="left"/>
      <w:pPr>
        <w:tabs>
          <w:tab w:val="num" w:pos="5040"/>
        </w:tabs>
        <w:ind w:left="5040" w:hanging="360"/>
      </w:pPr>
      <w:rPr>
        <w:rFonts w:ascii="Times" w:hAnsi="Times" w:hint="default"/>
      </w:rPr>
    </w:lvl>
    <w:lvl w:ilvl="7" w:tplc="DBEA4846" w:tentative="1">
      <w:start w:val="1"/>
      <w:numFmt w:val="bullet"/>
      <w:lvlText w:val="•"/>
      <w:lvlJc w:val="left"/>
      <w:pPr>
        <w:tabs>
          <w:tab w:val="num" w:pos="5760"/>
        </w:tabs>
        <w:ind w:left="5760" w:hanging="360"/>
      </w:pPr>
      <w:rPr>
        <w:rFonts w:ascii="Times" w:hAnsi="Times" w:hint="default"/>
      </w:rPr>
    </w:lvl>
    <w:lvl w:ilvl="8" w:tplc="F8767918" w:tentative="1">
      <w:start w:val="1"/>
      <w:numFmt w:val="bullet"/>
      <w:lvlText w:val="•"/>
      <w:lvlJc w:val="left"/>
      <w:pPr>
        <w:tabs>
          <w:tab w:val="num" w:pos="6480"/>
        </w:tabs>
        <w:ind w:left="6480" w:hanging="360"/>
      </w:pPr>
      <w:rPr>
        <w:rFonts w:ascii="Times" w:hAnsi="Times" w:hint="default"/>
      </w:rPr>
    </w:lvl>
  </w:abstractNum>
  <w:abstractNum w:abstractNumId="12">
    <w:nsid w:val="092E51A3"/>
    <w:multiLevelType w:val="hybridMultilevel"/>
    <w:tmpl w:val="1FA8E284"/>
    <w:lvl w:ilvl="0" w:tplc="807C9B60">
      <w:start w:val="1"/>
      <w:numFmt w:val="bullet"/>
      <w:lvlText w:val="•"/>
      <w:lvlJc w:val="left"/>
      <w:pPr>
        <w:tabs>
          <w:tab w:val="num" w:pos="360"/>
        </w:tabs>
        <w:ind w:left="360" w:hanging="360"/>
      </w:pPr>
      <w:rPr>
        <w:rFonts w:ascii="Times" w:hAnsi="Times" w:hint="default"/>
      </w:rPr>
    </w:lvl>
    <w:lvl w:ilvl="1" w:tplc="38DA89A8">
      <w:start w:val="137"/>
      <w:numFmt w:val="bullet"/>
      <w:lvlText w:val="•"/>
      <w:lvlJc w:val="left"/>
      <w:pPr>
        <w:tabs>
          <w:tab w:val="num" w:pos="1080"/>
        </w:tabs>
        <w:ind w:left="1080" w:hanging="360"/>
      </w:pPr>
      <w:rPr>
        <w:rFonts w:ascii="Times" w:hAnsi="Times" w:hint="default"/>
      </w:rPr>
    </w:lvl>
    <w:lvl w:ilvl="2" w:tplc="95927684" w:tentative="1">
      <w:start w:val="1"/>
      <w:numFmt w:val="bullet"/>
      <w:lvlText w:val="•"/>
      <w:lvlJc w:val="left"/>
      <w:pPr>
        <w:tabs>
          <w:tab w:val="num" w:pos="1800"/>
        </w:tabs>
        <w:ind w:left="1800" w:hanging="360"/>
      </w:pPr>
      <w:rPr>
        <w:rFonts w:ascii="Times" w:hAnsi="Times" w:hint="default"/>
      </w:rPr>
    </w:lvl>
    <w:lvl w:ilvl="3" w:tplc="4306BC26" w:tentative="1">
      <w:start w:val="1"/>
      <w:numFmt w:val="bullet"/>
      <w:lvlText w:val="•"/>
      <w:lvlJc w:val="left"/>
      <w:pPr>
        <w:tabs>
          <w:tab w:val="num" w:pos="2520"/>
        </w:tabs>
        <w:ind w:left="2520" w:hanging="360"/>
      </w:pPr>
      <w:rPr>
        <w:rFonts w:ascii="Times" w:hAnsi="Times" w:hint="default"/>
      </w:rPr>
    </w:lvl>
    <w:lvl w:ilvl="4" w:tplc="7F1CEFFA" w:tentative="1">
      <w:start w:val="1"/>
      <w:numFmt w:val="bullet"/>
      <w:lvlText w:val="•"/>
      <w:lvlJc w:val="left"/>
      <w:pPr>
        <w:tabs>
          <w:tab w:val="num" w:pos="3240"/>
        </w:tabs>
        <w:ind w:left="3240" w:hanging="360"/>
      </w:pPr>
      <w:rPr>
        <w:rFonts w:ascii="Times" w:hAnsi="Times" w:hint="default"/>
      </w:rPr>
    </w:lvl>
    <w:lvl w:ilvl="5" w:tplc="E2FEEACE" w:tentative="1">
      <w:start w:val="1"/>
      <w:numFmt w:val="bullet"/>
      <w:lvlText w:val="•"/>
      <w:lvlJc w:val="left"/>
      <w:pPr>
        <w:tabs>
          <w:tab w:val="num" w:pos="3960"/>
        </w:tabs>
        <w:ind w:left="3960" w:hanging="360"/>
      </w:pPr>
      <w:rPr>
        <w:rFonts w:ascii="Times" w:hAnsi="Times" w:hint="default"/>
      </w:rPr>
    </w:lvl>
    <w:lvl w:ilvl="6" w:tplc="78F6D198" w:tentative="1">
      <w:start w:val="1"/>
      <w:numFmt w:val="bullet"/>
      <w:lvlText w:val="•"/>
      <w:lvlJc w:val="left"/>
      <w:pPr>
        <w:tabs>
          <w:tab w:val="num" w:pos="4680"/>
        </w:tabs>
        <w:ind w:left="4680" w:hanging="360"/>
      </w:pPr>
      <w:rPr>
        <w:rFonts w:ascii="Times" w:hAnsi="Times" w:hint="default"/>
      </w:rPr>
    </w:lvl>
    <w:lvl w:ilvl="7" w:tplc="45C87552" w:tentative="1">
      <w:start w:val="1"/>
      <w:numFmt w:val="bullet"/>
      <w:lvlText w:val="•"/>
      <w:lvlJc w:val="left"/>
      <w:pPr>
        <w:tabs>
          <w:tab w:val="num" w:pos="5400"/>
        </w:tabs>
        <w:ind w:left="5400" w:hanging="360"/>
      </w:pPr>
      <w:rPr>
        <w:rFonts w:ascii="Times" w:hAnsi="Times" w:hint="default"/>
      </w:rPr>
    </w:lvl>
    <w:lvl w:ilvl="8" w:tplc="3EB4DF90" w:tentative="1">
      <w:start w:val="1"/>
      <w:numFmt w:val="bullet"/>
      <w:lvlText w:val="•"/>
      <w:lvlJc w:val="left"/>
      <w:pPr>
        <w:tabs>
          <w:tab w:val="num" w:pos="6120"/>
        </w:tabs>
        <w:ind w:left="6120" w:hanging="360"/>
      </w:pPr>
      <w:rPr>
        <w:rFonts w:ascii="Times" w:hAnsi="Times" w:hint="default"/>
      </w:rPr>
    </w:lvl>
  </w:abstractNum>
  <w:abstractNum w:abstractNumId="13">
    <w:nsid w:val="0AB620E6"/>
    <w:multiLevelType w:val="hybridMultilevel"/>
    <w:tmpl w:val="B492F9E2"/>
    <w:lvl w:ilvl="0" w:tplc="040C8226">
      <w:start w:val="1"/>
      <w:numFmt w:val="bullet"/>
      <w:lvlText w:val="•"/>
      <w:lvlJc w:val="left"/>
      <w:pPr>
        <w:tabs>
          <w:tab w:val="num" w:pos="720"/>
        </w:tabs>
        <w:ind w:left="720" w:hanging="360"/>
      </w:pPr>
      <w:rPr>
        <w:rFonts w:ascii="Times" w:hAnsi="Times" w:hint="default"/>
      </w:rPr>
    </w:lvl>
    <w:lvl w:ilvl="1" w:tplc="7272D8F6">
      <w:start w:val="137"/>
      <w:numFmt w:val="bullet"/>
      <w:lvlText w:val="•"/>
      <w:lvlJc w:val="left"/>
      <w:pPr>
        <w:tabs>
          <w:tab w:val="num" w:pos="1440"/>
        </w:tabs>
        <w:ind w:left="1440" w:hanging="360"/>
      </w:pPr>
      <w:rPr>
        <w:rFonts w:ascii="Times" w:hAnsi="Times" w:hint="default"/>
      </w:rPr>
    </w:lvl>
    <w:lvl w:ilvl="2" w:tplc="D7C40AE2" w:tentative="1">
      <w:start w:val="1"/>
      <w:numFmt w:val="bullet"/>
      <w:lvlText w:val="•"/>
      <w:lvlJc w:val="left"/>
      <w:pPr>
        <w:tabs>
          <w:tab w:val="num" w:pos="2160"/>
        </w:tabs>
        <w:ind w:left="2160" w:hanging="360"/>
      </w:pPr>
      <w:rPr>
        <w:rFonts w:ascii="Times" w:hAnsi="Times" w:hint="default"/>
      </w:rPr>
    </w:lvl>
    <w:lvl w:ilvl="3" w:tplc="F0220DEE" w:tentative="1">
      <w:start w:val="1"/>
      <w:numFmt w:val="bullet"/>
      <w:lvlText w:val="•"/>
      <w:lvlJc w:val="left"/>
      <w:pPr>
        <w:tabs>
          <w:tab w:val="num" w:pos="2880"/>
        </w:tabs>
        <w:ind w:left="2880" w:hanging="360"/>
      </w:pPr>
      <w:rPr>
        <w:rFonts w:ascii="Times" w:hAnsi="Times" w:hint="default"/>
      </w:rPr>
    </w:lvl>
    <w:lvl w:ilvl="4" w:tplc="B6B6E16A" w:tentative="1">
      <w:start w:val="1"/>
      <w:numFmt w:val="bullet"/>
      <w:lvlText w:val="•"/>
      <w:lvlJc w:val="left"/>
      <w:pPr>
        <w:tabs>
          <w:tab w:val="num" w:pos="3600"/>
        </w:tabs>
        <w:ind w:left="3600" w:hanging="360"/>
      </w:pPr>
      <w:rPr>
        <w:rFonts w:ascii="Times" w:hAnsi="Times" w:hint="default"/>
      </w:rPr>
    </w:lvl>
    <w:lvl w:ilvl="5" w:tplc="3B14EE00" w:tentative="1">
      <w:start w:val="1"/>
      <w:numFmt w:val="bullet"/>
      <w:lvlText w:val="•"/>
      <w:lvlJc w:val="left"/>
      <w:pPr>
        <w:tabs>
          <w:tab w:val="num" w:pos="4320"/>
        </w:tabs>
        <w:ind w:left="4320" w:hanging="360"/>
      </w:pPr>
      <w:rPr>
        <w:rFonts w:ascii="Times" w:hAnsi="Times" w:hint="default"/>
      </w:rPr>
    </w:lvl>
    <w:lvl w:ilvl="6" w:tplc="1D9A10B4" w:tentative="1">
      <w:start w:val="1"/>
      <w:numFmt w:val="bullet"/>
      <w:lvlText w:val="•"/>
      <w:lvlJc w:val="left"/>
      <w:pPr>
        <w:tabs>
          <w:tab w:val="num" w:pos="5040"/>
        </w:tabs>
        <w:ind w:left="5040" w:hanging="360"/>
      </w:pPr>
      <w:rPr>
        <w:rFonts w:ascii="Times" w:hAnsi="Times" w:hint="default"/>
      </w:rPr>
    </w:lvl>
    <w:lvl w:ilvl="7" w:tplc="4000A4A4" w:tentative="1">
      <w:start w:val="1"/>
      <w:numFmt w:val="bullet"/>
      <w:lvlText w:val="•"/>
      <w:lvlJc w:val="left"/>
      <w:pPr>
        <w:tabs>
          <w:tab w:val="num" w:pos="5760"/>
        </w:tabs>
        <w:ind w:left="5760" w:hanging="360"/>
      </w:pPr>
      <w:rPr>
        <w:rFonts w:ascii="Times" w:hAnsi="Times" w:hint="default"/>
      </w:rPr>
    </w:lvl>
    <w:lvl w:ilvl="8" w:tplc="8F5A1834" w:tentative="1">
      <w:start w:val="1"/>
      <w:numFmt w:val="bullet"/>
      <w:lvlText w:val="•"/>
      <w:lvlJc w:val="left"/>
      <w:pPr>
        <w:tabs>
          <w:tab w:val="num" w:pos="6480"/>
        </w:tabs>
        <w:ind w:left="6480" w:hanging="360"/>
      </w:pPr>
      <w:rPr>
        <w:rFonts w:ascii="Times" w:hAnsi="Times" w:hint="default"/>
      </w:rPr>
    </w:lvl>
  </w:abstractNum>
  <w:abstractNum w:abstractNumId="14">
    <w:nsid w:val="0DE00608"/>
    <w:multiLevelType w:val="hybridMultilevel"/>
    <w:tmpl w:val="0CA0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9E77BF"/>
    <w:multiLevelType w:val="hybridMultilevel"/>
    <w:tmpl w:val="4238F298"/>
    <w:lvl w:ilvl="0" w:tplc="3D0E9BD4">
      <w:start w:val="1"/>
      <w:numFmt w:val="bullet"/>
      <w:lvlText w:val="•"/>
      <w:lvlJc w:val="left"/>
      <w:pPr>
        <w:tabs>
          <w:tab w:val="num" w:pos="720"/>
        </w:tabs>
        <w:ind w:left="720" w:hanging="360"/>
      </w:pPr>
      <w:rPr>
        <w:rFonts w:ascii="Times" w:hAnsi="Times" w:hint="default"/>
      </w:rPr>
    </w:lvl>
    <w:lvl w:ilvl="1" w:tplc="9F88B69E">
      <w:start w:val="1"/>
      <w:numFmt w:val="bullet"/>
      <w:lvlText w:val="•"/>
      <w:lvlJc w:val="left"/>
      <w:pPr>
        <w:tabs>
          <w:tab w:val="num" w:pos="1440"/>
        </w:tabs>
        <w:ind w:left="1440" w:hanging="360"/>
      </w:pPr>
      <w:rPr>
        <w:rFonts w:ascii="Times" w:hAnsi="Times" w:hint="default"/>
      </w:rPr>
    </w:lvl>
    <w:lvl w:ilvl="2" w:tplc="69C07016" w:tentative="1">
      <w:start w:val="1"/>
      <w:numFmt w:val="bullet"/>
      <w:lvlText w:val="•"/>
      <w:lvlJc w:val="left"/>
      <w:pPr>
        <w:tabs>
          <w:tab w:val="num" w:pos="2160"/>
        </w:tabs>
        <w:ind w:left="2160" w:hanging="360"/>
      </w:pPr>
      <w:rPr>
        <w:rFonts w:ascii="Times" w:hAnsi="Times" w:hint="default"/>
      </w:rPr>
    </w:lvl>
    <w:lvl w:ilvl="3" w:tplc="80A48728" w:tentative="1">
      <w:start w:val="1"/>
      <w:numFmt w:val="bullet"/>
      <w:lvlText w:val="•"/>
      <w:lvlJc w:val="left"/>
      <w:pPr>
        <w:tabs>
          <w:tab w:val="num" w:pos="2880"/>
        </w:tabs>
        <w:ind w:left="2880" w:hanging="360"/>
      </w:pPr>
      <w:rPr>
        <w:rFonts w:ascii="Times" w:hAnsi="Times" w:hint="default"/>
      </w:rPr>
    </w:lvl>
    <w:lvl w:ilvl="4" w:tplc="752CB2E8" w:tentative="1">
      <w:start w:val="1"/>
      <w:numFmt w:val="bullet"/>
      <w:lvlText w:val="•"/>
      <w:lvlJc w:val="left"/>
      <w:pPr>
        <w:tabs>
          <w:tab w:val="num" w:pos="3600"/>
        </w:tabs>
        <w:ind w:left="3600" w:hanging="360"/>
      </w:pPr>
      <w:rPr>
        <w:rFonts w:ascii="Times" w:hAnsi="Times" w:hint="default"/>
      </w:rPr>
    </w:lvl>
    <w:lvl w:ilvl="5" w:tplc="172E9B44" w:tentative="1">
      <w:start w:val="1"/>
      <w:numFmt w:val="bullet"/>
      <w:lvlText w:val="•"/>
      <w:lvlJc w:val="left"/>
      <w:pPr>
        <w:tabs>
          <w:tab w:val="num" w:pos="4320"/>
        </w:tabs>
        <w:ind w:left="4320" w:hanging="360"/>
      </w:pPr>
      <w:rPr>
        <w:rFonts w:ascii="Times" w:hAnsi="Times" w:hint="default"/>
      </w:rPr>
    </w:lvl>
    <w:lvl w:ilvl="6" w:tplc="0BBC8862" w:tentative="1">
      <w:start w:val="1"/>
      <w:numFmt w:val="bullet"/>
      <w:lvlText w:val="•"/>
      <w:lvlJc w:val="left"/>
      <w:pPr>
        <w:tabs>
          <w:tab w:val="num" w:pos="5040"/>
        </w:tabs>
        <w:ind w:left="5040" w:hanging="360"/>
      </w:pPr>
      <w:rPr>
        <w:rFonts w:ascii="Times" w:hAnsi="Times" w:hint="default"/>
      </w:rPr>
    </w:lvl>
    <w:lvl w:ilvl="7" w:tplc="B8344C18" w:tentative="1">
      <w:start w:val="1"/>
      <w:numFmt w:val="bullet"/>
      <w:lvlText w:val="•"/>
      <w:lvlJc w:val="left"/>
      <w:pPr>
        <w:tabs>
          <w:tab w:val="num" w:pos="5760"/>
        </w:tabs>
        <w:ind w:left="5760" w:hanging="360"/>
      </w:pPr>
      <w:rPr>
        <w:rFonts w:ascii="Times" w:hAnsi="Times" w:hint="default"/>
      </w:rPr>
    </w:lvl>
    <w:lvl w:ilvl="8" w:tplc="AE5C6F68" w:tentative="1">
      <w:start w:val="1"/>
      <w:numFmt w:val="bullet"/>
      <w:lvlText w:val="•"/>
      <w:lvlJc w:val="left"/>
      <w:pPr>
        <w:tabs>
          <w:tab w:val="num" w:pos="6480"/>
        </w:tabs>
        <w:ind w:left="6480" w:hanging="360"/>
      </w:pPr>
      <w:rPr>
        <w:rFonts w:ascii="Times" w:hAnsi="Times" w:hint="default"/>
      </w:rPr>
    </w:lvl>
  </w:abstractNum>
  <w:abstractNum w:abstractNumId="16">
    <w:nsid w:val="137E0E55"/>
    <w:multiLevelType w:val="hybridMultilevel"/>
    <w:tmpl w:val="EED64FFA"/>
    <w:lvl w:ilvl="0" w:tplc="86E2FB4C">
      <w:start w:val="1"/>
      <w:numFmt w:val="bullet"/>
      <w:lvlText w:val="•"/>
      <w:lvlJc w:val="left"/>
      <w:pPr>
        <w:tabs>
          <w:tab w:val="num" w:pos="720"/>
        </w:tabs>
        <w:ind w:left="720" w:hanging="360"/>
      </w:pPr>
      <w:rPr>
        <w:rFonts w:ascii="Times" w:hAnsi="Times" w:hint="default"/>
      </w:rPr>
    </w:lvl>
    <w:lvl w:ilvl="1" w:tplc="187C8C50">
      <w:start w:val="137"/>
      <w:numFmt w:val="bullet"/>
      <w:lvlText w:val="•"/>
      <w:lvlJc w:val="left"/>
      <w:pPr>
        <w:tabs>
          <w:tab w:val="num" w:pos="1440"/>
        </w:tabs>
        <w:ind w:left="1440" w:hanging="360"/>
      </w:pPr>
      <w:rPr>
        <w:rFonts w:ascii="Times" w:hAnsi="Times" w:hint="default"/>
      </w:rPr>
    </w:lvl>
    <w:lvl w:ilvl="2" w:tplc="707E2DF8" w:tentative="1">
      <w:start w:val="1"/>
      <w:numFmt w:val="bullet"/>
      <w:lvlText w:val="•"/>
      <w:lvlJc w:val="left"/>
      <w:pPr>
        <w:tabs>
          <w:tab w:val="num" w:pos="2160"/>
        </w:tabs>
        <w:ind w:left="2160" w:hanging="360"/>
      </w:pPr>
      <w:rPr>
        <w:rFonts w:ascii="Times" w:hAnsi="Times" w:hint="default"/>
      </w:rPr>
    </w:lvl>
    <w:lvl w:ilvl="3" w:tplc="05422BE6" w:tentative="1">
      <w:start w:val="1"/>
      <w:numFmt w:val="bullet"/>
      <w:lvlText w:val="•"/>
      <w:lvlJc w:val="left"/>
      <w:pPr>
        <w:tabs>
          <w:tab w:val="num" w:pos="2880"/>
        </w:tabs>
        <w:ind w:left="2880" w:hanging="360"/>
      </w:pPr>
      <w:rPr>
        <w:rFonts w:ascii="Times" w:hAnsi="Times" w:hint="default"/>
      </w:rPr>
    </w:lvl>
    <w:lvl w:ilvl="4" w:tplc="855ED716" w:tentative="1">
      <w:start w:val="1"/>
      <w:numFmt w:val="bullet"/>
      <w:lvlText w:val="•"/>
      <w:lvlJc w:val="left"/>
      <w:pPr>
        <w:tabs>
          <w:tab w:val="num" w:pos="3600"/>
        </w:tabs>
        <w:ind w:left="3600" w:hanging="360"/>
      </w:pPr>
      <w:rPr>
        <w:rFonts w:ascii="Times" w:hAnsi="Times" w:hint="default"/>
      </w:rPr>
    </w:lvl>
    <w:lvl w:ilvl="5" w:tplc="EBD873E8" w:tentative="1">
      <w:start w:val="1"/>
      <w:numFmt w:val="bullet"/>
      <w:lvlText w:val="•"/>
      <w:lvlJc w:val="left"/>
      <w:pPr>
        <w:tabs>
          <w:tab w:val="num" w:pos="4320"/>
        </w:tabs>
        <w:ind w:left="4320" w:hanging="360"/>
      </w:pPr>
      <w:rPr>
        <w:rFonts w:ascii="Times" w:hAnsi="Times" w:hint="default"/>
      </w:rPr>
    </w:lvl>
    <w:lvl w:ilvl="6" w:tplc="1CEE3CCA" w:tentative="1">
      <w:start w:val="1"/>
      <w:numFmt w:val="bullet"/>
      <w:lvlText w:val="•"/>
      <w:lvlJc w:val="left"/>
      <w:pPr>
        <w:tabs>
          <w:tab w:val="num" w:pos="5040"/>
        </w:tabs>
        <w:ind w:left="5040" w:hanging="360"/>
      </w:pPr>
      <w:rPr>
        <w:rFonts w:ascii="Times" w:hAnsi="Times" w:hint="default"/>
      </w:rPr>
    </w:lvl>
    <w:lvl w:ilvl="7" w:tplc="85FED1E0" w:tentative="1">
      <w:start w:val="1"/>
      <w:numFmt w:val="bullet"/>
      <w:lvlText w:val="•"/>
      <w:lvlJc w:val="left"/>
      <w:pPr>
        <w:tabs>
          <w:tab w:val="num" w:pos="5760"/>
        </w:tabs>
        <w:ind w:left="5760" w:hanging="360"/>
      </w:pPr>
      <w:rPr>
        <w:rFonts w:ascii="Times" w:hAnsi="Times" w:hint="default"/>
      </w:rPr>
    </w:lvl>
    <w:lvl w:ilvl="8" w:tplc="F65017B6" w:tentative="1">
      <w:start w:val="1"/>
      <w:numFmt w:val="bullet"/>
      <w:lvlText w:val="•"/>
      <w:lvlJc w:val="left"/>
      <w:pPr>
        <w:tabs>
          <w:tab w:val="num" w:pos="6480"/>
        </w:tabs>
        <w:ind w:left="6480" w:hanging="360"/>
      </w:pPr>
      <w:rPr>
        <w:rFonts w:ascii="Times" w:hAnsi="Times" w:hint="default"/>
      </w:rPr>
    </w:lvl>
  </w:abstractNum>
  <w:abstractNum w:abstractNumId="17">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455319E"/>
    <w:multiLevelType w:val="hybridMultilevel"/>
    <w:tmpl w:val="6DD4BAF2"/>
    <w:lvl w:ilvl="0" w:tplc="E80CA12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2E156B1"/>
    <w:multiLevelType w:val="hybridMultilevel"/>
    <w:tmpl w:val="3242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162D13"/>
    <w:multiLevelType w:val="hybridMultilevel"/>
    <w:tmpl w:val="E99C8D76"/>
    <w:lvl w:ilvl="0" w:tplc="77CC6016">
      <w:start w:val="1"/>
      <w:numFmt w:val="bullet"/>
      <w:lvlText w:val="•"/>
      <w:lvlJc w:val="left"/>
      <w:pPr>
        <w:tabs>
          <w:tab w:val="num" w:pos="720"/>
        </w:tabs>
        <w:ind w:left="720" w:hanging="360"/>
      </w:pPr>
      <w:rPr>
        <w:rFonts w:ascii="Times" w:hAnsi="Times" w:hint="default"/>
      </w:rPr>
    </w:lvl>
    <w:lvl w:ilvl="1" w:tplc="8AB4ACEE">
      <w:start w:val="137"/>
      <w:numFmt w:val="bullet"/>
      <w:lvlText w:val="•"/>
      <w:lvlJc w:val="left"/>
      <w:pPr>
        <w:tabs>
          <w:tab w:val="num" w:pos="1440"/>
        </w:tabs>
        <w:ind w:left="1440" w:hanging="360"/>
      </w:pPr>
      <w:rPr>
        <w:rFonts w:ascii="Times" w:hAnsi="Times" w:hint="default"/>
      </w:rPr>
    </w:lvl>
    <w:lvl w:ilvl="2" w:tplc="AF946F66" w:tentative="1">
      <w:start w:val="1"/>
      <w:numFmt w:val="bullet"/>
      <w:lvlText w:val="•"/>
      <w:lvlJc w:val="left"/>
      <w:pPr>
        <w:tabs>
          <w:tab w:val="num" w:pos="2160"/>
        </w:tabs>
        <w:ind w:left="2160" w:hanging="360"/>
      </w:pPr>
      <w:rPr>
        <w:rFonts w:ascii="Times" w:hAnsi="Times" w:hint="default"/>
      </w:rPr>
    </w:lvl>
    <w:lvl w:ilvl="3" w:tplc="F69A2F3C" w:tentative="1">
      <w:start w:val="1"/>
      <w:numFmt w:val="bullet"/>
      <w:lvlText w:val="•"/>
      <w:lvlJc w:val="left"/>
      <w:pPr>
        <w:tabs>
          <w:tab w:val="num" w:pos="2880"/>
        </w:tabs>
        <w:ind w:left="2880" w:hanging="360"/>
      </w:pPr>
      <w:rPr>
        <w:rFonts w:ascii="Times" w:hAnsi="Times" w:hint="default"/>
      </w:rPr>
    </w:lvl>
    <w:lvl w:ilvl="4" w:tplc="715C78AA" w:tentative="1">
      <w:start w:val="1"/>
      <w:numFmt w:val="bullet"/>
      <w:lvlText w:val="•"/>
      <w:lvlJc w:val="left"/>
      <w:pPr>
        <w:tabs>
          <w:tab w:val="num" w:pos="3600"/>
        </w:tabs>
        <w:ind w:left="3600" w:hanging="360"/>
      </w:pPr>
      <w:rPr>
        <w:rFonts w:ascii="Times" w:hAnsi="Times" w:hint="default"/>
      </w:rPr>
    </w:lvl>
    <w:lvl w:ilvl="5" w:tplc="8C90F072" w:tentative="1">
      <w:start w:val="1"/>
      <w:numFmt w:val="bullet"/>
      <w:lvlText w:val="•"/>
      <w:lvlJc w:val="left"/>
      <w:pPr>
        <w:tabs>
          <w:tab w:val="num" w:pos="4320"/>
        </w:tabs>
        <w:ind w:left="4320" w:hanging="360"/>
      </w:pPr>
      <w:rPr>
        <w:rFonts w:ascii="Times" w:hAnsi="Times" w:hint="default"/>
      </w:rPr>
    </w:lvl>
    <w:lvl w:ilvl="6" w:tplc="05307A74" w:tentative="1">
      <w:start w:val="1"/>
      <w:numFmt w:val="bullet"/>
      <w:lvlText w:val="•"/>
      <w:lvlJc w:val="left"/>
      <w:pPr>
        <w:tabs>
          <w:tab w:val="num" w:pos="5040"/>
        </w:tabs>
        <w:ind w:left="5040" w:hanging="360"/>
      </w:pPr>
      <w:rPr>
        <w:rFonts w:ascii="Times" w:hAnsi="Times" w:hint="default"/>
      </w:rPr>
    </w:lvl>
    <w:lvl w:ilvl="7" w:tplc="1B68D70C" w:tentative="1">
      <w:start w:val="1"/>
      <w:numFmt w:val="bullet"/>
      <w:lvlText w:val="•"/>
      <w:lvlJc w:val="left"/>
      <w:pPr>
        <w:tabs>
          <w:tab w:val="num" w:pos="5760"/>
        </w:tabs>
        <w:ind w:left="5760" w:hanging="360"/>
      </w:pPr>
      <w:rPr>
        <w:rFonts w:ascii="Times" w:hAnsi="Times" w:hint="default"/>
      </w:rPr>
    </w:lvl>
    <w:lvl w:ilvl="8" w:tplc="A6720DD8" w:tentative="1">
      <w:start w:val="1"/>
      <w:numFmt w:val="bullet"/>
      <w:lvlText w:val="•"/>
      <w:lvlJc w:val="left"/>
      <w:pPr>
        <w:tabs>
          <w:tab w:val="num" w:pos="6480"/>
        </w:tabs>
        <w:ind w:left="6480" w:hanging="360"/>
      </w:pPr>
      <w:rPr>
        <w:rFonts w:ascii="Times" w:hAnsi="Times" w:hint="default"/>
      </w:rPr>
    </w:lvl>
  </w:abstractNum>
  <w:abstractNum w:abstractNumId="21">
    <w:nsid w:val="26E90181"/>
    <w:multiLevelType w:val="hybridMultilevel"/>
    <w:tmpl w:val="E040A2D8"/>
    <w:lvl w:ilvl="0" w:tplc="A6081088">
      <w:start w:val="1"/>
      <w:numFmt w:val="bullet"/>
      <w:lvlText w:val="•"/>
      <w:lvlJc w:val="left"/>
      <w:pPr>
        <w:tabs>
          <w:tab w:val="num" w:pos="720"/>
        </w:tabs>
        <w:ind w:left="720" w:hanging="360"/>
      </w:pPr>
      <w:rPr>
        <w:rFonts w:ascii="Times" w:hAnsi="Times" w:hint="default"/>
      </w:rPr>
    </w:lvl>
    <w:lvl w:ilvl="1" w:tplc="B4D870D6" w:tentative="1">
      <w:start w:val="1"/>
      <w:numFmt w:val="bullet"/>
      <w:lvlText w:val="•"/>
      <w:lvlJc w:val="left"/>
      <w:pPr>
        <w:tabs>
          <w:tab w:val="num" w:pos="1440"/>
        </w:tabs>
        <w:ind w:left="1440" w:hanging="360"/>
      </w:pPr>
      <w:rPr>
        <w:rFonts w:ascii="Times" w:hAnsi="Times" w:hint="default"/>
      </w:rPr>
    </w:lvl>
    <w:lvl w:ilvl="2" w:tplc="5A04D2AC" w:tentative="1">
      <w:start w:val="1"/>
      <w:numFmt w:val="bullet"/>
      <w:lvlText w:val="•"/>
      <w:lvlJc w:val="left"/>
      <w:pPr>
        <w:tabs>
          <w:tab w:val="num" w:pos="2160"/>
        </w:tabs>
        <w:ind w:left="2160" w:hanging="360"/>
      </w:pPr>
      <w:rPr>
        <w:rFonts w:ascii="Times" w:hAnsi="Times" w:hint="default"/>
      </w:rPr>
    </w:lvl>
    <w:lvl w:ilvl="3" w:tplc="C7883530" w:tentative="1">
      <w:start w:val="1"/>
      <w:numFmt w:val="bullet"/>
      <w:lvlText w:val="•"/>
      <w:lvlJc w:val="left"/>
      <w:pPr>
        <w:tabs>
          <w:tab w:val="num" w:pos="2880"/>
        </w:tabs>
        <w:ind w:left="2880" w:hanging="360"/>
      </w:pPr>
      <w:rPr>
        <w:rFonts w:ascii="Times" w:hAnsi="Times" w:hint="default"/>
      </w:rPr>
    </w:lvl>
    <w:lvl w:ilvl="4" w:tplc="DE40D8B2" w:tentative="1">
      <w:start w:val="1"/>
      <w:numFmt w:val="bullet"/>
      <w:lvlText w:val="•"/>
      <w:lvlJc w:val="left"/>
      <w:pPr>
        <w:tabs>
          <w:tab w:val="num" w:pos="3600"/>
        </w:tabs>
        <w:ind w:left="3600" w:hanging="360"/>
      </w:pPr>
      <w:rPr>
        <w:rFonts w:ascii="Times" w:hAnsi="Times" w:hint="default"/>
      </w:rPr>
    </w:lvl>
    <w:lvl w:ilvl="5" w:tplc="C37E6388" w:tentative="1">
      <w:start w:val="1"/>
      <w:numFmt w:val="bullet"/>
      <w:lvlText w:val="•"/>
      <w:lvlJc w:val="left"/>
      <w:pPr>
        <w:tabs>
          <w:tab w:val="num" w:pos="4320"/>
        </w:tabs>
        <w:ind w:left="4320" w:hanging="360"/>
      </w:pPr>
      <w:rPr>
        <w:rFonts w:ascii="Times" w:hAnsi="Times" w:hint="default"/>
      </w:rPr>
    </w:lvl>
    <w:lvl w:ilvl="6" w:tplc="DCE03CA0" w:tentative="1">
      <w:start w:val="1"/>
      <w:numFmt w:val="bullet"/>
      <w:lvlText w:val="•"/>
      <w:lvlJc w:val="left"/>
      <w:pPr>
        <w:tabs>
          <w:tab w:val="num" w:pos="5040"/>
        </w:tabs>
        <w:ind w:left="5040" w:hanging="360"/>
      </w:pPr>
      <w:rPr>
        <w:rFonts w:ascii="Times" w:hAnsi="Times" w:hint="default"/>
      </w:rPr>
    </w:lvl>
    <w:lvl w:ilvl="7" w:tplc="57CA5FCA" w:tentative="1">
      <w:start w:val="1"/>
      <w:numFmt w:val="bullet"/>
      <w:lvlText w:val="•"/>
      <w:lvlJc w:val="left"/>
      <w:pPr>
        <w:tabs>
          <w:tab w:val="num" w:pos="5760"/>
        </w:tabs>
        <w:ind w:left="5760" w:hanging="360"/>
      </w:pPr>
      <w:rPr>
        <w:rFonts w:ascii="Times" w:hAnsi="Times" w:hint="default"/>
      </w:rPr>
    </w:lvl>
    <w:lvl w:ilvl="8" w:tplc="4EEE8FDC" w:tentative="1">
      <w:start w:val="1"/>
      <w:numFmt w:val="bullet"/>
      <w:lvlText w:val="•"/>
      <w:lvlJc w:val="left"/>
      <w:pPr>
        <w:tabs>
          <w:tab w:val="num" w:pos="6480"/>
        </w:tabs>
        <w:ind w:left="6480" w:hanging="360"/>
      </w:pPr>
      <w:rPr>
        <w:rFonts w:ascii="Times" w:hAnsi="Times" w:hint="default"/>
      </w:rPr>
    </w:lvl>
  </w:abstractNum>
  <w:abstractNum w:abstractNumId="22">
    <w:nsid w:val="309F12D8"/>
    <w:multiLevelType w:val="hybridMultilevel"/>
    <w:tmpl w:val="13027A02"/>
    <w:lvl w:ilvl="0" w:tplc="3690A22C">
      <w:start w:val="1"/>
      <w:numFmt w:val="bullet"/>
      <w:lvlText w:val="•"/>
      <w:lvlJc w:val="left"/>
      <w:pPr>
        <w:tabs>
          <w:tab w:val="num" w:pos="720"/>
        </w:tabs>
        <w:ind w:left="720" w:hanging="360"/>
      </w:pPr>
      <w:rPr>
        <w:rFonts w:ascii="Times" w:hAnsi="Times" w:hint="default"/>
      </w:rPr>
    </w:lvl>
    <w:lvl w:ilvl="1" w:tplc="FD66B792" w:tentative="1">
      <w:start w:val="1"/>
      <w:numFmt w:val="bullet"/>
      <w:lvlText w:val="•"/>
      <w:lvlJc w:val="left"/>
      <w:pPr>
        <w:tabs>
          <w:tab w:val="num" w:pos="1440"/>
        </w:tabs>
        <w:ind w:left="1440" w:hanging="360"/>
      </w:pPr>
      <w:rPr>
        <w:rFonts w:ascii="Times" w:hAnsi="Times" w:hint="default"/>
      </w:rPr>
    </w:lvl>
    <w:lvl w:ilvl="2" w:tplc="1522065E" w:tentative="1">
      <w:start w:val="1"/>
      <w:numFmt w:val="bullet"/>
      <w:lvlText w:val="•"/>
      <w:lvlJc w:val="left"/>
      <w:pPr>
        <w:tabs>
          <w:tab w:val="num" w:pos="2160"/>
        </w:tabs>
        <w:ind w:left="2160" w:hanging="360"/>
      </w:pPr>
      <w:rPr>
        <w:rFonts w:ascii="Times" w:hAnsi="Times" w:hint="default"/>
      </w:rPr>
    </w:lvl>
    <w:lvl w:ilvl="3" w:tplc="BA3875AC" w:tentative="1">
      <w:start w:val="1"/>
      <w:numFmt w:val="bullet"/>
      <w:lvlText w:val="•"/>
      <w:lvlJc w:val="left"/>
      <w:pPr>
        <w:tabs>
          <w:tab w:val="num" w:pos="2880"/>
        </w:tabs>
        <w:ind w:left="2880" w:hanging="360"/>
      </w:pPr>
      <w:rPr>
        <w:rFonts w:ascii="Times" w:hAnsi="Times" w:hint="default"/>
      </w:rPr>
    </w:lvl>
    <w:lvl w:ilvl="4" w:tplc="B8566490" w:tentative="1">
      <w:start w:val="1"/>
      <w:numFmt w:val="bullet"/>
      <w:lvlText w:val="•"/>
      <w:lvlJc w:val="left"/>
      <w:pPr>
        <w:tabs>
          <w:tab w:val="num" w:pos="3600"/>
        </w:tabs>
        <w:ind w:left="3600" w:hanging="360"/>
      </w:pPr>
      <w:rPr>
        <w:rFonts w:ascii="Times" w:hAnsi="Times" w:hint="default"/>
      </w:rPr>
    </w:lvl>
    <w:lvl w:ilvl="5" w:tplc="777C7008" w:tentative="1">
      <w:start w:val="1"/>
      <w:numFmt w:val="bullet"/>
      <w:lvlText w:val="•"/>
      <w:lvlJc w:val="left"/>
      <w:pPr>
        <w:tabs>
          <w:tab w:val="num" w:pos="4320"/>
        </w:tabs>
        <w:ind w:left="4320" w:hanging="360"/>
      </w:pPr>
      <w:rPr>
        <w:rFonts w:ascii="Times" w:hAnsi="Times" w:hint="default"/>
      </w:rPr>
    </w:lvl>
    <w:lvl w:ilvl="6" w:tplc="41EC6C82" w:tentative="1">
      <w:start w:val="1"/>
      <w:numFmt w:val="bullet"/>
      <w:lvlText w:val="•"/>
      <w:lvlJc w:val="left"/>
      <w:pPr>
        <w:tabs>
          <w:tab w:val="num" w:pos="5040"/>
        </w:tabs>
        <w:ind w:left="5040" w:hanging="360"/>
      </w:pPr>
      <w:rPr>
        <w:rFonts w:ascii="Times" w:hAnsi="Times" w:hint="default"/>
      </w:rPr>
    </w:lvl>
    <w:lvl w:ilvl="7" w:tplc="5582AE7C" w:tentative="1">
      <w:start w:val="1"/>
      <w:numFmt w:val="bullet"/>
      <w:lvlText w:val="•"/>
      <w:lvlJc w:val="left"/>
      <w:pPr>
        <w:tabs>
          <w:tab w:val="num" w:pos="5760"/>
        </w:tabs>
        <w:ind w:left="5760" w:hanging="360"/>
      </w:pPr>
      <w:rPr>
        <w:rFonts w:ascii="Times" w:hAnsi="Times" w:hint="default"/>
      </w:rPr>
    </w:lvl>
    <w:lvl w:ilvl="8" w:tplc="3760D976" w:tentative="1">
      <w:start w:val="1"/>
      <w:numFmt w:val="bullet"/>
      <w:lvlText w:val="•"/>
      <w:lvlJc w:val="left"/>
      <w:pPr>
        <w:tabs>
          <w:tab w:val="num" w:pos="6480"/>
        </w:tabs>
        <w:ind w:left="6480" w:hanging="360"/>
      </w:pPr>
      <w:rPr>
        <w:rFonts w:ascii="Times" w:hAnsi="Times" w:hint="default"/>
      </w:rPr>
    </w:lvl>
  </w:abstractNum>
  <w:abstractNum w:abstractNumId="23">
    <w:nsid w:val="30AE4282"/>
    <w:multiLevelType w:val="hybridMultilevel"/>
    <w:tmpl w:val="5176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1A65A3C"/>
    <w:multiLevelType w:val="hybridMultilevel"/>
    <w:tmpl w:val="CCC05A80"/>
    <w:lvl w:ilvl="0" w:tplc="3ED836B0">
      <w:start w:val="1"/>
      <w:numFmt w:val="bullet"/>
      <w:lvlText w:val="•"/>
      <w:lvlJc w:val="left"/>
      <w:pPr>
        <w:tabs>
          <w:tab w:val="num" w:pos="720"/>
        </w:tabs>
        <w:ind w:left="720" w:hanging="360"/>
      </w:pPr>
      <w:rPr>
        <w:rFonts w:ascii="Times" w:hAnsi="Times" w:hint="default"/>
      </w:rPr>
    </w:lvl>
    <w:lvl w:ilvl="1" w:tplc="64404B40" w:tentative="1">
      <w:start w:val="1"/>
      <w:numFmt w:val="bullet"/>
      <w:lvlText w:val="•"/>
      <w:lvlJc w:val="left"/>
      <w:pPr>
        <w:tabs>
          <w:tab w:val="num" w:pos="1440"/>
        </w:tabs>
        <w:ind w:left="1440" w:hanging="360"/>
      </w:pPr>
      <w:rPr>
        <w:rFonts w:ascii="Times" w:hAnsi="Times" w:hint="default"/>
      </w:rPr>
    </w:lvl>
    <w:lvl w:ilvl="2" w:tplc="36CA5494">
      <w:start w:val="1"/>
      <w:numFmt w:val="bullet"/>
      <w:lvlText w:val="•"/>
      <w:lvlJc w:val="left"/>
      <w:pPr>
        <w:tabs>
          <w:tab w:val="num" w:pos="2160"/>
        </w:tabs>
        <w:ind w:left="2160" w:hanging="360"/>
      </w:pPr>
      <w:rPr>
        <w:rFonts w:ascii="Times" w:hAnsi="Times" w:hint="default"/>
      </w:rPr>
    </w:lvl>
    <w:lvl w:ilvl="3" w:tplc="089E0A9A" w:tentative="1">
      <w:start w:val="1"/>
      <w:numFmt w:val="bullet"/>
      <w:lvlText w:val="•"/>
      <w:lvlJc w:val="left"/>
      <w:pPr>
        <w:tabs>
          <w:tab w:val="num" w:pos="2880"/>
        </w:tabs>
        <w:ind w:left="2880" w:hanging="360"/>
      </w:pPr>
      <w:rPr>
        <w:rFonts w:ascii="Times" w:hAnsi="Times" w:hint="default"/>
      </w:rPr>
    </w:lvl>
    <w:lvl w:ilvl="4" w:tplc="04AC891C" w:tentative="1">
      <w:start w:val="1"/>
      <w:numFmt w:val="bullet"/>
      <w:lvlText w:val="•"/>
      <w:lvlJc w:val="left"/>
      <w:pPr>
        <w:tabs>
          <w:tab w:val="num" w:pos="3600"/>
        </w:tabs>
        <w:ind w:left="3600" w:hanging="360"/>
      </w:pPr>
      <w:rPr>
        <w:rFonts w:ascii="Times" w:hAnsi="Times" w:hint="default"/>
      </w:rPr>
    </w:lvl>
    <w:lvl w:ilvl="5" w:tplc="77FC7A4A" w:tentative="1">
      <w:start w:val="1"/>
      <w:numFmt w:val="bullet"/>
      <w:lvlText w:val="•"/>
      <w:lvlJc w:val="left"/>
      <w:pPr>
        <w:tabs>
          <w:tab w:val="num" w:pos="4320"/>
        </w:tabs>
        <w:ind w:left="4320" w:hanging="360"/>
      </w:pPr>
      <w:rPr>
        <w:rFonts w:ascii="Times" w:hAnsi="Times" w:hint="default"/>
      </w:rPr>
    </w:lvl>
    <w:lvl w:ilvl="6" w:tplc="0DACF6D6" w:tentative="1">
      <w:start w:val="1"/>
      <w:numFmt w:val="bullet"/>
      <w:lvlText w:val="•"/>
      <w:lvlJc w:val="left"/>
      <w:pPr>
        <w:tabs>
          <w:tab w:val="num" w:pos="5040"/>
        </w:tabs>
        <w:ind w:left="5040" w:hanging="360"/>
      </w:pPr>
      <w:rPr>
        <w:rFonts w:ascii="Times" w:hAnsi="Times" w:hint="default"/>
      </w:rPr>
    </w:lvl>
    <w:lvl w:ilvl="7" w:tplc="FBA205B8" w:tentative="1">
      <w:start w:val="1"/>
      <w:numFmt w:val="bullet"/>
      <w:lvlText w:val="•"/>
      <w:lvlJc w:val="left"/>
      <w:pPr>
        <w:tabs>
          <w:tab w:val="num" w:pos="5760"/>
        </w:tabs>
        <w:ind w:left="5760" w:hanging="360"/>
      </w:pPr>
      <w:rPr>
        <w:rFonts w:ascii="Times" w:hAnsi="Times" w:hint="default"/>
      </w:rPr>
    </w:lvl>
    <w:lvl w:ilvl="8" w:tplc="9EE42BDC" w:tentative="1">
      <w:start w:val="1"/>
      <w:numFmt w:val="bullet"/>
      <w:lvlText w:val="•"/>
      <w:lvlJc w:val="left"/>
      <w:pPr>
        <w:tabs>
          <w:tab w:val="num" w:pos="6480"/>
        </w:tabs>
        <w:ind w:left="6480" w:hanging="360"/>
      </w:pPr>
      <w:rPr>
        <w:rFonts w:ascii="Times" w:hAnsi="Times" w:hint="default"/>
      </w:rPr>
    </w:lvl>
  </w:abstractNum>
  <w:abstractNum w:abstractNumId="25">
    <w:nsid w:val="41743B10"/>
    <w:multiLevelType w:val="hybridMultilevel"/>
    <w:tmpl w:val="2ADC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CB4B3B"/>
    <w:multiLevelType w:val="hybridMultilevel"/>
    <w:tmpl w:val="915AC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D590B4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4FA94699"/>
    <w:multiLevelType w:val="hybridMultilevel"/>
    <w:tmpl w:val="60144286"/>
    <w:lvl w:ilvl="0" w:tplc="6ABE6B1E">
      <w:start w:val="1"/>
      <w:numFmt w:val="bullet"/>
      <w:lvlText w:val="•"/>
      <w:lvlJc w:val="left"/>
      <w:pPr>
        <w:tabs>
          <w:tab w:val="num" w:pos="720"/>
        </w:tabs>
        <w:ind w:left="720" w:hanging="360"/>
      </w:pPr>
      <w:rPr>
        <w:rFonts w:ascii="Times" w:hAnsi="Times" w:hint="default"/>
      </w:rPr>
    </w:lvl>
    <w:lvl w:ilvl="1" w:tplc="BFE0A258">
      <w:start w:val="137"/>
      <w:numFmt w:val="bullet"/>
      <w:lvlText w:val="•"/>
      <w:lvlJc w:val="left"/>
      <w:pPr>
        <w:tabs>
          <w:tab w:val="num" w:pos="1440"/>
        </w:tabs>
        <w:ind w:left="1440" w:hanging="360"/>
      </w:pPr>
      <w:rPr>
        <w:rFonts w:ascii="Times" w:hAnsi="Times" w:hint="default"/>
      </w:rPr>
    </w:lvl>
    <w:lvl w:ilvl="2" w:tplc="A7C246C0" w:tentative="1">
      <w:start w:val="1"/>
      <w:numFmt w:val="bullet"/>
      <w:lvlText w:val="•"/>
      <w:lvlJc w:val="left"/>
      <w:pPr>
        <w:tabs>
          <w:tab w:val="num" w:pos="2160"/>
        </w:tabs>
        <w:ind w:left="2160" w:hanging="360"/>
      </w:pPr>
      <w:rPr>
        <w:rFonts w:ascii="Times" w:hAnsi="Times" w:hint="default"/>
      </w:rPr>
    </w:lvl>
    <w:lvl w:ilvl="3" w:tplc="A016EAB6" w:tentative="1">
      <w:start w:val="1"/>
      <w:numFmt w:val="bullet"/>
      <w:lvlText w:val="•"/>
      <w:lvlJc w:val="left"/>
      <w:pPr>
        <w:tabs>
          <w:tab w:val="num" w:pos="2880"/>
        </w:tabs>
        <w:ind w:left="2880" w:hanging="360"/>
      </w:pPr>
      <w:rPr>
        <w:rFonts w:ascii="Times" w:hAnsi="Times" w:hint="default"/>
      </w:rPr>
    </w:lvl>
    <w:lvl w:ilvl="4" w:tplc="DDB4F256" w:tentative="1">
      <w:start w:val="1"/>
      <w:numFmt w:val="bullet"/>
      <w:lvlText w:val="•"/>
      <w:lvlJc w:val="left"/>
      <w:pPr>
        <w:tabs>
          <w:tab w:val="num" w:pos="3600"/>
        </w:tabs>
        <w:ind w:left="3600" w:hanging="360"/>
      </w:pPr>
      <w:rPr>
        <w:rFonts w:ascii="Times" w:hAnsi="Times" w:hint="default"/>
      </w:rPr>
    </w:lvl>
    <w:lvl w:ilvl="5" w:tplc="808C0B00" w:tentative="1">
      <w:start w:val="1"/>
      <w:numFmt w:val="bullet"/>
      <w:lvlText w:val="•"/>
      <w:lvlJc w:val="left"/>
      <w:pPr>
        <w:tabs>
          <w:tab w:val="num" w:pos="4320"/>
        </w:tabs>
        <w:ind w:left="4320" w:hanging="360"/>
      </w:pPr>
      <w:rPr>
        <w:rFonts w:ascii="Times" w:hAnsi="Times" w:hint="default"/>
      </w:rPr>
    </w:lvl>
    <w:lvl w:ilvl="6" w:tplc="4B185C3A" w:tentative="1">
      <w:start w:val="1"/>
      <w:numFmt w:val="bullet"/>
      <w:lvlText w:val="•"/>
      <w:lvlJc w:val="left"/>
      <w:pPr>
        <w:tabs>
          <w:tab w:val="num" w:pos="5040"/>
        </w:tabs>
        <w:ind w:left="5040" w:hanging="360"/>
      </w:pPr>
      <w:rPr>
        <w:rFonts w:ascii="Times" w:hAnsi="Times" w:hint="default"/>
      </w:rPr>
    </w:lvl>
    <w:lvl w:ilvl="7" w:tplc="90546182" w:tentative="1">
      <w:start w:val="1"/>
      <w:numFmt w:val="bullet"/>
      <w:lvlText w:val="•"/>
      <w:lvlJc w:val="left"/>
      <w:pPr>
        <w:tabs>
          <w:tab w:val="num" w:pos="5760"/>
        </w:tabs>
        <w:ind w:left="5760" w:hanging="360"/>
      </w:pPr>
      <w:rPr>
        <w:rFonts w:ascii="Times" w:hAnsi="Times" w:hint="default"/>
      </w:rPr>
    </w:lvl>
    <w:lvl w:ilvl="8" w:tplc="55A4F47A" w:tentative="1">
      <w:start w:val="1"/>
      <w:numFmt w:val="bullet"/>
      <w:lvlText w:val="•"/>
      <w:lvlJc w:val="left"/>
      <w:pPr>
        <w:tabs>
          <w:tab w:val="num" w:pos="6480"/>
        </w:tabs>
        <w:ind w:left="6480" w:hanging="360"/>
      </w:pPr>
      <w:rPr>
        <w:rFonts w:ascii="Times" w:hAnsi="Times" w:hint="default"/>
      </w:rPr>
    </w:lvl>
  </w:abstractNum>
  <w:abstractNum w:abstractNumId="29">
    <w:nsid w:val="565B1E81"/>
    <w:multiLevelType w:val="hybridMultilevel"/>
    <w:tmpl w:val="F304A636"/>
    <w:lvl w:ilvl="0" w:tplc="E76CB4B2">
      <w:start w:val="1"/>
      <w:numFmt w:val="bullet"/>
      <w:lvlText w:val="•"/>
      <w:lvlJc w:val="left"/>
      <w:pPr>
        <w:tabs>
          <w:tab w:val="num" w:pos="720"/>
        </w:tabs>
        <w:ind w:left="720" w:hanging="360"/>
      </w:pPr>
      <w:rPr>
        <w:rFonts w:ascii="Times" w:hAnsi="Times" w:hint="default"/>
      </w:rPr>
    </w:lvl>
    <w:lvl w:ilvl="1" w:tplc="907430BC">
      <w:start w:val="1"/>
      <w:numFmt w:val="bullet"/>
      <w:lvlText w:val="•"/>
      <w:lvlJc w:val="left"/>
      <w:pPr>
        <w:tabs>
          <w:tab w:val="num" w:pos="1440"/>
        </w:tabs>
        <w:ind w:left="1440" w:hanging="360"/>
      </w:pPr>
      <w:rPr>
        <w:rFonts w:ascii="Times" w:hAnsi="Times" w:hint="default"/>
      </w:rPr>
    </w:lvl>
    <w:lvl w:ilvl="2" w:tplc="F0A449FE" w:tentative="1">
      <w:start w:val="1"/>
      <w:numFmt w:val="bullet"/>
      <w:lvlText w:val="•"/>
      <w:lvlJc w:val="left"/>
      <w:pPr>
        <w:tabs>
          <w:tab w:val="num" w:pos="2160"/>
        </w:tabs>
        <w:ind w:left="2160" w:hanging="360"/>
      </w:pPr>
      <w:rPr>
        <w:rFonts w:ascii="Times" w:hAnsi="Times" w:hint="default"/>
      </w:rPr>
    </w:lvl>
    <w:lvl w:ilvl="3" w:tplc="299A5FDC" w:tentative="1">
      <w:start w:val="1"/>
      <w:numFmt w:val="bullet"/>
      <w:lvlText w:val="•"/>
      <w:lvlJc w:val="left"/>
      <w:pPr>
        <w:tabs>
          <w:tab w:val="num" w:pos="2880"/>
        </w:tabs>
        <w:ind w:left="2880" w:hanging="360"/>
      </w:pPr>
      <w:rPr>
        <w:rFonts w:ascii="Times" w:hAnsi="Times" w:hint="default"/>
      </w:rPr>
    </w:lvl>
    <w:lvl w:ilvl="4" w:tplc="ED429BB8" w:tentative="1">
      <w:start w:val="1"/>
      <w:numFmt w:val="bullet"/>
      <w:lvlText w:val="•"/>
      <w:lvlJc w:val="left"/>
      <w:pPr>
        <w:tabs>
          <w:tab w:val="num" w:pos="3600"/>
        </w:tabs>
        <w:ind w:left="3600" w:hanging="360"/>
      </w:pPr>
      <w:rPr>
        <w:rFonts w:ascii="Times" w:hAnsi="Times" w:hint="default"/>
      </w:rPr>
    </w:lvl>
    <w:lvl w:ilvl="5" w:tplc="6B2E2A76" w:tentative="1">
      <w:start w:val="1"/>
      <w:numFmt w:val="bullet"/>
      <w:lvlText w:val="•"/>
      <w:lvlJc w:val="left"/>
      <w:pPr>
        <w:tabs>
          <w:tab w:val="num" w:pos="4320"/>
        </w:tabs>
        <w:ind w:left="4320" w:hanging="360"/>
      </w:pPr>
      <w:rPr>
        <w:rFonts w:ascii="Times" w:hAnsi="Times" w:hint="default"/>
      </w:rPr>
    </w:lvl>
    <w:lvl w:ilvl="6" w:tplc="619ADEF4" w:tentative="1">
      <w:start w:val="1"/>
      <w:numFmt w:val="bullet"/>
      <w:lvlText w:val="•"/>
      <w:lvlJc w:val="left"/>
      <w:pPr>
        <w:tabs>
          <w:tab w:val="num" w:pos="5040"/>
        </w:tabs>
        <w:ind w:left="5040" w:hanging="360"/>
      </w:pPr>
      <w:rPr>
        <w:rFonts w:ascii="Times" w:hAnsi="Times" w:hint="default"/>
      </w:rPr>
    </w:lvl>
    <w:lvl w:ilvl="7" w:tplc="F6187970" w:tentative="1">
      <w:start w:val="1"/>
      <w:numFmt w:val="bullet"/>
      <w:lvlText w:val="•"/>
      <w:lvlJc w:val="left"/>
      <w:pPr>
        <w:tabs>
          <w:tab w:val="num" w:pos="5760"/>
        </w:tabs>
        <w:ind w:left="5760" w:hanging="360"/>
      </w:pPr>
      <w:rPr>
        <w:rFonts w:ascii="Times" w:hAnsi="Times" w:hint="default"/>
      </w:rPr>
    </w:lvl>
    <w:lvl w:ilvl="8" w:tplc="26E0C5A2" w:tentative="1">
      <w:start w:val="1"/>
      <w:numFmt w:val="bullet"/>
      <w:lvlText w:val="•"/>
      <w:lvlJc w:val="left"/>
      <w:pPr>
        <w:tabs>
          <w:tab w:val="num" w:pos="6480"/>
        </w:tabs>
        <w:ind w:left="6480" w:hanging="360"/>
      </w:pPr>
      <w:rPr>
        <w:rFonts w:ascii="Times" w:hAnsi="Times" w:hint="default"/>
      </w:rPr>
    </w:lvl>
  </w:abstractNum>
  <w:abstractNum w:abstractNumId="30">
    <w:nsid w:val="64450483"/>
    <w:multiLevelType w:val="hybridMultilevel"/>
    <w:tmpl w:val="B01499BE"/>
    <w:lvl w:ilvl="0" w:tplc="A2922F6E">
      <w:start w:val="1"/>
      <w:numFmt w:val="bullet"/>
      <w:lvlText w:val="•"/>
      <w:lvlJc w:val="left"/>
      <w:pPr>
        <w:tabs>
          <w:tab w:val="num" w:pos="720"/>
        </w:tabs>
        <w:ind w:left="720" w:hanging="360"/>
      </w:pPr>
      <w:rPr>
        <w:rFonts w:ascii="Times" w:hAnsi="Times" w:hint="default"/>
      </w:rPr>
    </w:lvl>
    <w:lvl w:ilvl="1" w:tplc="14045E6E" w:tentative="1">
      <w:start w:val="1"/>
      <w:numFmt w:val="bullet"/>
      <w:lvlText w:val="•"/>
      <w:lvlJc w:val="left"/>
      <w:pPr>
        <w:tabs>
          <w:tab w:val="num" w:pos="1440"/>
        </w:tabs>
        <w:ind w:left="1440" w:hanging="360"/>
      </w:pPr>
      <w:rPr>
        <w:rFonts w:ascii="Times" w:hAnsi="Times" w:hint="default"/>
      </w:rPr>
    </w:lvl>
    <w:lvl w:ilvl="2" w:tplc="2FE26FF0" w:tentative="1">
      <w:start w:val="1"/>
      <w:numFmt w:val="bullet"/>
      <w:lvlText w:val="•"/>
      <w:lvlJc w:val="left"/>
      <w:pPr>
        <w:tabs>
          <w:tab w:val="num" w:pos="2160"/>
        </w:tabs>
        <w:ind w:left="2160" w:hanging="360"/>
      </w:pPr>
      <w:rPr>
        <w:rFonts w:ascii="Times" w:hAnsi="Times" w:hint="default"/>
      </w:rPr>
    </w:lvl>
    <w:lvl w:ilvl="3" w:tplc="C84459C6" w:tentative="1">
      <w:start w:val="1"/>
      <w:numFmt w:val="bullet"/>
      <w:lvlText w:val="•"/>
      <w:lvlJc w:val="left"/>
      <w:pPr>
        <w:tabs>
          <w:tab w:val="num" w:pos="2880"/>
        </w:tabs>
        <w:ind w:left="2880" w:hanging="360"/>
      </w:pPr>
      <w:rPr>
        <w:rFonts w:ascii="Times" w:hAnsi="Times" w:hint="default"/>
      </w:rPr>
    </w:lvl>
    <w:lvl w:ilvl="4" w:tplc="80689D48" w:tentative="1">
      <w:start w:val="1"/>
      <w:numFmt w:val="bullet"/>
      <w:lvlText w:val="•"/>
      <w:lvlJc w:val="left"/>
      <w:pPr>
        <w:tabs>
          <w:tab w:val="num" w:pos="3600"/>
        </w:tabs>
        <w:ind w:left="3600" w:hanging="360"/>
      </w:pPr>
      <w:rPr>
        <w:rFonts w:ascii="Times" w:hAnsi="Times" w:hint="default"/>
      </w:rPr>
    </w:lvl>
    <w:lvl w:ilvl="5" w:tplc="84AAFF42" w:tentative="1">
      <w:start w:val="1"/>
      <w:numFmt w:val="bullet"/>
      <w:lvlText w:val="•"/>
      <w:lvlJc w:val="left"/>
      <w:pPr>
        <w:tabs>
          <w:tab w:val="num" w:pos="4320"/>
        </w:tabs>
        <w:ind w:left="4320" w:hanging="360"/>
      </w:pPr>
      <w:rPr>
        <w:rFonts w:ascii="Times" w:hAnsi="Times" w:hint="default"/>
      </w:rPr>
    </w:lvl>
    <w:lvl w:ilvl="6" w:tplc="4BBE4CD0" w:tentative="1">
      <w:start w:val="1"/>
      <w:numFmt w:val="bullet"/>
      <w:lvlText w:val="•"/>
      <w:lvlJc w:val="left"/>
      <w:pPr>
        <w:tabs>
          <w:tab w:val="num" w:pos="5040"/>
        </w:tabs>
        <w:ind w:left="5040" w:hanging="360"/>
      </w:pPr>
      <w:rPr>
        <w:rFonts w:ascii="Times" w:hAnsi="Times" w:hint="default"/>
      </w:rPr>
    </w:lvl>
    <w:lvl w:ilvl="7" w:tplc="471A2B68" w:tentative="1">
      <w:start w:val="1"/>
      <w:numFmt w:val="bullet"/>
      <w:lvlText w:val="•"/>
      <w:lvlJc w:val="left"/>
      <w:pPr>
        <w:tabs>
          <w:tab w:val="num" w:pos="5760"/>
        </w:tabs>
        <w:ind w:left="5760" w:hanging="360"/>
      </w:pPr>
      <w:rPr>
        <w:rFonts w:ascii="Times" w:hAnsi="Times" w:hint="default"/>
      </w:rPr>
    </w:lvl>
    <w:lvl w:ilvl="8" w:tplc="846A4F06" w:tentative="1">
      <w:start w:val="1"/>
      <w:numFmt w:val="bullet"/>
      <w:lvlText w:val="•"/>
      <w:lvlJc w:val="left"/>
      <w:pPr>
        <w:tabs>
          <w:tab w:val="num" w:pos="6480"/>
        </w:tabs>
        <w:ind w:left="6480" w:hanging="360"/>
      </w:pPr>
      <w:rPr>
        <w:rFonts w:ascii="Times" w:hAnsi="Times" w:hint="default"/>
      </w:rPr>
    </w:lvl>
  </w:abstractNum>
  <w:abstractNum w:abstractNumId="31">
    <w:nsid w:val="6BB6046C"/>
    <w:multiLevelType w:val="hybridMultilevel"/>
    <w:tmpl w:val="8F449D08"/>
    <w:lvl w:ilvl="0" w:tplc="D5409346">
      <w:start w:val="1"/>
      <w:numFmt w:val="bullet"/>
      <w:lvlText w:val="•"/>
      <w:lvlJc w:val="left"/>
      <w:pPr>
        <w:tabs>
          <w:tab w:val="num" w:pos="720"/>
        </w:tabs>
        <w:ind w:left="720" w:hanging="360"/>
      </w:pPr>
      <w:rPr>
        <w:rFonts w:ascii="Times" w:hAnsi="Times" w:hint="default"/>
      </w:rPr>
    </w:lvl>
    <w:lvl w:ilvl="1" w:tplc="7C44B672" w:tentative="1">
      <w:start w:val="1"/>
      <w:numFmt w:val="bullet"/>
      <w:lvlText w:val="•"/>
      <w:lvlJc w:val="left"/>
      <w:pPr>
        <w:tabs>
          <w:tab w:val="num" w:pos="1440"/>
        </w:tabs>
        <w:ind w:left="1440" w:hanging="360"/>
      </w:pPr>
      <w:rPr>
        <w:rFonts w:ascii="Times" w:hAnsi="Times" w:hint="default"/>
      </w:rPr>
    </w:lvl>
    <w:lvl w:ilvl="2" w:tplc="ADC60A6C" w:tentative="1">
      <w:start w:val="1"/>
      <w:numFmt w:val="bullet"/>
      <w:lvlText w:val="•"/>
      <w:lvlJc w:val="left"/>
      <w:pPr>
        <w:tabs>
          <w:tab w:val="num" w:pos="2160"/>
        </w:tabs>
        <w:ind w:left="2160" w:hanging="360"/>
      </w:pPr>
      <w:rPr>
        <w:rFonts w:ascii="Times" w:hAnsi="Times" w:hint="default"/>
      </w:rPr>
    </w:lvl>
    <w:lvl w:ilvl="3" w:tplc="31FA9D88" w:tentative="1">
      <w:start w:val="1"/>
      <w:numFmt w:val="bullet"/>
      <w:lvlText w:val="•"/>
      <w:lvlJc w:val="left"/>
      <w:pPr>
        <w:tabs>
          <w:tab w:val="num" w:pos="2880"/>
        </w:tabs>
        <w:ind w:left="2880" w:hanging="360"/>
      </w:pPr>
      <w:rPr>
        <w:rFonts w:ascii="Times" w:hAnsi="Times" w:hint="default"/>
      </w:rPr>
    </w:lvl>
    <w:lvl w:ilvl="4" w:tplc="E020BF52" w:tentative="1">
      <w:start w:val="1"/>
      <w:numFmt w:val="bullet"/>
      <w:lvlText w:val="•"/>
      <w:lvlJc w:val="left"/>
      <w:pPr>
        <w:tabs>
          <w:tab w:val="num" w:pos="3600"/>
        </w:tabs>
        <w:ind w:left="3600" w:hanging="360"/>
      </w:pPr>
      <w:rPr>
        <w:rFonts w:ascii="Times" w:hAnsi="Times" w:hint="default"/>
      </w:rPr>
    </w:lvl>
    <w:lvl w:ilvl="5" w:tplc="2DE28A1E" w:tentative="1">
      <w:start w:val="1"/>
      <w:numFmt w:val="bullet"/>
      <w:lvlText w:val="•"/>
      <w:lvlJc w:val="left"/>
      <w:pPr>
        <w:tabs>
          <w:tab w:val="num" w:pos="4320"/>
        </w:tabs>
        <w:ind w:left="4320" w:hanging="360"/>
      </w:pPr>
      <w:rPr>
        <w:rFonts w:ascii="Times" w:hAnsi="Times" w:hint="default"/>
      </w:rPr>
    </w:lvl>
    <w:lvl w:ilvl="6" w:tplc="2DF2EFA6" w:tentative="1">
      <w:start w:val="1"/>
      <w:numFmt w:val="bullet"/>
      <w:lvlText w:val="•"/>
      <w:lvlJc w:val="left"/>
      <w:pPr>
        <w:tabs>
          <w:tab w:val="num" w:pos="5040"/>
        </w:tabs>
        <w:ind w:left="5040" w:hanging="360"/>
      </w:pPr>
      <w:rPr>
        <w:rFonts w:ascii="Times" w:hAnsi="Times" w:hint="default"/>
      </w:rPr>
    </w:lvl>
    <w:lvl w:ilvl="7" w:tplc="3F167B28" w:tentative="1">
      <w:start w:val="1"/>
      <w:numFmt w:val="bullet"/>
      <w:lvlText w:val="•"/>
      <w:lvlJc w:val="left"/>
      <w:pPr>
        <w:tabs>
          <w:tab w:val="num" w:pos="5760"/>
        </w:tabs>
        <w:ind w:left="5760" w:hanging="360"/>
      </w:pPr>
      <w:rPr>
        <w:rFonts w:ascii="Times" w:hAnsi="Times" w:hint="default"/>
      </w:rPr>
    </w:lvl>
    <w:lvl w:ilvl="8" w:tplc="13ACFC3C" w:tentative="1">
      <w:start w:val="1"/>
      <w:numFmt w:val="bullet"/>
      <w:lvlText w:val="•"/>
      <w:lvlJc w:val="left"/>
      <w:pPr>
        <w:tabs>
          <w:tab w:val="num" w:pos="6480"/>
        </w:tabs>
        <w:ind w:left="6480" w:hanging="360"/>
      </w:pPr>
      <w:rPr>
        <w:rFonts w:ascii="Times" w:hAnsi="Times" w:hint="default"/>
      </w:rPr>
    </w:lvl>
  </w:abstractNum>
  <w:abstractNum w:abstractNumId="32">
    <w:nsid w:val="6DC31724"/>
    <w:multiLevelType w:val="hybridMultilevel"/>
    <w:tmpl w:val="0FF46822"/>
    <w:lvl w:ilvl="0" w:tplc="5CCC8FE6">
      <w:start w:val="1"/>
      <w:numFmt w:val="bullet"/>
      <w:lvlText w:val="•"/>
      <w:lvlJc w:val="left"/>
      <w:pPr>
        <w:tabs>
          <w:tab w:val="num" w:pos="720"/>
        </w:tabs>
        <w:ind w:left="720" w:hanging="360"/>
      </w:pPr>
      <w:rPr>
        <w:rFonts w:ascii="Times" w:hAnsi="Times" w:hint="default"/>
      </w:rPr>
    </w:lvl>
    <w:lvl w:ilvl="1" w:tplc="E8A48B76" w:tentative="1">
      <w:start w:val="1"/>
      <w:numFmt w:val="bullet"/>
      <w:lvlText w:val="•"/>
      <w:lvlJc w:val="left"/>
      <w:pPr>
        <w:tabs>
          <w:tab w:val="num" w:pos="1440"/>
        </w:tabs>
        <w:ind w:left="1440" w:hanging="360"/>
      </w:pPr>
      <w:rPr>
        <w:rFonts w:ascii="Times" w:hAnsi="Times" w:hint="default"/>
      </w:rPr>
    </w:lvl>
    <w:lvl w:ilvl="2" w:tplc="8E586CDA" w:tentative="1">
      <w:start w:val="1"/>
      <w:numFmt w:val="bullet"/>
      <w:lvlText w:val="•"/>
      <w:lvlJc w:val="left"/>
      <w:pPr>
        <w:tabs>
          <w:tab w:val="num" w:pos="2160"/>
        </w:tabs>
        <w:ind w:left="2160" w:hanging="360"/>
      </w:pPr>
      <w:rPr>
        <w:rFonts w:ascii="Times" w:hAnsi="Times" w:hint="default"/>
      </w:rPr>
    </w:lvl>
    <w:lvl w:ilvl="3" w:tplc="58EA8652" w:tentative="1">
      <w:start w:val="1"/>
      <w:numFmt w:val="bullet"/>
      <w:lvlText w:val="•"/>
      <w:lvlJc w:val="left"/>
      <w:pPr>
        <w:tabs>
          <w:tab w:val="num" w:pos="2880"/>
        </w:tabs>
        <w:ind w:left="2880" w:hanging="360"/>
      </w:pPr>
      <w:rPr>
        <w:rFonts w:ascii="Times" w:hAnsi="Times" w:hint="default"/>
      </w:rPr>
    </w:lvl>
    <w:lvl w:ilvl="4" w:tplc="893AF7CC" w:tentative="1">
      <w:start w:val="1"/>
      <w:numFmt w:val="bullet"/>
      <w:lvlText w:val="•"/>
      <w:lvlJc w:val="left"/>
      <w:pPr>
        <w:tabs>
          <w:tab w:val="num" w:pos="3600"/>
        </w:tabs>
        <w:ind w:left="3600" w:hanging="360"/>
      </w:pPr>
      <w:rPr>
        <w:rFonts w:ascii="Times" w:hAnsi="Times" w:hint="default"/>
      </w:rPr>
    </w:lvl>
    <w:lvl w:ilvl="5" w:tplc="E6F609BE" w:tentative="1">
      <w:start w:val="1"/>
      <w:numFmt w:val="bullet"/>
      <w:lvlText w:val="•"/>
      <w:lvlJc w:val="left"/>
      <w:pPr>
        <w:tabs>
          <w:tab w:val="num" w:pos="4320"/>
        </w:tabs>
        <w:ind w:left="4320" w:hanging="360"/>
      </w:pPr>
      <w:rPr>
        <w:rFonts w:ascii="Times" w:hAnsi="Times" w:hint="default"/>
      </w:rPr>
    </w:lvl>
    <w:lvl w:ilvl="6" w:tplc="1B328CD4" w:tentative="1">
      <w:start w:val="1"/>
      <w:numFmt w:val="bullet"/>
      <w:lvlText w:val="•"/>
      <w:lvlJc w:val="left"/>
      <w:pPr>
        <w:tabs>
          <w:tab w:val="num" w:pos="5040"/>
        </w:tabs>
        <w:ind w:left="5040" w:hanging="360"/>
      </w:pPr>
      <w:rPr>
        <w:rFonts w:ascii="Times" w:hAnsi="Times" w:hint="default"/>
      </w:rPr>
    </w:lvl>
    <w:lvl w:ilvl="7" w:tplc="45FA011A" w:tentative="1">
      <w:start w:val="1"/>
      <w:numFmt w:val="bullet"/>
      <w:lvlText w:val="•"/>
      <w:lvlJc w:val="left"/>
      <w:pPr>
        <w:tabs>
          <w:tab w:val="num" w:pos="5760"/>
        </w:tabs>
        <w:ind w:left="5760" w:hanging="360"/>
      </w:pPr>
      <w:rPr>
        <w:rFonts w:ascii="Times" w:hAnsi="Times" w:hint="default"/>
      </w:rPr>
    </w:lvl>
    <w:lvl w:ilvl="8" w:tplc="B064A0D6" w:tentative="1">
      <w:start w:val="1"/>
      <w:numFmt w:val="bullet"/>
      <w:lvlText w:val="•"/>
      <w:lvlJc w:val="left"/>
      <w:pPr>
        <w:tabs>
          <w:tab w:val="num" w:pos="6480"/>
        </w:tabs>
        <w:ind w:left="6480" w:hanging="360"/>
      </w:pPr>
      <w:rPr>
        <w:rFonts w:ascii="Times" w:hAnsi="Times" w:hint="default"/>
      </w:rPr>
    </w:lvl>
  </w:abstractNum>
  <w:abstractNum w:abstractNumId="33">
    <w:nsid w:val="71D1205F"/>
    <w:multiLevelType w:val="hybridMultilevel"/>
    <w:tmpl w:val="375ACA00"/>
    <w:lvl w:ilvl="0" w:tplc="04090001">
      <w:start w:val="1"/>
      <w:numFmt w:val="bullet"/>
      <w:lvlText w:val=""/>
      <w:lvlJc w:val="left"/>
      <w:pPr>
        <w:ind w:left="2560" w:hanging="360"/>
      </w:pPr>
      <w:rPr>
        <w:rFonts w:ascii="Symbol" w:hAnsi="Symbol" w:hint="default"/>
      </w:rPr>
    </w:lvl>
    <w:lvl w:ilvl="1" w:tplc="04090003" w:tentative="1">
      <w:start w:val="1"/>
      <w:numFmt w:val="bullet"/>
      <w:lvlText w:val="o"/>
      <w:lvlJc w:val="left"/>
      <w:pPr>
        <w:ind w:left="3280" w:hanging="360"/>
      </w:pPr>
      <w:rPr>
        <w:rFonts w:ascii="Courier New" w:hAnsi="Courier New" w:hint="default"/>
      </w:rPr>
    </w:lvl>
    <w:lvl w:ilvl="2" w:tplc="04090005" w:tentative="1">
      <w:start w:val="1"/>
      <w:numFmt w:val="bullet"/>
      <w:lvlText w:val=""/>
      <w:lvlJc w:val="left"/>
      <w:pPr>
        <w:ind w:left="4000" w:hanging="360"/>
      </w:pPr>
      <w:rPr>
        <w:rFonts w:ascii="Wingdings" w:hAnsi="Wingdings" w:hint="default"/>
      </w:rPr>
    </w:lvl>
    <w:lvl w:ilvl="3" w:tplc="04090001" w:tentative="1">
      <w:start w:val="1"/>
      <w:numFmt w:val="bullet"/>
      <w:lvlText w:val=""/>
      <w:lvlJc w:val="left"/>
      <w:pPr>
        <w:ind w:left="4720" w:hanging="360"/>
      </w:pPr>
      <w:rPr>
        <w:rFonts w:ascii="Symbol" w:hAnsi="Symbol" w:hint="default"/>
      </w:rPr>
    </w:lvl>
    <w:lvl w:ilvl="4" w:tplc="04090003" w:tentative="1">
      <w:start w:val="1"/>
      <w:numFmt w:val="bullet"/>
      <w:lvlText w:val="o"/>
      <w:lvlJc w:val="left"/>
      <w:pPr>
        <w:ind w:left="5440" w:hanging="360"/>
      </w:pPr>
      <w:rPr>
        <w:rFonts w:ascii="Courier New" w:hAnsi="Courier New" w:hint="default"/>
      </w:rPr>
    </w:lvl>
    <w:lvl w:ilvl="5" w:tplc="04090005" w:tentative="1">
      <w:start w:val="1"/>
      <w:numFmt w:val="bullet"/>
      <w:lvlText w:val=""/>
      <w:lvlJc w:val="left"/>
      <w:pPr>
        <w:ind w:left="6160" w:hanging="360"/>
      </w:pPr>
      <w:rPr>
        <w:rFonts w:ascii="Wingdings" w:hAnsi="Wingdings" w:hint="default"/>
      </w:rPr>
    </w:lvl>
    <w:lvl w:ilvl="6" w:tplc="04090001" w:tentative="1">
      <w:start w:val="1"/>
      <w:numFmt w:val="bullet"/>
      <w:lvlText w:val=""/>
      <w:lvlJc w:val="left"/>
      <w:pPr>
        <w:ind w:left="6880" w:hanging="360"/>
      </w:pPr>
      <w:rPr>
        <w:rFonts w:ascii="Symbol" w:hAnsi="Symbol" w:hint="default"/>
      </w:rPr>
    </w:lvl>
    <w:lvl w:ilvl="7" w:tplc="04090003" w:tentative="1">
      <w:start w:val="1"/>
      <w:numFmt w:val="bullet"/>
      <w:lvlText w:val="o"/>
      <w:lvlJc w:val="left"/>
      <w:pPr>
        <w:ind w:left="7600" w:hanging="360"/>
      </w:pPr>
      <w:rPr>
        <w:rFonts w:ascii="Courier New" w:hAnsi="Courier New" w:hint="default"/>
      </w:rPr>
    </w:lvl>
    <w:lvl w:ilvl="8" w:tplc="04090005" w:tentative="1">
      <w:start w:val="1"/>
      <w:numFmt w:val="bullet"/>
      <w:lvlText w:val=""/>
      <w:lvlJc w:val="left"/>
      <w:pPr>
        <w:ind w:left="8320" w:hanging="360"/>
      </w:pPr>
      <w:rPr>
        <w:rFonts w:ascii="Wingdings" w:hAnsi="Wingdings" w:hint="default"/>
      </w:rPr>
    </w:lvl>
  </w:abstractNum>
  <w:abstractNum w:abstractNumId="34">
    <w:nsid w:val="72C079B5"/>
    <w:multiLevelType w:val="hybridMultilevel"/>
    <w:tmpl w:val="E5C6707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5">
    <w:nsid w:val="74140266"/>
    <w:multiLevelType w:val="hybridMultilevel"/>
    <w:tmpl w:val="7D9A0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D30CB1"/>
    <w:multiLevelType w:val="hybridMultilevel"/>
    <w:tmpl w:val="1E9CA78E"/>
    <w:lvl w:ilvl="0" w:tplc="86BC4F72">
      <w:start w:val="1"/>
      <w:numFmt w:val="bullet"/>
      <w:lvlText w:val="•"/>
      <w:lvlJc w:val="left"/>
      <w:pPr>
        <w:tabs>
          <w:tab w:val="num" w:pos="720"/>
        </w:tabs>
        <w:ind w:left="720" w:hanging="360"/>
      </w:pPr>
      <w:rPr>
        <w:rFonts w:ascii="Times" w:hAnsi="Times" w:hint="default"/>
      </w:rPr>
    </w:lvl>
    <w:lvl w:ilvl="1" w:tplc="31607DE0" w:tentative="1">
      <w:start w:val="1"/>
      <w:numFmt w:val="bullet"/>
      <w:lvlText w:val="•"/>
      <w:lvlJc w:val="left"/>
      <w:pPr>
        <w:tabs>
          <w:tab w:val="num" w:pos="1440"/>
        </w:tabs>
        <w:ind w:left="1440" w:hanging="360"/>
      </w:pPr>
      <w:rPr>
        <w:rFonts w:ascii="Times" w:hAnsi="Times" w:hint="default"/>
      </w:rPr>
    </w:lvl>
    <w:lvl w:ilvl="2" w:tplc="5E2C4B8E" w:tentative="1">
      <w:start w:val="1"/>
      <w:numFmt w:val="bullet"/>
      <w:lvlText w:val="•"/>
      <w:lvlJc w:val="left"/>
      <w:pPr>
        <w:tabs>
          <w:tab w:val="num" w:pos="2160"/>
        </w:tabs>
        <w:ind w:left="2160" w:hanging="360"/>
      </w:pPr>
      <w:rPr>
        <w:rFonts w:ascii="Times" w:hAnsi="Times" w:hint="default"/>
      </w:rPr>
    </w:lvl>
    <w:lvl w:ilvl="3" w:tplc="F9F244A6" w:tentative="1">
      <w:start w:val="1"/>
      <w:numFmt w:val="bullet"/>
      <w:lvlText w:val="•"/>
      <w:lvlJc w:val="left"/>
      <w:pPr>
        <w:tabs>
          <w:tab w:val="num" w:pos="2880"/>
        </w:tabs>
        <w:ind w:left="2880" w:hanging="360"/>
      </w:pPr>
      <w:rPr>
        <w:rFonts w:ascii="Times" w:hAnsi="Times" w:hint="default"/>
      </w:rPr>
    </w:lvl>
    <w:lvl w:ilvl="4" w:tplc="E9A4C6F0" w:tentative="1">
      <w:start w:val="1"/>
      <w:numFmt w:val="bullet"/>
      <w:lvlText w:val="•"/>
      <w:lvlJc w:val="left"/>
      <w:pPr>
        <w:tabs>
          <w:tab w:val="num" w:pos="3600"/>
        </w:tabs>
        <w:ind w:left="3600" w:hanging="360"/>
      </w:pPr>
      <w:rPr>
        <w:rFonts w:ascii="Times" w:hAnsi="Times" w:hint="default"/>
      </w:rPr>
    </w:lvl>
    <w:lvl w:ilvl="5" w:tplc="6F8825E8" w:tentative="1">
      <w:start w:val="1"/>
      <w:numFmt w:val="bullet"/>
      <w:lvlText w:val="•"/>
      <w:lvlJc w:val="left"/>
      <w:pPr>
        <w:tabs>
          <w:tab w:val="num" w:pos="4320"/>
        </w:tabs>
        <w:ind w:left="4320" w:hanging="360"/>
      </w:pPr>
      <w:rPr>
        <w:rFonts w:ascii="Times" w:hAnsi="Times" w:hint="default"/>
      </w:rPr>
    </w:lvl>
    <w:lvl w:ilvl="6" w:tplc="87B255FC" w:tentative="1">
      <w:start w:val="1"/>
      <w:numFmt w:val="bullet"/>
      <w:lvlText w:val="•"/>
      <w:lvlJc w:val="left"/>
      <w:pPr>
        <w:tabs>
          <w:tab w:val="num" w:pos="5040"/>
        </w:tabs>
        <w:ind w:left="5040" w:hanging="360"/>
      </w:pPr>
      <w:rPr>
        <w:rFonts w:ascii="Times" w:hAnsi="Times" w:hint="default"/>
      </w:rPr>
    </w:lvl>
    <w:lvl w:ilvl="7" w:tplc="01E063FC" w:tentative="1">
      <w:start w:val="1"/>
      <w:numFmt w:val="bullet"/>
      <w:lvlText w:val="•"/>
      <w:lvlJc w:val="left"/>
      <w:pPr>
        <w:tabs>
          <w:tab w:val="num" w:pos="5760"/>
        </w:tabs>
        <w:ind w:left="5760" w:hanging="360"/>
      </w:pPr>
      <w:rPr>
        <w:rFonts w:ascii="Times" w:hAnsi="Times" w:hint="default"/>
      </w:rPr>
    </w:lvl>
    <w:lvl w:ilvl="8" w:tplc="3A6CC128" w:tentative="1">
      <w:start w:val="1"/>
      <w:numFmt w:val="bullet"/>
      <w:lvlText w:val="•"/>
      <w:lvlJc w:val="left"/>
      <w:pPr>
        <w:tabs>
          <w:tab w:val="num" w:pos="6480"/>
        </w:tabs>
        <w:ind w:left="6480" w:hanging="360"/>
      </w:pPr>
      <w:rPr>
        <w:rFonts w:ascii="Times" w:hAnsi="Times" w:hint="default"/>
      </w:rPr>
    </w:lvl>
  </w:abstractNum>
  <w:abstractNum w:abstractNumId="37">
    <w:nsid w:val="77DD2AFD"/>
    <w:multiLevelType w:val="hybridMultilevel"/>
    <w:tmpl w:val="5A1C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511862"/>
    <w:multiLevelType w:val="hybridMultilevel"/>
    <w:tmpl w:val="3FE2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1B41EB"/>
    <w:multiLevelType w:val="hybridMultilevel"/>
    <w:tmpl w:val="37AA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CA23E1"/>
    <w:multiLevelType w:val="hybridMultilevel"/>
    <w:tmpl w:val="4C66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E22948"/>
    <w:multiLevelType w:val="hybridMultilevel"/>
    <w:tmpl w:val="E2709BE8"/>
    <w:lvl w:ilvl="0" w:tplc="A1745896">
      <w:start w:val="1"/>
      <w:numFmt w:val="bullet"/>
      <w:lvlText w:val="•"/>
      <w:lvlJc w:val="left"/>
      <w:pPr>
        <w:tabs>
          <w:tab w:val="num" w:pos="720"/>
        </w:tabs>
        <w:ind w:left="720" w:hanging="360"/>
      </w:pPr>
      <w:rPr>
        <w:rFonts w:ascii="Times" w:hAnsi="Times" w:hint="default"/>
      </w:rPr>
    </w:lvl>
    <w:lvl w:ilvl="1" w:tplc="CB52822A">
      <w:start w:val="137"/>
      <w:numFmt w:val="bullet"/>
      <w:lvlText w:val="•"/>
      <w:lvlJc w:val="left"/>
      <w:pPr>
        <w:tabs>
          <w:tab w:val="num" w:pos="1440"/>
        </w:tabs>
        <w:ind w:left="1440" w:hanging="360"/>
      </w:pPr>
      <w:rPr>
        <w:rFonts w:ascii="Times" w:hAnsi="Times" w:hint="default"/>
      </w:rPr>
    </w:lvl>
    <w:lvl w:ilvl="2" w:tplc="1F1CE0D6" w:tentative="1">
      <w:start w:val="1"/>
      <w:numFmt w:val="bullet"/>
      <w:lvlText w:val="•"/>
      <w:lvlJc w:val="left"/>
      <w:pPr>
        <w:tabs>
          <w:tab w:val="num" w:pos="2160"/>
        </w:tabs>
        <w:ind w:left="2160" w:hanging="360"/>
      </w:pPr>
      <w:rPr>
        <w:rFonts w:ascii="Times" w:hAnsi="Times" w:hint="default"/>
      </w:rPr>
    </w:lvl>
    <w:lvl w:ilvl="3" w:tplc="ECDC4ACA" w:tentative="1">
      <w:start w:val="1"/>
      <w:numFmt w:val="bullet"/>
      <w:lvlText w:val="•"/>
      <w:lvlJc w:val="left"/>
      <w:pPr>
        <w:tabs>
          <w:tab w:val="num" w:pos="2880"/>
        </w:tabs>
        <w:ind w:left="2880" w:hanging="360"/>
      </w:pPr>
      <w:rPr>
        <w:rFonts w:ascii="Times" w:hAnsi="Times" w:hint="default"/>
      </w:rPr>
    </w:lvl>
    <w:lvl w:ilvl="4" w:tplc="9688810C" w:tentative="1">
      <w:start w:val="1"/>
      <w:numFmt w:val="bullet"/>
      <w:lvlText w:val="•"/>
      <w:lvlJc w:val="left"/>
      <w:pPr>
        <w:tabs>
          <w:tab w:val="num" w:pos="3600"/>
        </w:tabs>
        <w:ind w:left="3600" w:hanging="360"/>
      </w:pPr>
      <w:rPr>
        <w:rFonts w:ascii="Times" w:hAnsi="Times" w:hint="default"/>
      </w:rPr>
    </w:lvl>
    <w:lvl w:ilvl="5" w:tplc="17266254" w:tentative="1">
      <w:start w:val="1"/>
      <w:numFmt w:val="bullet"/>
      <w:lvlText w:val="•"/>
      <w:lvlJc w:val="left"/>
      <w:pPr>
        <w:tabs>
          <w:tab w:val="num" w:pos="4320"/>
        </w:tabs>
        <w:ind w:left="4320" w:hanging="360"/>
      </w:pPr>
      <w:rPr>
        <w:rFonts w:ascii="Times" w:hAnsi="Times" w:hint="default"/>
      </w:rPr>
    </w:lvl>
    <w:lvl w:ilvl="6" w:tplc="8DD812CA" w:tentative="1">
      <w:start w:val="1"/>
      <w:numFmt w:val="bullet"/>
      <w:lvlText w:val="•"/>
      <w:lvlJc w:val="left"/>
      <w:pPr>
        <w:tabs>
          <w:tab w:val="num" w:pos="5040"/>
        </w:tabs>
        <w:ind w:left="5040" w:hanging="360"/>
      </w:pPr>
      <w:rPr>
        <w:rFonts w:ascii="Times" w:hAnsi="Times" w:hint="default"/>
      </w:rPr>
    </w:lvl>
    <w:lvl w:ilvl="7" w:tplc="0BDEC86E" w:tentative="1">
      <w:start w:val="1"/>
      <w:numFmt w:val="bullet"/>
      <w:lvlText w:val="•"/>
      <w:lvlJc w:val="left"/>
      <w:pPr>
        <w:tabs>
          <w:tab w:val="num" w:pos="5760"/>
        </w:tabs>
        <w:ind w:left="5760" w:hanging="360"/>
      </w:pPr>
      <w:rPr>
        <w:rFonts w:ascii="Times" w:hAnsi="Times" w:hint="default"/>
      </w:rPr>
    </w:lvl>
    <w:lvl w:ilvl="8" w:tplc="DCD47100" w:tentative="1">
      <w:start w:val="1"/>
      <w:numFmt w:val="bullet"/>
      <w:lvlText w:val="•"/>
      <w:lvlJc w:val="left"/>
      <w:pPr>
        <w:tabs>
          <w:tab w:val="num" w:pos="6480"/>
        </w:tabs>
        <w:ind w:left="6480" w:hanging="360"/>
      </w:pPr>
      <w:rPr>
        <w:rFonts w:ascii="Times" w:hAnsi="Time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7"/>
  </w:num>
  <w:num w:numId="12">
    <w:abstractNumId w:val="17"/>
  </w:num>
  <w:num w:numId="13">
    <w:abstractNumId w:val="14"/>
  </w:num>
  <w:num w:numId="14">
    <w:abstractNumId w:val="34"/>
  </w:num>
  <w:num w:numId="15">
    <w:abstractNumId w:val="19"/>
  </w:num>
  <w:num w:numId="16">
    <w:abstractNumId w:val="38"/>
  </w:num>
  <w:num w:numId="17">
    <w:abstractNumId w:val="40"/>
  </w:num>
  <w:num w:numId="18">
    <w:abstractNumId w:val="39"/>
  </w:num>
  <w:num w:numId="19">
    <w:abstractNumId w:val="26"/>
  </w:num>
  <w:num w:numId="20">
    <w:abstractNumId w:val="29"/>
  </w:num>
  <w:num w:numId="21">
    <w:abstractNumId w:val="23"/>
  </w:num>
  <w:num w:numId="22">
    <w:abstractNumId w:val="15"/>
  </w:num>
  <w:num w:numId="23">
    <w:abstractNumId w:val="24"/>
  </w:num>
  <w:num w:numId="24">
    <w:abstractNumId w:val="0"/>
  </w:num>
  <w:num w:numId="25">
    <w:abstractNumId w:val="20"/>
  </w:num>
  <w:num w:numId="26">
    <w:abstractNumId w:val="25"/>
  </w:num>
  <w:num w:numId="27">
    <w:abstractNumId w:val="36"/>
  </w:num>
  <w:num w:numId="28">
    <w:abstractNumId w:val="18"/>
  </w:num>
  <w:num w:numId="29">
    <w:abstractNumId w:val="35"/>
  </w:num>
  <w:num w:numId="30">
    <w:abstractNumId w:val="13"/>
  </w:num>
  <w:num w:numId="31">
    <w:abstractNumId w:val="22"/>
  </w:num>
  <w:num w:numId="32">
    <w:abstractNumId w:val="11"/>
  </w:num>
  <w:num w:numId="33">
    <w:abstractNumId w:val="31"/>
  </w:num>
  <w:num w:numId="34">
    <w:abstractNumId w:val="21"/>
  </w:num>
  <w:num w:numId="35">
    <w:abstractNumId w:val="30"/>
  </w:num>
  <w:num w:numId="36">
    <w:abstractNumId w:val="32"/>
  </w:num>
  <w:num w:numId="37">
    <w:abstractNumId w:val="16"/>
  </w:num>
  <w:num w:numId="38">
    <w:abstractNumId w:val="33"/>
  </w:num>
  <w:num w:numId="39">
    <w:abstractNumId w:val="37"/>
  </w:num>
  <w:num w:numId="40">
    <w:abstractNumId w:val="28"/>
  </w:num>
  <w:num w:numId="41">
    <w:abstractNumId w:val="41"/>
  </w:num>
  <w:num w:numId="42">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y Roberts">
    <w15:presenceInfo w15:providerId="None" w15:userId="Guy Rober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trackRevision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2E"/>
    <w:rsid w:val="00006BA5"/>
    <w:rsid w:val="00016927"/>
    <w:rsid w:val="000354A1"/>
    <w:rsid w:val="0003754B"/>
    <w:rsid w:val="00043A6E"/>
    <w:rsid w:val="000465D8"/>
    <w:rsid w:val="0005492D"/>
    <w:rsid w:val="000649D3"/>
    <w:rsid w:val="00073164"/>
    <w:rsid w:val="0007504D"/>
    <w:rsid w:val="00082DA8"/>
    <w:rsid w:val="0008466E"/>
    <w:rsid w:val="00097AAD"/>
    <w:rsid w:val="000A4A7C"/>
    <w:rsid w:val="000C0FB0"/>
    <w:rsid w:val="000C636E"/>
    <w:rsid w:val="000E15AE"/>
    <w:rsid w:val="000E1FDD"/>
    <w:rsid w:val="000E6C54"/>
    <w:rsid w:val="000F56DE"/>
    <w:rsid w:val="00107DC8"/>
    <w:rsid w:val="00112927"/>
    <w:rsid w:val="00113BBC"/>
    <w:rsid w:val="00130CCC"/>
    <w:rsid w:val="00143099"/>
    <w:rsid w:val="00144D2A"/>
    <w:rsid w:val="00144DD9"/>
    <w:rsid w:val="0015692A"/>
    <w:rsid w:val="00175D1D"/>
    <w:rsid w:val="00175EF0"/>
    <w:rsid w:val="00180B64"/>
    <w:rsid w:val="00181020"/>
    <w:rsid w:val="00187E3B"/>
    <w:rsid w:val="001A04D4"/>
    <w:rsid w:val="001A59C7"/>
    <w:rsid w:val="001A5B0B"/>
    <w:rsid w:val="001A61E7"/>
    <w:rsid w:val="001C1A21"/>
    <w:rsid w:val="001C34C4"/>
    <w:rsid w:val="001C4D44"/>
    <w:rsid w:val="001D4AFC"/>
    <w:rsid w:val="001E030A"/>
    <w:rsid w:val="001E31B2"/>
    <w:rsid w:val="001F5F2E"/>
    <w:rsid w:val="002074D0"/>
    <w:rsid w:val="00211FD3"/>
    <w:rsid w:val="00214C9D"/>
    <w:rsid w:val="002174F9"/>
    <w:rsid w:val="00220F99"/>
    <w:rsid w:val="002366BC"/>
    <w:rsid w:val="00251193"/>
    <w:rsid w:val="00252096"/>
    <w:rsid w:val="002527E7"/>
    <w:rsid w:val="0026174F"/>
    <w:rsid w:val="00286FD3"/>
    <w:rsid w:val="00293AAB"/>
    <w:rsid w:val="002963B1"/>
    <w:rsid w:val="0029790C"/>
    <w:rsid w:val="002A0A9E"/>
    <w:rsid w:val="002A5BC3"/>
    <w:rsid w:val="002C695A"/>
    <w:rsid w:val="002D2235"/>
    <w:rsid w:val="002D2741"/>
    <w:rsid w:val="002E165B"/>
    <w:rsid w:val="002E26BA"/>
    <w:rsid w:val="002F46A3"/>
    <w:rsid w:val="002F5717"/>
    <w:rsid w:val="002F7673"/>
    <w:rsid w:val="0030419E"/>
    <w:rsid w:val="003210A3"/>
    <w:rsid w:val="00321456"/>
    <w:rsid w:val="003318EA"/>
    <w:rsid w:val="00350386"/>
    <w:rsid w:val="003720BB"/>
    <w:rsid w:val="00373575"/>
    <w:rsid w:val="00375090"/>
    <w:rsid w:val="00385ED7"/>
    <w:rsid w:val="0039240D"/>
    <w:rsid w:val="00393CC9"/>
    <w:rsid w:val="00393EB5"/>
    <w:rsid w:val="003A1028"/>
    <w:rsid w:val="003A207A"/>
    <w:rsid w:val="003B62F3"/>
    <w:rsid w:val="003C0ADD"/>
    <w:rsid w:val="003C207E"/>
    <w:rsid w:val="003C56A2"/>
    <w:rsid w:val="003E2B9C"/>
    <w:rsid w:val="003E6B30"/>
    <w:rsid w:val="003F5BF6"/>
    <w:rsid w:val="003F7CE7"/>
    <w:rsid w:val="00401F6C"/>
    <w:rsid w:val="00417468"/>
    <w:rsid w:val="00423465"/>
    <w:rsid w:val="004250AC"/>
    <w:rsid w:val="004313FC"/>
    <w:rsid w:val="00434735"/>
    <w:rsid w:val="00435C40"/>
    <w:rsid w:val="00441B84"/>
    <w:rsid w:val="00443131"/>
    <w:rsid w:val="00453E6D"/>
    <w:rsid w:val="00455D9C"/>
    <w:rsid w:val="00464067"/>
    <w:rsid w:val="00474365"/>
    <w:rsid w:val="00474FE1"/>
    <w:rsid w:val="004862E2"/>
    <w:rsid w:val="004902FD"/>
    <w:rsid w:val="0049277B"/>
    <w:rsid w:val="004A2283"/>
    <w:rsid w:val="004A6366"/>
    <w:rsid w:val="004A79A8"/>
    <w:rsid w:val="004B33B2"/>
    <w:rsid w:val="004B475A"/>
    <w:rsid w:val="004C5B17"/>
    <w:rsid w:val="004D1EE5"/>
    <w:rsid w:val="004D4202"/>
    <w:rsid w:val="004E1CA6"/>
    <w:rsid w:val="004E3EBB"/>
    <w:rsid w:val="004F39CE"/>
    <w:rsid w:val="004F69A7"/>
    <w:rsid w:val="00501B67"/>
    <w:rsid w:val="00510BED"/>
    <w:rsid w:val="00517E82"/>
    <w:rsid w:val="0052047C"/>
    <w:rsid w:val="00526486"/>
    <w:rsid w:val="00526889"/>
    <w:rsid w:val="0054061F"/>
    <w:rsid w:val="0056565A"/>
    <w:rsid w:val="00566012"/>
    <w:rsid w:val="00567960"/>
    <w:rsid w:val="00572493"/>
    <w:rsid w:val="005756B3"/>
    <w:rsid w:val="00575ABB"/>
    <w:rsid w:val="005827F5"/>
    <w:rsid w:val="0059248B"/>
    <w:rsid w:val="005933EF"/>
    <w:rsid w:val="00597BF9"/>
    <w:rsid w:val="005A1F52"/>
    <w:rsid w:val="005A2B46"/>
    <w:rsid w:val="005B2D35"/>
    <w:rsid w:val="005C29F0"/>
    <w:rsid w:val="005C317C"/>
    <w:rsid w:val="005F0E4C"/>
    <w:rsid w:val="0060234C"/>
    <w:rsid w:val="006151C9"/>
    <w:rsid w:val="00620823"/>
    <w:rsid w:val="00621CBF"/>
    <w:rsid w:val="00625314"/>
    <w:rsid w:val="0062712A"/>
    <w:rsid w:val="00642F6F"/>
    <w:rsid w:val="00646CF9"/>
    <w:rsid w:val="00660F58"/>
    <w:rsid w:val="0067464C"/>
    <w:rsid w:val="00692C54"/>
    <w:rsid w:val="00694C9E"/>
    <w:rsid w:val="006965EE"/>
    <w:rsid w:val="0069750D"/>
    <w:rsid w:val="006A1C49"/>
    <w:rsid w:val="006B7B9D"/>
    <w:rsid w:val="006C4EB9"/>
    <w:rsid w:val="006E095A"/>
    <w:rsid w:val="006E6F87"/>
    <w:rsid w:val="006F0A75"/>
    <w:rsid w:val="006F1009"/>
    <w:rsid w:val="006F6C2A"/>
    <w:rsid w:val="0070008E"/>
    <w:rsid w:val="00701653"/>
    <w:rsid w:val="007267F8"/>
    <w:rsid w:val="00726EBF"/>
    <w:rsid w:val="0073600E"/>
    <w:rsid w:val="00744E6E"/>
    <w:rsid w:val="00746428"/>
    <w:rsid w:val="00756E57"/>
    <w:rsid w:val="00757D8B"/>
    <w:rsid w:val="0076658D"/>
    <w:rsid w:val="0076671B"/>
    <w:rsid w:val="007721CC"/>
    <w:rsid w:val="00781B49"/>
    <w:rsid w:val="00786899"/>
    <w:rsid w:val="007A0DE5"/>
    <w:rsid w:val="007A686D"/>
    <w:rsid w:val="007A711E"/>
    <w:rsid w:val="007B294A"/>
    <w:rsid w:val="007B73AF"/>
    <w:rsid w:val="007C6746"/>
    <w:rsid w:val="007D7F49"/>
    <w:rsid w:val="007E1403"/>
    <w:rsid w:val="007E35EC"/>
    <w:rsid w:val="007E6D36"/>
    <w:rsid w:val="00802674"/>
    <w:rsid w:val="00811355"/>
    <w:rsid w:val="008236DA"/>
    <w:rsid w:val="00823BDA"/>
    <w:rsid w:val="00824562"/>
    <w:rsid w:val="008302C6"/>
    <w:rsid w:val="008305D2"/>
    <w:rsid w:val="00842E6F"/>
    <w:rsid w:val="008438D1"/>
    <w:rsid w:val="00846629"/>
    <w:rsid w:val="00854BBF"/>
    <w:rsid w:val="008563EC"/>
    <w:rsid w:val="00862E7B"/>
    <w:rsid w:val="008657B9"/>
    <w:rsid w:val="00866526"/>
    <w:rsid w:val="0087250A"/>
    <w:rsid w:val="00872C7D"/>
    <w:rsid w:val="00880EC9"/>
    <w:rsid w:val="00883EA0"/>
    <w:rsid w:val="00894EE6"/>
    <w:rsid w:val="00896195"/>
    <w:rsid w:val="00897DEE"/>
    <w:rsid w:val="008A033C"/>
    <w:rsid w:val="008A2FC4"/>
    <w:rsid w:val="008A6CB1"/>
    <w:rsid w:val="008C27B2"/>
    <w:rsid w:val="008D3FA1"/>
    <w:rsid w:val="008D44C0"/>
    <w:rsid w:val="008D5822"/>
    <w:rsid w:val="008D6353"/>
    <w:rsid w:val="008D6F67"/>
    <w:rsid w:val="008E298A"/>
    <w:rsid w:val="008E48D1"/>
    <w:rsid w:val="008F7718"/>
    <w:rsid w:val="00901AFA"/>
    <w:rsid w:val="00911230"/>
    <w:rsid w:val="00911F37"/>
    <w:rsid w:val="00914413"/>
    <w:rsid w:val="0091743F"/>
    <w:rsid w:val="00921E95"/>
    <w:rsid w:val="00921EBD"/>
    <w:rsid w:val="009301EC"/>
    <w:rsid w:val="00937689"/>
    <w:rsid w:val="009464DD"/>
    <w:rsid w:val="0096383D"/>
    <w:rsid w:val="009640AF"/>
    <w:rsid w:val="009815AA"/>
    <w:rsid w:val="00991366"/>
    <w:rsid w:val="00997092"/>
    <w:rsid w:val="009C4D34"/>
    <w:rsid w:val="009C4EC5"/>
    <w:rsid w:val="009E24A1"/>
    <w:rsid w:val="009E35C8"/>
    <w:rsid w:val="009E5E83"/>
    <w:rsid w:val="009E62A3"/>
    <w:rsid w:val="009F292A"/>
    <w:rsid w:val="009F3561"/>
    <w:rsid w:val="00A01EFB"/>
    <w:rsid w:val="00A12A7D"/>
    <w:rsid w:val="00A40042"/>
    <w:rsid w:val="00A436ED"/>
    <w:rsid w:val="00A564D7"/>
    <w:rsid w:val="00A56597"/>
    <w:rsid w:val="00A57325"/>
    <w:rsid w:val="00A60056"/>
    <w:rsid w:val="00A61A25"/>
    <w:rsid w:val="00A637D1"/>
    <w:rsid w:val="00A64F10"/>
    <w:rsid w:val="00A65894"/>
    <w:rsid w:val="00A65D50"/>
    <w:rsid w:val="00A6602B"/>
    <w:rsid w:val="00A733CB"/>
    <w:rsid w:val="00A73E62"/>
    <w:rsid w:val="00A74911"/>
    <w:rsid w:val="00A82719"/>
    <w:rsid w:val="00A8589D"/>
    <w:rsid w:val="00A96C7F"/>
    <w:rsid w:val="00A97C80"/>
    <w:rsid w:val="00AA3111"/>
    <w:rsid w:val="00AA4C9F"/>
    <w:rsid w:val="00AA5C88"/>
    <w:rsid w:val="00AA7333"/>
    <w:rsid w:val="00AA76BF"/>
    <w:rsid w:val="00AB0BBC"/>
    <w:rsid w:val="00AC4ECA"/>
    <w:rsid w:val="00AC6D80"/>
    <w:rsid w:val="00AC79F0"/>
    <w:rsid w:val="00AD325A"/>
    <w:rsid w:val="00AD384C"/>
    <w:rsid w:val="00AD6AA2"/>
    <w:rsid w:val="00AE72F9"/>
    <w:rsid w:val="00AE792E"/>
    <w:rsid w:val="00AF13CA"/>
    <w:rsid w:val="00B11ED0"/>
    <w:rsid w:val="00B22E35"/>
    <w:rsid w:val="00B45043"/>
    <w:rsid w:val="00B46273"/>
    <w:rsid w:val="00B51581"/>
    <w:rsid w:val="00B714B0"/>
    <w:rsid w:val="00B76DFA"/>
    <w:rsid w:val="00B7725F"/>
    <w:rsid w:val="00B77BA1"/>
    <w:rsid w:val="00B8076E"/>
    <w:rsid w:val="00B844D0"/>
    <w:rsid w:val="00B908B7"/>
    <w:rsid w:val="00B914CD"/>
    <w:rsid w:val="00B91FAB"/>
    <w:rsid w:val="00B94D18"/>
    <w:rsid w:val="00B9738E"/>
    <w:rsid w:val="00BA41F4"/>
    <w:rsid w:val="00BB240E"/>
    <w:rsid w:val="00BB7745"/>
    <w:rsid w:val="00BF0626"/>
    <w:rsid w:val="00C116EF"/>
    <w:rsid w:val="00C130B9"/>
    <w:rsid w:val="00C13912"/>
    <w:rsid w:val="00C22A4E"/>
    <w:rsid w:val="00C269D6"/>
    <w:rsid w:val="00C27896"/>
    <w:rsid w:val="00C32FF4"/>
    <w:rsid w:val="00C35E09"/>
    <w:rsid w:val="00C47D30"/>
    <w:rsid w:val="00C50307"/>
    <w:rsid w:val="00C52566"/>
    <w:rsid w:val="00C52B45"/>
    <w:rsid w:val="00C6196E"/>
    <w:rsid w:val="00C6767C"/>
    <w:rsid w:val="00C75946"/>
    <w:rsid w:val="00C943C5"/>
    <w:rsid w:val="00C94D18"/>
    <w:rsid w:val="00C957C8"/>
    <w:rsid w:val="00C97366"/>
    <w:rsid w:val="00CA4632"/>
    <w:rsid w:val="00CC25C1"/>
    <w:rsid w:val="00CD454A"/>
    <w:rsid w:val="00CE3D75"/>
    <w:rsid w:val="00CE669D"/>
    <w:rsid w:val="00CF1F22"/>
    <w:rsid w:val="00CF6230"/>
    <w:rsid w:val="00D00B7B"/>
    <w:rsid w:val="00D05A6D"/>
    <w:rsid w:val="00D123B2"/>
    <w:rsid w:val="00D14139"/>
    <w:rsid w:val="00D169B3"/>
    <w:rsid w:val="00D17FE5"/>
    <w:rsid w:val="00D20734"/>
    <w:rsid w:val="00D42F5A"/>
    <w:rsid w:val="00D51BDA"/>
    <w:rsid w:val="00D6272E"/>
    <w:rsid w:val="00D63BC2"/>
    <w:rsid w:val="00D70BDC"/>
    <w:rsid w:val="00D822F4"/>
    <w:rsid w:val="00DA0091"/>
    <w:rsid w:val="00DA459B"/>
    <w:rsid w:val="00DB6005"/>
    <w:rsid w:val="00DB6173"/>
    <w:rsid w:val="00DC071C"/>
    <w:rsid w:val="00DC1EC0"/>
    <w:rsid w:val="00DC20C9"/>
    <w:rsid w:val="00DC44BF"/>
    <w:rsid w:val="00DC4782"/>
    <w:rsid w:val="00DC67C6"/>
    <w:rsid w:val="00DD0819"/>
    <w:rsid w:val="00DD4702"/>
    <w:rsid w:val="00DD657B"/>
    <w:rsid w:val="00DE654B"/>
    <w:rsid w:val="00DF1E0B"/>
    <w:rsid w:val="00DF520E"/>
    <w:rsid w:val="00DF7FEB"/>
    <w:rsid w:val="00E12A83"/>
    <w:rsid w:val="00E13654"/>
    <w:rsid w:val="00E13E12"/>
    <w:rsid w:val="00E171D8"/>
    <w:rsid w:val="00E173ED"/>
    <w:rsid w:val="00E20840"/>
    <w:rsid w:val="00E22B80"/>
    <w:rsid w:val="00E23DB4"/>
    <w:rsid w:val="00E37DB7"/>
    <w:rsid w:val="00E545EF"/>
    <w:rsid w:val="00E61102"/>
    <w:rsid w:val="00E61C16"/>
    <w:rsid w:val="00E63273"/>
    <w:rsid w:val="00E65B0A"/>
    <w:rsid w:val="00E71357"/>
    <w:rsid w:val="00E71F67"/>
    <w:rsid w:val="00E86E62"/>
    <w:rsid w:val="00E90BD0"/>
    <w:rsid w:val="00E9160F"/>
    <w:rsid w:val="00E95C18"/>
    <w:rsid w:val="00E96432"/>
    <w:rsid w:val="00EA088A"/>
    <w:rsid w:val="00EA25FA"/>
    <w:rsid w:val="00EA3919"/>
    <w:rsid w:val="00EA6762"/>
    <w:rsid w:val="00EB750F"/>
    <w:rsid w:val="00EC550A"/>
    <w:rsid w:val="00ED3C28"/>
    <w:rsid w:val="00ED55F6"/>
    <w:rsid w:val="00EE3ADA"/>
    <w:rsid w:val="00EF191B"/>
    <w:rsid w:val="00F05DDB"/>
    <w:rsid w:val="00F0619C"/>
    <w:rsid w:val="00F27284"/>
    <w:rsid w:val="00F30028"/>
    <w:rsid w:val="00F3631C"/>
    <w:rsid w:val="00F3747A"/>
    <w:rsid w:val="00F4467E"/>
    <w:rsid w:val="00F66015"/>
    <w:rsid w:val="00F7071B"/>
    <w:rsid w:val="00F73310"/>
    <w:rsid w:val="00F75062"/>
    <w:rsid w:val="00F805DD"/>
    <w:rsid w:val="00F856BA"/>
    <w:rsid w:val="00F86AFB"/>
    <w:rsid w:val="00F87543"/>
    <w:rsid w:val="00F87913"/>
    <w:rsid w:val="00FB2ED8"/>
    <w:rsid w:val="00FB6B54"/>
    <w:rsid w:val="00FB6BC5"/>
    <w:rsid w:val="00FC5648"/>
    <w:rsid w:val="00FE17D7"/>
    <w:rsid w:val="00FE3D99"/>
    <w:rsid w:val="00FF1557"/>
    <w:rsid w:val="00FF45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095A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113BBC"/>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1E31B2"/>
    <w:pPr>
      <w:keepNext/>
      <w:numPr>
        <w:ilvl w:val="3"/>
        <w:numId w:val="11"/>
      </w:numPr>
      <w:spacing w:before="240" w:after="60"/>
      <w:outlineLvl w:val="3"/>
    </w:pPr>
    <w:rPr>
      <w:rFonts w:ascii="Helvetica" w:hAnsi="Helvetica"/>
      <w:b/>
      <w:szCs w:val="28"/>
    </w:rPr>
  </w:style>
  <w:style w:type="paragraph" w:styleId="Heading5">
    <w:name w:val="heading 5"/>
    <w:basedOn w:val="Normal"/>
    <w:next w:val="Normal"/>
    <w:qFormat/>
    <w:pPr>
      <w:numPr>
        <w:ilvl w:val="4"/>
        <w:numId w:val="11"/>
      </w:numPr>
      <w:spacing w:before="240" w:after="60"/>
      <w:outlineLvl w:val="4"/>
    </w:pPr>
    <w:rPr>
      <w:b/>
      <w:i/>
      <w:sz w:val="26"/>
      <w:szCs w:val="26"/>
    </w:rPr>
  </w:style>
  <w:style w:type="paragraph" w:styleId="Heading6">
    <w:name w:val="heading 6"/>
    <w:basedOn w:val="Normal"/>
    <w:next w:val="Normal"/>
    <w:qFormat/>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pPr>
      <w:numPr>
        <w:ilvl w:val="6"/>
        <w:numId w:val="11"/>
      </w:numPr>
      <w:spacing w:before="240" w:after="60"/>
      <w:outlineLvl w:val="6"/>
    </w:pPr>
    <w:rPr>
      <w:rFonts w:ascii="Times New Roman" w:hAnsi="Times New Roman"/>
    </w:rPr>
  </w:style>
  <w:style w:type="paragraph" w:styleId="Heading8">
    <w:name w:val="heading 8"/>
    <w:basedOn w:val="Normal"/>
    <w:next w:val="Normal"/>
    <w:qFormat/>
    <w:pPr>
      <w:numPr>
        <w:ilvl w:val="7"/>
        <w:numId w:val="11"/>
      </w:numPr>
      <w:spacing w:before="240" w:after="60"/>
      <w:outlineLvl w:val="7"/>
    </w:pPr>
    <w:rPr>
      <w:rFonts w:ascii="Times New Roman" w:hAnsi="Times New Roman"/>
      <w:i/>
    </w:rPr>
  </w:style>
  <w:style w:type="paragraph" w:styleId="Heading9">
    <w:name w:val="heading 9"/>
    <w:basedOn w:val="Normal"/>
    <w:next w:val="Normal"/>
    <w:qFormat/>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pPr>
      <w:keepNext/>
    </w:pPr>
  </w:style>
  <w:style w:type="paragraph" w:customStyle="1" w:styleId="HTMLBody">
    <w:name w:val="HTML Body"/>
    <w:pPr>
      <w:autoSpaceDE w:val="0"/>
      <w:autoSpaceDN w:val="0"/>
      <w:adjustRightInd w:val="0"/>
    </w:pPr>
    <w:rPr>
      <w:rFonts w:ascii="Comic Sans MS" w:hAnsi="Comic Sans MS"/>
      <w:sz w:val="18"/>
      <w:szCs w:val="18"/>
    </w:rPr>
  </w:style>
  <w:style w:type="paragraph" w:styleId="Header">
    <w:name w:val="header"/>
    <w:basedOn w:val="Normal"/>
    <w:link w:val="HeaderChar"/>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styleId="BlockText">
    <w:name w:val="Block Text"/>
    <w:basedOn w:val="Normal"/>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Pr>
      <w:rFonts w:ascii="Times New Roman" w:hAnsi="Times New Roman"/>
    </w:rPr>
  </w:style>
  <w:style w:type="paragraph" w:styleId="PlainText">
    <w:name w:val="Plain Text"/>
    <w:basedOn w:val="Normal"/>
    <w:pPr>
      <w:ind w:left="720"/>
    </w:pPr>
    <w:rPr>
      <w:rFonts w:ascii="Courier New" w:hAnsi="Courier New"/>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style>
  <w:style w:type="paragraph" w:styleId="EnvelopeReturn">
    <w:name w:val="envelope return"/>
    <w:basedOn w:val="Normal"/>
  </w:style>
  <w:style w:type="paragraph" w:styleId="FootnoteText">
    <w:name w:val="footnote text"/>
    <w:basedOn w:val="Normal"/>
    <w:semiHidden/>
  </w:style>
  <w:style w:type="paragraph" w:styleId="HTMLAddress">
    <w:name w:val="HTML Address"/>
    <w:basedOn w:val="Normal"/>
    <w:rPr>
      <w:i/>
    </w:rPr>
  </w:style>
  <w:style w:type="paragraph" w:styleId="HTMLPreformatted">
    <w:name w:val="HTML Preformatted"/>
    <w:basedOn w:val="Normal"/>
    <w:rPr>
      <w:rFonts w:ascii="Courier New" w:hAnsi="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semiHidden/>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pPr>
      <w:ind w:left="400" w:hanging="400"/>
    </w:pPr>
  </w:style>
  <w:style w:type="paragraph" w:styleId="Title">
    <w:name w:val="Title"/>
    <w:basedOn w:val="Normal"/>
    <w:qFormat/>
    <w:rsid w:val="004E657C"/>
    <w:pPr>
      <w:spacing w:before="240" w:after="60"/>
    </w:pPr>
    <w:rPr>
      <w:b/>
      <w:kern w:val="28"/>
      <w:sz w:val="32"/>
      <w:szCs w:val="32"/>
    </w:rPr>
  </w:style>
  <w:style w:type="paragraph" w:styleId="TOAHeading">
    <w:name w:val="toa heading"/>
    <w:basedOn w:val="Normal"/>
    <w:next w:val="Normal"/>
    <w:semiHidden/>
    <w:pPr>
      <w:spacing w:before="120"/>
    </w:pPr>
    <w:rPr>
      <w:b/>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sz w:val="16"/>
      <w:szCs w:val="16"/>
    </w:rPr>
  </w:style>
  <w:style w:type="paragraph" w:styleId="CommentSubject">
    <w:name w:val="annotation subject"/>
    <w:basedOn w:val="CommentText"/>
    <w:next w:val="CommentText"/>
    <w:semiHidden/>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C47D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rsid w:val="00921EBD"/>
    <w:rPr>
      <w:rFonts w:ascii="Arial" w:hAnsi="Arial"/>
    </w:rPr>
  </w:style>
  <w:style w:type="table" w:styleId="MediumList2-Accent4">
    <w:name w:val="Medium List 2 Accent 4"/>
    <w:basedOn w:val="TableNormal"/>
    <w:rsid w:val="008E298A"/>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113BBC"/>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1E31B2"/>
    <w:pPr>
      <w:keepNext/>
      <w:numPr>
        <w:ilvl w:val="3"/>
        <w:numId w:val="11"/>
      </w:numPr>
      <w:spacing w:before="240" w:after="60"/>
      <w:outlineLvl w:val="3"/>
    </w:pPr>
    <w:rPr>
      <w:rFonts w:ascii="Helvetica" w:hAnsi="Helvetica"/>
      <w:b/>
      <w:szCs w:val="28"/>
    </w:rPr>
  </w:style>
  <w:style w:type="paragraph" w:styleId="Heading5">
    <w:name w:val="heading 5"/>
    <w:basedOn w:val="Normal"/>
    <w:next w:val="Normal"/>
    <w:qFormat/>
    <w:pPr>
      <w:numPr>
        <w:ilvl w:val="4"/>
        <w:numId w:val="11"/>
      </w:numPr>
      <w:spacing w:before="240" w:after="60"/>
      <w:outlineLvl w:val="4"/>
    </w:pPr>
    <w:rPr>
      <w:b/>
      <w:i/>
      <w:sz w:val="26"/>
      <w:szCs w:val="26"/>
    </w:rPr>
  </w:style>
  <w:style w:type="paragraph" w:styleId="Heading6">
    <w:name w:val="heading 6"/>
    <w:basedOn w:val="Normal"/>
    <w:next w:val="Normal"/>
    <w:qFormat/>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pPr>
      <w:numPr>
        <w:ilvl w:val="6"/>
        <w:numId w:val="11"/>
      </w:numPr>
      <w:spacing w:before="240" w:after="60"/>
      <w:outlineLvl w:val="6"/>
    </w:pPr>
    <w:rPr>
      <w:rFonts w:ascii="Times New Roman" w:hAnsi="Times New Roman"/>
    </w:rPr>
  </w:style>
  <w:style w:type="paragraph" w:styleId="Heading8">
    <w:name w:val="heading 8"/>
    <w:basedOn w:val="Normal"/>
    <w:next w:val="Normal"/>
    <w:qFormat/>
    <w:pPr>
      <w:numPr>
        <w:ilvl w:val="7"/>
        <w:numId w:val="11"/>
      </w:numPr>
      <w:spacing w:before="240" w:after="60"/>
      <w:outlineLvl w:val="7"/>
    </w:pPr>
    <w:rPr>
      <w:rFonts w:ascii="Times New Roman" w:hAnsi="Times New Roman"/>
      <w:i/>
    </w:rPr>
  </w:style>
  <w:style w:type="paragraph" w:styleId="Heading9">
    <w:name w:val="heading 9"/>
    <w:basedOn w:val="Normal"/>
    <w:next w:val="Normal"/>
    <w:qFormat/>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pPr>
      <w:keepNext/>
    </w:pPr>
  </w:style>
  <w:style w:type="paragraph" w:customStyle="1" w:styleId="HTMLBody">
    <w:name w:val="HTML Body"/>
    <w:pPr>
      <w:autoSpaceDE w:val="0"/>
      <w:autoSpaceDN w:val="0"/>
      <w:adjustRightInd w:val="0"/>
    </w:pPr>
    <w:rPr>
      <w:rFonts w:ascii="Comic Sans MS" w:hAnsi="Comic Sans MS"/>
      <w:sz w:val="18"/>
      <w:szCs w:val="18"/>
    </w:rPr>
  </w:style>
  <w:style w:type="paragraph" w:styleId="Header">
    <w:name w:val="header"/>
    <w:basedOn w:val="Normal"/>
    <w:link w:val="HeaderChar"/>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styleId="BlockText">
    <w:name w:val="Block Text"/>
    <w:basedOn w:val="Normal"/>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Pr>
      <w:rFonts w:ascii="Times New Roman" w:hAnsi="Times New Roman"/>
    </w:rPr>
  </w:style>
  <w:style w:type="paragraph" w:styleId="PlainText">
    <w:name w:val="Plain Text"/>
    <w:basedOn w:val="Normal"/>
    <w:pPr>
      <w:ind w:left="720"/>
    </w:pPr>
    <w:rPr>
      <w:rFonts w:ascii="Courier New" w:hAnsi="Courier New"/>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style>
  <w:style w:type="paragraph" w:styleId="EnvelopeReturn">
    <w:name w:val="envelope return"/>
    <w:basedOn w:val="Normal"/>
  </w:style>
  <w:style w:type="paragraph" w:styleId="FootnoteText">
    <w:name w:val="footnote text"/>
    <w:basedOn w:val="Normal"/>
    <w:semiHidden/>
  </w:style>
  <w:style w:type="paragraph" w:styleId="HTMLAddress">
    <w:name w:val="HTML Address"/>
    <w:basedOn w:val="Normal"/>
    <w:rPr>
      <w:i/>
    </w:rPr>
  </w:style>
  <w:style w:type="paragraph" w:styleId="HTMLPreformatted">
    <w:name w:val="HTML Preformatted"/>
    <w:basedOn w:val="Normal"/>
    <w:rPr>
      <w:rFonts w:ascii="Courier New" w:hAnsi="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semiHidden/>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pPr>
      <w:ind w:left="400" w:hanging="400"/>
    </w:pPr>
  </w:style>
  <w:style w:type="paragraph" w:styleId="Title">
    <w:name w:val="Title"/>
    <w:basedOn w:val="Normal"/>
    <w:qFormat/>
    <w:rsid w:val="004E657C"/>
    <w:pPr>
      <w:spacing w:before="240" w:after="60"/>
    </w:pPr>
    <w:rPr>
      <w:b/>
      <w:kern w:val="28"/>
      <w:sz w:val="32"/>
      <w:szCs w:val="32"/>
    </w:rPr>
  </w:style>
  <w:style w:type="paragraph" w:styleId="TOAHeading">
    <w:name w:val="toa heading"/>
    <w:basedOn w:val="Normal"/>
    <w:next w:val="Normal"/>
    <w:semiHidden/>
    <w:pPr>
      <w:spacing w:before="120"/>
    </w:pPr>
    <w:rPr>
      <w:b/>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sz w:val="16"/>
      <w:szCs w:val="16"/>
    </w:rPr>
  </w:style>
  <w:style w:type="paragraph" w:styleId="CommentSubject">
    <w:name w:val="annotation subject"/>
    <w:basedOn w:val="CommentText"/>
    <w:next w:val="CommentText"/>
    <w:semiHidden/>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C47D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rsid w:val="00921EBD"/>
    <w:rPr>
      <w:rFonts w:ascii="Arial" w:hAnsi="Arial"/>
    </w:rPr>
  </w:style>
  <w:style w:type="table" w:styleId="MediumList2-Accent4">
    <w:name w:val="Medium List 2 Accent 4"/>
    <w:basedOn w:val="TableNormal"/>
    <w:rsid w:val="008E298A"/>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28955">
      <w:bodyDiv w:val="1"/>
      <w:marLeft w:val="0"/>
      <w:marRight w:val="0"/>
      <w:marTop w:val="0"/>
      <w:marBottom w:val="0"/>
      <w:divBdr>
        <w:top w:val="none" w:sz="0" w:space="0" w:color="auto"/>
        <w:left w:val="none" w:sz="0" w:space="0" w:color="auto"/>
        <w:bottom w:val="none" w:sz="0" w:space="0" w:color="auto"/>
        <w:right w:val="none" w:sz="0" w:space="0" w:color="auto"/>
      </w:divBdr>
      <w:divsChild>
        <w:div w:id="1236356668">
          <w:marLeft w:val="547"/>
          <w:marRight w:val="0"/>
          <w:marTop w:val="96"/>
          <w:marBottom w:val="0"/>
          <w:divBdr>
            <w:top w:val="none" w:sz="0" w:space="0" w:color="auto"/>
            <w:left w:val="none" w:sz="0" w:space="0" w:color="auto"/>
            <w:bottom w:val="none" w:sz="0" w:space="0" w:color="auto"/>
            <w:right w:val="none" w:sz="0" w:space="0" w:color="auto"/>
          </w:divBdr>
        </w:div>
      </w:divsChild>
    </w:div>
    <w:div w:id="102655763">
      <w:bodyDiv w:val="1"/>
      <w:marLeft w:val="0"/>
      <w:marRight w:val="0"/>
      <w:marTop w:val="0"/>
      <w:marBottom w:val="0"/>
      <w:divBdr>
        <w:top w:val="none" w:sz="0" w:space="0" w:color="auto"/>
        <w:left w:val="none" w:sz="0" w:space="0" w:color="auto"/>
        <w:bottom w:val="none" w:sz="0" w:space="0" w:color="auto"/>
        <w:right w:val="none" w:sz="0" w:space="0" w:color="auto"/>
      </w:divBdr>
    </w:div>
    <w:div w:id="386222823">
      <w:bodyDiv w:val="1"/>
      <w:marLeft w:val="0"/>
      <w:marRight w:val="0"/>
      <w:marTop w:val="0"/>
      <w:marBottom w:val="0"/>
      <w:divBdr>
        <w:top w:val="none" w:sz="0" w:space="0" w:color="auto"/>
        <w:left w:val="none" w:sz="0" w:space="0" w:color="auto"/>
        <w:bottom w:val="none" w:sz="0" w:space="0" w:color="auto"/>
        <w:right w:val="none" w:sz="0" w:space="0" w:color="auto"/>
      </w:divBdr>
      <w:divsChild>
        <w:div w:id="124812011">
          <w:marLeft w:val="1166"/>
          <w:marRight w:val="0"/>
          <w:marTop w:val="77"/>
          <w:marBottom w:val="0"/>
          <w:divBdr>
            <w:top w:val="none" w:sz="0" w:space="0" w:color="auto"/>
            <w:left w:val="none" w:sz="0" w:space="0" w:color="auto"/>
            <w:bottom w:val="none" w:sz="0" w:space="0" w:color="auto"/>
            <w:right w:val="none" w:sz="0" w:space="0" w:color="auto"/>
          </w:divBdr>
        </w:div>
        <w:div w:id="1067343586">
          <w:marLeft w:val="1166"/>
          <w:marRight w:val="0"/>
          <w:marTop w:val="77"/>
          <w:marBottom w:val="0"/>
          <w:divBdr>
            <w:top w:val="none" w:sz="0" w:space="0" w:color="auto"/>
            <w:left w:val="none" w:sz="0" w:space="0" w:color="auto"/>
            <w:bottom w:val="none" w:sz="0" w:space="0" w:color="auto"/>
            <w:right w:val="none" w:sz="0" w:space="0" w:color="auto"/>
          </w:divBdr>
        </w:div>
        <w:div w:id="1838694988">
          <w:marLeft w:val="1166"/>
          <w:marRight w:val="0"/>
          <w:marTop w:val="77"/>
          <w:marBottom w:val="0"/>
          <w:divBdr>
            <w:top w:val="none" w:sz="0" w:space="0" w:color="auto"/>
            <w:left w:val="none" w:sz="0" w:space="0" w:color="auto"/>
            <w:bottom w:val="none" w:sz="0" w:space="0" w:color="auto"/>
            <w:right w:val="none" w:sz="0" w:space="0" w:color="auto"/>
          </w:divBdr>
        </w:div>
        <w:div w:id="1983343868">
          <w:marLeft w:val="547"/>
          <w:marRight w:val="0"/>
          <w:marTop w:val="86"/>
          <w:marBottom w:val="0"/>
          <w:divBdr>
            <w:top w:val="none" w:sz="0" w:space="0" w:color="auto"/>
            <w:left w:val="none" w:sz="0" w:space="0" w:color="auto"/>
            <w:bottom w:val="none" w:sz="0" w:space="0" w:color="auto"/>
            <w:right w:val="none" w:sz="0" w:space="0" w:color="auto"/>
          </w:divBdr>
        </w:div>
      </w:divsChild>
    </w:div>
    <w:div w:id="471407612">
      <w:bodyDiv w:val="1"/>
      <w:marLeft w:val="0"/>
      <w:marRight w:val="0"/>
      <w:marTop w:val="0"/>
      <w:marBottom w:val="0"/>
      <w:divBdr>
        <w:top w:val="none" w:sz="0" w:space="0" w:color="auto"/>
        <w:left w:val="none" w:sz="0" w:space="0" w:color="auto"/>
        <w:bottom w:val="none" w:sz="0" w:space="0" w:color="auto"/>
        <w:right w:val="none" w:sz="0" w:space="0" w:color="auto"/>
      </w:divBdr>
      <w:divsChild>
        <w:div w:id="260144201">
          <w:marLeft w:val="1166"/>
          <w:marRight w:val="0"/>
          <w:marTop w:val="86"/>
          <w:marBottom w:val="0"/>
          <w:divBdr>
            <w:top w:val="none" w:sz="0" w:space="0" w:color="auto"/>
            <w:left w:val="none" w:sz="0" w:space="0" w:color="auto"/>
            <w:bottom w:val="none" w:sz="0" w:space="0" w:color="auto"/>
            <w:right w:val="none" w:sz="0" w:space="0" w:color="auto"/>
          </w:divBdr>
        </w:div>
        <w:div w:id="1697005958">
          <w:marLeft w:val="547"/>
          <w:marRight w:val="0"/>
          <w:marTop w:val="96"/>
          <w:marBottom w:val="0"/>
          <w:divBdr>
            <w:top w:val="none" w:sz="0" w:space="0" w:color="auto"/>
            <w:left w:val="none" w:sz="0" w:space="0" w:color="auto"/>
            <w:bottom w:val="none" w:sz="0" w:space="0" w:color="auto"/>
            <w:right w:val="none" w:sz="0" w:space="0" w:color="auto"/>
          </w:divBdr>
        </w:div>
        <w:div w:id="1856111006">
          <w:marLeft w:val="1166"/>
          <w:marRight w:val="0"/>
          <w:marTop w:val="86"/>
          <w:marBottom w:val="0"/>
          <w:divBdr>
            <w:top w:val="none" w:sz="0" w:space="0" w:color="auto"/>
            <w:left w:val="none" w:sz="0" w:space="0" w:color="auto"/>
            <w:bottom w:val="none" w:sz="0" w:space="0" w:color="auto"/>
            <w:right w:val="none" w:sz="0" w:space="0" w:color="auto"/>
          </w:divBdr>
        </w:div>
      </w:divsChild>
    </w:div>
    <w:div w:id="471871380">
      <w:bodyDiv w:val="1"/>
      <w:marLeft w:val="0"/>
      <w:marRight w:val="0"/>
      <w:marTop w:val="0"/>
      <w:marBottom w:val="0"/>
      <w:divBdr>
        <w:top w:val="none" w:sz="0" w:space="0" w:color="auto"/>
        <w:left w:val="none" w:sz="0" w:space="0" w:color="auto"/>
        <w:bottom w:val="none" w:sz="0" w:space="0" w:color="auto"/>
        <w:right w:val="none" w:sz="0" w:space="0" w:color="auto"/>
      </w:divBdr>
    </w:div>
    <w:div w:id="534123754">
      <w:bodyDiv w:val="1"/>
      <w:marLeft w:val="0"/>
      <w:marRight w:val="0"/>
      <w:marTop w:val="0"/>
      <w:marBottom w:val="0"/>
      <w:divBdr>
        <w:top w:val="none" w:sz="0" w:space="0" w:color="auto"/>
        <w:left w:val="none" w:sz="0" w:space="0" w:color="auto"/>
        <w:bottom w:val="none" w:sz="0" w:space="0" w:color="auto"/>
        <w:right w:val="none" w:sz="0" w:space="0" w:color="auto"/>
      </w:divBdr>
      <w:divsChild>
        <w:div w:id="1646934423">
          <w:marLeft w:val="547"/>
          <w:marRight w:val="0"/>
          <w:marTop w:val="77"/>
          <w:marBottom w:val="0"/>
          <w:divBdr>
            <w:top w:val="none" w:sz="0" w:space="0" w:color="auto"/>
            <w:left w:val="none" w:sz="0" w:space="0" w:color="auto"/>
            <w:bottom w:val="none" w:sz="0" w:space="0" w:color="auto"/>
            <w:right w:val="none" w:sz="0" w:space="0" w:color="auto"/>
          </w:divBdr>
        </w:div>
        <w:div w:id="169949292">
          <w:marLeft w:val="547"/>
          <w:marRight w:val="0"/>
          <w:marTop w:val="77"/>
          <w:marBottom w:val="0"/>
          <w:divBdr>
            <w:top w:val="none" w:sz="0" w:space="0" w:color="auto"/>
            <w:left w:val="none" w:sz="0" w:space="0" w:color="auto"/>
            <w:bottom w:val="none" w:sz="0" w:space="0" w:color="auto"/>
            <w:right w:val="none" w:sz="0" w:space="0" w:color="auto"/>
          </w:divBdr>
        </w:div>
        <w:div w:id="752311918">
          <w:marLeft w:val="547"/>
          <w:marRight w:val="0"/>
          <w:marTop w:val="77"/>
          <w:marBottom w:val="0"/>
          <w:divBdr>
            <w:top w:val="none" w:sz="0" w:space="0" w:color="auto"/>
            <w:left w:val="none" w:sz="0" w:space="0" w:color="auto"/>
            <w:bottom w:val="none" w:sz="0" w:space="0" w:color="auto"/>
            <w:right w:val="none" w:sz="0" w:space="0" w:color="auto"/>
          </w:divBdr>
        </w:div>
        <w:div w:id="1424112309">
          <w:marLeft w:val="547"/>
          <w:marRight w:val="0"/>
          <w:marTop w:val="77"/>
          <w:marBottom w:val="0"/>
          <w:divBdr>
            <w:top w:val="none" w:sz="0" w:space="0" w:color="auto"/>
            <w:left w:val="none" w:sz="0" w:space="0" w:color="auto"/>
            <w:bottom w:val="none" w:sz="0" w:space="0" w:color="auto"/>
            <w:right w:val="none" w:sz="0" w:space="0" w:color="auto"/>
          </w:divBdr>
        </w:div>
        <w:div w:id="1384597570">
          <w:marLeft w:val="547"/>
          <w:marRight w:val="0"/>
          <w:marTop w:val="77"/>
          <w:marBottom w:val="0"/>
          <w:divBdr>
            <w:top w:val="none" w:sz="0" w:space="0" w:color="auto"/>
            <w:left w:val="none" w:sz="0" w:space="0" w:color="auto"/>
            <w:bottom w:val="none" w:sz="0" w:space="0" w:color="auto"/>
            <w:right w:val="none" w:sz="0" w:space="0" w:color="auto"/>
          </w:divBdr>
        </w:div>
        <w:div w:id="962421165">
          <w:marLeft w:val="1166"/>
          <w:marRight w:val="0"/>
          <w:marTop w:val="58"/>
          <w:marBottom w:val="0"/>
          <w:divBdr>
            <w:top w:val="none" w:sz="0" w:space="0" w:color="auto"/>
            <w:left w:val="none" w:sz="0" w:space="0" w:color="auto"/>
            <w:bottom w:val="none" w:sz="0" w:space="0" w:color="auto"/>
            <w:right w:val="none" w:sz="0" w:space="0" w:color="auto"/>
          </w:divBdr>
        </w:div>
        <w:div w:id="1033992938">
          <w:marLeft w:val="1166"/>
          <w:marRight w:val="0"/>
          <w:marTop w:val="58"/>
          <w:marBottom w:val="0"/>
          <w:divBdr>
            <w:top w:val="none" w:sz="0" w:space="0" w:color="auto"/>
            <w:left w:val="none" w:sz="0" w:space="0" w:color="auto"/>
            <w:bottom w:val="none" w:sz="0" w:space="0" w:color="auto"/>
            <w:right w:val="none" w:sz="0" w:space="0" w:color="auto"/>
          </w:divBdr>
        </w:div>
        <w:div w:id="1787844437">
          <w:marLeft w:val="1166"/>
          <w:marRight w:val="0"/>
          <w:marTop w:val="58"/>
          <w:marBottom w:val="0"/>
          <w:divBdr>
            <w:top w:val="none" w:sz="0" w:space="0" w:color="auto"/>
            <w:left w:val="none" w:sz="0" w:space="0" w:color="auto"/>
            <w:bottom w:val="none" w:sz="0" w:space="0" w:color="auto"/>
            <w:right w:val="none" w:sz="0" w:space="0" w:color="auto"/>
          </w:divBdr>
        </w:div>
        <w:div w:id="541941427">
          <w:marLeft w:val="1166"/>
          <w:marRight w:val="0"/>
          <w:marTop w:val="58"/>
          <w:marBottom w:val="0"/>
          <w:divBdr>
            <w:top w:val="none" w:sz="0" w:space="0" w:color="auto"/>
            <w:left w:val="none" w:sz="0" w:space="0" w:color="auto"/>
            <w:bottom w:val="none" w:sz="0" w:space="0" w:color="auto"/>
            <w:right w:val="none" w:sz="0" w:space="0" w:color="auto"/>
          </w:divBdr>
        </w:div>
        <w:div w:id="776872406">
          <w:marLeft w:val="1166"/>
          <w:marRight w:val="0"/>
          <w:marTop w:val="58"/>
          <w:marBottom w:val="0"/>
          <w:divBdr>
            <w:top w:val="none" w:sz="0" w:space="0" w:color="auto"/>
            <w:left w:val="none" w:sz="0" w:space="0" w:color="auto"/>
            <w:bottom w:val="none" w:sz="0" w:space="0" w:color="auto"/>
            <w:right w:val="none" w:sz="0" w:space="0" w:color="auto"/>
          </w:divBdr>
        </w:div>
      </w:divsChild>
    </w:div>
    <w:div w:id="547382124">
      <w:bodyDiv w:val="1"/>
      <w:marLeft w:val="0"/>
      <w:marRight w:val="0"/>
      <w:marTop w:val="0"/>
      <w:marBottom w:val="0"/>
      <w:divBdr>
        <w:top w:val="none" w:sz="0" w:space="0" w:color="auto"/>
        <w:left w:val="none" w:sz="0" w:space="0" w:color="auto"/>
        <w:bottom w:val="none" w:sz="0" w:space="0" w:color="auto"/>
        <w:right w:val="none" w:sz="0" w:space="0" w:color="auto"/>
      </w:divBdr>
      <w:divsChild>
        <w:div w:id="818570635">
          <w:marLeft w:val="547"/>
          <w:marRight w:val="0"/>
          <w:marTop w:val="77"/>
          <w:marBottom w:val="0"/>
          <w:divBdr>
            <w:top w:val="none" w:sz="0" w:space="0" w:color="auto"/>
            <w:left w:val="none" w:sz="0" w:space="0" w:color="auto"/>
            <w:bottom w:val="none" w:sz="0" w:space="0" w:color="auto"/>
            <w:right w:val="none" w:sz="0" w:space="0" w:color="auto"/>
          </w:divBdr>
        </w:div>
      </w:divsChild>
    </w:div>
    <w:div w:id="672880758">
      <w:bodyDiv w:val="1"/>
      <w:marLeft w:val="0"/>
      <w:marRight w:val="0"/>
      <w:marTop w:val="0"/>
      <w:marBottom w:val="0"/>
      <w:divBdr>
        <w:top w:val="none" w:sz="0" w:space="0" w:color="auto"/>
        <w:left w:val="none" w:sz="0" w:space="0" w:color="auto"/>
        <w:bottom w:val="none" w:sz="0" w:space="0" w:color="auto"/>
        <w:right w:val="none" w:sz="0" w:space="0" w:color="auto"/>
      </w:divBdr>
      <w:divsChild>
        <w:div w:id="782578569">
          <w:marLeft w:val="547"/>
          <w:marRight w:val="0"/>
          <w:marTop w:val="96"/>
          <w:marBottom w:val="0"/>
          <w:divBdr>
            <w:top w:val="none" w:sz="0" w:space="0" w:color="auto"/>
            <w:left w:val="none" w:sz="0" w:space="0" w:color="auto"/>
            <w:bottom w:val="none" w:sz="0" w:space="0" w:color="auto"/>
            <w:right w:val="none" w:sz="0" w:space="0" w:color="auto"/>
          </w:divBdr>
        </w:div>
      </w:divsChild>
    </w:div>
    <w:div w:id="684594801">
      <w:bodyDiv w:val="1"/>
      <w:marLeft w:val="0"/>
      <w:marRight w:val="0"/>
      <w:marTop w:val="0"/>
      <w:marBottom w:val="0"/>
      <w:divBdr>
        <w:top w:val="none" w:sz="0" w:space="0" w:color="auto"/>
        <w:left w:val="none" w:sz="0" w:space="0" w:color="auto"/>
        <w:bottom w:val="none" w:sz="0" w:space="0" w:color="auto"/>
        <w:right w:val="none" w:sz="0" w:space="0" w:color="auto"/>
      </w:divBdr>
      <w:divsChild>
        <w:div w:id="214589649">
          <w:marLeft w:val="547"/>
          <w:marRight w:val="0"/>
          <w:marTop w:val="96"/>
          <w:marBottom w:val="0"/>
          <w:divBdr>
            <w:top w:val="none" w:sz="0" w:space="0" w:color="auto"/>
            <w:left w:val="none" w:sz="0" w:space="0" w:color="auto"/>
            <w:bottom w:val="none" w:sz="0" w:space="0" w:color="auto"/>
            <w:right w:val="none" w:sz="0" w:space="0" w:color="auto"/>
          </w:divBdr>
        </w:div>
        <w:div w:id="303390294">
          <w:marLeft w:val="547"/>
          <w:marRight w:val="0"/>
          <w:marTop w:val="96"/>
          <w:marBottom w:val="0"/>
          <w:divBdr>
            <w:top w:val="none" w:sz="0" w:space="0" w:color="auto"/>
            <w:left w:val="none" w:sz="0" w:space="0" w:color="auto"/>
            <w:bottom w:val="none" w:sz="0" w:space="0" w:color="auto"/>
            <w:right w:val="none" w:sz="0" w:space="0" w:color="auto"/>
          </w:divBdr>
        </w:div>
        <w:div w:id="760758462">
          <w:marLeft w:val="547"/>
          <w:marRight w:val="0"/>
          <w:marTop w:val="96"/>
          <w:marBottom w:val="0"/>
          <w:divBdr>
            <w:top w:val="none" w:sz="0" w:space="0" w:color="auto"/>
            <w:left w:val="none" w:sz="0" w:space="0" w:color="auto"/>
            <w:bottom w:val="none" w:sz="0" w:space="0" w:color="auto"/>
            <w:right w:val="none" w:sz="0" w:space="0" w:color="auto"/>
          </w:divBdr>
        </w:div>
        <w:div w:id="1007513912">
          <w:marLeft w:val="547"/>
          <w:marRight w:val="0"/>
          <w:marTop w:val="96"/>
          <w:marBottom w:val="0"/>
          <w:divBdr>
            <w:top w:val="none" w:sz="0" w:space="0" w:color="auto"/>
            <w:left w:val="none" w:sz="0" w:space="0" w:color="auto"/>
            <w:bottom w:val="none" w:sz="0" w:space="0" w:color="auto"/>
            <w:right w:val="none" w:sz="0" w:space="0" w:color="auto"/>
          </w:divBdr>
        </w:div>
        <w:div w:id="1422798978">
          <w:marLeft w:val="547"/>
          <w:marRight w:val="0"/>
          <w:marTop w:val="96"/>
          <w:marBottom w:val="0"/>
          <w:divBdr>
            <w:top w:val="none" w:sz="0" w:space="0" w:color="auto"/>
            <w:left w:val="none" w:sz="0" w:space="0" w:color="auto"/>
            <w:bottom w:val="none" w:sz="0" w:space="0" w:color="auto"/>
            <w:right w:val="none" w:sz="0" w:space="0" w:color="auto"/>
          </w:divBdr>
        </w:div>
      </w:divsChild>
    </w:div>
    <w:div w:id="759522615">
      <w:bodyDiv w:val="1"/>
      <w:marLeft w:val="0"/>
      <w:marRight w:val="0"/>
      <w:marTop w:val="0"/>
      <w:marBottom w:val="0"/>
      <w:divBdr>
        <w:top w:val="none" w:sz="0" w:space="0" w:color="auto"/>
        <w:left w:val="none" w:sz="0" w:space="0" w:color="auto"/>
        <w:bottom w:val="none" w:sz="0" w:space="0" w:color="auto"/>
        <w:right w:val="none" w:sz="0" w:space="0" w:color="auto"/>
      </w:divBdr>
      <w:divsChild>
        <w:div w:id="417404527">
          <w:marLeft w:val="547"/>
          <w:marRight w:val="0"/>
          <w:marTop w:val="86"/>
          <w:marBottom w:val="0"/>
          <w:divBdr>
            <w:top w:val="none" w:sz="0" w:space="0" w:color="auto"/>
            <w:left w:val="none" w:sz="0" w:space="0" w:color="auto"/>
            <w:bottom w:val="none" w:sz="0" w:space="0" w:color="auto"/>
            <w:right w:val="none" w:sz="0" w:space="0" w:color="auto"/>
          </w:divBdr>
        </w:div>
        <w:div w:id="688530195">
          <w:marLeft w:val="547"/>
          <w:marRight w:val="0"/>
          <w:marTop w:val="86"/>
          <w:marBottom w:val="0"/>
          <w:divBdr>
            <w:top w:val="none" w:sz="0" w:space="0" w:color="auto"/>
            <w:left w:val="none" w:sz="0" w:space="0" w:color="auto"/>
            <w:bottom w:val="none" w:sz="0" w:space="0" w:color="auto"/>
            <w:right w:val="none" w:sz="0" w:space="0" w:color="auto"/>
          </w:divBdr>
        </w:div>
        <w:div w:id="1045174488">
          <w:marLeft w:val="547"/>
          <w:marRight w:val="0"/>
          <w:marTop w:val="86"/>
          <w:marBottom w:val="0"/>
          <w:divBdr>
            <w:top w:val="none" w:sz="0" w:space="0" w:color="auto"/>
            <w:left w:val="none" w:sz="0" w:space="0" w:color="auto"/>
            <w:bottom w:val="none" w:sz="0" w:space="0" w:color="auto"/>
            <w:right w:val="none" w:sz="0" w:space="0" w:color="auto"/>
          </w:divBdr>
        </w:div>
        <w:div w:id="1477259514">
          <w:marLeft w:val="547"/>
          <w:marRight w:val="0"/>
          <w:marTop w:val="86"/>
          <w:marBottom w:val="0"/>
          <w:divBdr>
            <w:top w:val="none" w:sz="0" w:space="0" w:color="auto"/>
            <w:left w:val="none" w:sz="0" w:space="0" w:color="auto"/>
            <w:bottom w:val="none" w:sz="0" w:space="0" w:color="auto"/>
            <w:right w:val="none" w:sz="0" w:space="0" w:color="auto"/>
          </w:divBdr>
        </w:div>
        <w:div w:id="1744791166">
          <w:marLeft w:val="547"/>
          <w:marRight w:val="0"/>
          <w:marTop w:val="86"/>
          <w:marBottom w:val="0"/>
          <w:divBdr>
            <w:top w:val="none" w:sz="0" w:space="0" w:color="auto"/>
            <w:left w:val="none" w:sz="0" w:space="0" w:color="auto"/>
            <w:bottom w:val="none" w:sz="0" w:space="0" w:color="auto"/>
            <w:right w:val="none" w:sz="0" w:space="0" w:color="auto"/>
          </w:divBdr>
        </w:div>
        <w:div w:id="2031442784">
          <w:marLeft w:val="547"/>
          <w:marRight w:val="0"/>
          <w:marTop w:val="86"/>
          <w:marBottom w:val="0"/>
          <w:divBdr>
            <w:top w:val="none" w:sz="0" w:space="0" w:color="auto"/>
            <w:left w:val="none" w:sz="0" w:space="0" w:color="auto"/>
            <w:bottom w:val="none" w:sz="0" w:space="0" w:color="auto"/>
            <w:right w:val="none" w:sz="0" w:space="0" w:color="auto"/>
          </w:divBdr>
        </w:div>
      </w:divsChild>
    </w:div>
    <w:div w:id="777139136">
      <w:bodyDiv w:val="1"/>
      <w:marLeft w:val="0"/>
      <w:marRight w:val="0"/>
      <w:marTop w:val="0"/>
      <w:marBottom w:val="0"/>
      <w:divBdr>
        <w:top w:val="none" w:sz="0" w:space="0" w:color="auto"/>
        <w:left w:val="none" w:sz="0" w:space="0" w:color="auto"/>
        <w:bottom w:val="none" w:sz="0" w:space="0" w:color="auto"/>
        <w:right w:val="none" w:sz="0" w:space="0" w:color="auto"/>
      </w:divBdr>
      <w:divsChild>
        <w:div w:id="90972939">
          <w:marLeft w:val="547"/>
          <w:marRight w:val="0"/>
          <w:marTop w:val="86"/>
          <w:marBottom w:val="0"/>
          <w:divBdr>
            <w:top w:val="none" w:sz="0" w:space="0" w:color="auto"/>
            <w:left w:val="none" w:sz="0" w:space="0" w:color="auto"/>
            <w:bottom w:val="none" w:sz="0" w:space="0" w:color="auto"/>
            <w:right w:val="none" w:sz="0" w:space="0" w:color="auto"/>
          </w:divBdr>
        </w:div>
        <w:div w:id="130559347">
          <w:marLeft w:val="547"/>
          <w:marRight w:val="0"/>
          <w:marTop w:val="86"/>
          <w:marBottom w:val="0"/>
          <w:divBdr>
            <w:top w:val="none" w:sz="0" w:space="0" w:color="auto"/>
            <w:left w:val="none" w:sz="0" w:space="0" w:color="auto"/>
            <w:bottom w:val="none" w:sz="0" w:space="0" w:color="auto"/>
            <w:right w:val="none" w:sz="0" w:space="0" w:color="auto"/>
          </w:divBdr>
        </w:div>
        <w:div w:id="650333622">
          <w:marLeft w:val="1166"/>
          <w:marRight w:val="0"/>
          <w:marTop w:val="67"/>
          <w:marBottom w:val="0"/>
          <w:divBdr>
            <w:top w:val="none" w:sz="0" w:space="0" w:color="auto"/>
            <w:left w:val="none" w:sz="0" w:space="0" w:color="auto"/>
            <w:bottom w:val="none" w:sz="0" w:space="0" w:color="auto"/>
            <w:right w:val="none" w:sz="0" w:space="0" w:color="auto"/>
          </w:divBdr>
        </w:div>
        <w:div w:id="1383752420">
          <w:marLeft w:val="1166"/>
          <w:marRight w:val="0"/>
          <w:marTop w:val="67"/>
          <w:marBottom w:val="0"/>
          <w:divBdr>
            <w:top w:val="none" w:sz="0" w:space="0" w:color="auto"/>
            <w:left w:val="none" w:sz="0" w:space="0" w:color="auto"/>
            <w:bottom w:val="none" w:sz="0" w:space="0" w:color="auto"/>
            <w:right w:val="none" w:sz="0" w:space="0" w:color="auto"/>
          </w:divBdr>
        </w:div>
        <w:div w:id="1730499486">
          <w:marLeft w:val="1166"/>
          <w:marRight w:val="0"/>
          <w:marTop w:val="67"/>
          <w:marBottom w:val="0"/>
          <w:divBdr>
            <w:top w:val="none" w:sz="0" w:space="0" w:color="auto"/>
            <w:left w:val="none" w:sz="0" w:space="0" w:color="auto"/>
            <w:bottom w:val="none" w:sz="0" w:space="0" w:color="auto"/>
            <w:right w:val="none" w:sz="0" w:space="0" w:color="auto"/>
          </w:divBdr>
        </w:div>
        <w:div w:id="1929844668">
          <w:marLeft w:val="547"/>
          <w:marRight w:val="0"/>
          <w:marTop w:val="86"/>
          <w:marBottom w:val="0"/>
          <w:divBdr>
            <w:top w:val="none" w:sz="0" w:space="0" w:color="auto"/>
            <w:left w:val="none" w:sz="0" w:space="0" w:color="auto"/>
            <w:bottom w:val="none" w:sz="0" w:space="0" w:color="auto"/>
            <w:right w:val="none" w:sz="0" w:space="0" w:color="auto"/>
          </w:divBdr>
        </w:div>
      </w:divsChild>
    </w:div>
    <w:div w:id="824316186">
      <w:bodyDiv w:val="1"/>
      <w:marLeft w:val="0"/>
      <w:marRight w:val="0"/>
      <w:marTop w:val="0"/>
      <w:marBottom w:val="0"/>
      <w:divBdr>
        <w:top w:val="none" w:sz="0" w:space="0" w:color="auto"/>
        <w:left w:val="none" w:sz="0" w:space="0" w:color="auto"/>
        <w:bottom w:val="none" w:sz="0" w:space="0" w:color="auto"/>
        <w:right w:val="none" w:sz="0" w:space="0" w:color="auto"/>
      </w:divBdr>
      <w:divsChild>
        <w:div w:id="652178680">
          <w:marLeft w:val="547"/>
          <w:marRight w:val="0"/>
          <w:marTop w:val="77"/>
          <w:marBottom w:val="0"/>
          <w:divBdr>
            <w:top w:val="none" w:sz="0" w:space="0" w:color="auto"/>
            <w:left w:val="none" w:sz="0" w:space="0" w:color="auto"/>
            <w:bottom w:val="none" w:sz="0" w:space="0" w:color="auto"/>
            <w:right w:val="none" w:sz="0" w:space="0" w:color="auto"/>
          </w:divBdr>
        </w:div>
        <w:div w:id="1906523145">
          <w:marLeft w:val="547"/>
          <w:marRight w:val="0"/>
          <w:marTop w:val="77"/>
          <w:marBottom w:val="0"/>
          <w:divBdr>
            <w:top w:val="none" w:sz="0" w:space="0" w:color="auto"/>
            <w:left w:val="none" w:sz="0" w:space="0" w:color="auto"/>
            <w:bottom w:val="none" w:sz="0" w:space="0" w:color="auto"/>
            <w:right w:val="none" w:sz="0" w:space="0" w:color="auto"/>
          </w:divBdr>
        </w:div>
        <w:div w:id="2031293624">
          <w:marLeft w:val="547"/>
          <w:marRight w:val="0"/>
          <w:marTop w:val="77"/>
          <w:marBottom w:val="0"/>
          <w:divBdr>
            <w:top w:val="none" w:sz="0" w:space="0" w:color="auto"/>
            <w:left w:val="none" w:sz="0" w:space="0" w:color="auto"/>
            <w:bottom w:val="none" w:sz="0" w:space="0" w:color="auto"/>
            <w:right w:val="none" w:sz="0" w:space="0" w:color="auto"/>
          </w:divBdr>
        </w:div>
        <w:div w:id="2055110516">
          <w:marLeft w:val="547"/>
          <w:marRight w:val="0"/>
          <w:marTop w:val="77"/>
          <w:marBottom w:val="0"/>
          <w:divBdr>
            <w:top w:val="none" w:sz="0" w:space="0" w:color="auto"/>
            <w:left w:val="none" w:sz="0" w:space="0" w:color="auto"/>
            <w:bottom w:val="none" w:sz="0" w:space="0" w:color="auto"/>
            <w:right w:val="none" w:sz="0" w:space="0" w:color="auto"/>
          </w:divBdr>
        </w:div>
        <w:div w:id="2081512636">
          <w:marLeft w:val="547"/>
          <w:marRight w:val="0"/>
          <w:marTop w:val="77"/>
          <w:marBottom w:val="0"/>
          <w:divBdr>
            <w:top w:val="none" w:sz="0" w:space="0" w:color="auto"/>
            <w:left w:val="none" w:sz="0" w:space="0" w:color="auto"/>
            <w:bottom w:val="none" w:sz="0" w:space="0" w:color="auto"/>
            <w:right w:val="none" w:sz="0" w:space="0" w:color="auto"/>
          </w:divBdr>
        </w:div>
      </w:divsChild>
    </w:div>
    <w:div w:id="872157130">
      <w:bodyDiv w:val="1"/>
      <w:marLeft w:val="0"/>
      <w:marRight w:val="0"/>
      <w:marTop w:val="0"/>
      <w:marBottom w:val="0"/>
      <w:divBdr>
        <w:top w:val="none" w:sz="0" w:space="0" w:color="auto"/>
        <w:left w:val="none" w:sz="0" w:space="0" w:color="auto"/>
        <w:bottom w:val="none" w:sz="0" w:space="0" w:color="auto"/>
        <w:right w:val="none" w:sz="0" w:space="0" w:color="auto"/>
      </w:divBdr>
      <w:divsChild>
        <w:div w:id="969362324">
          <w:marLeft w:val="547"/>
          <w:marRight w:val="0"/>
          <w:marTop w:val="86"/>
          <w:marBottom w:val="0"/>
          <w:divBdr>
            <w:top w:val="none" w:sz="0" w:space="0" w:color="auto"/>
            <w:left w:val="none" w:sz="0" w:space="0" w:color="auto"/>
            <w:bottom w:val="none" w:sz="0" w:space="0" w:color="auto"/>
            <w:right w:val="none" w:sz="0" w:space="0" w:color="auto"/>
          </w:divBdr>
        </w:div>
        <w:div w:id="1968513288">
          <w:marLeft w:val="547"/>
          <w:marRight w:val="0"/>
          <w:marTop w:val="86"/>
          <w:marBottom w:val="0"/>
          <w:divBdr>
            <w:top w:val="none" w:sz="0" w:space="0" w:color="auto"/>
            <w:left w:val="none" w:sz="0" w:space="0" w:color="auto"/>
            <w:bottom w:val="none" w:sz="0" w:space="0" w:color="auto"/>
            <w:right w:val="none" w:sz="0" w:space="0" w:color="auto"/>
          </w:divBdr>
        </w:div>
      </w:divsChild>
    </w:div>
    <w:div w:id="931551757">
      <w:bodyDiv w:val="1"/>
      <w:marLeft w:val="0"/>
      <w:marRight w:val="0"/>
      <w:marTop w:val="0"/>
      <w:marBottom w:val="0"/>
      <w:divBdr>
        <w:top w:val="none" w:sz="0" w:space="0" w:color="auto"/>
        <w:left w:val="none" w:sz="0" w:space="0" w:color="auto"/>
        <w:bottom w:val="none" w:sz="0" w:space="0" w:color="auto"/>
        <w:right w:val="none" w:sz="0" w:space="0" w:color="auto"/>
      </w:divBdr>
      <w:divsChild>
        <w:div w:id="1577934212">
          <w:marLeft w:val="547"/>
          <w:marRight w:val="0"/>
          <w:marTop w:val="96"/>
          <w:marBottom w:val="0"/>
          <w:divBdr>
            <w:top w:val="none" w:sz="0" w:space="0" w:color="auto"/>
            <w:left w:val="none" w:sz="0" w:space="0" w:color="auto"/>
            <w:bottom w:val="none" w:sz="0" w:space="0" w:color="auto"/>
            <w:right w:val="none" w:sz="0" w:space="0" w:color="auto"/>
          </w:divBdr>
        </w:div>
      </w:divsChild>
    </w:div>
    <w:div w:id="1260258542">
      <w:bodyDiv w:val="1"/>
      <w:marLeft w:val="0"/>
      <w:marRight w:val="0"/>
      <w:marTop w:val="0"/>
      <w:marBottom w:val="0"/>
      <w:divBdr>
        <w:top w:val="none" w:sz="0" w:space="0" w:color="auto"/>
        <w:left w:val="none" w:sz="0" w:space="0" w:color="auto"/>
        <w:bottom w:val="none" w:sz="0" w:space="0" w:color="auto"/>
        <w:right w:val="none" w:sz="0" w:space="0" w:color="auto"/>
      </w:divBdr>
      <w:divsChild>
        <w:div w:id="1057319982">
          <w:marLeft w:val="547"/>
          <w:marRight w:val="0"/>
          <w:marTop w:val="77"/>
          <w:marBottom w:val="0"/>
          <w:divBdr>
            <w:top w:val="none" w:sz="0" w:space="0" w:color="auto"/>
            <w:left w:val="none" w:sz="0" w:space="0" w:color="auto"/>
            <w:bottom w:val="none" w:sz="0" w:space="0" w:color="auto"/>
            <w:right w:val="none" w:sz="0" w:space="0" w:color="auto"/>
          </w:divBdr>
        </w:div>
      </w:divsChild>
    </w:div>
    <w:div w:id="1485052712">
      <w:bodyDiv w:val="1"/>
      <w:marLeft w:val="0"/>
      <w:marRight w:val="0"/>
      <w:marTop w:val="0"/>
      <w:marBottom w:val="0"/>
      <w:divBdr>
        <w:top w:val="none" w:sz="0" w:space="0" w:color="auto"/>
        <w:left w:val="none" w:sz="0" w:space="0" w:color="auto"/>
        <w:bottom w:val="none" w:sz="0" w:space="0" w:color="auto"/>
        <w:right w:val="none" w:sz="0" w:space="0" w:color="auto"/>
      </w:divBdr>
      <w:divsChild>
        <w:div w:id="1940525581">
          <w:marLeft w:val="547"/>
          <w:marRight w:val="0"/>
          <w:marTop w:val="86"/>
          <w:marBottom w:val="0"/>
          <w:divBdr>
            <w:top w:val="none" w:sz="0" w:space="0" w:color="auto"/>
            <w:left w:val="none" w:sz="0" w:space="0" w:color="auto"/>
            <w:bottom w:val="none" w:sz="0" w:space="0" w:color="auto"/>
            <w:right w:val="none" w:sz="0" w:space="0" w:color="auto"/>
          </w:divBdr>
        </w:div>
        <w:div w:id="1903904566">
          <w:marLeft w:val="1166"/>
          <w:marRight w:val="0"/>
          <w:marTop w:val="77"/>
          <w:marBottom w:val="0"/>
          <w:divBdr>
            <w:top w:val="none" w:sz="0" w:space="0" w:color="auto"/>
            <w:left w:val="none" w:sz="0" w:space="0" w:color="auto"/>
            <w:bottom w:val="none" w:sz="0" w:space="0" w:color="auto"/>
            <w:right w:val="none" w:sz="0" w:space="0" w:color="auto"/>
          </w:divBdr>
        </w:div>
        <w:div w:id="127631200">
          <w:marLeft w:val="1166"/>
          <w:marRight w:val="0"/>
          <w:marTop w:val="77"/>
          <w:marBottom w:val="0"/>
          <w:divBdr>
            <w:top w:val="none" w:sz="0" w:space="0" w:color="auto"/>
            <w:left w:val="none" w:sz="0" w:space="0" w:color="auto"/>
            <w:bottom w:val="none" w:sz="0" w:space="0" w:color="auto"/>
            <w:right w:val="none" w:sz="0" w:space="0" w:color="auto"/>
          </w:divBdr>
        </w:div>
        <w:div w:id="1584148622">
          <w:marLeft w:val="1166"/>
          <w:marRight w:val="0"/>
          <w:marTop w:val="77"/>
          <w:marBottom w:val="0"/>
          <w:divBdr>
            <w:top w:val="none" w:sz="0" w:space="0" w:color="auto"/>
            <w:left w:val="none" w:sz="0" w:space="0" w:color="auto"/>
            <w:bottom w:val="none" w:sz="0" w:space="0" w:color="auto"/>
            <w:right w:val="none" w:sz="0" w:space="0" w:color="auto"/>
          </w:divBdr>
        </w:div>
      </w:divsChild>
    </w:div>
    <w:div w:id="1564751964">
      <w:bodyDiv w:val="1"/>
      <w:marLeft w:val="0"/>
      <w:marRight w:val="0"/>
      <w:marTop w:val="0"/>
      <w:marBottom w:val="0"/>
      <w:divBdr>
        <w:top w:val="none" w:sz="0" w:space="0" w:color="auto"/>
        <w:left w:val="none" w:sz="0" w:space="0" w:color="auto"/>
        <w:bottom w:val="none" w:sz="0" w:space="0" w:color="auto"/>
        <w:right w:val="none" w:sz="0" w:space="0" w:color="auto"/>
      </w:divBdr>
    </w:div>
    <w:div w:id="1615673683">
      <w:bodyDiv w:val="1"/>
      <w:marLeft w:val="0"/>
      <w:marRight w:val="0"/>
      <w:marTop w:val="0"/>
      <w:marBottom w:val="0"/>
      <w:divBdr>
        <w:top w:val="none" w:sz="0" w:space="0" w:color="auto"/>
        <w:left w:val="none" w:sz="0" w:space="0" w:color="auto"/>
        <w:bottom w:val="none" w:sz="0" w:space="0" w:color="auto"/>
        <w:right w:val="none" w:sz="0" w:space="0" w:color="auto"/>
      </w:divBdr>
      <w:divsChild>
        <w:div w:id="286088541">
          <w:marLeft w:val="1166"/>
          <w:marRight w:val="0"/>
          <w:marTop w:val="58"/>
          <w:marBottom w:val="0"/>
          <w:divBdr>
            <w:top w:val="none" w:sz="0" w:space="0" w:color="auto"/>
            <w:left w:val="none" w:sz="0" w:space="0" w:color="auto"/>
            <w:bottom w:val="none" w:sz="0" w:space="0" w:color="auto"/>
            <w:right w:val="none" w:sz="0" w:space="0" w:color="auto"/>
          </w:divBdr>
        </w:div>
      </w:divsChild>
    </w:div>
    <w:div w:id="1674259159">
      <w:bodyDiv w:val="1"/>
      <w:marLeft w:val="0"/>
      <w:marRight w:val="0"/>
      <w:marTop w:val="0"/>
      <w:marBottom w:val="0"/>
      <w:divBdr>
        <w:top w:val="none" w:sz="0" w:space="0" w:color="auto"/>
        <w:left w:val="none" w:sz="0" w:space="0" w:color="auto"/>
        <w:bottom w:val="none" w:sz="0" w:space="0" w:color="auto"/>
        <w:right w:val="none" w:sz="0" w:space="0" w:color="auto"/>
      </w:divBdr>
      <w:divsChild>
        <w:div w:id="201946696">
          <w:marLeft w:val="547"/>
          <w:marRight w:val="0"/>
          <w:marTop w:val="96"/>
          <w:marBottom w:val="0"/>
          <w:divBdr>
            <w:top w:val="none" w:sz="0" w:space="0" w:color="auto"/>
            <w:left w:val="none" w:sz="0" w:space="0" w:color="auto"/>
            <w:bottom w:val="none" w:sz="0" w:space="0" w:color="auto"/>
            <w:right w:val="none" w:sz="0" w:space="0" w:color="auto"/>
          </w:divBdr>
        </w:div>
      </w:divsChild>
    </w:div>
    <w:div w:id="1813255824">
      <w:bodyDiv w:val="1"/>
      <w:marLeft w:val="0"/>
      <w:marRight w:val="0"/>
      <w:marTop w:val="0"/>
      <w:marBottom w:val="0"/>
      <w:divBdr>
        <w:top w:val="none" w:sz="0" w:space="0" w:color="auto"/>
        <w:left w:val="none" w:sz="0" w:space="0" w:color="auto"/>
        <w:bottom w:val="none" w:sz="0" w:space="0" w:color="auto"/>
        <w:right w:val="none" w:sz="0" w:space="0" w:color="auto"/>
      </w:divBdr>
      <w:divsChild>
        <w:div w:id="1322391789">
          <w:marLeft w:val="547"/>
          <w:marRight w:val="0"/>
          <w:marTop w:val="96"/>
          <w:marBottom w:val="0"/>
          <w:divBdr>
            <w:top w:val="none" w:sz="0" w:space="0" w:color="auto"/>
            <w:left w:val="none" w:sz="0" w:space="0" w:color="auto"/>
            <w:bottom w:val="none" w:sz="0" w:space="0" w:color="auto"/>
            <w:right w:val="none" w:sz="0" w:space="0" w:color="auto"/>
          </w:divBdr>
        </w:div>
        <w:div w:id="1265920938">
          <w:marLeft w:val="547"/>
          <w:marRight w:val="0"/>
          <w:marTop w:val="96"/>
          <w:marBottom w:val="0"/>
          <w:divBdr>
            <w:top w:val="none" w:sz="0" w:space="0" w:color="auto"/>
            <w:left w:val="none" w:sz="0" w:space="0" w:color="auto"/>
            <w:bottom w:val="none" w:sz="0" w:space="0" w:color="auto"/>
            <w:right w:val="none" w:sz="0" w:space="0" w:color="auto"/>
          </w:divBdr>
        </w:div>
        <w:div w:id="1198740386">
          <w:marLeft w:val="547"/>
          <w:marRight w:val="0"/>
          <w:marTop w:val="96"/>
          <w:marBottom w:val="0"/>
          <w:divBdr>
            <w:top w:val="none" w:sz="0" w:space="0" w:color="auto"/>
            <w:left w:val="none" w:sz="0" w:space="0" w:color="auto"/>
            <w:bottom w:val="none" w:sz="0" w:space="0" w:color="auto"/>
            <w:right w:val="none" w:sz="0" w:space="0" w:color="auto"/>
          </w:divBdr>
        </w:div>
        <w:div w:id="1380667005">
          <w:marLeft w:val="1166"/>
          <w:marRight w:val="0"/>
          <w:marTop w:val="86"/>
          <w:marBottom w:val="0"/>
          <w:divBdr>
            <w:top w:val="none" w:sz="0" w:space="0" w:color="auto"/>
            <w:left w:val="none" w:sz="0" w:space="0" w:color="auto"/>
            <w:bottom w:val="none" w:sz="0" w:space="0" w:color="auto"/>
            <w:right w:val="none" w:sz="0" w:space="0" w:color="auto"/>
          </w:divBdr>
        </w:div>
        <w:div w:id="847796797">
          <w:marLeft w:val="1166"/>
          <w:marRight w:val="0"/>
          <w:marTop w:val="86"/>
          <w:marBottom w:val="0"/>
          <w:divBdr>
            <w:top w:val="none" w:sz="0" w:space="0" w:color="auto"/>
            <w:left w:val="none" w:sz="0" w:space="0" w:color="auto"/>
            <w:bottom w:val="none" w:sz="0" w:space="0" w:color="auto"/>
            <w:right w:val="none" w:sz="0" w:space="0" w:color="auto"/>
          </w:divBdr>
        </w:div>
      </w:divsChild>
    </w:div>
    <w:div w:id="1825781848">
      <w:bodyDiv w:val="1"/>
      <w:marLeft w:val="0"/>
      <w:marRight w:val="0"/>
      <w:marTop w:val="0"/>
      <w:marBottom w:val="0"/>
      <w:divBdr>
        <w:top w:val="none" w:sz="0" w:space="0" w:color="auto"/>
        <w:left w:val="none" w:sz="0" w:space="0" w:color="auto"/>
        <w:bottom w:val="none" w:sz="0" w:space="0" w:color="auto"/>
        <w:right w:val="none" w:sz="0" w:space="0" w:color="auto"/>
      </w:divBdr>
    </w:div>
    <w:div w:id="2006737587">
      <w:bodyDiv w:val="1"/>
      <w:marLeft w:val="0"/>
      <w:marRight w:val="0"/>
      <w:marTop w:val="0"/>
      <w:marBottom w:val="0"/>
      <w:divBdr>
        <w:top w:val="none" w:sz="0" w:space="0" w:color="auto"/>
        <w:left w:val="none" w:sz="0" w:space="0" w:color="auto"/>
        <w:bottom w:val="none" w:sz="0" w:space="0" w:color="auto"/>
        <w:right w:val="none" w:sz="0" w:space="0" w:color="auto"/>
      </w:divBdr>
      <w:divsChild>
        <w:div w:id="370769088">
          <w:marLeft w:val="547"/>
          <w:marRight w:val="0"/>
          <w:marTop w:val="96"/>
          <w:marBottom w:val="0"/>
          <w:divBdr>
            <w:top w:val="none" w:sz="0" w:space="0" w:color="auto"/>
            <w:left w:val="none" w:sz="0" w:space="0" w:color="auto"/>
            <w:bottom w:val="none" w:sz="0" w:space="0" w:color="auto"/>
            <w:right w:val="none" w:sz="0" w:space="0" w:color="auto"/>
          </w:divBdr>
        </w:div>
        <w:div w:id="1095631693">
          <w:marLeft w:val="547"/>
          <w:marRight w:val="0"/>
          <w:marTop w:val="96"/>
          <w:marBottom w:val="0"/>
          <w:divBdr>
            <w:top w:val="none" w:sz="0" w:space="0" w:color="auto"/>
            <w:left w:val="none" w:sz="0" w:space="0" w:color="auto"/>
            <w:bottom w:val="none" w:sz="0" w:space="0" w:color="auto"/>
            <w:right w:val="none" w:sz="0" w:space="0" w:color="auto"/>
          </w:divBdr>
        </w:div>
      </w:divsChild>
    </w:div>
    <w:div w:id="2138335052">
      <w:bodyDiv w:val="1"/>
      <w:marLeft w:val="0"/>
      <w:marRight w:val="0"/>
      <w:marTop w:val="0"/>
      <w:marBottom w:val="0"/>
      <w:divBdr>
        <w:top w:val="none" w:sz="0" w:space="0" w:color="auto"/>
        <w:left w:val="none" w:sz="0" w:space="0" w:color="auto"/>
        <w:bottom w:val="none" w:sz="0" w:space="0" w:color="auto"/>
        <w:right w:val="none" w:sz="0" w:space="0" w:color="auto"/>
      </w:divBdr>
      <w:divsChild>
        <w:div w:id="81146636">
          <w:marLeft w:val="547"/>
          <w:marRight w:val="0"/>
          <w:marTop w:val="67"/>
          <w:marBottom w:val="0"/>
          <w:divBdr>
            <w:top w:val="none" w:sz="0" w:space="0" w:color="auto"/>
            <w:left w:val="none" w:sz="0" w:space="0" w:color="auto"/>
            <w:bottom w:val="none" w:sz="0" w:space="0" w:color="auto"/>
            <w:right w:val="none" w:sz="0" w:space="0" w:color="auto"/>
          </w:divBdr>
        </w:div>
        <w:div w:id="331879409">
          <w:marLeft w:val="547"/>
          <w:marRight w:val="0"/>
          <w:marTop w:val="67"/>
          <w:marBottom w:val="0"/>
          <w:divBdr>
            <w:top w:val="none" w:sz="0" w:space="0" w:color="auto"/>
            <w:left w:val="none" w:sz="0" w:space="0" w:color="auto"/>
            <w:bottom w:val="none" w:sz="0" w:space="0" w:color="auto"/>
            <w:right w:val="none" w:sz="0" w:space="0" w:color="auto"/>
          </w:divBdr>
        </w:div>
        <w:div w:id="921140222">
          <w:marLeft w:val="547"/>
          <w:marRight w:val="0"/>
          <w:marTop w:val="67"/>
          <w:marBottom w:val="0"/>
          <w:divBdr>
            <w:top w:val="none" w:sz="0" w:space="0" w:color="auto"/>
            <w:left w:val="none" w:sz="0" w:space="0" w:color="auto"/>
            <w:bottom w:val="none" w:sz="0" w:space="0" w:color="auto"/>
            <w:right w:val="none" w:sz="0" w:space="0" w:color="auto"/>
          </w:divBdr>
        </w:div>
        <w:div w:id="974919419">
          <w:marLeft w:val="547"/>
          <w:marRight w:val="0"/>
          <w:marTop w:val="67"/>
          <w:marBottom w:val="0"/>
          <w:divBdr>
            <w:top w:val="none" w:sz="0" w:space="0" w:color="auto"/>
            <w:left w:val="none" w:sz="0" w:space="0" w:color="auto"/>
            <w:bottom w:val="none" w:sz="0" w:space="0" w:color="auto"/>
            <w:right w:val="none" w:sz="0" w:space="0" w:color="auto"/>
          </w:divBdr>
        </w:div>
        <w:div w:id="2124374236">
          <w:marLeft w:val="547"/>
          <w:marRight w:val="0"/>
          <w:marTop w:val="67"/>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28" Type="http://schemas.microsoft.com/office/2011/relationships/people" Target="people.xml"/><Relationship Id="rId29" Type="http://schemas.microsoft.com/office/2011/relationships/commentsExtended" Target="commentsExtended.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comments" Target="comments.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eader" Target="header3.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B04F7-2E9C-7F45-B3D7-0205F8ADB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12</Pages>
  <Words>4090</Words>
  <Characters>23316</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GGF Document Template</vt:lpstr>
    </vt:vector>
  </TitlesOfParts>
  <Manager/>
  <Company>ESnet</Company>
  <LinksUpToDate>false</LinksUpToDate>
  <CharactersWithSpaces>27352</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of ERO parameter in NSI</dc:title>
  <dc:subject/>
  <dc:creator>John MacAuley</dc:creator>
  <cp:keywords/>
  <dc:description/>
  <cp:lastModifiedBy>Chin Guok</cp:lastModifiedBy>
  <cp:revision>5</cp:revision>
  <cp:lastPrinted>2010-12-08T09:37:00Z</cp:lastPrinted>
  <dcterms:created xsi:type="dcterms:W3CDTF">2015-06-10T18:21:00Z</dcterms:created>
  <dcterms:modified xsi:type="dcterms:W3CDTF">2015-06-12T17:15:00Z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